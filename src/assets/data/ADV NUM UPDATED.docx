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61873" w14:textId="3FE34E01" w:rsidR="00C80489" w:rsidRDefault="008765CA" w:rsidP="008765CA">
      <w:pPr>
        <w:ind w:firstLine="720"/>
        <w:jc w:val="center"/>
        <w:rPr>
          <w:rFonts w:ascii="Berlin Sans FB Demi" w:eastAsia="Arial" w:hAnsi="Berlin Sans FB Demi" w:cs="Arial"/>
          <w:color w:val="7F3F00"/>
          <w:sz w:val="32"/>
          <w:szCs w:val="32"/>
        </w:rPr>
      </w:pPr>
      <w:r w:rsidRPr="008765CA">
        <w:rPr>
          <w:rFonts w:ascii="Berlin Sans FB Demi" w:eastAsia="Arial" w:hAnsi="Berlin Sans FB Demi" w:cs="Arial"/>
          <w:color w:val="7F3F00"/>
          <w:sz w:val="32"/>
          <w:szCs w:val="32"/>
          <w:highlight w:val="cyan"/>
        </w:rPr>
        <w:t>ENCYCLOPEDIA OF NUMEROLOGY</w:t>
      </w:r>
    </w:p>
    <w:p w14:paraId="38F4A886" w14:textId="77777777" w:rsidR="008765CA" w:rsidRDefault="008765CA" w:rsidP="008765CA">
      <w:pPr>
        <w:ind w:firstLine="720"/>
        <w:jc w:val="center"/>
        <w:rPr>
          <w:ins w:id="0" w:author="Dinesh N" w:date="2024-06-22T23:24:00Z" w16du:dateUtc="2024-06-22T17:54:00Z"/>
          <w:rFonts w:ascii="Berlin Sans FB Demi" w:eastAsia="Arial" w:hAnsi="Berlin Sans FB Demi" w:cs="Arial"/>
          <w:color w:val="7F3F00"/>
          <w:sz w:val="32"/>
          <w:szCs w:val="32"/>
        </w:rPr>
      </w:pPr>
    </w:p>
    <w:p w14:paraId="73B3F519" w14:textId="77777777" w:rsidR="000336D2" w:rsidRDefault="000336D2" w:rsidP="008765CA">
      <w:pPr>
        <w:ind w:firstLine="720"/>
        <w:jc w:val="center"/>
        <w:rPr>
          <w:ins w:id="1" w:author="Dinesh N" w:date="2024-06-22T23:24:00Z" w16du:dateUtc="2024-06-22T17:54:00Z"/>
          <w:rFonts w:ascii="Berlin Sans FB Demi" w:eastAsia="Arial" w:hAnsi="Berlin Sans FB Demi" w:cs="Arial"/>
          <w:color w:val="7F3F00"/>
          <w:sz w:val="32"/>
          <w:szCs w:val="32"/>
        </w:rPr>
      </w:pPr>
    </w:p>
    <w:p w14:paraId="6C7F17DF" w14:textId="77777777" w:rsidR="000336D2" w:rsidRPr="00A24776" w:rsidRDefault="000336D2" w:rsidP="000336D2">
      <w:pPr>
        <w:jc w:val="center"/>
        <w:rPr>
          <w:ins w:id="2" w:author="Dinesh N" w:date="2024-06-22T23:24:00Z" w16du:dateUtc="2024-06-22T17:54:00Z"/>
          <w:rFonts w:ascii="Arial Rounded MT Bold" w:hAnsi="Arial Rounded MT Bold"/>
          <w:color w:val="833C0B" w:themeColor="accent2" w:themeShade="80"/>
          <w:sz w:val="28"/>
          <w:szCs w:val="28"/>
          <w:u w:val="single"/>
        </w:rPr>
      </w:pPr>
      <w:ins w:id="3" w:author="Dinesh N" w:date="2024-06-22T23:24:00Z" w16du:dateUtc="2024-06-22T17:54:00Z">
        <w:r w:rsidRPr="00A24776">
          <w:rPr>
            <w:rFonts w:ascii="Arial Rounded MT Bold" w:hAnsi="Arial Rounded MT Bold"/>
            <w:color w:val="833C0B" w:themeColor="accent2" w:themeShade="80"/>
            <w:sz w:val="28"/>
            <w:szCs w:val="28"/>
            <w:u w:val="single"/>
          </w:rPr>
          <w:t>NUMBER VIBRATION BASED ON DATE ONLY</w:t>
        </w:r>
      </w:ins>
    </w:p>
    <w:p w14:paraId="62C3A625" w14:textId="3469D129" w:rsidR="000336D2" w:rsidRPr="008E3822" w:rsidRDefault="000336D2" w:rsidP="000336D2">
      <w:pPr>
        <w:jc w:val="center"/>
        <w:rPr>
          <w:ins w:id="4" w:author="Dinesh N" w:date="2024-06-22T23:24:00Z" w16du:dateUtc="2024-06-22T17:54:00Z"/>
          <w:rFonts w:ascii="Arial Rounded MT Bold" w:hAnsi="Arial Rounded MT Bold"/>
          <w:color w:val="004E9A"/>
          <w:sz w:val="28"/>
          <w:szCs w:val="28"/>
        </w:rPr>
      </w:pPr>
      <w:bookmarkStart w:id="5" w:name="_Hlk170396307"/>
      <w:ins w:id="6" w:author="Dinesh N" w:date="2024-06-22T23:24:00Z" w16du:dateUtc="2024-06-22T17:54:00Z">
        <w:r w:rsidRPr="008E3822">
          <w:rPr>
            <w:rFonts w:ascii="Arial Rounded MT Bold" w:hAnsi="Arial Rounded MT Bold"/>
            <w:color w:val="004E9A"/>
            <w:sz w:val="28"/>
            <w:szCs w:val="28"/>
          </w:rPr>
          <w:t xml:space="preserve"> NUMBER 1 VIBRATION</w:t>
        </w:r>
      </w:ins>
    </w:p>
    <w:tbl>
      <w:tblPr>
        <w:tblW w:w="10187" w:type="dxa"/>
        <w:tblInd w:w="-365" w:type="dxa"/>
        <w:tblLayout w:type="fixed"/>
        <w:tblLook w:val="0400" w:firstRow="0" w:lastRow="0" w:firstColumn="0" w:lastColumn="0" w:noHBand="0" w:noVBand="1"/>
      </w:tblPr>
      <w:tblGrid>
        <w:gridCol w:w="2151"/>
        <w:gridCol w:w="8036"/>
      </w:tblGrid>
      <w:tr w:rsidR="000336D2" w14:paraId="03349FBA" w14:textId="77777777" w:rsidTr="00A24776">
        <w:trPr>
          <w:trHeight w:val="390"/>
          <w:ins w:id="7" w:author="Dinesh N" w:date="2024-06-22T23:24:00Z"/>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0CECE"/>
            <w:vAlign w:val="bottom"/>
          </w:tcPr>
          <w:p w14:paraId="06C9B515" w14:textId="77777777" w:rsidR="000336D2" w:rsidRDefault="000336D2" w:rsidP="00A24776">
            <w:pPr>
              <w:spacing w:after="0" w:line="240" w:lineRule="auto"/>
              <w:jc w:val="center"/>
              <w:rPr>
                <w:ins w:id="8" w:author="Dinesh N" w:date="2024-06-22T23:24:00Z" w16du:dateUtc="2024-06-22T17:54:00Z"/>
                <w:rFonts w:ascii="Arial Rounded" w:eastAsia="Arial Rounded" w:hAnsi="Arial Rounded" w:cs="Arial Rounded"/>
                <w:b/>
                <w:color w:val="A20000"/>
                <w:sz w:val="28"/>
                <w:szCs w:val="28"/>
              </w:rPr>
            </w:pPr>
            <w:ins w:id="9" w:author="Dinesh N" w:date="2024-06-22T23:24:00Z" w16du:dateUtc="2024-06-22T17:54:00Z">
              <w:r>
                <w:rPr>
                  <w:rFonts w:ascii="Arial Rounded" w:eastAsia="Arial Rounded" w:hAnsi="Arial Rounded" w:cs="Arial Rounded"/>
                  <w:b/>
                  <w:color w:val="A20000"/>
                  <w:sz w:val="28"/>
                  <w:szCs w:val="28"/>
                </w:rPr>
                <w:t>NUMBER 1 VIBRATION</w:t>
              </w:r>
            </w:ins>
          </w:p>
        </w:tc>
      </w:tr>
      <w:tr w:rsidR="000336D2" w14:paraId="2D585280" w14:textId="77777777" w:rsidTr="00A24776">
        <w:trPr>
          <w:trHeight w:val="349"/>
          <w:ins w:id="10"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14E065C9" w14:textId="77777777" w:rsidR="000336D2" w:rsidRPr="00E91C17" w:rsidRDefault="000336D2">
            <w:pPr>
              <w:spacing w:after="0" w:line="720" w:lineRule="auto"/>
              <w:rPr>
                <w:ins w:id="11" w:author="Dinesh N" w:date="2024-06-22T23:24:00Z" w16du:dateUtc="2024-06-22T17:54:00Z"/>
                <w:rFonts w:ascii="Aptos Narrow" w:eastAsia="Play" w:hAnsi="Aptos Narrow" w:cs="Play"/>
                <w:b/>
                <w:color w:val="1F3864"/>
                <w:sz w:val="28"/>
                <w:szCs w:val="28"/>
                <w:rPrChange w:id="12" w:author="Dinesh N" w:date="2024-06-22T23:25:00Z" w16du:dateUtc="2024-06-22T17:55:00Z">
                  <w:rPr>
                    <w:ins w:id="13" w:author="Dinesh N" w:date="2024-06-22T23:24:00Z" w16du:dateUtc="2024-06-22T17:54:00Z"/>
                    <w:rFonts w:ascii="Play" w:eastAsia="Play" w:hAnsi="Play" w:cs="Play"/>
                    <w:b/>
                    <w:color w:val="1F3864"/>
                    <w:sz w:val="24"/>
                    <w:szCs w:val="24"/>
                  </w:rPr>
                </w:rPrChange>
              </w:rPr>
              <w:pPrChange w:id="14" w:author="Dinesh N" w:date="2024-06-22T23:25:00Z" w16du:dateUtc="2024-06-22T17:55:00Z">
                <w:pPr>
                  <w:spacing w:after="0" w:line="480" w:lineRule="auto"/>
                </w:pPr>
              </w:pPrChange>
            </w:pPr>
            <w:ins w:id="15" w:author="Dinesh N" w:date="2024-06-22T23:24:00Z" w16du:dateUtc="2024-06-22T17:54:00Z">
              <w:r w:rsidRPr="00E91C17">
                <w:rPr>
                  <w:rFonts w:ascii="Aptos Narrow" w:eastAsia="Play" w:hAnsi="Aptos Narrow" w:cs="Play"/>
                  <w:b/>
                  <w:color w:val="1F3864"/>
                  <w:sz w:val="28"/>
                  <w:szCs w:val="28"/>
                  <w:rPrChange w:id="16" w:author="Dinesh N" w:date="2024-06-22T23:25:00Z" w16du:dateUtc="2024-06-22T17:55:00Z">
                    <w:rPr>
                      <w:rFonts w:ascii="Play" w:eastAsia="Play" w:hAnsi="Play" w:cs="Play"/>
                      <w:b/>
                      <w:color w:val="1F3864"/>
                      <w:sz w:val="24"/>
                      <w:szCs w:val="24"/>
                    </w:rPr>
                  </w:rPrChange>
                </w:rPr>
                <w:t>POSITIVE</w:t>
              </w:r>
            </w:ins>
          </w:p>
        </w:tc>
        <w:tc>
          <w:tcPr>
            <w:tcW w:w="8036" w:type="dxa"/>
            <w:tcBorders>
              <w:top w:val="nil"/>
              <w:left w:val="nil"/>
              <w:bottom w:val="single" w:sz="4" w:space="0" w:color="000000"/>
              <w:right w:val="single" w:sz="4" w:space="0" w:color="000000"/>
            </w:tcBorders>
            <w:shd w:val="clear" w:color="auto" w:fill="FFCCFF"/>
            <w:vAlign w:val="bottom"/>
          </w:tcPr>
          <w:p w14:paraId="7FAD80DF" w14:textId="77777777" w:rsidR="000336D2" w:rsidRPr="00E91C17" w:rsidRDefault="000336D2" w:rsidP="00A24776">
            <w:pPr>
              <w:numPr>
                <w:ilvl w:val="0"/>
                <w:numId w:val="28"/>
              </w:numPr>
              <w:pBdr>
                <w:top w:val="nil"/>
                <w:left w:val="nil"/>
                <w:bottom w:val="nil"/>
                <w:right w:val="nil"/>
                <w:between w:val="nil"/>
              </w:pBdr>
              <w:spacing w:after="0" w:line="240" w:lineRule="auto"/>
              <w:rPr>
                <w:ins w:id="17" w:author="Dinesh N" w:date="2024-06-22T23:24:00Z" w16du:dateUtc="2024-06-22T17:54:00Z"/>
                <w:rFonts w:ascii="Aptos Narrow" w:eastAsia="Play" w:hAnsi="Aptos Narrow" w:cs="Play"/>
                <w:b/>
                <w:color w:val="005E00"/>
                <w:sz w:val="28"/>
                <w:szCs w:val="28"/>
                <w:rPrChange w:id="18" w:author="Dinesh N" w:date="2024-06-22T23:25:00Z" w16du:dateUtc="2024-06-22T17:55:00Z">
                  <w:rPr>
                    <w:ins w:id="19" w:author="Dinesh N" w:date="2024-06-22T23:24:00Z" w16du:dateUtc="2024-06-22T17:54:00Z"/>
                    <w:rFonts w:ascii="Play" w:eastAsia="Play" w:hAnsi="Play" w:cs="Play"/>
                    <w:b/>
                    <w:color w:val="005E00"/>
                    <w:sz w:val="24"/>
                    <w:szCs w:val="24"/>
                  </w:rPr>
                </w:rPrChange>
              </w:rPr>
            </w:pPr>
            <w:ins w:id="20" w:author="Dinesh N" w:date="2024-06-22T23:24:00Z" w16du:dateUtc="2024-06-22T17:54:00Z">
              <w:r w:rsidRPr="00E91C17">
                <w:rPr>
                  <w:rFonts w:ascii="Aptos Narrow" w:eastAsia="Play" w:hAnsi="Aptos Narrow" w:cs="Play"/>
                  <w:b/>
                  <w:color w:val="005E00"/>
                  <w:sz w:val="28"/>
                  <w:szCs w:val="28"/>
                  <w:rPrChange w:id="21" w:author="Dinesh N" w:date="2024-06-22T23:25:00Z" w16du:dateUtc="2024-06-22T17:55:00Z">
                    <w:rPr>
                      <w:rFonts w:ascii="Play" w:eastAsia="Play" w:hAnsi="Play" w:cs="Play"/>
                      <w:b/>
                      <w:color w:val="005E00"/>
                      <w:sz w:val="24"/>
                      <w:szCs w:val="24"/>
                    </w:rPr>
                  </w:rPrChange>
                </w:rPr>
                <w:t>Leadership quality.</w:t>
              </w:r>
            </w:ins>
          </w:p>
          <w:p w14:paraId="3E35EC57" w14:textId="77777777" w:rsidR="000336D2" w:rsidRPr="00E91C17" w:rsidRDefault="000336D2" w:rsidP="00A24776">
            <w:pPr>
              <w:numPr>
                <w:ilvl w:val="0"/>
                <w:numId w:val="28"/>
              </w:numPr>
              <w:pBdr>
                <w:top w:val="nil"/>
                <w:left w:val="nil"/>
                <w:bottom w:val="nil"/>
                <w:right w:val="nil"/>
                <w:between w:val="nil"/>
              </w:pBdr>
              <w:spacing w:after="0" w:line="240" w:lineRule="auto"/>
              <w:rPr>
                <w:ins w:id="22" w:author="Dinesh N" w:date="2024-06-22T23:24:00Z" w16du:dateUtc="2024-06-22T17:54:00Z"/>
                <w:rFonts w:ascii="Aptos Narrow" w:eastAsia="Play" w:hAnsi="Aptos Narrow" w:cs="Play"/>
                <w:b/>
                <w:color w:val="005E00"/>
                <w:sz w:val="28"/>
                <w:szCs w:val="28"/>
                <w:rPrChange w:id="23" w:author="Dinesh N" w:date="2024-06-22T23:25:00Z" w16du:dateUtc="2024-06-22T17:55:00Z">
                  <w:rPr>
                    <w:ins w:id="24" w:author="Dinesh N" w:date="2024-06-22T23:24:00Z" w16du:dateUtc="2024-06-22T17:54:00Z"/>
                    <w:rFonts w:ascii="Play" w:eastAsia="Play" w:hAnsi="Play" w:cs="Play"/>
                    <w:b/>
                    <w:color w:val="005E00"/>
                    <w:sz w:val="24"/>
                    <w:szCs w:val="24"/>
                  </w:rPr>
                </w:rPrChange>
              </w:rPr>
            </w:pPr>
            <w:ins w:id="25" w:author="Dinesh N" w:date="2024-06-22T23:24:00Z" w16du:dateUtc="2024-06-22T17:54:00Z">
              <w:r w:rsidRPr="00E91C17">
                <w:rPr>
                  <w:rFonts w:ascii="Aptos Narrow" w:eastAsia="Play" w:hAnsi="Aptos Narrow" w:cs="Play"/>
                  <w:b/>
                  <w:color w:val="005E00"/>
                  <w:sz w:val="28"/>
                  <w:szCs w:val="28"/>
                  <w:rPrChange w:id="26" w:author="Dinesh N" w:date="2024-06-22T23:25:00Z" w16du:dateUtc="2024-06-22T17:55:00Z">
                    <w:rPr>
                      <w:rFonts w:ascii="Play" w:eastAsia="Play" w:hAnsi="Play" w:cs="Play"/>
                      <w:b/>
                      <w:color w:val="005E00"/>
                      <w:sz w:val="24"/>
                      <w:szCs w:val="24"/>
                    </w:rPr>
                  </w:rPrChange>
                </w:rPr>
                <w:t>Explorer.</w:t>
              </w:r>
            </w:ins>
          </w:p>
          <w:p w14:paraId="35B88CDD" w14:textId="77777777" w:rsidR="000336D2" w:rsidRPr="00E91C17" w:rsidRDefault="000336D2" w:rsidP="00A24776">
            <w:pPr>
              <w:numPr>
                <w:ilvl w:val="0"/>
                <w:numId w:val="28"/>
              </w:numPr>
              <w:pBdr>
                <w:top w:val="nil"/>
                <w:left w:val="nil"/>
                <w:bottom w:val="nil"/>
                <w:right w:val="nil"/>
                <w:between w:val="nil"/>
              </w:pBdr>
              <w:spacing w:after="0" w:line="240" w:lineRule="auto"/>
              <w:rPr>
                <w:ins w:id="27" w:author="Dinesh N" w:date="2024-06-22T23:24:00Z" w16du:dateUtc="2024-06-22T17:54:00Z"/>
                <w:rFonts w:ascii="Aptos Narrow" w:eastAsia="Play" w:hAnsi="Aptos Narrow" w:cs="Play"/>
                <w:b/>
                <w:color w:val="005E00"/>
                <w:sz w:val="28"/>
                <w:szCs w:val="28"/>
                <w:rPrChange w:id="28" w:author="Dinesh N" w:date="2024-06-22T23:25:00Z" w16du:dateUtc="2024-06-22T17:55:00Z">
                  <w:rPr>
                    <w:ins w:id="29" w:author="Dinesh N" w:date="2024-06-22T23:24:00Z" w16du:dateUtc="2024-06-22T17:54:00Z"/>
                    <w:rFonts w:ascii="Play" w:eastAsia="Play" w:hAnsi="Play" w:cs="Play"/>
                    <w:b/>
                    <w:color w:val="005E00"/>
                    <w:sz w:val="24"/>
                    <w:szCs w:val="24"/>
                  </w:rPr>
                </w:rPrChange>
              </w:rPr>
            </w:pPr>
            <w:ins w:id="30" w:author="Dinesh N" w:date="2024-06-22T23:24:00Z" w16du:dateUtc="2024-06-22T17:54:00Z">
              <w:r w:rsidRPr="00E91C17">
                <w:rPr>
                  <w:rFonts w:ascii="Aptos Narrow" w:eastAsia="Play" w:hAnsi="Aptos Narrow" w:cs="Play"/>
                  <w:b/>
                  <w:color w:val="005E00"/>
                  <w:sz w:val="28"/>
                  <w:szCs w:val="28"/>
                  <w:rPrChange w:id="31" w:author="Dinesh N" w:date="2024-06-22T23:25:00Z" w16du:dateUtc="2024-06-22T17:55:00Z">
                    <w:rPr>
                      <w:rFonts w:ascii="Play" w:eastAsia="Play" w:hAnsi="Play" w:cs="Play"/>
                      <w:b/>
                      <w:color w:val="005E00"/>
                      <w:sz w:val="24"/>
                      <w:szCs w:val="24"/>
                    </w:rPr>
                  </w:rPrChange>
                </w:rPr>
                <w:t>They like attention and appreciation from their loved ones and friends.</w:t>
              </w:r>
            </w:ins>
          </w:p>
          <w:p w14:paraId="0400CA2A" w14:textId="77777777" w:rsidR="000336D2" w:rsidRPr="00E91C17" w:rsidRDefault="000336D2" w:rsidP="00A24776">
            <w:pPr>
              <w:numPr>
                <w:ilvl w:val="0"/>
                <w:numId w:val="28"/>
              </w:numPr>
              <w:pBdr>
                <w:top w:val="nil"/>
                <w:left w:val="nil"/>
                <w:bottom w:val="nil"/>
                <w:right w:val="nil"/>
                <w:between w:val="nil"/>
              </w:pBdr>
              <w:spacing w:after="0" w:line="240" w:lineRule="auto"/>
              <w:rPr>
                <w:ins w:id="32" w:author="Dinesh N" w:date="2024-06-22T23:24:00Z" w16du:dateUtc="2024-06-22T17:54:00Z"/>
                <w:rFonts w:ascii="Aptos Narrow" w:eastAsia="Play" w:hAnsi="Aptos Narrow" w:cs="Play"/>
                <w:b/>
                <w:color w:val="005E00"/>
                <w:sz w:val="28"/>
                <w:szCs w:val="28"/>
                <w:rPrChange w:id="33" w:author="Dinesh N" w:date="2024-06-22T23:25:00Z" w16du:dateUtc="2024-06-22T17:55:00Z">
                  <w:rPr>
                    <w:ins w:id="34" w:author="Dinesh N" w:date="2024-06-22T23:24:00Z" w16du:dateUtc="2024-06-22T17:54:00Z"/>
                    <w:rFonts w:ascii="Play" w:eastAsia="Play" w:hAnsi="Play" w:cs="Play"/>
                    <w:b/>
                    <w:color w:val="005E00"/>
                    <w:sz w:val="24"/>
                    <w:szCs w:val="24"/>
                  </w:rPr>
                </w:rPrChange>
              </w:rPr>
            </w:pPr>
            <w:ins w:id="35" w:author="Dinesh N" w:date="2024-06-22T23:24:00Z" w16du:dateUtc="2024-06-22T17:54:00Z">
              <w:r w:rsidRPr="00E91C17">
                <w:rPr>
                  <w:rFonts w:ascii="Aptos Narrow" w:eastAsia="Play" w:hAnsi="Aptos Narrow" w:cs="Play"/>
                  <w:b/>
                  <w:color w:val="005E00"/>
                  <w:sz w:val="28"/>
                  <w:szCs w:val="28"/>
                  <w:rPrChange w:id="36" w:author="Dinesh N" w:date="2024-06-22T23:25:00Z" w16du:dateUtc="2024-06-22T17:55:00Z">
                    <w:rPr>
                      <w:rFonts w:ascii="Play" w:eastAsia="Play" w:hAnsi="Play" w:cs="Play"/>
                      <w:b/>
                      <w:color w:val="005E00"/>
                      <w:sz w:val="24"/>
                      <w:szCs w:val="24"/>
                    </w:rPr>
                  </w:rPrChange>
                </w:rPr>
                <w:t>Good communicator.</w:t>
              </w:r>
            </w:ins>
          </w:p>
        </w:tc>
      </w:tr>
      <w:tr w:rsidR="000336D2" w14:paraId="5E871412" w14:textId="77777777" w:rsidTr="00A24776">
        <w:trPr>
          <w:trHeight w:val="349"/>
          <w:ins w:id="37"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3061B68B" w14:textId="77777777" w:rsidR="000336D2" w:rsidRPr="00E91C17" w:rsidRDefault="000336D2" w:rsidP="00A24776">
            <w:pPr>
              <w:spacing w:after="0" w:line="360" w:lineRule="auto"/>
              <w:rPr>
                <w:ins w:id="38" w:author="Dinesh N" w:date="2024-06-22T23:24:00Z" w16du:dateUtc="2024-06-22T17:54:00Z"/>
                <w:rFonts w:ascii="Aptos Narrow" w:eastAsia="Play" w:hAnsi="Aptos Narrow" w:cs="Play"/>
                <w:b/>
                <w:color w:val="1F3864"/>
                <w:sz w:val="28"/>
                <w:szCs w:val="28"/>
                <w:rPrChange w:id="39" w:author="Dinesh N" w:date="2024-06-22T23:25:00Z" w16du:dateUtc="2024-06-22T17:55:00Z">
                  <w:rPr>
                    <w:ins w:id="40" w:author="Dinesh N" w:date="2024-06-22T23:24:00Z" w16du:dateUtc="2024-06-22T17:54:00Z"/>
                    <w:rFonts w:ascii="Play" w:eastAsia="Play" w:hAnsi="Play" w:cs="Play"/>
                    <w:b/>
                    <w:color w:val="1F3864"/>
                    <w:sz w:val="24"/>
                    <w:szCs w:val="24"/>
                  </w:rPr>
                </w:rPrChange>
              </w:rPr>
            </w:pPr>
            <w:ins w:id="41" w:author="Dinesh N" w:date="2024-06-22T23:24:00Z" w16du:dateUtc="2024-06-22T17:54:00Z">
              <w:r w:rsidRPr="00E91C17">
                <w:rPr>
                  <w:rFonts w:ascii="Aptos Narrow" w:eastAsia="Play" w:hAnsi="Aptos Narrow" w:cs="Play"/>
                  <w:b/>
                  <w:color w:val="1F3864"/>
                  <w:sz w:val="28"/>
                  <w:szCs w:val="28"/>
                  <w:rPrChange w:id="42" w:author="Dinesh N" w:date="2024-06-22T23:25:00Z" w16du:dateUtc="2024-06-22T17:55:00Z">
                    <w:rPr>
                      <w:rFonts w:ascii="Play" w:eastAsia="Play" w:hAnsi="Play" w:cs="Play"/>
                      <w:b/>
                      <w:color w:val="1F3864"/>
                      <w:sz w:val="24"/>
                      <w:szCs w:val="24"/>
                    </w:rPr>
                  </w:rPrChange>
                </w:rPr>
                <w:t>NEGATIVE</w:t>
              </w:r>
            </w:ins>
          </w:p>
        </w:tc>
        <w:tc>
          <w:tcPr>
            <w:tcW w:w="8036" w:type="dxa"/>
            <w:tcBorders>
              <w:top w:val="nil"/>
              <w:left w:val="nil"/>
              <w:bottom w:val="single" w:sz="4" w:space="0" w:color="000000"/>
              <w:right w:val="single" w:sz="4" w:space="0" w:color="000000"/>
            </w:tcBorders>
            <w:shd w:val="clear" w:color="auto" w:fill="FFFFCC"/>
            <w:vAlign w:val="bottom"/>
          </w:tcPr>
          <w:p w14:paraId="2FA4B542" w14:textId="77777777" w:rsidR="000336D2" w:rsidRPr="00E91C17" w:rsidRDefault="000336D2" w:rsidP="00A24776">
            <w:pPr>
              <w:numPr>
                <w:ilvl w:val="0"/>
                <w:numId w:val="28"/>
              </w:numPr>
              <w:pBdr>
                <w:top w:val="nil"/>
                <w:left w:val="nil"/>
                <w:bottom w:val="nil"/>
                <w:right w:val="nil"/>
                <w:between w:val="nil"/>
              </w:pBdr>
              <w:spacing w:after="0" w:line="240" w:lineRule="auto"/>
              <w:rPr>
                <w:ins w:id="43" w:author="Dinesh N" w:date="2024-06-22T23:24:00Z" w16du:dateUtc="2024-06-22T17:54:00Z"/>
                <w:rFonts w:ascii="Aptos Narrow" w:eastAsia="Play" w:hAnsi="Aptos Narrow" w:cs="Play"/>
                <w:b/>
                <w:color w:val="005E00"/>
                <w:sz w:val="28"/>
                <w:szCs w:val="28"/>
                <w:rPrChange w:id="44" w:author="Dinesh N" w:date="2024-06-22T23:25:00Z" w16du:dateUtc="2024-06-22T17:55:00Z">
                  <w:rPr>
                    <w:ins w:id="45" w:author="Dinesh N" w:date="2024-06-22T23:24:00Z" w16du:dateUtc="2024-06-22T17:54:00Z"/>
                    <w:rFonts w:ascii="Play" w:eastAsia="Play" w:hAnsi="Play" w:cs="Play"/>
                    <w:b/>
                    <w:color w:val="005E00"/>
                    <w:sz w:val="24"/>
                    <w:szCs w:val="24"/>
                  </w:rPr>
                </w:rPrChange>
              </w:rPr>
            </w:pPr>
            <w:ins w:id="46" w:author="Dinesh N" w:date="2024-06-22T23:24:00Z" w16du:dateUtc="2024-06-22T17:54:00Z">
              <w:r w:rsidRPr="00E91C17">
                <w:rPr>
                  <w:rFonts w:ascii="Aptos Narrow" w:eastAsia="Play" w:hAnsi="Aptos Narrow" w:cs="Play"/>
                  <w:b/>
                  <w:color w:val="005E00"/>
                  <w:sz w:val="28"/>
                  <w:szCs w:val="28"/>
                  <w:rPrChange w:id="47" w:author="Dinesh N" w:date="2024-06-22T23:25:00Z" w16du:dateUtc="2024-06-22T17:55:00Z">
                    <w:rPr>
                      <w:rFonts w:ascii="Play" w:eastAsia="Play" w:hAnsi="Play" w:cs="Play"/>
                      <w:b/>
                      <w:color w:val="005E00"/>
                      <w:sz w:val="24"/>
                      <w:szCs w:val="24"/>
                    </w:rPr>
                  </w:rPrChange>
                </w:rPr>
                <w:t>Selfish, Stubborn, aggressive, egoistic, adamant, demanding.</w:t>
              </w:r>
            </w:ins>
          </w:p>
          <w:p w14:paraId="5CCA78BF" w14:textId="77777777" w:rsidR="000336D2" w:rsidRPr="00E91C17" w:rsidRDefault="000336D2" w:rsidP="00A24776">
            <w:pPr>
              <w:numPr>
                <w:ilvl w:val="0"/>
                <w:numId w:val="28"/>
              </w:numPr>
              <w:pBdr>
                <w:top w:val="nil"/>
                <w:left w:val="nil"/>
                <w:bottom w:val="nil"/>
                <w:right w:val="nil"/>
                <w:between w:val="nil"/>
              </w:pBdr>
              <w:spacing w:after="0" w:line="240" w:lineRule="auto"/>
              <w:rPr>
                <w:ins w:id="48" w:author="Dinesh N" w:date="2024-06-22T23:24:00Z" w16du:dateUtc="2024-06-22T17:54:00Z"/>
                <w:rFonts w:ascii="Aptos Narrow" w:eastAsia="Play" w:hAnsi="Aptos Narrow" w:cs="Play"/>
                <w:b/>
                <w:color w:val="005E00"/>
                <w:sz w:val="28"/>
                <w:szCs w:val="28"/>
                <w:rPrChange w:id="49" w:author="Dinesh N" w:date="2024-06-22T23:25:00Z" w16du:dateUtc="2024-06-22T17:55:00Z">
                  <w:rPr>
                    <w:ins w:id="50" w:author="Dinesh N" w:date="2024-06-22T23:24:00Z" w16du:dateUtc="2024-06-22T17:54:00Z"/>
                    <w:rFonts w:ascii="Play" w:eastAsia="Play" w:hAnsi="Play" w:cs="Play"/>
                    <w:b/>
                    <w:color w:val="005E00"/>
                    <w:sz w:val="24"/>
                    <w:szCs w:val="24"/>
                  </w:rPr>
                </w:rPrChange>
              </w:rPr>
            </w:pPr>
            <w:ins w:id="51" w:author="Dinesh N" w:date="2024-06-22T23:24:00Z" w16du:dateUtc="2024-06-22T17:54:00Z">
              <w:r w:rsidRPr="00E91C17">
                <w:rPr>
                  <w:rFonts w:ascii="Aptos Narrow" w:eastAsia="Play" w:hAnsi="Aptos Narrow" w:cs="Play"/>
                  <w:b/>
                  <w:color w:val="005E00"/>
                  <w:sz w:val="28"/>
                  <w:szCs w:val="28"/>
                  <w:rPrChange w:id="52" w:author="Dinesh N" w:date="2024-06-22T23:25:00Z" w16du:dateUtc="2024-06-22T17:55:00Z">
                    <w:rPr>
                      <w:rFonts w:ascii="Play" w:eastAsia="Play" w:hAnsi="Play" w:cs="Play"/>
                      <w:b/>
                      <w:color w:val="005E00"/>
                      <w:sz w:val="24"/>
                      <w:szCs w:val="24"/>
                    </w:rPr>
                  </w:rPrChange>
                </w:rPr>
                <w:t>They don’t like to follow others’ orders.</w:t>
              </w:r>
            </w:ins>
          </w:p>
        </w:tc>
      </w:tr>
      <w:tr w:rsidR="000336D2" w14:paraId="1C67C984" w14:textId="77777777" w:rsidTr="00A24776">
        <w:trPr>
          <w:trHeight w:val="349"/>
          <w:ins w:id="53"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7F19EAD3" w14:textId="77777777" w:rsidR="000336D2" w:rsidRPr="00E91C17" w:rsidRDefault="000336D2" w:rsidP="00A24776">
            <w:pPr>
              <w:spacing w:after="0" w:line="276" w:lineRule="auto"/>
              <w:rPr>
                <w:ins w:id="54" w:author="Dinesh N" w:date="2024-06-22T23:24:00Z" w16du:dateUtc="2024-06-22T17:54:00Z"/>
                <w:rFonts w:ascii="Aptos Narrow" w:eastAsia="Play" w:hAnsi="Aptos Narrow" w:cs="Play"/>
                <w:b/>
                <w:color w:val="1F3864"/>
                <w:sz w:val="28"/>
                <w:szCs w:val="28"/>
                <w:rPrChange w:id="55" w:author="Dinesh N" w:date="2024-06-22T23:25:00Z" w16du:dateUtc="2024-06-22T17:55:00Z">
                  <w:rPr>
                    <w:ins w:id="56" w:author="Dinesh N" w:date="2024-06-22T23:24:00Z" w16du:dateUtc="2024-06-22T17:54:00Z"/>
                    <w:rFonts w:ascii="Play" w:eastAsia="Play" w:hAnsi="Play" w:cs="Play"/>
                    <w:b/>
                    <w:color w:val="1F3864"/>
                    <w:sz w:val="24"/>
                    <w:szCs w:val="24"/>
                  </w:rPr>
                </w:rPrChange>
              </w:rPr>
            </w:pPr>
            <w:ins w:id="57" w:author="Dinesh N" w:date="2024-06-22T23:24:00Z" w16du:dateUtc="2024-06-22T17:54:00Z">
              <w:r w:rsidRPr="00E91C17">
                <w:rPr>
                  <w:rFonts w:ascii="Aptos Narrow" w:eastAsia="Play" w:hAnsi="Aptos Narrow" w:cs="Play"/>
                  <w:b/>
                  <w:color w:val="1F3864"/>
                  <w:sz w:val="28"/>
                  <w:szCs w:val="28"/>
                  <w:rPrChange w:id="58" w:author="Dinesh N" w:date="2024-06-22T23:25:00Z" w16du:dateUtc="2024-06-22T17:55:00Z">
                    <w:rPr>
                      <w:rFonts w:ascii="Play" w:eastAsia="Play" w:hAnsi="Play" w:cs="Play"/>
                      <w:b/>
                      <w:color w:val="1F3864"/>
                      <w:sz w:val="24"/>
                      <w:szCs w:val="24"/>
                    </w:rPr>
                  </w:rPrChange>
                </w:rPr>
                <w:t>FINANCE</w:t>
              </w:r>
            </w:ins>
          </w:p>
        </w:tc>
        <w:tc>
          <w:tcPr>
            <w:tcW w:w="8036" w:type="dxa"/>
            <w:tcBorders>
              <w:top w:val="nil"/>
              <w:left w:val="nil"/>
              <w:bottom w:val="single" w:sz="4" w:space="0" w:color="000000"/>
              <w:right w:val="single" w:sz="4" w:space="0" w:color="000000"/>
            </w:tcBorders>
            <w:shd w:val="clear" w:color="auto" w:fill="FFCCFF"/>
            <w:vAlign w:val="bottom"/>
          </w:tcPr>
          <w:p w14:paraId="20529D43" w14:textId="77777777" w:rsidR="000336D2" w:rsidRPr="00E91C17" w:rsidRDefault="000336D2" w:rsidP="00A24776">
            <w:pPr>
              <w:numPr>
                <w:ilvl w:val="0"/>
                <w:numId w:val="28"/>
              </w:numPr>
              <w:pBdr>
                <w:top w:val="nil"/>
                <w:left w:val="nil"/>
                <w:bottom w:val="nil"/>
                <w:right w:val="nil"/>
                <w:between w:val="nil"/>
              </w:pBdr>
              <w:spacing w:after="0" w:line="240" w:lineRule="auto"/>
              <w:rPr>
                <w:ins w:id="59" w:author="Dinesh N" w:date="2024-06-22T23:24:00Z" w16du:dateUtc="2024-06-22T17:54:00Z"/>
                <w:rFonts w:ascii="Aptos Narrow" w:eastAsia="Play" w:hAnsi="Aptos Narrow" w:cs="Play"/>
                <w:b/>
                <w:color w:val="005E00"/>
                <w:sz w:val="28"/>
                <w:szCs w:val="28"/>
                <w:rPrChange w:id="60" w:author="Dinesh N" w:date="2024-06-22T23:25:00Z" w16du:dateUtc="2024-06-22T17:55:00Z">
                  <w:rPr>
                    <w:ins w:id="61" w:author="Dinesh N" w:date="2024-06-22T23:24:00Z" w16du:dateUtc="2024-06-22T17:54:00Z"/>
                    <w:rFonts w:ascii="Play" w:eastAsia="Play" w:hAnsi="Play" w:cs="Play"/>
                    <w:b/>
                    <w:color w:val="005E00"/>
                    <w:sz w:val="24"/>
                    <w:szCs w:val="24"/>
                  </w:rPr>
                </w:rPrChange>
              </w:rPr>
            </w:pPr>
            <w:ins w:id="62" w:author="Dinesh N" w:date="2024-06-22T23:24:00Z" w16du:dateUtc="2024-06-22T17:54:00Z">
              <w:r w:rsidRPr="00E91C17">
                <w:rPr>
                  <w:rFonts w:ascii="Aptos Narrow" w:eastAsia="Play" w:hAnsi="Aptos Narrow" w:cs="Play"/>
                  <w:b/>
                  <w:color w:val="005E00"/>
                  <w:sz w:val="28"/>
                  <w:szCs w:val="28"/>
                  <w:rPrChange w:id="63" w:author="Dinesh N" w:date="2024-06-22T23:25:00Z" w16du:dateUtc="2024-06-22T17:55:00Z">
                    <w:rPr>
                      <w:rFonts w:ascii="Play" w:eastAsia="Play" w:hAnsi="Play" w:cs="Play"/>
                      <w:b/>
                      <w:color w:val="005E00"/>
                      <w:sz w:val="24"/>
                      <w:szCs w:val="24"/>
                    </w:rPr>
                  </w:rPrChange>
                </w:rPr>
                <w:t>Good.</w:t>
              </w:r>
            </w:ins>
          </w:p>
        </w:tc>
      </w:tr>
      <w:tr w:rsidR="000336D2" w14:paraId="68FF4837" w14:textId="77777777" w:rsidTr="00A24776">
        <w:trPr>
          <w:trHeight w:val="349"/>
          <w:ins w:id="64"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54AA8CF1" w14:textId="77777777" w:rsidR="000336D2" w:rsidRPr="00E91C17" w:rsidRDefault="000336D2" w:rsidP="00A24776">
            <w:pPr>
              <w:spacing w:after="0" w:line="600" w:lineRule="auto"/>
              <w:rPr>
                <w:ins w:id="65" w:author="Dinesh N" w:date="2024-06-22T23:24:00Z" w16du:dateUtc="2024-06-22T17:54:00Z"/>
                <w:rFonts w:ascii="Aptos Narrow" w:eastAsia="Play" w:hAnsi="Aptos Narrow" w:cs="Play"/>
                <w:b/>
                <w:color w:val="1F3864"/>
                <w:sz w:val="28"/>
                <w:szCs w:val="28"/>
                <w:rPrChange w:id="66" w:author="Dinesh N" w:date="2024-06-22T23:25:00Z" w16du:dateUtc="2024-06-22T17:55:00Z">
                  <w:rPr>
                    <w:ins w:id="67" w:author="Dinesh N" w:date="2024-06-22T23:24:00Z" w16du:dateUtc="2024-06-22T17:54:00Z"/>
                    <w:rFonts w:ascii="Play" w:eastAsia="Play" w:hAnsi="Play" w:cs="Play"/>
                    <w:b/>
                    <w:color w:val="1F3864"/>
                    <w:sz w:val="24"/>
                    <w:szCs w:val="24"/>
                  </w:rPr>
                </w:rPrChange>
              </w:rPr>
            </w:pPr>
            <w:ins w:id="68" w:author="Dinesh N" w:date="2024-06-22T23:24:00Z" w16du:dateUtc="2024-06-22T17:54:00Z">
              <w:r w:rsidRPr="00E91C17">
                <w:rPr>
                  <w:rFonts w:ascii="Aptos Narrow" w:eastAsia="Play" w:hAnsi="Aptos Narrow" w:cs="Play"/>
                  <w:b/>
                  <w:color w:val="1F3864"/>
                  <w:sz w:val="28"/>
                  <w:szCs w:val="28"/>
                  <w:rPrChange w:id="69" w:author="Dinesh N" w:date="2024-06-22T23:25:00Z" w16du:dateUtc="2024-06-22T17:55:00Z">
                    <w:rPr>
                      <w:rFonts w:ascii="Play" w:eastAsia="Play" w:hAnsi="Play" w:cs="Play"/>
                      <w:b/>
                      <w:color w:val="1F3864"/>
                      <w:sz w:val="24"/>
                      <w:szCs w:val="24"/>
                    </w:rPr>
                  </w:rPrChange>
                </w:rPr>
                <w:t>HEALTH</w:t>
              </w:r>
            </w:ins>
          </w:p>
        </w:tc>
        <w:tc>
          <w:tcPr>
            <w:tcW w:w="8036" w:type="dxa"/>
            <w:tcBorders>
              <w:top w:val="nil"/>
              <w:left w:val="nil"/>
              <w:bottom w:val="single" w:sz="4" w:space="0" w:color="000000"/>
              <w:right w:val="single" w:sz="4" w:space="0" w:color="000000"/>
            </w:tcBorders>
            <w:shd w:val="clear" w:color="auto" w:fill="FFFFCC"/>
            <w:vAlign w:val="bottom"/>
          </w:tcPr>
          <w:p w14:paraId="2DEDD809" w14:textId="77777777" w:rsidR="000336D2" w:rsidRPr="00E91C17" w:rsidRDefault="000336D2" w:rsidP="00A24776">
            <w:pPr>
              <w:numPr>
                <w:ilvl w:val="0"/>
                <w:numId w:val="28"/>
              </w:numPr>
              <w:pBdr>
                <w:top w:val="nil"/>
                <w:left w:val="nil"/>
                <w:bottom w:val="nil"/>
                <w:right w:val="nil"/>
                <w:between w:val="nil"/>
              </w:pBdr>
              <w:spacing w:after="0" w:line="240" w:lineRule="auto"/>
              <w:rPr>
                <w:ins w:id="70" w:author="Dinesh N" w:date="2024-06-22T23:24:00Z" w16du:dateUtc="2024-06-22T17:54:00Z"/>
                <w:rFonts w:ascii="Aptos Narrow" w:eastAsia="Play" w:hAnsi="Aptos Narrow" w:cs="Play"/>
                <w:b/>
                <w:color w:val="005E00"/>
                <w:sz w:val="28"/>
                <w:szCs w:val="28"/>
                <w:rPrChange w:id="71" w:author="Dinesh N" w:date="2024-06-22T23:25:00Z" w16du:dateUtc="2024-06-22T17:55:00Z">
                  <w:rPr>
                    <w:ins w:id="72" w:author="Dinesh N" w:date="2024-06-22T23:24:00Z" w16du:dateUtc="2024-06-22T17:54:00Z"/>
                    <w:rFonts w:ascii="Play" w:eastAsia="Play" w:hAnsi="Play" w:cs="Play"/>
                    <w:b/>
                    <w:color w:val="005E00"/>
                    <w:sz w:val="24"/>
                    <w:szCs w:val="24"/>
                  </w:rPr>
                </w:rPrChange>
              </w:rPr>
            </w:pPr>
            <w:ins w:id="73" w:author="Dinesh N" w:date="2024-06-22T23:24:00Z" w16du:dateUtc="2024-06-22T17:54:00Z">
              <w:r w:rsidRPr="00E91C17">
                <w:rPr>
                  <w:rFonts w:ascii="Aptos Narrow" w:eastAsia="Play" w:hAnsi="Aptos Narrow" w:cs="Play"/>
                  <w:b/>
                  <w:color w:val="005E00"/>
                  <w:sz w:val="28"/>
                  <w:szCs w:val="28"/>
                  <w:rPrChange w:id="74" w:author="Dinesh N" w:date="2024-06-22T23:25:00Z" w16du:dateUtc="2024-06-22T17:55:00Z">
                    <w:rPr>
                      <w:rFonts w:ascii="Play" w:eastAsia="Play" w:hAnsi="Play" w:cs="Play"/>
                      <w:b/>
                      <w:color w:val="005E00"/>
                      <w:sz w:val="24"/>
                      <w:szCs w:val="24"/>
                    </w:rPr>
                  </w:rPrChange>
                </w:rPr>
                <w:t>Eyes.</w:t>
              </w:r>
            </w:ins>
          </w:p>
          <w:p w14:paraId="1885ACFC" w14:textId="77777777" w:rsidR="000336D2" w:rsidRPr="00E91C17" w:rsidRDefault="000336D2" w:rsidP="00A24776">
            <w:pPr>
              <w:numPr>
                <w:ilvl w:val="0"/>
                <w:numId w:val="28"/>
              </w:numPr>
              <w:pBdr>
                <w:top w:val="nil"/>
                <w:left w:val="nil"/>
                <w:bottom w:val="nil"/>
                <w:right w:val="nil"/>
                <w:between w:val="nil"/>
              </w:pBdr>
              <w:spacing w:after="0" w:line="240" w:lineRule="auto"/>
              <w:rPr>
                <w:ins w:id="75" w:author="Dinesh N" w:date="2024-06-22T23:24:00Z" w16du:dateUtc="2024-06-22T17:54:00Z"/>
                <w:rFonts w:ascii="Aptos Narrow" w:eastAsia="Play" w:hAnsi="Aptos Narrow" w:cs="Play"/>
                <w:b/>
                <w:color w:val="005E00"/>
                <w:sz w:val="28"/>
                <w:szCs w:val="28"/>
                <w:rPrChange w:id="76" w:author="Dinesh N" w:date="2024-06-22T23:25:00Z" w16du:dateUtc="2024-06-22T17:55:00Z">
                  <w:rPr>
                    <w:ins w:id="77" w:author="Dinesh N" w:date="2024-06-22T23:24:00Z" w16du:dateUtc="2024-06-22T17:54:00Z"/>
                    <w:rFonts w:ascii="Play" w:eastAsia="Play" w:hAnsi="Play" w:cs="Play"/>
                    <w:b/>
                    <w:color w:val="005E00"/>
                    <w:sz w:val="24"/>
                    <w:szCs w:val="24"/>
                  </w:rPr>
                </w:rPrChange>
              </w:rPr>
            </w:pPr>
            <w:ins w:id="78" w:author="Dinesh N" w:date="2024-06-22T23:24:00Z" w16du:dateUtc="2024-06-22T17:54:00Z">
              <w:r w:rsidRPr="00E91C17">
                <w:rPr>
                  <w:rFonts w:ascii="Aptos Narrow" w:eastAsia="Play" w:hAnsi="Aptos Narrow" w:cs="Play"/>
                  <w:b/>
                  <w:color w:val="005E00"/>
                  <w:sz w:val="28"/>
                  <w:szCs w:val="28"/>
                  <w:rPrChange w:id="79" w:author="Dinesh N" w:date="2024-06-22T23:25:00Z" w16du:dateUtc="2024-06-22T17:55:00Z">
                    <w:rPr>
                      <w:rFonts w:ascii="Play" w:eastAsia="Play" w:hAnsi="Play" w:cs="Play"/>
                      <w:b/>
                      <w:color w:val="005E00"/>
                      <w:sz w:val="24"/>
                      <w:szCs w:val="24"/>
                    </w:rPr>
                  </w:rPrChange>
                </w:rPr>
                <w:t>Stomach.</w:t>
              </w:r>
            </w:ins>
          </w:p>
          <w:p w14:paraId="5B49FF9C" w14:textId="77777777" w:rsidR="000336D2" w:rsidRPr="00E91C17" w:rsidRDefault="000336D2" w:rsidP="00A24776">
            <w:pPr>
              <w:numPr>
                <w:ilvl w:val="0"/>
                <w:numId w:val="28"/>
              </w:numPr>
              <w:pBdr>
                <w:top w:val="nil"/>
                <w:left w:val="nil"/>
                <w:bottom w:val="nil"/>
                <w:right w:val="nil"/>
                <w:between w:val="nil"/>
              </w:pBdr>
              <w:spacing w:after="0" w:line="240" w:lineRule="auto"/>
              <w:rPr>
                <w:ins w:id="80" w:author="Dinesh N" w:date="2024-06-22T23:24:00Z" w16du:dateUtc="2024-06-22T17:54:00Z"/>
                <w:rFonts w:ascii="Aptos Narrow" w:eastAsia="Play" w:hAnsi="Aptos Narrow" w:cs="Play"/>
                <w:b/>
                <w:color w:val="005E00"/>
                <w:sz w:val="28"/>
                <w:szCs w:val="28"/>
                <w:rPrChange w:id="81" w:author="Dinesh N" w:date="2024-06-22T23:25:00Z" w16du:dateUtc="2024-06-22T17:55:00Z">
                  <w:rPr>
                    <w:ins w:id="82" w:author="Dinesh N" w:date="2024-06-22T23:24:00Z" w16du:dateUtc="2024-06-22T17:54:00Z"/>
                    <w:rFonts w:ascii="Play" w:eastAsia="Play" w:hAnsi="Play" w:cs="Play"/>
                    <w:b/>
                    <w:color w:val="005E00"/>
                    <w:sz w:val="24"/>
                    <w:szCs w:val="24"/>
                  </w:rPr>
                </w:rPrChange>
              </w:rPr>
            </w:pPr>
            <w:ins w:id="83" w:author="Dinesh N" w:date="2024-06-22T23:24:00Z" w16du:dateUtc="2024-06-22T17:54:00Z">
              <w:r w:rsidRPr="00E91C17">
                <w:rPr>
                  <w:rFonts w:ascii="Aptos Narrow" w:eastAsia="Play" w:hAnsi="Aptos Narrow" w:cs="Play"/>
                  <w:b/>
                  <w:color w:val="005E00"/>
                  <w:sz w:val="28"/>
                  <w:szCs w:val="28"/>
                  <w:rPrChange w:id="84" w:author="Dinesh N" w:date="2024-06-22T23:25:00Z" w16du:dateUtc="2024-06-22T17:55:00Z">
                    <w:rPr>
                      <w:rFonts w:ascii="Play" w:eastAsia="Play" w:hAnsi="Play" w:cs="Play"/>
                      <w:b/>
                      <w:color w:val="005E00"/>
                      <w:sz w:val="24"/>
                      <w:szCs w:val="24"/>
                    </w:rPr>
                  </w:rPrChange>
                </w:rPr>
                <w:t>Back.</w:t>
              </w:r>
            </w:ins>
          </w:p>
          <w:p w14:paraId="40DFE920" w14:textId="77777777" w:rsidR="000336D2" w:rsidRPr="00E91C17" w:rsidRDefault="000336D2" w:rsidP="00A24776">
            <w:pPr>
              <w:numPr>
                <w:ilvl w:val="0"/>
                <w:numId w:val="28"/>
              </w:numPr>
              <w:pBdr>
                <w:top w:val="nil"/>
                <w:left w:val="nil"/>
                <w:bottom w:val="nil"/>
                <w:right w:val="nil"/>
                <w:between w:val="nil"/>
              </w:pBdr>
              <w:spacing w:after="0" w:line="240" w:lineRule="auto"/>
              <w:rPr>
                <w:ins w:id="85" w:author="Dinesh N" w:date="2024-06-22T23:24:00Z" w16du:dateUtc="2024-06-22T17:54:00Z"/>
                <w:rFonts w:ascii="Aptos Narrow" w:eastAsia="Play" w:hAnsi="Aptos Narrow" w:cs="Play"/>
                <w:b/>
                <w:color w:val="005E00"/>
                <w:sz w:val="28"/>
                <w:szCs w:val="28"/>
                <w:rPrChange w:id="86" w:author="Dinesh N" w:date="2024-06-22T23:25:00Z" w16du:dateUtc="2024-06-22T17:55:00Z">
                  <w:rPr>
                    <w:ins w:id="87" w:author="Dinesh N" w:date="2024-06-22T23:24:00Z" w16du:dateUtc="2024-06-22T17:54:00Z"/>
                    <w:rFonts w:ascii="Play" w:eastAsia="Play" w:hAnsi="Play" w:cs="Play"/>
                    <w:b/>
                    <w:color w:val="005E00"/>
                    <w:sz w:val="24"/>
                    <w:szCs w:val="24"/>
                  </w:rPr>
                </w:rPrChange>
              </w:rPr>
            </w:pPr>
            <w:ins w:id="88" w:author="Dinesh N" w:date="2024-06-22T23:24:00Z" w16du:dateUtc="2024-06-22T17:54:00Z">
              <w:r w:rsidRPr="00E91C17">
                <w:rPr>
                  <w:rFonts w:ascii="Aptos Narrow" w:eastAsia="Play" w:hAnsi="Aptos Narrow" w:cs="Play"/>
                  <w:b/>
                  <w:color w:val="005E00"/>
                  <w:sz w:val="28"/>
                  <w:szCs w:val="28"/>
                  <w:rPrChange w:id="89" w:author="Dinesh N" w:date="2024-06-22T23:25:00Z" w16du:dateUtc="2024-06-22T17:55:00Z">
                    <w:rPr>
                      <w:rFonts w:ascii="Play" w:eastAsia="Play" w:hAnsi="Play" w:cs="Play"/>
                      <w:b/>
                      <w:color w:val="005E00"/>
                      <w:sz w:val="24"/>
                      <w:szCs w:val="24"/>
                    </w:rPr>
                  </w:rPrChange>
                </w:rPr>
                <w:t>Chest.</w:t>
              </w:r>
            </w:ins>
          </w:p>
        </w:tc>
      </w:tr>
      <w:tr w:rsidR="000336D2" w14:paraId="7B3CBDC7" w14:textId="77777777" w:rsidTr="00A24776">
        <w:trPr>
          <w:trHeight w:val="349"/>
          <w:ins w:id="90"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24824CC9" w14:textId="77777777" w:rsidR="000336D2" w:rsidRPr="00E91C17" w:rsidRDefault="000336D2">
            <w:pPr>
              <w:spacing w:after="0" w:line="480" w:lineRule="auto"/>
              <w:rPr>
                <w:ins w:id="91" w:author="Dinesh N" w:date="2024-06-22T23:24:00Z" w16du:dateUtc="2024-06-22T17:54:00Z"/>
                <w:rFonts w:ascii="Aptos Narrow" w:eastAsia="Play" w:hAnsi="Aptos Narrow" w:cs="Play"/>
                <w:b/>
                <w:color w:val="1F3864"/>
                <w:sz w:val="28"/>
                <w:szCs w:val="28"/>
                <w:rPrChange w:id="92" w:author="Dinesh N" w:date="2024-06-22T23:25:00Z" w16du:dateUtc="2024-06-22T17:55:00Z">
                  <w:rPr>
                    <w:ins w:id="93" w:author="Dinesh N" w:date="2024-06-22T23:24:00Z" w16du:dateUtc="2024-06-22T17:54:00Z"/>
                    <w:rFonts w:ascii="Play" w:eastAsia="Play" w:hAnsi="Play" w:cs="Play"/>
                    <w:b/>
                    <w:color w:val="1F3864"/>
                    <w:sz w:val="24"/>
                    <w:szCs w:val="24"/>
                  </w:rPr>
                </w:rPrChange>
              </w:rPr>
              <w:pPrChange w:id="94" w:author="Dinesh N" w:date="2024-06-22T23:25:00Z" w16du:dateUtc="2024-06-22T17:55:00Z">
                <w:pPr>
                  <w:spacing w:after="0" w:line="360" w:lineRule="auto"/>
                </w:pPr>
              </w:pPrChange>
            </w:pPr>
            <w:ins w:id="95" w:author="Dinesh N" w:date="2024-06-22T23:24:00Z" w16du:dateUtc="2024-06-22T17:54:00Z">
              <w:r w:rsidRPr="00E91C17">
                <w:rPr>
                  <w:rFonts w:ascii="Aptos Narrow" w:eastAsia="Play" w:hAnsi="Aptos Narrow" w:cs="Play"/>
                  <w:b/>
                  <w:color w:val="1F3864"/>
                  <w:sz w:val="28"/>
                  <w:szCs w:val="28"/>
                  <w:rPrChange w:id="96" w:author="Dinesh N" w:date="2024-06-22T23:25:00Z" w16du:dateUtc="2024-06-22T17:55:00Z">
                    <w:rPr>
                      <w:rFonts w:ascii="Play" w:eastAsia="Play" w:hAnsi="Play" w:cs="Play"/>
                      <w:b/>
                      <w:color w:val="1F3864"/>
                      <w:sz w:val="24"/>
                      <w:szCs w:val="24"/>
                    </w:rPr>
                  </w:rPrChange>
                </w:rPr>
                <w:t>RELATIONSHIP</w:t>
              </w:r>
            </w:ins>
          </w:p>
        </w:tc>
        <w:tc>
          <w:tcPr>
            <w:tcW w:w="8036" w:type="dxa"/>
            <w:tcBorders>
              <w:top w:val="nil"/>
              <w:left w:val="nil"/>
              <w:bottom w:val="single" w:sz="4" w:space="0" w:color="000000"/>
              <w:right w:val="single" w:sz="4" w:space="0" w:color="000000"/>
            </w:tcBorders>
            <w:shd w:val="clear" w:color="auto" w:fill="FFCCFF"/>
            <w:vAlign w:val="bottom"/>
          </w:tcPr>
          <w:p w14:paraId="35C87697" w14:textId="77777777" w:rsidR="000336D2" w:rsidRPr="00E91C17" w:rsidRDefault="000336D2" w:rsidP="00A24776">
            <w:pPr>
              <w:numPr>
                <w:ilvl w:val="0"/>
                <w:numId w:val="28"/>
              </w:numPr>
              <w:pBdr>
                <w:top w:val="nil"/>
                <w:left w:val="nil"/>
                <w:bottom w:val="nil"/>
                <w:right w:val="nil"/>
                <w:between w:val="nil"/>
              </w:pBdr>
              <w:spacing w:after="0" w:line="240" w:lineRule="auto"/>
              <w:rPr>
                <w:ins w:id="97" w:author="Dinesh N" w:date="2024-06-22T23:24:00Z" w16du:dateUtc="2024-06-22T17:54:00Z"/>
                <w:rFonts w:ascii="Aptos Narrow" w:eastAsia="Play" w:hAnsi="Aptos Narrow" w:cs="Play"/>
                <w:b/>
                <w:color w:val="005E00"/>
                <w:sz w:val="28"/>
                <w:szCs w:val="28"/>
                <w:rPrChange w:id="98" w:author="Dinesh N" w:date="2024-06-22T23:25:00Z" w16du:dateUtc="2024-06-22T17:55:00Z">
                  <w:rPr>
                    <w:ins w:id="99" w:author="Dinesh N" w:date="2024-06-22T23:24:00Z" w16du:dateUtc="2024-06-22T17:54:00Z"/>
                    <w:rFonts w:ascii="Play" w:eastAsia="Play" w:hAnsi="Play" w:cs="Play"/>
                    <w:b/>
                    <w:color w:val="005E00"/>
                    <w:sz w:val="24"/>
                    <w:szCs w:val="24"/>
                  </w:rPr>
                </w:rPrChange>
              </w:rPr>
            </w:pPr>
            <w:ins w:id="100" w:author="Dinesh N" w:date="2024-06-22T23:24:00Z" w16du:dateUtc="2024-06-22T17:54:00Z">
              <w:r w:rsidRPr="00E91C17">
                <w:rPr>
                  <w:rFonts w:ascii="Aptos Narrow" w:eastAsia="Play" w:hAnsi="Aptos Narrow" w:cs="Play"/>
                  <w:b/>
                  <w:color w:val="005E00"/>
                  <w:sz w:val="28"/>
                  <w:szCs w:val="28"/>
                  <w:rPrChange w:id="101" w:author="Dinesh N" w:date="2024-06-22T23:25:00Z" w16du:dateUtc="2024-06-22T17:55:00Z">
                    <w:rPr>
                      <w:rFonts w:ascii="Play" w:eastAsia="Play" w:hAnsi="Play" w:cs="Play"/>
                      <w:b/>
                      <w:color w:val="005E00"/>
                      <w:sz w:val="24"/>
                      <w:szCs w:val="24"/>
                    </w:rPr>
                  </w:rPrChange>
                </w:rPr>
                <w:t>They maintain good relationships, and to continue they should control their ego.</w:t>
              </w:r>
            </w:ins>
          </w:p>
          <w:p w14:paraId="667A41D7" w14:textId="77777777" w:rsidR="000336D2" w:rsidRPr="00E91C17" w:rsidRDefault="000336D2" w:rsidP="00A24776">
            <w:pPr>
              <w:numPr>
                <w:ilvl w:val="0"/>
                <w:numId w:val="28"/>
              </w:numPr>
              <w:pBdr>
                <w:top w:val="nil"/>
                <w:left w:val="nil"/>
                <w:bottom w:val="nil"/>
                <w:right w:val="nil"/>
                <w:between w:val="nil"/>
              </w:pBdr>
              <w:spacing w:after="0" w:line="240" w:lineRule="auto"/>
              <w:rPr>
                <w:ins w:id="102" w:author="Dinesh N" w:date="2024-06-22T23:24:00Z" w16du:dateUtc="2024-06-22T17:54:00Z"/>
                <w:rFonts w:ascii="Aptos Narrow" w:eastAsia="Play" w:hAnsi="Aptos Narrow" w:cs="Play"/>
                <w:b/>
                <w:color w:val="005E00"/>
                <w:sz w:val="28"/>
                <w:szCs w:val="28"/>
                <w:rPrChange w:id="103" w:author="Dinesh N" w:date="2024-06-22T23:25:00Z" w16du:dateUtc="2024-06-22T17:55:00Z">
                  <w:rPr>
                    <w:ins w:id="104" w:author="Dinesh N" w:date="2024-06-22T23:24:00Z" w16du:dateUtc="2024-06-22T17:54:00Z"/>
                    <w:rFonts w:ascii="Play" w:eastAsia="Play" w:hAnsi="Play" w:cs="Play"/>
                    <w:b/>
                    <w:color w:val="005E00"/>
                    <w:sz w:val="24"/>
                    <w:szCs w:val="24"/>
                  </w:rPr>
                </w:rPrChange>
              </w:rPr>
            </w:pPr>
            <w:ins w:id="105" w:author="Dinesh N" w:date="2024-06-22T23:24:00Z" w16du:dateUtc="2024-06-22T17:54:00Z">
              <w:r w:rsidRPr="00E91C17">
                <w:rPr>
                  <w:rFonts w:ascii="Aptos Narrow" w:eastAsia="Play" w:hAnsi="Aptos Narrow" w:cs="Play"/>
                  <w:b/>
                  <w:color w:val="005E00"/>
                  <w:sz w:val="28"/>
                  <w:szCs w:val="28"/>
                  <w:rPrChange w:id="106" w:author="Dinesh N" w:date="2024-06-22T23:25:00Z" w16du:dateUtc="2024-06-22T17:55:00Z">
                    <w:rPr>
                      <w:rFonts w:ascii="Play" w:eastAsia="Play" w:hAnsi="Play" w:cs="Play"/>
                      <w:b/>
                      <w:color w:val="005E00"/>
                      <w:sz w:val="24"/>
                      <w:szCs w:val="24"/>
                    </w:rPr>
                  </w:rPrChange>
                </w:rPr>
                <w:t>They have more expectations from their partner.</w:t>
              </w:r>
            </w:ins>
          </w:p>
        </w:tc>
      </w:tr>
    </w:tbl>
    <w:p w14:paraId="644971FA" w14:textId="77777777" w:rsidR="000336D2" w:rsidRDefault="000336D2" w:rsidP="000336D2">
      <w:pPr>
        <w:tabs>
          <w:tab w:val="left" w:pos="7635"/>
        </w:tabs>
        <w:rPr>
          <w:ins w:id="107" w:author="Dinesh N" w:date="2024-06-22T23:24:00Z" w16du:dateUtc="2024-06-22T17:54:00Z"/>
          <w:sz w:val="24"/>
          <w:szCs w:val="24"/>
        </w:rPr>
      </w:pPr>
    </w:p>
    <w:p w14:paraId="70A6793B" w14:textId="77777777" w:rsidR="000336D2" w:rsidRDefault="000336D2" w:rsidP="000336D2">
      <w:pPr>
        <w:tabs>
          <w:tab w:val="left" w:pos="7635"/>
        </w:tabs>
        <w:rPr>
          <w:ins w:id="108" w:author="Dinesh N" w:date="2024-06-22T23:24:00Z" w16du:dateUtc="2024-06-22T17:54:00Z"/>
          <w:sz w:val="24"/>
          <w:szCs w:val="24"/>
        </w:rPr>
      </w:pPr>
    </w:p>
    <w:p w14:paraId="3D85BE7A" w14:textId="3AE3CDB5" w:rsidR="000336D2" w:rsidRPr="008E3822" w:rsidRDefault="000336D2" w:rsidP="005F5021">
      <w:pPr>
        <w:jc w:val="center"/>
        <w:rPr>
          <w:ins w:id="109" w:author="Dinesh N" w:date="2024-06-22T23:24:00Z" w16du:dateUtc="2024-06-22T17:54:00Z"/>
          <w:rFonts w:ascii="Arial Rounded MT Bold" w:hAnsi="Arial Rounded MT Bold"/>
          <w:color w:val="004E9A"/>
          <w:sz w:val="28"/>
          <w:szCs w:val="28"/>
        </w:rPr>
      </w:pPr>
      <w:ins w:id="110" w:author="Dinesh N" w:date="2024-06-22T23:24:00Z" w16du:dateUtc="2024-06-22T17:54:00Z">
        <w:r w:rsidRPr="008E3822">
          <w:rPr>
            <w:rFonts w:ascii="Arial Rounded MT Bold" w:hAnsi="Arial Rounded MT Bold"/>
            <w:color w:val="004E9A"/>
            <w:sz w:val="28"/>
            <w:szCs w:val="28"/>
          </w:rPr>
          <w:t xml:space="preserve">NUMBER </w:t>
        </w:r>
        <w:r>
          <w:rPr>
            <w:rFonts w:ascii="Arial Rounded MT Bold" w:hAnsi="Arial Rounded MT Bold"/>
            <w:color w:val="004E9A"/>
            <w:sz w:val="28"/>
            <w:szCs w:val="28"/>
          </w:rPr>
          <w:t>2</w:t>
        </w:r>
        <w:r w:rsidRPr="008E3822">
          <w:rPr>
            <w:rFonts w:ascii="Arial Rounded MT Bold" w:hAnsi="Arial Rounded MT Bold"/>
            <w:color w:val="004E9A"/>
            <w:sz w:val="28"/>
            <w:szCs w:val="28"/>
          </w:rPr>
          <w:t xml:space="preserve"> VIBRATION</w:t>
        </w:r>
      </w:ins>
    </w:p>
    <w:tbl>
      <w:tblPr>
        <w:tblW w:w="10187" w:type="dxa"/>
        <w:tblInd w:w="-365" w:type="dxa"/>
        <w:tblLayout w:type="fixed"/>
        <w:tblLook w:val="0400" w:firstRow="0" w:lastRow="0" w:firstColumn="0" w:lastColumn="0" w:noHBand="0" w:noVBand="1"/>
      </w:tblPr>
      <w:tblGrid>
        <w:gridCol w:w="2151"/>
        <w:gridCol w:w="8036"/>
      </w:tblGrid>
      <w:tr w:rsidR="000336D2" w14:paraId="5E9D2242" w14:textId="77777777" w:rsidTr="00A24776">
        <w:trPr>
          <w:trHeight w:val="390"/>
          <w:ins w:id="111" w:author="Dinesh N" w:date="2024-06-22T23:24:00Z"/>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0CECE"/>
            <w:vAlign w:val="bottom"/>
          </w:tcPr>
          <w:p w14:paraId="4EE9137B" w14:textId="77777777" w:rsidR="000336D2" w:rsidRDefault="000336D2" w:rsidP="00A24776">
            <w:pPr>
              <w:spacing w:after="0" w:line="240" w:lineRule="auto"/>
              <w:jc w:val="center"/>
              <w:rPr>
                <w:ins w:id="112" w:author="Dinesh N" w:date="2024-06-22T23:24:00Z" w16du:dateUtc="2024-06-22T17:54:00Z"/>
                <w:rFonts w:ascii="Arial Rounded" w:eastAsia="Arial Rounded" w:hAnsi="Arial Rounded" w:cs="Arial Rounded"/>
                <w:b/>
                <w:color w:val="A20000"/>
                <w:sz w:val="28"/>
                <w:szCs w:val="28"/>
              </w:rPr>
            </w:pPr>
            <w:ins w:id="113" w:author="Dinesh N" w:date="2024-06-22T23:24:00Z" w16du:dateUtc="2024-06-22T17:54:00Z">
              <w:r>
                <w:rPr>
                  <w:rFonts w:ascii="Arial Rounded" w:eastAsia="Arial Rounded" w:hAnsi="Arial Rounded" w:cs="Arial Rounded"/>
                  <w:b/>
                  <w:color w:val="A20000"/>
                  <w:sz w:val="28"/>
                  <w:szCs w:val="28"/>
                </w:rPr>
                <w:t>NUMBER 2 VIBRATION</w:t>
              </w:r>
            </w:ins>
          </w:p>
        </w:tc>
      </w:tr>
      <w:tr w:rsidR="000336D2" w14:paraId="280E6554" w14:textId="77777777" w:rsidTr="00A24776">
        <w:trPr>
          <w:trHeight w:val="349"/>
          <w:ins w:id="114"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4D38303E" w14:textId="77777777" w:rsidR="000336D2" w:rsidRPr="00E91C17" w:rsidRDefault="000336D2" w:rsidP="00A24776">
            <w:pPr>
              <w:spacing w:after="0" w:line="480" w:lineRule="auto"/>
              <w:rPr>
                <w:ins w:id="115" w:author="Dinesh N" w:date="2024-06-22T23:24:00Z" w16du:dateUtc="2024-06-22T17:54:00Z"/>
                <w:rFonts w:ascii="Aptos Narrow" w:eastAsia="Play" w:hAnsi="Aptos Narrow" w:cs="Play"/>
                <w:b/>
                <w:color w:val="1F3864"/>
                <w:sz w:val="28"/>
                <w:szCs w:val="28"/>
                <w:rPrChange w:id="116" w:author="Dinesh N" w:date="2024-06-22T23:26:00Z" w16du:dateUtc="2024-06-22T17:56:00Z">
                  <w:rPr>
                    <w:ins w:id="117" w:author="Dinesh N" w:date="2024-06-22T23:24:00Z" w16du:dateUtc="2024-06-22T17:54:00Z"/>
                    <w:rFonts w:ascii="Play" w:eastAsia="Play" w:hAnsi="Play" w:cs="Play"/>
                    <w:b/>
                    <w:color w:val="1F3864"/>
                    <w:sz w:val="24"/>
                    <w:szCs w:val="24"/>
                  </w:rPr>
                </w:rPrChange>
              </w:rPr>
            </w:pPr>
            <w:ins w:id="118" w:author="Dinesh N" w:date="2024-06-22T23:24:00Z" w16du:dateUtc="2024-06-22T17:54:00Z">
              <w:r w:rsidRPr="00E91C17">
                <w:rPr>
                  <w:rFonts w:ascii="Aptos Narrow" w:eastAsia="Play" w:hAnsi="Aptos Narrow" w:cs="Play"/>
                  <w:b/>
                  <w:color w:val="1F3864"/>
                  <w:sz w:val="28"/>
                  <w:szCs w:val="28"/>
                  <w:rPrChange w:id="119" w:author="Dinesh N" w:date="2024-06-22T23:26:00Z" w16du:dateUtc="2024-06-22T17:56:00Z">
                    <w:rPr>
                      <w:rFonts w:ascii="Play" w:eastAsia="Play" w:hAnsi="Play" w:cs="Play"/>
                      <w:b/>
                      <w:color w:val="1F3864"/>
                      <w:sz w:val="24"/>
                      <w:szCs w:val="24"/>
                    </w:rPr>
                  </w:rPrChange>
                </w:rPr>
                <w:t>POSITIVE</w:t>
              </w:r>
            </w:ins>
          </w:p>
        </w:tc>
        <w:tc>
          <w:tcPr>
            <w:tcW w:w="8036" w:type="dxa"/>
            <w:tcBorders>
              <w:top w:val="nil"/>
              <w:left w:val="nil"/>
              <w:bottom w:val="single" w:sz="4" w:space="0" w:color="000000"/>
              <w:right w:val="single" w:sz="4" w:space="0" w:color="000000"/>
            </w:tcBorders>
            <w:shd w:val="clear" w:color="auto" w:fill="FFCCFF"/>
            <w:vAlign w:val="bottom"/>
          </w:tcPr>
          <w:p w14:paraId="7F9F946F" w14:textId="77777777" w:rsidR="000336D2" w:rsidRPr="00E91C17" w:rsidRDefault="000336D2" w:rsidP="00A24776">
            <w:pPr>
              <w:numPr>
                <w:ilvl w:val="0"/>
                <w:numId w:val="28"/>
              </w:numPr>
              <w:pBdr>
                <w:top w:val="nil"/>
                <w:left w:val="nil"/>
                <w:bottom w:val="nil"/>
                <w:right w:val="nil"/>
                <w:between w:val="nil"/>
              </w:pBdr>
              <w:spacing w:after="0" w:line="240" w:lineRule="auto"/>
              <w:rPr>
                <w:ins w:id="120" w:author="Dinesh N" w:date="2024-06-22T23:24:00Z" w16du:dateUtc="2024-06-22T17:54:00Z"/>
                <w:rFonts w:ascii="Aptos Narrow" w:eastAsia="Play" w:hAnsi="Aptos Narrow" w:cs="Play"/>
                <w:b/>
                <w:color w:val="005E00"/>
                <w:sz w:val="28"/>
                <w:szCs w:val="28"/>
                <w:rPrChange w:id="121" w:author="Dinesh N" w:date="2024-06-22T23:26:00Z" w16du:dateUtc="2024-06-22T17:56:00Z">
                  <w:rPr>
                    <w:ins w:id="122" w:author="Dinesh N" w:date="2024-06-22T23:24:00Z" w16du:dateUtc="2024-06-22T17:54:00Z"/>
                    <w:rFonts w:ascii="Play" w:eastAsia="Play" w:hAnsi="Play" w:cs="Play"/>
                    <w:b/>
                    <w:color w:val="005E00"/>
                    <w:sz w:val="24"/>
                    <w:szCs w:val="24"/>
                  </w:rPr>
                </w:rPrChange>
              </w:rPr>
            </w:pPr>
            <w:ins w:id="123" w:author="Dinesh N" w:date="2024-06-22T23:24:00Z" w16du:dateUtc="2024-06-22T17:54:00Z">
              <w:r w:rsidRPr="00E91C17">
                <w:rPr>
                  <w:rFonts w:ascii="Aptos Narrow" w:eastAsia="Play" w:hAnsi="Aptos Narrow" w:cs="Play"/>
                  <w:b/>
                  <w:color w:val="005E00"/>
                  <w:sz w:val="28"/>
                  <w:szCs w:val="28"/>
                  <w:rPrChange w:id="124" w:author="Dinesh N" w:date="2024-06-22T23:26:00Z" w16du:dateUtc="2024-06-22T17:56:00Z">
                    <w:rPr>
                      <w:rFonts w:ascii="Play" w:eastAsia="Play" w:hAnsi="Play" w:cs="Play"/>
                      <w:b/>
                      <w:color w:val="005E00"/>
                      <w:sz w:val="24"/>
                      <w:szCs w:val="24"/>
                    </w:rPr>
                  </w:rPrChange>
                </w:rPr>
                <w:t>Family oriented, gentle, good in managing others, sensitive, peace maker, creativity, good Mother, public speaker, good politician, intuitive, emotional, they can easily connect with other people.</w:t>
              </w:r>
            </w:ins>
          </w:p>
        </w:tc>
      </w:tr>
      <w:tr w:rsidR="000336D2" w14:paraId="6D551AE1" w14:textId="77777777" w:rsidTr="00A24776">
        <w:trPr>
          <w:trHeight w:val="349"/>
          <w:ins w:id="125"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4B521CDC" w14:textId="77777777" w:rsidR="000336D2" w:rsidRPr="00E91C17" w:rsidRDefault="000336D2" w:rsidP="00A24776">
            <w:pPr>
              <w:spacing w:after="0" w:line="360" w:lineRule="auto"/>
              <w:rPr>
                <w:ins w:id="126" w:author="Dinesh N" w:date="2024-06-22T23:24:00Z" w16du:dateUtc="2024-06-22T17:54:00Z"/>
                <w:rFonts w:ascii="Aptos Narrow" w:eastAsia="Play" w:hAnsi="Aptos Narrow" w:cs="Play"/>
                <w:b/>
                <w:color w:val="1F3864"/>
                <w:sz w:val="28"/>
                <w:szCs w:val="28"/>
                <w:rPrChange w:id="127" w:author="Dinesh N" w:date="2024-06-22T23:26:00Z" w16du:dateUtc="2024-06-22T17:56:00Z">
                  <w:rPr>
                    <w:ins w:id="128" w:author="Dinesh N" w:date="2024-06-22T23:24:00Z" w16du:dateUtc="2024-06-22T17:54:00Z"/>
                    <w:rFonts w:ascii="Play" w:eastAsia="Play" w:hAnsi="Play" w:cs="Play"/>
                    <w:b/>
                    <w:color w:val="1F3864"/>
                    <w:sz w:val="24"/>
                    <w:szCs w:val="24"/>
                  </w:rPr>
                </w:rPrChange>
              </w:rPr>
            </w:pPr>
            <w:ins w:id="129" w:author="Dinesh N" w:date="2024-06-22T23:24:00Z" w16du:dateUtc="2024-06-22T17:54:00Z">
              <w:r w:rsidRPr="00E91C17">
                <w:rPr>
                  <w:rFonts w:ascii="Aptos Narrow" w:eastAsia="Play" w:hAnsi="Aptos Narrow" w:cs="Play"/>
                  <w:b/>
                  <w:color w:val="1F3864"/>
                  <w:sz w:val="28"/>
                  <w:szCs w:val="28"/>
                  <w:rPrChange w:id="130" w:author="Dinesh N" w:date="2024-06-22T23:26:00Z" w16du:dateUtc="2024-06-22T17:56:00Z">
                    <w:rPr>
                      <w:rFonts w:ascii="Play" w:eastAsia="Play" w:hAnsi="Play" w:cs="Play"/>
                      <w:b/>
                      <w:color w:val="1F3864"/>
                      <w:sz w:val="24"/>
                      <w:szCs w:val="24"/>
                    </w:rPr>
                  </w:rPrChange>
                </w:rPr>
                <w:t>NEGATIVE</w:t>
              </w:r>
            </w:ins>
          </w:p>
        </w:tc>
        <w:tc>
          <w:tcPr>
            <w:tcW w:w="8036" w:type="dxa"/>
            <w:tcBorders>
              <w:top w:val="nil"/>
              <w:left w:val="nil"/>
              <w:bottom w:val="single" w:sz="4" w:space="0" w:color="000000"/>
              <w:right w:val="single" w:sz="4" w:space="0" w:color="000000"/>
            </w:tcBorders>
            <w:shd w:val="clear" w:color="auto" w:fill="FFFFCC"/>
            <w:vAlign w:val="bottom"/>
          </w:tcPr>
          <w:p w14:paraId="2829F97E" w14:textId="77777777" w:rsidR="000336D2" w:rsidRPr="00E91C17" w:rsidRDefault="000336D2" w:rsidP="00A24776">
            <w:pPr>
              <w:numPr>
                <w:ilvl w:val="0"/>
                <w:numId w:val="28"/>
              </w:numPr>
              <w:pBdr>
                <w:top w:val="nil"/>
                <w:left w:val="nil"/>
                <w:bottom w:val="nil"/>
                <w:right w:val="nil"/>
                <w:between w:val="nil"/>
              </w:pBdr>
              <w:spacing w:after="0" w:line="240" w:lineRule="auto"/>
              <w:rPr>
                <w:ins w:id="131" w:author="Dinesh N" w:date="2024-06-22T23:24:00Z" w16du:dateUtc="2024-06-22T17:54:00Z"/>
                <w:rFonts w:ascii="Aptos Narrow" w:eastAsia="Play" w:hAnsi="Aptos Narrow" w:cs="Play"/>
                <w:b/>
                <w:color w:val="005E00"/>
                <w:sz w:val="28"/>
                <w:szCs w:val="28"/>
                <w:rPrChange w:id="132" w:author="Dinesh N" w:date="2024-06-22T23:26:00Z" w16du:dateUtc="2024-06-22T17:56:00Z">
                  <w:rPr>
                    <w:ins w:id="133" w:author="Dinesh N" w:date="2024-06-22T23:24:00Z" w16du:dateUtc="2024-06-22T17:54:00Z"/>
                    <w:rFonts w:ascii="Play" w:eastAsia="Play" w:hAnsi="Play" w:cs="Play"/>
                    <w:b/>
                    <w:color w:val="005E00"/>
                    <w:sz w:val="24"/>
                    <w:szCs w:val="24"/>
                  </w:rPr>
                </w:rPrChange>
              </w:rPr>
            </w:pPr>
            <w:ins w:id="134" w:author="Dinesh N" w:date="2024-06-22T23:24:00Z" w16du:dateUtc="2024-06-22T17:54:00Z">
              <w:r w:rsidRPr="00E91C17">
                <w:rPr>
                  <w:rFonts w:ascii="Aptos Narrow" w:eastAsia="Play" w:hAnsi="Aptos Narrow" w:cs="Play"/>
                  <w:b/>
                  <w:color w:val="005E00"/>
                  <w:sz w:val="28"/>
                  <w:szCs w:val="28"/>
                  <w:rPrChange w:id="135" w:author="Dinesh N" w:date="2024-06-22T23:26:00Z" w16du:dateUtc="2024-06-22T17:56:00Z">
                    <w:rPr>
                      <w:rFonts w:ascii="Play" w:eastAsia="Play" w:hAnsi="Play" w:cs="Play"/>
                      <w:b/>
                      <w:color w:val="005E00"/>
                      <w:sz w:val="24"/>
                      <w:szCs w:val="24"/>
                    </w:rPr>
                  </w:rPrChange>
                </w:rPr>
                <w:t>Easily get hurt, lack of courage or confident, lack of skill and sensitive, mood swings, inconsistent.</w:t>
              </w:r>
            </w:ins>
          </w:p>
        </w:tc>
      </w:tr>
      <w:tr w:rsidR="000336D2" w14:paraId="37C5FBF1" w14:textId="77777777" w:rsidTr="00A24776">
        <w:trPr>
          <w:trHeight w:val="349"/>
          <w:ins w:id="136"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74F52E35" w14:textId="77777777" w:rsidR="000336D2" w:rsidRPr="00E91C17" w:rsidRDefault="000336D2" w:rsidP="00A24776">
            <w:pPr>
              <w:spacing w:after="0" w:line="276" w:lineRule="auto"/>
              <w:rPr>
                <w:ins w:id="137" w:author="Dinesh N" w:date="2024-06-22T23:24:00Z" w16du:dateUtc="2024-06-22T17:54:00Z"/>
                <w:rFonts w:ascii="Aptos Narrow" w:eastAsia="Play" w:hAnsi="Aptos Narrow" w:cs="Play"/>
                <w:b/>
                <w:color w:val="1F3864"/>
                <w:sz w:val="28"/>
                <w:szCs w:val="28"/>
                <w:rPrChange w:id="138" w:author="Dinesh N" w:date="2024-06-22T23:26:00Z" w16du:dateUtc="2024-06-22T17:56:00Z">
                  <w:rPr>
                    <w:ins w:id="139" w:author="Dinesh N" w:date="2024-06-22T23:24:00Z" w16du:dateUtc="2024-06-22T17:54:00Z"/>
                    <w:rFonts w:ascii="Play" w:eastAsia="Play" w:hAnsi="Play" w:cs="Play"/>
                    <w:b/>
                    <w:color w:val="1F3864"/>
                    <w:sz w:val="24"/>
                    <w:szCs w:val="24"/>
                  </w:rPr>
                </w:rPrChange>
              </w:rPr>
            </w:pPr>
            <w:ins w:id="140" w:author="Dinesh N" w:date="2024-06-22T23:24:00Z" w16du:dateUtc="2024-06-22T17:54:00Z">
              <w:r w:rsidRPr="00E91C17">
                <w:rPr>
                  <w:rFonts w:ascii="Aptos Narrow" w:eastAsia="Play" w:hAnsi="Aptos Narrow" w:cs="Play"/>
                  <w:b/>
                  <w:color w:val="1F3864"/>
                  <w:sz w:val="28"/>
                  <w:szCs w:val="28"/>
                  <w:rPrChange w:id="141" w:author="Dinesh N" w:date="2024-06-22T23:26:00Z" w16du:dateUtc="2024-06-22T17:56:00Z">
                    <w:rPr>
                      <w:rFonts w:ascii="Play" w:eastAsia="Play" w:hAnsi="Play" w:cs="Play"/>
                      <w:b/>
                      <w:color w:val="1F3864"/>
                      <w:sz w:val="24"/>
                      <w:szCs w:val="24"/>
                    </w:rPr>
                  </w:rPrChange>
                </w:rPr>
                <w:t>FINANCE</w:t>
              </w:r>
            </w:ins>
          </w:p>
        </w:tc>
        <w:tc>
          <w:tcPr>
            <w:tcW w:w="8036" w:type="dxa"/>
            <w:tcBorders>
              <w:top w:val="nil"/>
              <w:left w:val="nil"/>
              <w:bottom w:val="single" w:sz="4" w:space="0" w:color="000000"/>
              <w:right w:val="single" w:sz="4" w:space="0" w:color="000000"/>
            </w:tcBorders>
            <w:shd w:val="clear" w:color="auto" w:fill="FFCCFF"/>
            <w:vAlign w:val="bottom"/>
          </w:tcPr>
          <w:p w14:paraId="7CFAACD9" w14:textId="77777777" w:rsidR="000336D2" w:rsidRPr="00E91C17" w:rsidRDefault="000336D2" w:rsidP="00A24776">
            <w:pPr>
              <w:numPr>
                <w:ilvl w:val="0"/>
                <w:numId w:val="28"/>
              </w:numPr>
              <w:pBdr>
                <w:top w:val="nil"/>
                <w:left w:val="nil"/>
                <w:bottom w:val="nil"/>
                <w:right w:val="nil"/>
                <w:between w:val="nil"/>
              </w:pBdr>
              <w:spacing w:after="0" w:line="240" w:lineRule="auto"/>
              <w:rPr>
                <w:ins w:id="142" w:author="Dinesh N" w:date="2024-06-22T23:24:00Z" w16du:dateUtc="2024-06-22T17:54:00Z"/>
                <w:rFonts w:ascii="Aptos Narrow" w:eastAsia="Play" w:hAnsi="Aptos Narrow" w:cs="Play"/>
                <w:b/>
                <w:color w:val="005E00"/>
                <w:sz w:val="28"/>
                <w:szCs w:val="28"/>
                <w:rPrChange w:id="143" w:author="Dinesh N" w:date="2024-06-22T23:26:00Z" w16du:dateUtc="2024-06-22T17:56:00Z">
                  <w:rPr>
                    <w:ins w:id="144" w:author="Dinesh N" w:date="2024-06-22T23:24:00Z" w16du:dateUtc="2024-06-22T17:54:00Z"/>
                    <w:rFonts w:ascii="Play" w:eastAsia="Play" w:hAnsi="Play" w:cs="Play"/>
                    <w:b/>
                    <w:color w:val="005E00"/>
                    <w:sz w:val="24"/>
                    <w:szCs w:val="24"/>
                  </w:rPr>
                </w:rPrChange>
              </w:rPr>
            </w:pPr>
            <w:ins w:id="145" w:author="Dinesh N" w:date="2024-06-22T23:24:00Z" w16du:dateUtc="2024-06-22T17:54:00Z">
              <w:r w:rsidRPr="00E91C17">
                <w:rPr>
                  <w:rFonts w:ascii="Aptos Narrow" w:eastAsia="Play" w:hAnsi="Aptos Narrow" w:cs="Play"/>
                  <w:b/>
                  <w:color w:val="005E00"/>
                  <w:sz w:val="28"/>
                  <w:szCs w:val="28"/>
                  <w:rPrChange w:id="146" w:author="Dinesh N" w:date="2024-06-22T23:26:00Z" w16du:dateUtc="2024-06-22T17:56:00Z">
                    <w:rPr>
                      <w:rFonts w:ascii="Play" w:eastAsia="Play" w:hAnsi="Play" w:cs="Play"/>
                      <w:b/>
                      <w:color w:val="005E00"/>
                      <w:sz w:val="24"/>
                      <w:szCs w:val="24"/>
                    </w:rPr>
                  </w:rPrChange>
                </w:rPr>
                <w:t>Saving is difficult.</w:t>
              </w:r>
            </w:ins>
          </w:p>
        </w:tc>
      </w:tr>
      <w:tr w:rsidR="000336D2" w14:paraId="61E1CD53" w14:textId="77777777" w:rsidTr="00A24776">
        <w:trPr>
          <w:trHeight w:val="349"/>
          <w:ins w:id="147"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415F10D0" w14:textId="77777777" w:rsidR="000336D2" w:rsidRPr="00E91C17" w:rsidRDefault="000336D2" w:rsidP="00A24776">
            <w:pPr>
              <w:spacing w:after="0" w:line="600" w:lineRule="auto"/>
              <w:rPr>
                <w:ins w:id="148" w:author="Dinesh N" w:date="2024-06-22T23:24:00Z" w16du:dateUtc="2024-06-22T17:54:00Z"/>
                <w:rFonts w:ascii="Aptos Narrow" w:eastAsia="Play" w:hAnsi="Aptos Narrow" w:cs="Play"/>
                <w:b/>
                <w:color w:val="1F3864"/>
                <w:sz w:val="28"/>
                <w:szCs w:val="28"/>
                <w:rPrChange w:id="149" w:author="Dinesh N" w:date="2024-06-22T23:26:00Z" w16du:dateUtc="2024-06-22T17:56:00Z">
                  <w:rPr>
                    <w:ins w:id="150" w:author="Dinesh N" w:date="2024-06-22T23:24:00Z" w16du:dateUtc="2024-06-22T17:54:00Z"/>
                    <w:rFonts w:ascii="Play" w:eastAsia="Play" w:hAnsi="Play" w:cs="Play"/>
                    <w:b/>
                    <w:color w:val="1F3864"/>
                    <w:sz w:val="24"/>
                    <w:szCs w:val="24"/>
                  </w:rPr>
                </w:rPrChange>
              </w:rPr>
            </w:pPr>
            <w:ins w:id="151" w:author="Dinesh N" w:date="2024-06-22T23:24:00Z" w16du:dateUtc="2024-06-22T17:54:00Z">
              <w:r w:rsidRPr="00E91C17">
                <w:rPr>
                  <w:rFonts w:ascii="Aptos Narrow" w:eastAsia="Play" w:hAnsi="Aptos Narrow" w:cs="Play"/>
                  <w:b/>
                  <w:color w:val="1F3864"/>
                  <w:sz w:val="28"/>
                  <w:szCs w:val="28"/>
                  <w:rPrChange w:id="152" w:author="Dinesh N" w:date="2024-06-22T23:26:00Z" w16du:dateUtc="2024-06-22T17:56:00Z">
                    <w:rPr>
                      <w:rFonts w:ascii="Play" w:eastAsia="Play" w:hAnsi="Play" w:cs="Play"/>
                      <w:b/>
                      <w:color w:val="1F3864"/>
                      <w:sz w:val="24"/>
                      <w:szCs w:val="24"/>
                    </w:rPr>
                  </w:rPrChange>
                </w:rPr>
                <w:lastRenderedPageBreak/>
                <w:t>HEALTH</w:t>
              </w:r>
            </w:ins>
          </w:p>
        </w:tc>
        <w:tc>
          <w:tcPr>
            <w:tcW w:w="8036" w:type="dxa"/>
            <w:tcBorders>
              <w:top w:val="nil"/>
              <w:left w:val="nil"/>
              <w:bottom w:val="single" w:sz="4" w:space="0" w:color="000000"/>
              <w:right w:val="single" w:sz="4" w:space="0" w:color="000000"/>
            </w:tcBorders>
            <w:shd w:val="clear" w:color="auto" w:fill="FFFFCC"/>
            <w:vAlign w:val="bottom"/>
          </w:tcPr>
          <w:p w14:paraId="7714C13E" w14:textId="77777777" w:rsidR="000336D2" w:rsidRPr="00E91C17" w:rsidRDefault="000336D2" w:rsidP="00A24776">
            <w:pPr>
              <w:numPr>
                <w:ilvl w:val="0"/>
                <w:numId w:val="28"/>
              </w:numPr>
              <w:pBdr>
                <w:top w:val="nil"/>
                <w:left w:val="nil"/>
                <w:bottom w:val="nil"/>
                <w:right w:val="nil"/>
                <w:between w:val="nil"/>
              </w:pBdr>
              <w:spacing w:after="0" w:line="240" w:lineRule="auto"/>
              <w:rPr>
                <w:ins w:id="153" w:author="Dinesh N" w:date="2024-06-22T23:24:00Z" w16du:dateUtc="2024-06-22T17:54:00Z"/>
                <w:rFonts w:ascii="Aptos Narrow" w:eastAsia="Play" w:hAnsi="Aptos Narrow" w:cs="Play"/>
                <w:b/>
                <w:color w:val="005E00"/>
                <w:sz w:val="28"/>
                <w:szCs w:val="28"/>
                <w:rPrChange w:id="154" w:author="Dinesh N" w:date="2024-06-22T23:26:00Z" w16du:dateUtc="2024-06-22T17:56:00Z">
                  <w:rPr>
                    <w:ins w:id="155" w:author="Dinesh N" w:date="2024-06-22T23:24:00Z" w16du:dateUtc="2024-06-22T17:54:00Z"/>
                    <w:rFonts w:ascii="Play" w:eastAsia="Play" w:hAnsi="Play" w:cs="Play"/>
                    <w:b/>
                    <w:color w:val="005E00"/>
                    <w:sz w:val="24"/>
                    <w:szCs w:val="24"/>
                  </w:rPr>
                </w:rPrChange>
              </w:rPr>
            </w:pPr>
            <w:ins w:id="156" w:author="Dinesh N" w:date="2024-06-22T23:24:00Z" w16du:dateUtc="2024-06-22T17:54:00Z">
              <w:r w:rsidRPr="00E91C17">
                <w:rPr>
                  <w:rFonts w:ascii="Aptos Narrow" w:eastAsia="Play" w:hAnsi="Aptos Narrow" w:cs="Play"/>
                  <w:b/>
                  <w:color w:val="005E00"/>
                  <w:sz w:val="28"/>
                  <w:szCs w:val="28"/>
                  <w:rPrChange w:id="157" w:author="Dinesh N" w:date="2024-06-22T23:26:00Z" w16du:dateUtc="2024-06-22T17:56:00Z">
                    <w:rPr>
                      <w:rFonts w:ascii="Play" w:eastAsia="Play" w:hAnsi="Play" w:cs="Play"/>
                      <w:b/>
                      <w:color w:val="005E00"/>
                      <w:sz w:val="24"/>
                      <w:szCs w:val="24"/>
                    </w:rPr>
                  </w:rPrChange>
                </w:rPr>
                <w:t>Cold and Cough.</w:t>
              </w:r>
            </w:ins>
          </w:p>
          <w:p w14:paraId="724664E0" w14:textId="77777777" w:rsidR="000336D2" w:rsidRPr="00E91C17" w:rsidRDefault="000336D2" w:rsidP="00A24776">
            <w:pPr>
              <w:numPr>
                <w:ilvl w:val="0"/>
                <w:numId w:val="28"/>
              </w:numPr>
              <w:pBdr>
                <w:top w:val="nil"/>
                <w:left w:val="nil"/>
                <w:bottom w:val="nil"/>
                <w:right w:val="nil"/>
                <w:between w:val="nil"/>
              </w:pBdr>
              <w:spacing w:after="0" w:line="240" w:lineRule="auto"/>
              <w:rPr>
                <w:ins w:id="158" w:author="Dinesh N" w:date="2024-06-22T23:24:00Z" w16du:dateUtc="2024-06-22T17:54:00Z"/>
                <w:rFonts w:ascii="Aptos Narrow" w:eastAsia="Play" w:hAnsi="Aptos Narrow" w:cs="Play"/>
                <w:b/>
                <w:color w:val="005E00"/>
                <w:sz w:val="28"/>
                <w:szCs w:val="28"/>
                <w:rPrChange w:id="159" w:author="Dinesh N" w:date="2024-06-22T23:26:00Z" w16du:dateUtc="2024-06-22T17:56:00Z">
                  <w:rPr>
                    <w:ins w:id="160" w:author="Dinesh N" w:date="2024-06-22T23:24:00Z" w16du:dateUtc="2024-06-22T17:54:00Z"/>
                    <w:rFonts w:ascii="Play" w:eastAsia="Play" w:hAnsi="Play" w:cs="Play"/>
                    <w:b/>
                    <w:color w:val="005E00"/>
                    <w:sz w:val="24"/>
                    <w:szCs w:val="24"/>
                  </w:rPr>
                </w:rPrChange>
              </w:rPr>
            </w:pPr>
            <w:ins w:id="161" w:author="Dinesh N" w:date="2024-06-22T23:24:00Z" w16du:dateUtc="2024-06-22T17:54:00Z">
              <w:r w:rsidRPr="00E91C17">
                <w:rPr>
                  <w:rFonts w:ascii="Aptos Narrow" w:eastAsia="Play" w:hAnsi="Aptos Narrow" w:cs="Play"/>
                  <w:b/>
                  <w:color w:val="005E00"/>
                  <w:sz w:val="28"/>
                  <w:szCs w:val="28"/>
                  <w:rPrChange w:id="162" w:author="Dinesh N" w:date="2024-06-22T23:26:00Z" w16du:dateUtc="2024-06-22T17:56:00Z">
                    <w:rPr>
                      <w:rFonts w:ascii="Play" w:eastAsia="Play" w:hAnsi="Play" w:cs="Play"/>
                      <w:b/>
                      <w:color w:val="005E00"/>
                      <w:sz w:val="24"/>
                      <w:szCs w:val="24"/>
                    </w:rPr>
                  </w:rPrChange>
                </w:rPr>
                <w:t>Liquid related problem.</w:t>
              </w:r>
            </w:ins>
          </w:p>
          <w:p w14:paraId="1198E13C" w14:textId="77777777" w:rsidR="000336D2" w:rsidRPr="00E91C17" w:rsidRDefault="000336D2" w:rsidP="00A24776">
            <w:pPr>
              <w:numPr>
                <w:ilvl w:val="0"/>
                <w:numId w:val="28"/>
              </w:numPr>
              <w:pBdr>
                <w:top w:val="nil"/>
                <w:left w:val="nil"/>
                <w:bottom w:val="nil"/>
                <w:right w:val="nil"/>
                <w:between w:val="nil"/>
              </w:pBdr>
              <w:spacing w:after="0" w:line="240" w:lineRule="auto"/>
              <w:rPr>
                <w:ins w:id="163" w:author="Dinesh N" w:date="2024-06-22T23:24:00Z" w16du:dateUtc="2024-06-22T17:54:00Z"/>
                <w:rFonts w:ascii="Aptos Narrow" w:eastAsia="Play" w:hAnsi="Aptos Narrow" w:cs="Play"/>
                <w:b/>
                <w:color w:val="005E00"/>
                <w:sz w:val="28"/>
                <w:szCs w:val="28"/>
                <w:rPrChange w:id="164" w:author="Dinesh N" w:date="2024-06-22T23:26:00Z" w16du:dateUtc="2024-06-22T17:56:00Z">
                  <w:rPr>
                    <w:ins w:id="165" w:author="Dinesh N" w:date="2024-06-22T23:24:00Z" w16du:dateUtc="2024-06-22T17:54:00Z"/>
                    <w:rFonts w:ascii="Play" w:eastAsia="Play" w:hAnsi="Play" w:cs="Play"/>
                    <w:b/>
                    <w:color w:val="005E00"/>
                    <w:sz w:val="24"/>
                    <w:szCs w:val="24"/>
                  </w:rPr>
                </w:rPrChange>
              </w:rPr>
            </w:pPr>
            <w:ins w:id="166" w:author="Dinesh N" w:date="2024-06-22T23:24:00Z" w16du:dateUtc="2024-06-22T17:54:00Z">
              <w:r w:rsidRPr="00E91C17">
                <w:rPr>
                  <w:rFonts w:ascii="Aptos Narrow" w:eastAsia="Play" w:hAnsi="Aptos Narrow" w:cs="Play"/>
                  <w:b/>
                  <w:color w:val="005E00"/>
                  <w:sz w:val="28"/>
                  <w:szCs w:val="28"/>
                  <w:rPrChange w:id="167" w:author="Dinesh N" w:date="2024-06-22T23:26:00Z" w16du:dateUtc="2024-06-22T17:56:00Z">
                    <w:rPr>
                      <w:rFonts w:ascii="Play" w:eastAsia="Play" w:hAnsi="Play" w:cs="Play"/>
                      <w:b/>
                      <w:color w:val="005E00"/>
                      <w:sz w:val="24"/>
                      <w:szCs w:val="24"/>
                    </w:rPr>
                  </w:rPrChange>
                </w:rPr>
                <w:t>Blood.</w:t>
              </w:r>
            </w:ins>
          </w:p>
          <w:p w14:paraId="31057804" w14:textId="77777777" w:rsidR="000336D2" w:rsidRPr="00E91C17" w:rsidRDefault="000336D2" w:rsidP="00A24776">
            <w:pPr>
              <w:numPr>
                <w:ilvl w:val="0"/>
                <w:numId w:val="28"/>
              </w:numPr>
              <w:pBdr>
                <w:top w:val="nil"/>
                <w:left w:val="nil"/>
                <w:bottom w:val="nil"/>
                <w:right w:val="nil"/>
                <w:between w:val="nil"/>
              </w:pBdr>
              <w:spacing w:after="0" w:line="240" w:lineRule="auto"/>
              <w:rPr>
                <w:ins w:id="168" w:author="Dinesh N" w:date="2024-06-22T23:24:00Z" w16du:dateUtc="2024-06-22T17:54:00Z"/>
                <w:rFonts w:ascii="Aptos Narrow" w:eastAsia="Play" w:hAnsi="Aptos Narrow" w:cs="Play"/>
                <w:b/>
                <w:color w:val="005E00"/>
                <w:sz w:val="28"/>
                <w:szCs w:val="28"/>
                <w:rPrChange w:id="169" w:author="Dinesh N" w:date="2024-06-22T23:26:00Z" w16du:dateUtc="2024-06-22T17:56:00Z">
                  <w:rPr>
                    <w:ins w:id="170" w:author="Dinesh N" w:date="2024-06-22T23:24:00Z" w16du:dateUtc="2024-06-22T17:54:00Z"/>
                    <w:rFonts w:ascii="Play" w:eastAsia="Play" w:hAnsi="Play" w:cs="Play"/>
                    <w:b/>
                    <w:color w:val="005E00"/>
                    <w:sz w:val="24"/>
                    <w:szCs w:val="24"/>
                  </w:rPr>
                </w:rPrChange>
              </w:rPr>
            </w:pPr>
            <w:ins w:id="171" w:author="Dinesh N" w:date="2024-06-22T23:24:00Z" w16du:dateUtc="2024-06-22T17:54:00Z">
              <w:r w:rsidRPr="00E91C17">
                <w:rPr>
                  <w:rFonts w:ascii="Aptos Narrow" w:eastAsia="Play" w:hAnsi="Aptos Narrow" w:cs="Play"/>
                  <w:b/>
                  <w:color w:val="005E00"/>
                  <w:sz w:val="28"/>
                  <w:szCs w:val="28"/>
                  <w:rPrChange w:id="172" w:author="Dinesh N" w:date="2024-06-22T23:26:00Z" w16du:dateUtc="2024-06-22T17:56:00Z">
                    <w:rPr>
                      <w:rFonts w:ascii="Play" w:eastAsia="Play" w:hAnsi="Play" w:cs="Play"/>
                      <w:b/>
                      <w:color w:val="005E00"/>
                      <w:sz w:val="24"/>
                      <w:szCs w:val="24"/>
                    </w:rPr>
                  </w:rPrChange>
                </w:rPr>
                <w:t>Mind related problem.</w:t>
              </w:r>
            </w:ins>
          </w:p>
          <w:p w14:paraId="39D9F44A" w14:textId="77777777" w:rsidR="000336D2" w:rsidRPr="00E91C17" w:rsidRDefault="000336D2" w:rsidP="00A24776">
            <w:pPr>
              <w:numPr>
                <w:ilvl w:val="0"/>
                <w:numId w:val="28"/>
              </w:numPr>
              <w:pBdr>
                <w:top w:val="nil"/>
                <w:left w:val="nil"/>
                <w:bottom w:val="nil"/>
                <w:right w:val="nil"/>
                <w:between w:val="nil"/>
              </w:pBdr>
              <w:spacing w:after="0" w:line="240" w:lineRule="auto"/>
              <w:rPr>
                <w:ins w:id="173" w:author="Dinesh N" w:date="2024-06-22T23:24:00Z" w16du:dateUtc="2024-06-22T17:54:00Z"/>
                <w:rFonts w:ascii="Aptos Narrow" w:eastAsia="Play" w:hAnsi="Aptos Narrow" w:cs="Play"/>
                <w:b/>
                <w:color w:val="005E00"/>
                <w:sz w:val="28"/>
                <w:szCs w:val="28"/>
                <w:rPrChange w:id="174" w:author="Dinesh N" w:date="2024-06-22T23:26:00Z" w16du:dateUtc="2024-06-22T17:56:00Z">
                  <w:rPr>
                    <w:ins w:id="175" w:author="Dinesh N" w:date="2024-06-22T23:24:00Z" w16du:dateUtc="2024-06-22T17:54:00Z"/>
                    <w:rFonts w:ascii="Play" w:eastAsia="Play" w:hAnsi="Play" w:cs="Play"/>
                    <w:b/>
                    <w:color w:val="005E00"/>
                    <w:sz w:val="24"/>
                    <w:szCs w:val="24"/>
                  </w:rPr>
                </w:rPrChange>
              </w:rPr>
            </w:pPr>
            <w:ins w:id="176" w:author="Dinesh N" w:date="2024-06-22T23:24:00Z" w16du:dateUtc="2024-06-22T17:54:00Z">
              <w:r w:rsidRPr="00E91C17">
                <w:rPr>
                  <w:rFonts w:ascii="Aptos Narrow" w:eastAsia="Play" w:hAnsi="Aptos Narrow" w:cs="Play"/>
                  <w:b/>
                  <w:color w:val="005E00"/>
                  <w:sz w:val="28"/>
                  <w:szCs w:val="28"/>
                  <w:rPrChange w:id="177" w:author="Dinesh N" w:date="2024-06-22T23:26:00Z" w16du:dateUtc="2024-06-22T17:56:00Z">
                    <w:rPr>
                      <w:rFonts w:ascii="Play" w:eastAsia="Play" w:hAnsi="Play" w:cs="Play"/>
                      <w:b/>
                      <w:color w:val="005E00"/>
                      <w:sz w:val="24"/>
                      <w:szCs w:val="24"/>
                    </w:rPr>
                  </w:rPrChange>
                </w:rPr>
                <w:t>Anxiety.</w:t>
              </w:r>
            </w:ins>
          </w:p>
          <w:p w14:paraId="797D959E" w14:textId="77777777" w:rsidR="000336D2" w:rsidRPr="00E91C17" w:rsidRDefault="000336D2" w:rsidP="00A24776">
            <w:pPr>
              <w:numPr>
                <w:ilvl w:val="0"/>
                <w:numId w:val="28"/>
              </w:numPr>
              <w:pBdr>
                <w:top w:val="nil"/>
                <w:left w:val="nil"/>
                <w:bottom w:val="nil"/>
                <w:right w:val="nil"/>
                <w:between w:val="nil"/>
              </w:pBdr>
              <w:spacing w:after="0" w:line="240" w:lineRule="auto"/>
              <w:rPr>
                <w:ins w:id="178" w:author="Dinesh N" w:date="2024-06-22T23:24:00Z" w16du:dateUtc="2024-06-22T17:54:00Z"/>
                <w:rFonts w:ascii="Aptos Narrow" w:eastAsia="Play" w:hAnsi="Aptos Narrow" w:cs="Play"/>
                <w:b/>
                <w:color w:val="005E00"/>
                <w:sz w:val="28"/>
                <w:szCs w:val="28"/>
                <w:rPrChange w:id="179" w:author="Dinesh N" w:date="2024-06-22T23:26:00Z" w16du:dateUtc="2024-06-22T17:56:00Z">
                  <w:rPr>
                    <w:ins w:id="180" w:author="Dinesh N" w:date="2024-06-22T23:24:00Z" w16du:dateUtc="2024-06-22T17:54:00Z"/>
                    <w:rFonts w:ascii="Play" w:eastAsia="Play" w:hAnsi="Play" w:cs="Play"/>
                    <w:b/>
                    <w:color w:val="005E00"/>
                    <w:sz w:val="24"/>
                    <w:szCs w:val="24"/>
                  </w:rPr>
                </w:rPrChange>
              </w:rPr>
            </w:pPr>
            <w:ins w:id="181" w:author="Dinesh N" w:date="2024-06-22T23:24:00Z" w16du:dateUtc="2024-06-22T17:54:00Z">
              <w:r w:rsidRPr="00E91C17">
                <w:rPr>
                  <w:rFonts w:ascii="Aptos Narrow" w:eastAsia="Play" w:hAnsi="Aptos Narrow" w:cs="Play"/>
                  <w:b/>
                  <w:color w:val="005E00"/>
                  <w:sz w:val="28"/>
                  <w:szCs w:val="28"/>
                  <w:rPrChange w:id="182" w:author="Dinesh N" w:date="2024-06-22T23:26:00Z" w16du:dateUtc="2024-06-22T17:56:00Z">
                    <w:rPr>
                      <w:rFonts w:ascii="Play" w:eastAsia="Play" w:hAnsi="Play" w:cs="Play"/>
                      <w:b/>
                      <w:color w:val="005E00"/>
                      <w:sz w:val="24"/>
                      <w:szCs w:val="24"/>
                    </w:rPr>
                  </w:rPrChange>
                </w:rPr>
                <w:t>Mood swings.</w:t>
              </w:r>
            </w:ins>
          </w:p>
        </w:tc>
      </w:tr>
      <w:tr w:rsidR="000336D2" w14:paraId="4E6814F1" w14:textId="77777777" w:rsidTr="00A24776">
        <w:trPr>
          <w:trHeight w:val="349"/>
          <w:ins w:id="183"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2E8EDDF8" w14:textId="77777777" w:rsidR="000336D2" w:rsidRPr="00E91C17" w:rsidRDefault="000336D2" w:rsidP="00A24776">
            <w:pPr>
              <w:spacing w:after="0" w:line="360" w:lineRule="auto"/>
              <w:rPr>
                <w:ins w:id="184" w:author="Dinesh N" w:date="2024-06-22T23:24:00Z" w16du:dateUtc="2024-06-22T17:54:00Z"/>
                <w:rFonts w:ascii="Aptos Narrow" w:eastAsia="Play" w:hAnsi="Aptos Narrow" w:cs="Play"/>
                <w:b/>
                <w:color w:val="1F3864"/>
                <w:sz w:val="28"/>
                <w:szCs w:val="28"/>
                <w:rPrChange w:id="185" w:author="Dinesh N" w:date="2024-06-22T23:26:00Z" w16du:dateUtc="2024-06-22T17:56:00Z">
                  <w:rPr>
                    <w:ins w:id="186" w:author="Dinesh N" w:date="2024-06-22T23:24:00Z" w16du:dateUtc="2024-06-22T17:54:00Z"/>
                    <w:rFonts w:ascii="Play" w:eastAsia="Play" w:hAnsi="Play" w:cs="Play"/>
                    <w:b/>
                    <w:color w:val="1F3864"/>
                    <w:sz w:val="24"/>
                    <w:szCs w:val="24"/>
                  </w:rPr>
                </w:rPrChange>
              </w:rPr>
            </w:pPr>
            <w:ins w:id="187" w:author="Dinesh N" w:date="2024-06-22T23:24:00Z" w16du:dateUtc="2024-06-22T17:54:00Z">
              <w:r w:rsidRPr="00E91C17">
                <w:rPr>
                  <w:rFonts w:ascii="Aptos Narrow" w:eastAsia="Play" w:hAnsi="Aptos Narrow" w:cs="Play"/>
                  <w:b/>
                  <w:color w:val="1F3864"/>
                  <w:sz w:val="28"/>
                  <w:szCs w:val="28"/>
                  <w:rPrChange w:id="188" w:author="Dinesh N" w:date="2024-06-22T23:26:00Z" w16du:dateUtc="2024-06-22T17:56:00Z">
                    <w:rPr>
                      <w:rFonts w:ascii="Play" w:eastAsia="Play" w:hAnsi="Play" w:cs="Play"/>
                      <w:b/>
                      <w:color w:val="1F3864"/>
                      <w:sz w:val="24"/>
                      <w:szCs w:val="24"/>
                    </w:rPr>
                  </w:rPrChange>
                </w:rPr>
                <w:t>RELATIONSHIP</w:t>
              </w:r>
            </w:ins>
          </w:p>
        </w:tc>
        <w:tc>
          <w:tcPr>
            <w:tcW w:w="8036" w:type="dxa"/>
            <w:tcBorders>
              <w:top w:val="nil"/>
              <w:left w:val="nil"/>
              <w:bottom w:val="single" w:sz="4" w:space="0" w:color="000000"/>
              <w:right w:val="single" w:sz="4" w:space="0" w:color="000000"/>
            </w:tcBorders>
            <w:shd w:val="clear" w:color="auto" w:fill="FFCCFF"/>
            <w:vAlign w:val="bottom"/>
          </w:tcPr>
          <w:p w14:paraId="39E62D63" w14:textId="77777777" w:rsidR="000336D2" w:rsidRPr="00E91C17" w:rsidRDefault="000336D2" w:rsidP="00A24776">
            <w:pPr>
              <w:numPr>
                <w:ilvl w:val="0"/>
                <w:numId w:val="28"/>
              </w:numPr>
              <w:pBdr>
                <w:top w:val="nil"/>
                <w:left w:val="nil"/>
                <w:bottom w:val="nil"/>
                <w:right w:val="nil"/>
                <w:between w:val="nil"/>
              </w:pBdr>
              <w:spacing w:after="0" w:line="240" w:lineRule="auto"/>
              <w:rPr>
                <w:ins w:id="189" w:author="Dinesh N" w:date="2024-06-22T23:24:00Z" w16du:dateUtc="2024-06-22T17:54:00Z"/>
                <w:rFonts w:ascii="Aptos Narrow" w:eastAsia="Play" w:hAnsi="Aptos Narrow" w:cs="Play"/>
                <w:b/>
                <w:color w:val="005E00"/>
                <w:sz w:val="28"/>
                <w:szCs w:val="28"/>
                <w:rPrChange w:id="190" w:author="Dinesh N" w:date="2024-06-22T23:26:00Z" w16du:dateUtc="2024-06-22T17:56:00Z">
                  <w:rPr>
                    <w:ins w:id="191" w:author="Dinesh N" w:date="2024-06-22T23:24:00Z" w16du:dateUtc="2024-06-22T17:54:00Z"/>
                    <w:rFonts w:ascii="Play" w:eastAsia="Play" w:hAnsi="Play" w:cs="Play"/>
                    <w:b/>
                    <w:color w:val="005E00"/>
                    <w:sz w:val="24"/>
                    <w:szCs w:val="24"/>
                  </w:rPr>
                </w:rPrChange>
              </w:rPr>
            </w:pPr>
            <w:ins w:id="192" w:author="Dinesh N" w:date="2024-06-22T23:24:00Z" w16du:dateUtc="2024-06-22T17:54:00Z">
              <w:r w:rsidRPr="00E91C17">
                <w:rPr>
                  <w:rFonts w:ascii="Aptos Narrow" w:eastAsia="Play" w:hAnsi="Aptos Narrow" w:cs="Play"/>
                  <w:b/>
                  <w:color w:val="005E00"/>
                  <w:sz w:val="28"/>
                  <w:szCs w:val="28"/>
                  <w:rPrChange w:id="193" w:author="Dinesh N" w:date="2024-06-22T23:26:00Z" w16du:dateUtc="2024-06-22T17:56:00Z">
                    <w:rPr>
                      <w:rFonts w:ascii="Play" w:eastAsia="Play" w:hAnsi="Play" w:cs="Play"/>
                      <w:b/>
                      <w:color w:val="005E00"/>
                      <w:sz w:val="24"/>
                      <w:szCs w:val="24"/>
                    </w:rPr>
                  </w:rPrChange>
                </w:rPr>
                <w:t>They take care of their partner, good Mother, emotional.</w:t>
              </w:r>
            </w:ins>
          </w:p>
        </w:tc>
      </w:tr>
    </w:tbl>
    <w:p w14:paraId="09F84390" w14:textId="77777777" w:rsidR="000336D2" w:rsidRDefault="000336D2" w:rsidP="000336D2">
      <w:pPr>
        <w:tabs>
          <w:tab w:val="left" w:pos="7635"/>
        </w:tabs>
        <w:rPr>
          <w:ins w:id="194" w:author="Dinesh N" w:date="2024-06-22T23:24:00Z" w16du:dateUtc="2024-06-22T17:54:00Z"/>
          <w:sz w:val="24"/>
          <w:szCs w:val="24"/>
        </w:rPr>
      </w:pPr>
    </w:p>
    <w:p w14:paraId="14448EE8" w14:textId="3A05D96D" w:rsidR="000336D2" w:rsidRPr="00891CCB" w:rsidRDefault="000336D2" w:rsidP="000336D2">
      <w:pPr>
        <w:jc w:val="center"/>
        <w:rPr>
          <w:ins w:id="195" w:author="Dinesh N" w:date="2024-06-22T23:24:00Z" w16du:dateUtc="2024-06-22T17:54:00Z"/>
          <w:rFonts w:ascii="Arial Rounded MT Bold" w:hAnsi="Arial Rounded MT Bold"/>
          <w:color w:val="004E9A"/>
          <w:sz w:val="28"/>
          <w:szCs w:val="28"/>
        </w:rPr>
      </w:pPr>
      <w:ins w:id="196" w:author="Dinesh N" w:date="2024-06-22T23:24:00Z" w16du:dateUtc="2024-06-22T17:54:00Z">
        <w:r w:rsidRPr="008E3822">
          <w:rPr>
            <w:rFonts w:ascii="Arial Rounded MT Bold" w:hAnsi="Arial Rounded MT Bold"/>
            <w:color w:val="004E9A"/>
            <w:sz w:val="28"/>
            <w:szCs w:val="28"/>
          </w:rPr>
          <w:t xml:space="preserve">NUMBER </w:t>
        </w:r>
        <w:r>
          <w:rPr>
            <w:rFonts w:ascii="Arial Rounded MT Bold" w:hAnsi="Arial Rounded MT Bold"/>
            <w:color w:val="004E9A"/>
            <w:sz w:val="28"/>
            <w:szCs w:val="28"/>
          </w:rPr>
          <w:t>3</w:t>
        </w:r>
        <w:r w:rsidRPr="008E3822">
          <w:rPr>
            <w:rFonts w:ascii="Arial Rounded MT Bold" w:hAnsi="Arial Rounded MT Bold"/>
            <w:color w:val="004E9A"/>
            <w:sz w:val="28"/>
            <w:szCs w:val="28"/>
          </w:rPr>
          <w:t xml:space="preserve"> VIBRATION</w:t>
        </w:r>
      </w:ins>
    </w:p>
    <w:tbl>
      <w:tblPr>
        <w:tblW w:w="10187" w:type="dxa"/>
        <w:tblInd w:w="-365" w:type="dxa"/>
        <w:tblLayout w:type="fixed"/>
        <w:tblLook w:val="0400" w:firstRow="0" w:lastRow="0" w:firstColumn="0" w:lastColumn="0" w:noHBand="0" w:noVBand="1"/>
      </w:tblPr>
      <w:tblGrid>
        <w:gridCol w:w="2151"/>
        <w:gridCol w:w="8036"/>
      </w:tblGrid>
      <w:tr w:rsidR="000336D2" w14:paraId="0156AAA9" w14:textId="77777777" w:rsidTr="00A24776">
        <w:trPr>
          <w:trHeight w:val="390"/>
          <w:ins w:id="197" w:author="Dinesh N" w:date="2024-06-22T23:24:00Z"/>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0CECE"/>
            <w:vAlign w:val="bottom"/>
          </w:tcPr>
          <w:p w14:paraId="252B1879" w14:textId="77777777" w:rsidR="000336D2" w:rsidRDefault="000336D2" w:rsidP="00A24776">
            <w:pPr>
              <w:spacing w:after="0" w:line="240" w:lineRule="auto"/>
              <w:jc w:val="center"/>
              <w:rPr>
                <w:ins w:id="198" w:author="Dinesh N" w:date="2024-06-22T23:24:00Z" w16du:dateUtc="2024-06-22T17:54:00Z"/>
                <w:rFonts w:ascii="Arial Rounded" w:eastAsia="Arial Rounded" w:hAnsi="Arial Rounded" w:cs="Arial Rounded"/>
                <w:b/>
                <w:color w:val="A20000"/>
                <w:sz w:val="28"/>
                <w:szCs w:val="28"/>
              </w:rPr>
            </w:pPr>
            <w:ins w:id="199" w:author="Dinesh N" w:date="2024-06-22T23:24:00Z" w16du:dateUtc="2024-06-22T17:54:00Z">
              <w:r>
                <w:rPr>
                  <w:rFonts w:ascii="Arial Rounded" w:eastAsia="Arial Rounded" w:hAnsi="Arial Rounded" w:cs="Arial Rounded"/>
                  <w:b/>
                  <w:color w:val="A20000"/>
                  <w:sz w:val="28"/>
                  <w:szCs w:val="28"/>
                </w:rPr>
                <w:t>NUMBER 3 VIBRATION</w:t>
              </w:r>
            </w:ins>
          </w:p>
        </w:tc>
      </w:tr>
      <w:tr w:rsidR="000336D2" w14:paraId="481BF176" w14:textId="77777777" w:rsidTr="00A24776">
        <w:trPr>
          <w:trHeight w:val="349"/>
          <w:ins w:id="200"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74DDBA8E" w14:textId="77777777" w:rsidR="000336D2" w:rsidRPr="00E91C17" w:rsidRDefault="000336D2" w:rsidP="00A24776">
            <w:pPr>
              <w:spacing w:after="0" w:line="480" w:lineRule="auto"/>
              <w:rPr>
                <w:ins w:id="201" w:author="Dinesh N" w:date="2024-06-22T23:24:00Z" w16du:dateUtc="2024-06-22T17:54:00Z"/>
                <w:rFonts w:ascii="Arial Narrow" w:eastAsia="Play" w:hAnsi="Arial Narrow" w:cs="Play"/>
                <w:b/>
                <w:color w:val="1F3864"/>
                <w:sz w:val="28"/>
                <w:szCs w:val="28"/>
                <w:rPrChange w:id="202" w:author="Dinesh N" w:date="2024-06-22T23:26:00Z" w16du:dateUtc="2024-06-22T17:56:00Z">
                  <w:rPr>
                    <w:ins w:id="203" w:author="Dinesh N" w:date="2024-06-22T23:24:00Z" w16du:dateUtc="2024-06-22T17:54:00Z"/>
                    <w:rFonts w:ascii="Play" w:eastAsia="Play" w:hAnsi="Play" w:cs="Play"/>
                    <w:b/>
                    <w:color w:val="1F3864"/>
                    <w:sz w:val="24"/>
                    <w:szCs w:val="24"/>
                  </w:rPr>
                </w:rPrChange>
              </w:rPr>
            </w:pPr>
            <w:ins w:id="204" w:author="Dinesh N" w:date="2024-06-22T23:24:00Z" w16du:dateUtc="2024-06-22T17:54:00Z">
              <w:r w:rsidRPr="00E91C17">
                <w:rPr>
                  <w:rFonts w:ascii="Arial Narrow" w:eastAsia="Play" w:hAnsi="Arial Narrow" w:cs="Play"/>
                  <w:b/>
                  <w:color w:val="1F3864"/>
                  <w:sz w:val="28"/>
                  <w:szCs w:val="28"/>
                  <w:rPrChange w:id="205" w:author="Dinesh N" w:date="2024-06-22T23:26:00Z" w16du:dateUtc="2024-06-22T17:56:00Z">
                    <w:rPr>
                      <w:rFonts w:ascii="Play" w:eastAsia="Play" w:hAnsi="Play" w:cs="Play"/>
                      <w:b/>
                      <w:color w:val="1F3864"/>
                      <w:sz w:val="24"/>
                      <w:szCs w:val="24"/>
                    </w:rPr>
                  </w:rPrChange>
                </w:rPr>
                <w:t>POSITIVE</w:t>
              </w:r>
            </w:ins>
          </w:p>
        </w:tc>
        <w:tc>
          <w:tcPr>
            <w:tcW w:w="8036" w:type="dxa"/>
            <w:tcBorders>
              <w:top w:val="nil"/>
              <w:left w:val="nil"/>
              <w:bottom w:val="single" w:sz="4" w:space="0" w:color="000000"/>
              <w:right w:val="single" w:sz="4" w:space="0" w:color="000000"/>
            </w:tcBorders>
            <w:shd w:val="clear" w:color="auto" w:fill="FFCCFF"/>
            <w:vAlign w:val="bottom"/>
          </w:tcPr>
          <w:p w14:paraId="794ADD62" w14:textId="77777777" w:rsidR="000336D2" w:rsidRPr="00E91C17" w:rsidRDefault="000336D2" w:rsidP="00A24776">
            <w:pPr>
              <w:numPr>
                <w:ilvl w:val="0"/>
                <w:numId w:val="28"/>
              </w:numPr>
              <w:pBdr>
                <w:top w:val="nil"/>
                <w:left w:val="nil"/>
                <w:bottom w:val="nil"/>
                <w:right w:val="nil"/>
                <w:between w:val="nil"/>
              </w:pBdr>
              <w:spacing w:after="0" w:line="240" w:lineRule="auto"/>
              <w:rPr>
                <w:ins w:id="206" w:author="Dinesh N" w:date="2024-06-22T23:24:00Z" w16du:dateUtc="2024-06-22T17:54:00Z"/>
                <w:rFonts w:ascii="Arial Narrow" w:eastAsia="Play" w:hAnsi="Arial Narrow" w:cs="Play"/>
                <w:b/>
                <w:color w:val="005E00"/>
                <w:sz w:val="28"/>
                <w:szCs w:val="28"/>
                <w:rPrChange w:id="207" w:author="Dinesh N" w:date="2024-06-22T23:26:00Z" w16du:dateUtc="2024-06-22T17:56:00Z">
                  <w:rPr>
                    <w:ins w:id="208" w:author="Dinesh N" w:date="2024-06-22T23:24:00Z" w16du:dateUtc="2024-06-22T17:54:00Z"/>
                    <w:rFonts w:ascii="Play" w:eastAsia="Play" w:hAnsi="Play" w:cs="Play"/>
                    <w:b/>
                    <w:color w:val="005E00"/>
                    <w:sz w:val="24"/>
                    <w:szCs w:val="24"/>
                  </w:rPr>
                </w:rPrChange>
              </w:rPr>
            </w:pPr>
            <w:ins w:id="209" w:author="Dinesh N" w:date="2024-06-22T23:24:00Z" w16du:dateUtc="2024-06-22T17:54:00Z">
              <w:r w:rsidRPr="00E91C17">
                <w:rPr>
                  <w:rFonts w:ascii="Arial Narrow" w:eastAsia="Play" w:hAnsi="Arial Narrow" w:cs="Play"/>
                  <w:b/>
                  <w:color w:val="005E00"/>
                  <w:sz w:val="28"/>
                  <w:szCs w:val="28"/>
                  <w:rPrChange w:id="210" w:author="Dinesh N" w:date="2024-06-22T23:26:00Z" w16du:dateUtc="2024-06-22T17:56:00Z">
                    <w:rPr>
                      <w:rFonts w:ascii="Play" w:eastAsia="Play" w:hAnsi="Play" w:cs="Play"/>
                      <w:b/>
                      <w:color w:val="005E00"/>
                      <w:sz w:val="24"/>
                      <w:szCs w:val="24"/>
                    </w:rPr>
                  </w:rPrChange>
                </w:rPr>
                <w:t>Knowledgeable, they like to meet people, educator, teacher, healer, counsellor, intellectual.</w:t>
              </w:r>
            </w:ins>
          </w:p>
        </w:tc>
      </w:tr>
      <w:tr w:rsidR="000336D2" w14:paraId="7DF3BDA4" w14:textId="77777777" w:rsidTr="00A24776">
        <w:trPr>
          <w:trHeight w:val="349"/>
          <w:ins w:id="211"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730B1541" w14:textId="77777777" w:rsidR="000336D2" w:rsidRPr="00E91C17" w:rsidRDefault="000336D2" w:rsidP="00A24776">
            <w:pPr>
              <w:spacing w:after="0" w:line="360" w:lineRule="auto"/>
              <w:rPr>
                <w:ins w:id="212" w:author="Dinesh N" w:date="2024-06-22T23:24:00Z" w16du:dateUtc="2024-06-22T17:54:00Z"/>
                <w:rFonts w:ascii="Arial Narrow" w:eastAsia="Play" w:hAnsi="Arial Narrow" w:cs="Play"/>
                <w:b/>
                <w:color w:val="1F3864"/>
                <w:sz w:val="28"/>
                <w:szCs w:val="28"/>
                <w:rPrChange w:id="213" w:author="Dinesh N" w:date="2024-06-22T23:26:00Z" w16du:dateUtc="2024-06-22T17:56:00Z">
                  <w:rPr>
                    <w:ins w:id="214" w:author="Dinesh N" w:date="2024-06-22T23:24:00Z" w16du:dateUtc="2024-06-22T17:54:00Z"/>
                    <w:rFonts w:ascii="Play" w:eastAsia="Play" w:hAnsi="Play" w:cs="Play"/>
                    <w:b/>
                    <w:color w:val="1F3864"/>
                    <w:sz w:val="24"/>
                    <w:szCs w:val="24"/>
                  </w:rPr>
                </w:rPrChange>
              </w:rPr>
            </w:pPr>
            <w:ins w:id="215" w:author="Dinesh N" w:date="2024-06-22T23:24:00Z" w16du:dateUtc="2024-06-22T17:54:00Z">
              <w:r w:rsidRPr="00E91C17">
                <w:rPr>
                  <w:rFonts w:ascii="Arial Narrow" w:eastAsia="Play" w:hAnsi="Arial Narrow" w:cs="Play"/>
                  <w:b/>
                  <w:color w:val="1F3864"/>
                  <w:sz w:val="28"/>
                  <w:szCs w:val="28"/>
                  <w:rPrChange w:id="216" w:author="Dinesh N" w:date="2024-06-22T23:26:00Z" w16du:dateUtc="2024-06-22T17:56:00Z">
                    <w:rPr>
                      <w:rFonts w:ascii="Play" w:eastAsia="Play" w:hAnsi="Play" w:cs="Play"/>
                      <w:b/>
                      <w:color w:val="1F3864"/>
                      <w:sz w:val="24"/>
                      <w:szCs w:val="24"/>
                    </w:rPr>
                  </w:rPrChange>
                </w:rPr>
                <w:t>NEGATIVE</w:t>
              </w:r>
            </w:ins>
          </w:p>
        </w:tc>
        <w:tc>
          <w:tcPr>
            <w:tcW w:w="8036" w:type="dxa"/>
            <w:tcBorders>
              <w:top w:val="nil"/>
              <w:left w:val="nil"/>
              <w:bottom w:val="single" w:sz="4" w:space="0" w:color="000000"/>
              <w:right w:val="single" w:sz="4" w:space="0" w:color="000000"/>
            </w:tcBorders>
            <w:shd w:val="clear" w:color="auto" w:fill="FFFFCC"/>
            <w:vAlign w:val="bottom"/>
          </w:tcPr>
          <w:p w14:paraId="0B3B5335" w14:textId="77777777" w:rsidR="000336D2" w:rsidRPr="00E91C17" w:rsidRDefault="000336D2" w:rsidP="00A24776">
            <w:pPr>
              <w:numPr>
                <w:ilvl w:val="0"/>
                <w:numId w:val="28"/>
              </w:numPr>
              <w:pBdr>
                <w:top w:val="nil"/>
                <w:left w:val="nil"/>
                <w:bottom w:val="nil"/>
                <w:right w:val="nil"/>
                <w:between w:val="nil"/>
              </w:pBdr>
              <w:spacing w:after="0" w:line="240" w:lineRule="auto"/>
              <w:rPr>
                <w:ins w:id="217" w:author="Dinesh N" w:date="2024-06-22T23:24:00Z" w16du:dateUtc="2024-06-22T17:54:00Z"/>
                <w:rFonts w:ascii="Arial Narrow" w:eastAsia="Play" w:hAnsi="Arial Narrow" w:cs="Play"/>
                <w:b/>
                <w:color w:val="005E00"/>
                <w:sz w:val="28"/>
                <w:szCs w:val="28"/>
                <w:rPrChange w:id="218" w:author="Dinesh N" w:date="2024-06-22T23:26:00Z" w16du:dateUtc="2024-06-22T17:56:00Z">
                  <w:rPr>
                    <w:ins w:id="219" w:author="Dinesh N" w:date="2024-06-22T23:24:00Z" w16du:dateUtc="2024-06-22T17:54:00Z"/>
                    <w:rFonts w:ascii="Play" w:eastAsia="Play" w:hAnsi="Play" w:cs="Play"/>
                    <w:b/>
                    <w:color w:val="005E00"/>
                    <w:sz w:val="24"/>
                    <w:szCs w:val="24"/>
                  </w:rPr>
                </w:rPrChange>
              </w:rPr>
            </w:pPr>
            <w:ins w:id="220" w:author="Dinesh N" w:date="2024-06-22T23:24:00Z" w16du:dateUtc="2024-06-22T17:54:00Z">
              <w:r w:rsidRPr="00E91C17">
                <w:rPr>
                  <w:rFonts w:ascii="Arial Narrow" w:eastAsia="Play" w:hAnsi="Arial Narrow" w:cs="Play"/>
                  <w:b/>
                  <w:color w:val="005E00"/>
                  <w:sz w:val="28"/>
                  <w:szCs w:val="28"/>
                  <w:rPrChange w:id="221" w:author="Dinesh N" w:date="2024-06-22T23:26:00Z" w16du:dateUtc="2024-06-22T17:56:00Z">
                    <w:rPr>
                      <w:rFonts w:ascii="Play" w:eastAsia="Play" w:hAnsi="Play" w:cs="Play"/>
                      <w:b/>
                      <w:color w:val="005E00"/>
                      <w:sz w:val="24"/>
                      <w:szCs w:val="24"/>
                    </w:rPr>
                  </w:rPrChange>
                </w:rPr>
                <w:t>More sacrifices, they get diverted easily, ignore their family for others, over trust, less stability.</w:t>
              </w:r>
            </w:ins>
          </w:p>
        </w:tc>
      </w:tr>
      <w:tr w:rsidR="000336D2" w14:paraId="063627E1" w14:textId="77777777" w:rsidTr="00A24776">
        <w:trPr>
          <w:trHeight w:val="349"/>
          <w:ins w:id="222"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0ABF2EEC" w14:textId="77777777" w:rsidR="000336D2" w:rsidRPr="00E91C17" w:rsidRDefault="000336D2" w:rsidP="00A24776">
            <w:pPr>
              <w:spacing w:after="0" w:line="276" w:lineRule="auto"/>
              <w:rPr>
                <w:ins w:id="223" w:author="Dinesh N" w:date="2024-06-22T23:24:00Z" w16du:dateUtc="2024-06-22T17:54:00Z"/>
                <w:rFonts w:ascii="Arial Narrow" w:eastAsia="Play" w:hAnsi="Arial Narrow" w:cs="Play"/>
                <w:b/>
                <w:color w:val="1F3864"/>
                <w:sz w:val="28"/>
                <w:szCs w:val="28"/>
                <w:rPrChange w:id="224" w:author="Dinesh N" w:date="2024-06-22T23:26:00Z" w16du:dateUtc="2024-06-22T17:56:00Z">
                  <w:rPr>
                    <w:ins w:id="225" w:author="Dinesh N" w:date="2024-06-22T23:24:00Z" w16du:dateUtc="2024-06-22T17:54:00Z"/>
                    <w:rFonts w:ascii="Play" w:eastAsia="Play" w:hAnsi="Play" w:cs="Play"/>
                    <w:b/>
                    <w:color w:val="1F3864"/>
                    <w:sz w:val="24"/>
                    <w:szCs w:val="24"/>
                  </w:rPr>
                </w:rPrChange>
              </w:rPr>
            </w:pPr>
            <w:ins w:id="226" w:author="Dinesh N" w:date="2024-06-22T23:24:00Z" w16du:dateUtc="2024-06-22T17:54:00Z">
              <w:r w:rsidRPr="00E91C17">
                <w:rPr>
                  <w:rFonts w:ascii="Arial Narrow" w:eastAsia="Play" w:hAnsi="Arial Narrow" w:cs="Play"/>
                  <w:b/>
                  <w:color w:val="1F3864"/>
                  <w:sz w:val="28"/>
                  <w:szCs w:val="28"/>
                  <w:rPrChange w:id="227" w:author="Dinesh N" w:date="2024-06-22T23:26:00Z" w16du:dateUtc="2024-06-22T17:56:00Z">
                    <w:rPr>
                      <w:rFonts w:ascii="Play" w:eastAsia="Play" w:hAnsi="Play" w:cs="Play"/>
                      <w:b/>
                      <w:color w:val="1F3864"/>
                      <w:sz w:val="24"/>
                      <w:szCs w:val="24"/>
                    </w:rPr>
                  </w:rPrChange>
                </w:rPr>
                <w:t>FINANCE</w:t>
              </w:r>
            </w:ins>
          </w:p>
        </w:tc>
        <w:tc>
          <w:tcPr>
            <w:tcW w:w="8036" w:type="dxa"/>
            <w:tcBorders>
              <w:top w:val="nil"/>
              <w:left w:val="nil"/>
              <w:bottom w:val="single" w:sz="4" w:space="0" w:color="000000"/>
              <w:right w:val="single" w:sz="4" w:space="0" w:color="000000"/>
            </w:tcBorders>
            <w:shd w:val="clear" w:color="auto" w:fill="FFCCFF"/>
            <w:vAlign w:val="bottom"/>
          </w:tcPr>
          <w:p w14:paraId="6377CE67" w14:textId="77777777" w:rsidR="000336D2" w:rsidRPr="00E91C17" w:rsidRDefault="000336D2" w:rsidP="00A24776">
            <w:pPr>
              <w:numPr>
                <w:ilvl w:val="0"/>
                <w:numId w:val="28"/>
              </w:numPr>
              <w:pBdr>
                <w:top w:val="nil"/>
                <w:left w:val="nil"/>
                <w:bottom w:val="nil"/>
                <w:right w:val="nil"/>
                <w:between w:val="nil"/>
              </w:pBdr>
              <w:spacing w:after="0" w:line="240" w:lineRule="auto"/>
              <w:rPr>
                <w:ins w:id="228" w:author="Dinesh N" w:date="2024-06-22T23:24:00Z" w16du:dateUtc="2024-06-22T17:54:00Z"/>
                <w:rFonts w:ascii="Arial Narrow" w:eastAsia="Play" w:hAnsi="Arial Narrow" w:cs="Play"/>
                <w:b/>
                <w:color w:val="005E00"/>
                <w:sz w:val="28"/>
                <w:szCs w:val="28"/>
                <w:rPrChange w:id="229" w:author="Dinesh N" w:date="2024-06-22T23:26:00Z" w16du:dateUtc="2024-06-22T17:56:00Z">
                  <w:rPr>
                    <w:ins w:id="230" w:author="Dinesh N" w:date="2024-06-22T23:24:00Z" w16du:dateUtc="2024-06-22T17:54:00Z"/>
                    <w:rFonts w:ascii="Play" w:eastAsia="Play" w:hAnsi="Play" w:cs="Play"/>
                    <w:b/>
                    <w:color w:val="005E00"/>
                    <w:sz w:val="24"/>
                    <w:szCs w:val="24"/>
                  </w:rPr>
                </w:rPrChange>
              </w:rPr>
            </w:pPr>
            <w:ins w:id="231" w:author="Dinesh N" w:date="2024-06-22T23:24:00Z" w16du:dateUtc="2024-06-22T17:54:00Z">
              <w:r w:rsidRPr="00E91C17">
                <w:rPr>
                  <w:rFonts w:ascii="Arial Narrow" w:eastAsia="Play" w:hAnsi="Arial Narrow" w:cs="Play"/>
                  <w:b/>
                  <w:color w:val="005E00"/>
                  <w:sz w:val="28"/>
                  <w:szCs w:val="28"/>
                  <w:rPrChange w:id="232" w:author="Dinesh N" w:date="2024-06-22T23:26:00Z" w16du:dateUtc="2024-06-22T17:56:00Z">
                    <w:rPr>
                      <w:rFonts w:ascii="Play" w:eastAsia="Play" w:hAnsi="Play" w:cs="Play"/>
                      <w:b/>
                      <w:color w:val="005E00"/>
                      <w:sz w:val="24"/>
                      <w:szCs w:val="24"/>
                    </w:rPr>
                  </w:rPrChange>
                </w:rPr>
                <w:t>Good, but they spend more.</w:t>
              </w:r>
            </w:ins>
          </w:p>
        </w:tc>
      </w:tr>
      <w:tr w:rsidR="000336D2" w14:paraId="2C982104" w14:textId="77777777" w:rsidTr="00A24776">
        <w:trPr>
          <w:trHeight w:val="485"/>
          <w:ins w:id="233"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66A489C6" w14:textId="77777777" w:rsidR="000336D2" w:rsidRPr="00E91C17" w:rsidRDefault="000336D2" w:rsidP="00A24776">
            <w:pPr>
              <w:spacing w:after="0" w:line="600" w:lineRule="auto"/>
              <w:rPr>
                <w:ins w:id="234" w:author="Dinesh N" w:date="2024-06-22T23:24:00Z" w16du:dateUtc="2024-06-22T17:54:00Z"/>
                <w:rFonts w:ascii="Arial Narrow" w:eastAsia="Play" w:hAnsi="Arial Narrow" w:cs="Play"/>
                <w:b/>
                <w:color w:val="1F3864"/>
                <w:sz w:val="28"/>
                <w:szCs w:val="28"/>
                <w:rPrChange w:id="235" w:author="Dinesh N" w:date="2024-06-22T23:26:00Z" w16du:dateUtc="2024-06-22T17:56:00Z">
                  <w:rPr>
                    <w:ins w:id="236" w:author="Dinesh N" w:date="2024-06-22T23:24:00Z" w16du:dateUtc="2024-06-22T17:54:00Z"/>
                    <w:rFonts w:ascii="Play" w:eastAsia="Play" w:hAnsi="Play" w:cs="Play"/>
                    <w:b/>
                    <w:color w:val="1F3864"/>
                    <w:sz w:val="24"/>
                    <w:szCs w:val="24"/>
                  </w:rPr>
                </w:rPrChange>
              </w:rPr>
            </w:pPr>
            <w:ins w:id="237" w:author="Dinesh N" w:date="2024-06-22T23:24:00Z" w16du:dateUtc="2024-06-22T17:54:00Z">
              <w:r w:rsidRPr="00E91C17">
                <w:rPr>
                  <w:rFonts w:ascii="Arial Narrow" w:eastAsia="Play" w:hAnsi="Arial Narrow" w:cs="Play"/>
                  <w:b/>
                  <w:color w:val="1F3864"/>
                  <w:sz w:val="28"/>
                  <w:szCs w:val="28"/>
                  <w:rPrChange w:id="238" w:author="Dinesh N" w:date="2024-06-22T23:26:00Z" w16du:dateUtc="2024-06-22T17:56:00Z">
                    <w:rPr>
                      <w:rFonts w:ascii="Play" w:eastAsia="Play" w:hAnsi="Play" w:cs="Play"/>
                      <w:b/>
                      <w:color w:val="1F3864"/>
                      <w:sz w:val="24"/>
                      <w:szCs w:val="24"/>
                    </w:rPr>
                  </w:rPrChange>
                </w:rPr>
                <w:t>HEALTH</w:t>
              </w:r>
            </w:ins>
          </w:p>
        </w:tc>
        <w:tc>
          <w:tcPr>
            <w:tcW w:w="8036" w:type="dxa"/>
            <w:tcBorders>
              <w:top w:val="nil"/>
              <w:left w:val="nil"/>
              <w:bottom w:val="single" w:sz="4" w:space="0" w:color="000000"/>
              <w:right w:val="single" w:sz="4" w:space="0" w:color="000000"/>
            </w:tcBorders>
            <w:shd w:val="clear" w:color="auto" w:fill="FFFFCC"/>
            <w:vAlign w:val="bottom"/>
          </w:tcPr>
          <w:p w14:paraId="5146631F" w14:textId="77777777" w:rsidR="000336D2" w:rsidRPr="00E91C17" w:rsidRDefault="000336D2" w:rsidP="00A24776">
            <w:pPr>
              <w:pStyle w:val="ListParagraph"/>
              <w:numPr>
                <w:ilvl w:val="0"/>
                <w:numId w:val="30"/>
              </w:numPr>
              <w:pBdr>
                <w:top w:val="nil"/>
                <w:left w:val="nil"/>
                <w:bottom w:val="nil"/>
                <w:right w:val="nil"/>
                <w:between w:val="nil"/>
              </w:pBdr>
              <w:spacing w:after="0" w:line="240" w:lineRule="auto"/>
              <w:rPr>
                <w:ins w:id="239" w:author="Dinesh N" w:date="2024-06-22T23:24:00Z" w16du:dateUtc="2024-06-22T17:54:00Z"/>
                <w:rFonts w:ascii="Arial Narrow" w:eastAsia="Play" w:hAnsi="Arial Narrow" w:cs="Play"/>
                <w:b/>
                <w:color w:val="005E00"/>
                <w:sz w:val="28"/>
                <w:szCs w:val="28"/>
                <w:rPrChange w:id="240" w:author="Dinesh N" w:date="2024-06-22T23:26:00Z" w16du:dateUtc="2024-06-22T17:56:00Z">
                  <w:rPr>
                    <w:ins w:id="241" w:author="Dinesh N" w:date="2024-06-22T23:24:00Z" w16du:dateUtc="2024-06-22T17:54:00Z"/>
                    <w:rFonts w:ascii="Play" w:eastAsia="Play" w:hAnsi="Play" w:cs="Play"/>
                    <w:b/>
                    <w:color w:val="005E00"/>
                    <w:sz w:val="24"/>
                    <w:szCs w:val="24"/>
                  </w:rPr>
                </w:rPrChange>
              </w:rPr>
            </w:pPr>
            <w:ins w:id="242" w:author="Dinesh N" w:date="2024-06-22T23:24:00Z" w16du:dateUtc="2024-06-22T17:54:00Z">
              <w:r w:rsidRPr="00E91C17">
                <w:rPr>
                  <w:rFonts w:ascii="Arial Narrow" w:eastAsia="Play" w:hAnsi="Arial Narrow" w:cs="Play"/>
                  <w:b/>
                  <w:color w:val="005E00"/>
                  <w:sz w:val="28"/>
                  <w:szCs w:val="28"/>
                  <w:rPrChange w:id="243" w:author="Dinesh N" w:date="2024-06-22T23:26:00Z" w16du:dateUtc="2024-06-22T17:56:00Z">
                    <w:rPr>
                      <w:rFonts w:ascii="Play" w:eastAsia="Play" w:hAnsi="Play" w:cs="Play"/>
                      <w:b/>
                      <w:color w:val="005E00"/>
                      <w:sz w:val="24"/>
                      <w:szCs w:val="24"/>
                    </w:rPr>
                  </w:rPrChange>
                </w:rPr>
                <w:t>Liver problem.</w:t>
              </w:r>
            </w:ins>
          </w:p>
          <w:p w14:paraId="14556F36" w14:textId="77777777" w:rsidR="000336D2" w:rsidRPr="00E91C17" w:rsidRDefault="000336D2" w:rsidP="00A24776">
            <w:pPr>
              <w:pStyle w:val="ListParagraph"/>
              <w:numPr>
                <w:ilvl w:val="0"/>
                <w:numId w:val="30"/>
              </w:numPr>
              <w:pBdr>
                <w:top w:val="nil"/>
                <w:left w:val="nil"/>
                <w:bottom w:val="nil"/>
                <w:right w:val="nil"/>
                <w:between w:val="nil"/>
              </w:pBdr>
              <w:spacing w:after="0" w:line="240" w:lineRule="auto"/>
              <w:rPr>
                <w:ins w:id="244" w:author="Dinesh N" w:date="2024-06-22T23:24:00Z" w16du:dateUtc="2024-06-22T17:54:00Z"/>
                <w:rFonts w:ascii="Arial Narrow" w:eastAsia="Play" w:hAnsi="Arial Narrow" w:cs="Play"/>
                <w:b/>
                <w:color w:val="005E00"/>
                <w:sz w:val="28"/>
                <w:szCs w:val="28"/>
                <w:rPrChange w:id="245" w:author="Dinesh N" w:date="2024-06-22T23:26:00Z" w16du:dateUtc="2024-06-22T17:56:00Z">
                  <w:rPr>
                    <w:ins w:id="246" w:author="Dinesh N" w:date="2024-06-22T23:24:00Z" w16du:dateUtc="2024-06-22T17:54:00Z"/>
                    <w:rFonts w:ascii="Play" w:eastAsia="Play" w:hAnsi="Play" w:cs="Play"/>
                    <w:b/>
                    <w:color w:val="005E00"/>
                    <w:sz w:val="24"/>
                    <w:szCs w:val="24"/>
                  </w:rPr>
                </w:rPrChange>
              </w:rPr>
            </w:pPr>
            <w:ins w:id="247" w:author="Dinesh N" w:date="2024-06-22T23:24:00Z" w16du:dateUtc="2024-06-22T17:54:00Z">
              <w:r w:rsidRPr="00E91C17">
                <w:rPr>
                  <w:rFonts w:ascii="Arial Narrow" w:eastAsia="Play" w:hAnsi="Arial Narrow" w:cs="Play"/>
                  <w:b/>
                  <w:color w:val="005E00"/>
                  <w:sz w:val="28"/>
                  <w:szCs w:val="28"/>
                  <w:rPrChange w:id="248" w:author="Dinesh N" w:date="2024-06-22T23:26:00Z" w16du:dateUtc="2024-06-22T17:56:00Z">
                    <w:rPr>
                      <w:rFonts w:ascii="Play" w:eastAsia="Play" w:hAnsi="Play" w:cs="Play"/>
                      <w:b/>
                      <w:color w:val="005E00"/>
                      <w:sz w:val="24"/>
                      <w:szCs w:val="24"/>
                    </w:rPr>
                  </w:rPrChange>
                </w:rPr>
                <w:t>Skin problem.</w:t>
              </w:r>
            </w:ins>
          </w:p>
        </w:tc>
      </w:tr>
      <w:tr w:rsidR="000336D2" w14:paraId="7B10C9F9" w14:textId="77777777" w:rsidTr="00A24776">
        <w:trPr>
          <w:trHeight w:val="349"/>
          <w:ins w:id="249"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63376B58" w14:textId="77777777" w:rsidR="000336D2" w:rsidRPr="00E91C17" w:rsidRDefault="000336D2" w:rsidP="00A24776">
            <w:pPr>
              <w:spacing w:after="0" w:line="360" w:lineRule="auto"/>
              <w:rPr>
                <w:ins w:id="250" w:author="Dinesh N" w:date="2024-06-22T23:24:00Z" w16du:dateUtc="2024-06-22T17:54:00Z"/>
                <w:rFonts w:ascii="Arial Narrow" w:eastAsia="Play" w:hAnsi="Arial Narrow" w:cs="Play"/>
                <w:b/>
                <w:color w:val="1F3864"/>
                <w:sz w:val="28"/>
                <w:szCs w:val="28"/>
                <w:rPrChange w:id="251" w:author="Dinesh N" w:date="2024-06-22T23:26:00Z" w16du:dateUtc="2024-06-22T17:56:00Z">
                  <w:rPr>
                    <w:ins w:id="252" w:author="Dinesh N" w:date="2024-06-22T23:24:00Z" w16du:dateUtc="2024-06-22T17:54:00Z"/>
                    <w:rFonts w:ascii="Play" w:eastAsia="Play" w:hAnsi="Play" w:cs="Play"/>
                    <w:b/>
                    <w:color w:val="1F3864"/>
                    <w:sz w:val="24"/>
                    <w:szCs w:val="24"/>
                  </w:rPr>
                </w:rPrChange>
              </w:rPr>
            </w:pPr>
            <w:ins w:id="253" w:author="Dinesh N" w:date="2024-06-22T23:24:00Z" w16du:dateUtc="2024-06-22T17:54:00Z">
              <w:r w:rsidRPr="00E91C17">
                <w:rPr>
                  <w:rFonts w:ascii="Arial Narrow" w:eastAsia="Play" w:hAnsi="Arial Narrow" w:cs="Play"/>
                  <w:b/>
                  <w:color w:val="1F3864"/>
                  <w:sz w:val="28"/>
                  <w:szCs w:val="28"/>
                  <w:rPrChange w:id="254" w:author="Dinesh N" w:date="2024-06-22T23:26:00Z" w16du:dateUtc="2024-06-22T17:56:00Z">
                    <w:rPr>
                      <w:rFonts w:ascii="Play" w:eastAsia="Play" w:hAnsi="Play" w:cs="Play"/>
                      <w:b/>
                      <w:color w:val="1F3864"/>
                      <w:sz w:val="24"/>
                      <w:szCs w:val="24"/>
                    </w:rPr>
                  </w:rPrChange>
                </w:rPr>
                <w:t>RELATIONSHIP</w:t>
              </w:r>
            </w:ins>
          </w:p>
        </w:tc>
        <w:tc>
          <w:tcPr>
            <w:tcW w:w="8036" w:type="dxa"/>
            <w:tcBorders>
              <w:top w:val="nil"/>
              <w:left w:val="nil"/>
              <w:bottom w:val="single" w:sz="4" w:space="0" w:color="000000"/>
              <w:right w:val="single" w:sz="4" w:space="0" w:color="000000"/>
            </w:tcBorders>
            <w:shd w:val="clear" w:color="auto" w:fill="FFCCFF"/>
            <w:vAlign w:val="bottom"/>
          </w:tcPr>
          <w:p w14:paraId="601E0774" w14:textId="77777777" w:rsidR="000336D2" w:rsidRPr="00E91C17" w:rsidRDefault="000336D2" w:rsidP="00A24776">
            <w:pPr>
              <w:numPr>
                <w:ilvl w:val="0"/>
                <w:numId w:val="28"/>
              </w:numPr>
              <w:pBdr>
                <w:top w:val="nil"/>
                <w:left w:val="nil"/>
                <w:bottom w:val="nil"/>
                <w:right w:val="nil"/>
                <w:between w:val="nil"/>
              </w:pBdr>
              <w:spacing w:after="0" w:line="240" w:lineRule="auto"/>
              <w:rPr>
                <w:ins w:id="255" w:author="Dinesh N" w:date="2024-06-22T23:24:00Z" w16du:dateUtc="2024-06-22T17:54:00Z"/>
                <w:rFonts w:ascii="Arial Narrow" w:eastAsia="Play" w:hAnsi="Arial Narrow" w:cs="Play"/>
                <w:b/>
                <w:color w:val="005E00"/>
                <w:sz w:val="28"/>
                <w:szCs w:val="28"/>
                <w:rPrChange w:id="256" w:author="Dinesh N" w:date="2024-06-22T23:26:00Z" w16du:dateUtc="2024-06-22T17:56:00Z">
                  <w:rPr>
                    <w:ins w:id="257" w:author="Dinesh N" w:date="2024-06-22T23:24:00Z" w16du:dateUtc="2024-06-22T17:54:00Z"/>
                    <w:rFonts w:ascii="Play" w:eastAsia="Play" w:hAnsi="Play" w:cs="Play"/>
                    <w:b/>
                    <w:color w:val="005E00"/>
                    <w:sz w:val="24"/>
                    <w:szCs w:val="24"/>
                  </w:rPr>
                </w:rPrChange>
              </w:rPr>
            </w:pPr>
            <w:ins w:id="258" w:author="Dinesh N" w:date="2024-06-22T23:24:00Z" w16du:dateUtc="2024-06-22T17:54:00Z">
              <w:r w:rsidRPr="00E91C17">
                <w:rPr>
                  <w:rFonts w:ascii="Arial Narrow" w:eastAsia="Play" w:hAnsi="Arial Narrow" w:cs="Play"/>
                  <w:b/>
                  <w:color w:val="005E00"/>
                  <w:sz w:val="28"/>
                  <w:szCs w:val="28"/>
                  <w:rPrChange w:id="259" w:author="Dinesh N" w:date="2024-06-22T23:26:00Z" w16du:dateUtc="2024-06-22T17:56:00Z">
                    <w:rPr>
                      <w:rFonts w:ascii="Play" w:eastAsia="Play" w:hAnsi="Play" w:cs="Play"/>
                      <w:b/>
                      <w:color w:val="005E00"/>
                      <w:sz w:val="24"/>
                      <w:szCs w:val="24"/>
                    </w:rPr>
                  </w:rPrChange>
                </w:rPr>
                <w:t>Responsible, take care of their family.</w:t>
              </w:r>
            </w:ins>
          </w:p>
        </w:tc>
      </w:tr>
    </w:tbl>
    <w:p w14:paraId="4E2157AF" w14:textId="77777777" w:rsidR="000336D2" w:rsidRDefault="000336D2" w:rsidP="000336D2">
      <w:pPr>
        <w:tabs>
          <w:tab w:val="left" w:pos="7635"/>
        </w:tabs>
        <w:rPr>
          <w:ins w:id="260" w:author="Dinesh N" w:date="2024-06-22T23:24:00Z" w16du:dateUtc="2024-06-22T17:54:00Z"/>
          <w:sz w:val="24"/>
          <w:szCs w:val="24"/>
        </w:rPr>
      </w:pPr>
    </w:p>
    <w:p w14:paraId="702DA2B9" w14:textId="0FBADF6E" w:rsidR="000336D2" w:rsidRPr="00891CCB" w:rsidRDefault="000336D2" w:rsidP="000336D2">
      <w:pPr>
        <w:jc w:val="center"/>
        <w:rPr>
          <w:ins w:id="261" w:author="Dinesh N" w:date="2024-06-22T23:24:00Z" w16du:dateUtc="2024-06-22T17:54:00Z"/>
          <w:rFonts w:ascii="Arial Rounded MT Bold" w:hAnsi="Arial Rounded MT Bold"/>
          <w:color w:val="004E9A"/>
          <w:sz w:val="28"/>
          <w:szCs w:val="28"/>
        </w:rPr>
      </w:pPr>
      <w:ins w:id="262" w:author="Dinesh N" w:date="2024-06-22T23:24:00Z" w16du:dateUtc="2024-06-22T17:54:00Z">
        <w:r w:rsidRPr="008E3822">
          <w:rPr>
            <w:rFonts w:ascii="Arial Rounded MT Bold" w:hAnsi="Arial Rounded MT Bold"/>
            <w:color w:val="004E9A"/>
            <w:sz w:val="28"/>
            <w:szCs w:val="28"/>
          </w:rPr>
          <w:t xml:space="preserve">NUMBER </w:t>
        </w:r>
        <w:r>
          <w:rPr>
            <w:rFonts w:ascii="Arial Rounded MT Bold" w:hAnsi="Arial Rounded MT Bold"/>
            <w:color w:val="004E9A"/>
            <w:sz w:val="28"/>
            <w:szCs w:val="28"/>
          </w:rPr>
          <w:t>4</w:t>
        </w:r>
        <w:r w:rsidRPr="008E3822">
          <w:rPr>
            <w:rFonts w:ascii="Arial Rounded MT Bold" w:hAnsi="Arial Rounded MT Bold"/>
            <w:color w:val="004E9A"/>
            <w:sz w:val="28"/>
            <w:szCs w:val="28"/>
          </w:rPr>
          <w:t xml:space="preserve"> VIBRATION</w:t>
        </w:r>
      </w:ins>
    </w:p>
    <w:tbl>
      <w:tblPr>
        <w:tblW w:w="10187" w:type="dxa"/>
        <w:tblInd w:w="-365" w:type="dxa"/>
        <w:tblLayout w:type="fixed"/>
        <w:tblLook w:val="0400" w:firstRow="0" w:lastRow="0" w:firstColumn="0" w:lastColumn="0" w:noHBand="0" w:noVBand="1"/>
      </w:tblPr>
      <w:tblGrid>
        <w:gridCol w:w="2151"/>
        <w:gridCol w:w="8036"/>
      </w:tblGrid>
      <w:tr w:rsidR="000336D2" w14:paraId="23A4394F" w14:textId="77777777" w:rsidTr="00A24776">
        <w:trPr>
          <w:trHeight w:val="390"/>
          <w:ins w:id="263" w:author="Dinesh N" w:date="2024-06-22T23:24:00Z"/>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0CECE"/>
            <w:vAlign w:val="bottom"/>
          </w:tcPr>
          <w:p w14:paraId="21C87E5B" w14:textId="77777777" w:rsidR="000336D2" w:rsidRDefault="000336D2" w:rsidP="00A24776">
            <w:pPr>
              <w:spacing w:after="0" w:line="240" w:lineRule="auto"/>
              <w:jc w:val="center"/>
              <w:rPr>
                <w:ins w:id="264" w:author="Dinesh N" w:date="2024-06-22T23:24:00Z" w16du:dateUtc="2024-06-22T17:54:00Z"/>
                <w:rFonts w:ascii="Arial Rounded" w:eastAsia="Arial Rounded" w:hAnsi="Arial Rounded" w:cs="Arial Rounded"/>
                <w:b/>
                <w:color w:val="A20000"/>
                <w:sz w:val="28"/>
                <w:szCs w:val="28"/>
              </w:rPr>
            </w:pPr>
            <w:ins w:id="265" w:author="Dinesh N" w:date="2024-06-22T23:24:00Z" w16du:dateUtc="2024-06-22T17:54:00Z">
              <w:r>
                <w:rPr>
                  <w:rFonts w:ascii="Arial Rounded" w:eastAsia="Arial Rounded" w:hAnsi="Arial Rounded" w:cs="Arial Rounded"/>
                  <w:b/>
                  <w:color w:val="A20000"/>
                  <w:sz w:val="28"/>
                  <w:szCs w:val="28"/>
                </w:rPr>
                <w:t>NUMBER 4 VIBRATION</w:t>
              </w:r>
            </w:ins>
          </w:p>
        </w:tc>
      </w:tr>
      <w:tr w:rsidR="000336D2" w14:paraId="22102037" w14:textId="77777777" w:rsidTr="00A24776">
        <w:trPr>
          <w:trHeight w:val="349"/>
          <w:ins w:id="266"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6E3753C7" w14:textId="77777777" w:rsidR="000336D2" w:rsidRPr="00E91C17" w:rsidRDefault="000336D2" w:rsidP="00A24776">
            <w:pPr>
              <w:spacing w:after="0" w:line="480" w:lineRule="auto"/>
              <w:rPr>
                <w:ins w:id="267" w:author="Dinesh N" w:date="2024-06-22T23:24:00Z" w16du:dateUtc="2024-06-22T17:54:00Z"/>
                <w:rFonts w:ascii="Arial Narrow" w:eastAsia="Play" w:hAnsi="Arial Narrow" w:cs="Play"/>
                <w:b/>
                <w:color w:val="1F3864"/>
                <w:sz w:val="28"/>
                <w:szCs w:val="28"/>
                <w:rPrChange w:id="268" w:author="Dinesh N" w:date="2024-06-22T23:26:00Z" w16du:dateUtc="2024-06-22T17:56:00Z">
                  <w:rPr>
                    <w:ins w:id="269" w:author="Dinesh N" w:date="2024-06-22T23:24:00Z" w16du:dateUtc="2024-06-22T17:54:00Z"/>
                    <w:rFonts w:ascii="Play" w:eastAsia="Play" w:hAnsi="Play" w:cs="Play"/>
                    <w:b/>
                    <w:color w:val="1F3864"/>
                    <w:sz w:val="24"/>
                    <w:szCs w:val="24"/>
                  </w:rPr>
                </w:rPrChange>
              </w:rPr>
            </w:pPr>
            <w:ins w:id="270" w:author="Dinesh N" w:date="2024-06-22T23:24:00Z" w16du:dateUtc="2024-06-22T17:54:00Z">
              <w:r w:rsidRPr="00E91C17">
                <w:rPr>
                  <w:rFonts w:ascii="Arial Narrow" w:eastAsia="Play" w:hAnsi="Arial Narrow" w:cs="Play"/>
                  <w:b/>
                  <w:color w:val="1F3864"/>
                  <w:sz w:val="28"/>
                  <w:szCs w:val="28"/>
                  <w:rPrChange w:id="271" w:author="Dinesh N" w:date="2024-06-22T23:26:00Z" w16du:dateUtc="2024-06-22T17:56:00Z">
                    <w:rPr>
                      <w:rFonts w:ascii="Play" w:eastAsia="Play" w:hAnsi="Play" w:cs="Play"/>
                      <w:b/>
                      <w:color w:val="1F3864"/>
                      <w:sz w:val="24"/>
                      <w:szCs w:val="24"/>
                    </w:rPr>
                  </w:rPrChange>
                </w:rPr>
                <w:t>POSITIVE</w:t>
              </w:r>
            </w:ins>
          </w:p>
        </w:tc>
        <w:tc>
          <w:tcPr>
            <w:tcW w:w="8036" w:type="dxa"/>
            <w:tcBorders>
              <w:top w:val="nil"/>
              <w:left w:val="nil"/>
              <w:bottom w:val="single" w:sz="4" w:space="0" w:color="000000"/>
              <w:right w:val="single" w:sz="4" w:space="0" w:color="000000"/>
            </w:tcBorders>
            <w:shd w:val="clear" w:color="auto" w:fill="FFCCFF"/>
            <w:vAlign w:val="bottom"/>
          </w:tcPr>
          <w:p w14:paraId="5B95EF74" w14:textId="77777777" w:rsidR="000336D2" w:rsidRPr="00E91C17" w:rsidRDefault="000336D2" w:rsidP="00A24776">
            <w:pPr>
              <w:numPr>
                <w:ilvl w:val="0"/>
                <w:numId w:val="28"/>
              </w:numPr>
              <w:pBdr>
                <w:top w:val="nil"/>
                <w:left w:val="nil"/>
                <w:bottom w:val="nil"/>
                <w:right w:val="nil"/>
                <w:between w:val="nil"/>
              </w:pBdr>
              <w:spacing w:after="0" w:line="240" w:lineRule="auto"/>
              <w:rPr>
                <w:ins w:id="272" w:author="Dinesh N" w:date="2024-06-22T23:24:00Z" w16du:dateUtc="2024-06-22T17:54:00Z"/>
                <w:rFonts w:ascii="Arial Narrow" w:eastAsia="Play" w:hAnsi="Arial Narrow" w:cs="Play"/>
                <w:b/>
                <w:color w:val="005E00"/>
                <w:sz w:val="28"/>
                <w:szCs w:val="28"/>
                <w:rPrChange w:id="273" w:author="Dinesh N" w:date="2024-06-22T23:26:00Z" w16du:dateUtc="2024-06-22T17:56:00Z">
                  <w:rPr>
                    <w:ins w:id="274" w:author="Dinesh N" w:date="2024-06-22T23:24:00Z" w16du:dateUtc="2024-06-22T17:54:00Z"/>
                    <w:rFonts w:ascii="Play" w:eastAsia="Play" w:hAnsi="Play" w:cs="Play"/>
                    <w:b/>
                    <w:color w:val="005E00"/>
                    <w:sz w:val="24"/>
                    <w:szCs w:val="24"/>
                  </w:rPr>
                </w:rPrChange>
              </w:rPr>
            </w:pPr>
            <w:ins w:id="275" w:author="Dinesh N" w:date="2024-06-22T23:24:00Z" w16du:dateUtc="2024-06-22T17:54:00Z">
              <w:r w:rsidRPr="00E91C17">
                <w:rPr>
                  <w:rFonts w:ascii="Arial Narrow" w:eastAsia="Play" w:hAnsi="Arial Narrow" w:cs="Play"/>
                  <w:b/>
                  <w:color w:val="005E00"/>
                  <w:sz w:val="28"/>
                  <w:szCs w:val="28"/>
                  <w:rPrChange w:id="276" w:author="Dinesh N" w:date="2024-06-22T23:26:00Z" w16du:dateUtc="2024-06-22T17:56:00Z">
                    <w:rPr>
                      <w:rFonts w:ascii="Play" w:eastAsia="Play" w:hAnsi="Play" w:cs="Play"/>
                      <w:b/>
                      <w:color w:val="005E00"/>
                      <w:sz w:val="24"/>
                      <w:szCs w:val="24"/>
                    </w:rPr>
                  </w:rPrChange>
                </w:rPr>
                <w:t>Disciplined, Organized, Hardworking, Perfectionist, Fundamentalist, Practical, good employee but not good Boss.</w:t>
              </w:r>
            </w:ins>
          </w:p>
        </w:tc>
      </w:tr>
      <w:tr w:rsidR="000336D2" w14:paraId="1FA2AD24" w14:textId="77777777" w:rsidTr="00A24776">
        <w:trPr>
          <w:trHeight w:val="349"/>
          <w:ins w:id="277"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5FB0A71C" w14:textId="77777777" w:rsidR="000336D2" w:rsidRPr="00E91C17" w:rsidRDefault="000336D2" w:rsidP="00A24776">
            <w:pPr>
              <w:spacing w:after="0" w:line="360" w:lineRule="auto"/>
              <w:rPr>
                <w:ins w:id="278" w:author="Dinesh N" w:date="2024-06-22T23:24:00Z" w16du:dateUtc="2024-06-22T17:54:00Z"/>
                <w:rFonts w:ascii="Arial Narrow" w:eastAsia="Play" w:hAnsi="Arial Narrow" w:cs="Play"/>
                <w:b/>
                <w:color w:val="1F3864"/>
                <w:sz w:val="28"/>
                <w:szCs w:val="28"/>
                <w:rPrChange w:id="279" w:author="Dinesh N" w:date="2024-06-22T23:26:00Z" w16du:dateUtc="2024-06-22T17:56:00Z">
                  <w:rPr>
                    <w:ins w:id="280" w:author="Dinesh N" w:date="2024-06-22T23:24:00Z" w16du:dateUtc="2024-06-22T17:54:00Z"/>
                    <w:rFonts w:ascii="Play" w:eastAsia="Play" w:hAnsi="Play" w:cs="Play"/>
                    <w:b/>
                    <w:color w:val="1F3864"/>
                    <w:sz w:val="24"/>
                    <w:szCs w:val="24"/>
                  </w:rPr>
                </w:rPrChange>
              </w:rPr>
            </w:pPr>
            <w:ins w:id="281" w:author="Dinesh N" w:date="2024-06-22T23:24:00Z" w16du:dateUtc="2024-06-22T17:54:00Z">
              <w:r w:rsidRPr="00E91C17">
                <w:rPr>
                  <w:rFonts w:ascii="Arial Narrow" w:eastAsia="Play" w:hAnsi="Arial Narrow" w:cs="Play"/>
                  <w:b/>
                  <w:color w:val="1F3864"/>
                  <w:sz w:val="28"/>
                  <w:szCs w:val="28"/>
                  <w:rPrChange w:id="282" w:author="Dinesh N" w:date="2024-06-22T23:26:00Z" w16du:dateUtc="2024-06-22T17:56:00Z">
                    <w:rPr>
                      <w:rFonts w:ascii="Play" w:eastAsia="Play" w:hAnsi="Play" w:cs="Play"/>
                      <w:b/>
                      <w:color w:val="1F3864"/>
                      <w:sz w:val="24"/>
                      <w:szCs w:val="24"/>
                    </w:rPr>
                  </w:rPrChange>
                </w:rPr>
                <w:t>NEGATIVE</w:t>
              </w:r>
            </w:ins>
          </w:p>
        </w:tc>
        <w:tc>
          <w:tcPr>
            <w:tcW w:w="8036" w:type="dxa"/>
            <w:tcBorders>
              <w:top w:val="nil"/>
              <w:left w:val="nil"/>
              <w:bottom w:val="single" w:sz="4" w:space="0" w:color="000000"/>
              <w:right w:val="single" w:sz="4" w:space="0" w:color="000000"/>
            </w:tcBorders>
            <w:shd w:val="clear" w:color="auto" w:fill="FFFFCC"/>
            <w:vAlign w:val="bottom"/>
          </w:tcPr>
          <w:p w14:paraId="1707C1CE" w14:textId="77777777" w:rsidR="000336D2" w:rsidRPr="00E91C17" w:rsidRDefault="000336D2" w:rsidP="00A24776">
            <w:pPr>
              <w:numPr>
                <w:ilvl w:val="0"/>
                <w:numId w:val="28"/>
              </w:numPr>
              <w:pBdr>
                <w:top w:val="nil"/>
                <w:left w:val="nil"/>
                <w:bottom w:val="nil"/>
                <w:right w:val="nil"/>
                <w:between w:val="nil"/>
              </w:pBdr>
              <w:spacing w:after="0" w:line="240" w:lineRule="auto"/>
              <w:rPr>
                <w:ins w:id="283" w:author="Dinesh N" w:date="2024-06-22T23:24:00Z" w16du:dateUtc="2024-06-22T17:54:00Z"/>
                <w:rFonts w:ascii="Arial Narrow" w:eastAsia="Play" w:hAnsi="Arial Narrow" w:cs="Play"/>
                <w:b/>
                <w:color w:val="005E00"/>
                <w:sz w:val="28"/>
                <w:szCs w:val="28"/>
                <w:rPrChange w:id="284" w:author="Dinesh N" w:date="2024-06-22T23:26:00Z" w16du:dateUtc="2024-06-22T17:56:00Z">
                  <w:rPr>
                    <w:ins w:id="285" w:author="Dinesh N" w:date="2024-06-22T23:24:00Z" w16du:dateUtc="2024-06-22T17:54:00Z"/>
                    <w:rFonts w:ascii="Play" w:eastAsia="Play" w:hAnsi="Play" w:cs="Play"/>
                    <w:b/>
                    <w:color w:val="005E00"/>
                    <w:sz w:val="24"/>
                    <w:szCs w:val="24"/>
                  </w:rPr>
                </w:rPrChange>
              </w:rPr>
            </w:pPr>
            <w:ins w:id="286" w:author="Dinesh N" w:date="2024-06-22T23:24:00Z" w16du:dateUtc="2024-06-22T17:54:00Z">
              <w:r w:rsidRPr="00E91C17">
                <w:rPr>
                  <w:rFonts w:ascii="Arial Narrow" w:eastAsia="Play" w:hAnsi="Arial Narrow" w:cs="Play"/>
                  <w:b/>
                  <w:color w:val="005E00"/>
                  <w:sz w:val="28"/>
                  <w:szCs w:val="28"/>
                  <w:rPrChange w:id="287" w:author="Dinesh N" w:date="2024-06-22T23:26:00Z" w16du:dateUtc="2024-06-22T17:56:00Z">
                    <w:rPr>
                      <w:rFonts w:ascii="Play" w:eastAsia="Play" w:hAnsi="Play" w:cs="Play"/>
                      <w:b/>
                      <w:color w:val="005E00"/>
                      <w:sz w:val="24"/>
                      <w:szCs w:val="24"/>
                    </w:rPr>
                  </w:rPrChange>
                </w:rPr>
                <w:t>Stubborn, lack of imagination, more health issues, adamant, argumentative.</w:t>
              </w:r>
            </w:ins>
          </w:p>
        </w:tc>
      </w:tr>
      <w:tr w:rsidR="000336D2" w14:paraId="6C9C1248" w14:textId="77777777" w:rsidTr="00A24776">
        <w:trPr>
          <w:trHeight w:val="349"/>
          <w:ins w:id="288"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3ED9057C" w14:textId="77777777" w:rsidR="000336D2" w:rsidRPr="00E91C17" w:rsidRDefault="000336D2" w:rsidP="00A24776">
            <w:pPr>
              <w:spacing w:after="0" w:line="276" w:lineRule="auto"/>
              <w:rPr>
                <w:ins w:id="289" w:author="Dinesh N" w:date="2024-06-22T23:24:00Z" w16du:dateUtc="2024-06-22T17:54:00Z"/>
                <w:rFonts w:ascii="Arial Narrow" w:eastAsia="Play" w:hAnsi="Arial Narrow" w:cs="Play"/>
                <w:b/>
                <w:color w:val="1F3864"/>
                <w:sz w:val="28"/>
                <w:szCs w:val="28"/>
                <w:rPrChange w:id="290" w:author="Dinesh N" w:date="2024-06-22T23:26:00Z" w16du:dateUtc="2024-06-22T17:56:00Z">
                  <w:rPr>
                    <w:ins w:id="291" w:author="Dinesh N" w:date="2024-06-22T23:24:00Z" w16du:dateUtc="2024-06-22T17:54:00Z"/>
                    <w:rFonts w:ascii="Play" w:eastAsia="Play" w:hAnsi="Play" w:cs="Play"/>
                    <w:b/>
                    <w:color w:val="1F3864"/>
                    <w:sz w:val="24"/>
                    <w:szCs w:val="24"/>
                  </w:rPr>
                </w:rPrChange>
              </w:rPr>
            </w:pPr>
            <w:ins w:id="292" w:author="Dinesh N" w:date="2024-06-22T23:24:00Z" w16du:dateUtc="2024-06-22T17:54:00Z">
              <w:r w:rsidRPr="00E91C17">
                <w:rPr>
                  <w:rFonts w:ascii="Arial Narrow" w:eastAsia="Play" w:hAnsi="Arial Narrow" w:cs="Play"/>
                  <w:b/>
                  <w:color w:val="1F3864"/>
                  <w:sz w:val="28"/>
                  <w:szCs w:val="28"/>
                  <w:rPrChange w:id="293" w:author="Dinesh N" w:date="2024-06-22T23:26:00Z" w16du:dateUtc="2024-06-22T17:56:00Z">
                    <w:rPr>
                      <w:rFonts w:ascii="Play" w:eastAsia="Play" w:hAnsi="Play" w:cs="Play"/>
                      <w:b/>
                      <w:color w:val="1F3864"/>
                      <w:sz w:val="24"/>
                      <w:szCs w:val="24"/>
                    </w:rPr>
                  </w:rPrChange>
                </w:rPr>
                <w:t>FINANCE</w:t>
              </w:r>
            </w:ins>
          </w:p>
        </w:tc>
        <w:tc>
          <w:tcPr>
            <w:tcW w:w="8036" w:type="dxa"/>
            <w:tcBorders>
              <w:top w:val="nil"/>
              <w:left w:val="nil"/>
              <w:bottom w:val="single" w:sz="4" w:space="0" w:color="000000"/>
              <w:right w:val="single" w:sz="4" w:space="0" w:color="000000"/>
            </w:tcBorders>
            <w:shd w:val="clear" w:color="auto" w:fill="FFCCFF"/>
            <w:vAlign w:val="bottom"/>
          </w:tcPr>
          <w:p w14:paraId="26B443DC" w14:textId="77777777" w:rsidR="000336D2" w:rsidRPr="00E91C17" w:rsidRDefault="000336D2" w:rsidP="00A24776">
            <w:pPr>
              <w:numPr>
                <w:ilvl w:val="0"/>
                <w:numId w:val="28"/>
              </w:numPr>
              <w:pBdr>
                <w:top w:val="nil"/>
                <w:left w:val="nil"/>
                <w:bottom w:val="nil"/>
                <w:right w:val="nil"/>
                <w:between w:val="nil"/>
              </w:pBdr>
              <w:spacing w:after="0" w:line="240" w:lineRule="auto"/>
              <w:rPr>
                <w:ins w:id="294" w:author="Dinesh N" w:date="2024-06-22T23:24:00Z" w16du:dateUtc="2024-06-22T17:54:00Z"/>
                <w:rFonts w:ascii="Arial Narrow" w:eastAsia="Play" w:hAnsi="Arial Narrow" w:cs="Play"/>
                <w:b/>
                <w:color w:val="005E00"/>
                <w:sz w:val="28"/>
                <w:szCs w:val="28"/>
                <w:rPrChange w:id="295" w:author="Dinesh N" w:date="2024-06-22T23:26:00Z" w16du:dateUtc="2024-06-22T17:56:00Z">
                  <w:rPr>
                    <w:ins w:id="296" w:author="Dinesh N" w:date="2024-06-22T23:24:00Z" w16du:dateUtc="2024-06-22T17:54:00Z"/>
                    <w:rFonts w:ascii="Play" w:eastAsia="Play" w:hAnsi="Play" w:cs="Play"/>
                    <w:b/>
                    <w:color w:val="005E00"/>
                    <w:sz w:val="24"/>
                    <w:szCs w:val="24"/>
                  </w:rPr>
                </w:rPrChange>
              </w:rPr>
            </w:pPr>
            <w:ins w:id="297" w:author="Dinesh N" w:date="2024-06-22T23:24:00Z" w16du:dateUtc="2024-06-22T17:54:00Z">
              <w:r w:rsidRPr="00E91C17">
                <w:rPr>
                  <w:rFonts w:ascii="Arial Narrow" w:eastAsia="Play" w:hAnsi="Arial Narrow" w:cs="Play"/>
                  <w:b/>
                  <w:color w:val="005E00"/>
                  <w:sz w:val="28"/>
                  <w:szCs w:val="28"/>
                  <w:rPrChange w:id="298" w:author="Dinesh N" w:date="2024-06-22T23:26:00Z" w16du:dateUtc="2024-06-22T17:56:00Z">
                    <w:rPr>
                      <w:rFonts w:ascii="Play" w:eastAsia="Play" w:hAnsi="Play" w:cs="Play"/>
                      <w:b/>
                      <w:color w:val="005E00"/>
                      <w:sz w:val="24"/>
                      <w:szCs w:val="24"/>
                    </w:rPr>
                  </w:rPrChange>
                </w:rPr>
                <w:t>Money comes with lot of hard work.</w:t>
              </w:r>
            </w:ins>
          </w:p>
        </w:tc>
      </w:tr>
      <w:tr w:rsidR="000336D2" w14:paraId="7E291E00" w14:textId="77777777" w:rsidTr="00A24776">
        <w:trPr>
          <w:trHeight w:val="349"/>
          <w:ins w:id="299"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3A76394F" w14:textId="77777777" w:rsidR="000336D2" w:rsidRPr="00E91C17" w:rsidRDefault="000336D2" w:rsidP="00A24776">
            <w:pPr>
              <w:spacing w:after="0" w:line="600" w:lineRule="auto"/>
              <w:rPr>
                <w:ins w:id="300" w:author="Dinesh N" w:date="2024-06-22T23:24:00Z" w16du:dateUtc="2024-06-22T17:54:00Z"/>
                <w:rFonts w:ascii="Arial Narrow" w:eastAsia="Play" w:hAnsi="Arial Narrow" w:cs="Play"/>
                <w:b/>
                <w:color w:val="1F3864"/>
                <w:sz w:val="28"/>
                <w:szCs w:val="28"/>
                <w:rPrChange w:id="301" w:author="Dinesh N" w:date="2024-06-22T23:26:00Z" w16du:dateUtc="2024-06-22T17:56:00Z">
                  <w:rPr>
                    <w:ins w:id="302" w:author="Dinesh N" w:date="2024-06-22T23:24:00Z" w16du:dateUtc="2024-06-22T17:54:00Z"/>
                    <w:rFonts w:ascii="Play" w:eastAsia="Play" w:hAnsi="Play" w:cs="Play"/>
                    <w:b/>
                    <w:color w:val="1F3864"/>
                    <w:sz w:val="24"/>
                    <w:szCs w:val="24"/>
                  </w:rPr>
                </w:rPrChange>
              </w:rPr>
            </w:pPr>
            <w:ins w:id="303" w:author="Dinesh N" w:date="2024-06-22T23:24:00Z" w16du:dateUtc="2024-06-22T17:54:00Z">
              <w:r w:rsidRPr="00E91C17">
                <w:rPr>
                  <w:rFonts w:ascii="Arial Narrow" w:eastAsia="Play" w:hAnsi="Arial Narrow" w:cs="Play"/>
                  <w:b/>
                  <w:color w:val="1F3864"/>
                  <w:sz w:val="28"/>
                  <w:szCs w:val="28"/>
                  <w:rPrChange w:id="304" w:author="Dinesh N" w:date="2024-06-22T23:26:00Z" w16du:dateUtc="2024-06-22T17:56:00Z">
                    <w:rPr>
                      <w:rFonts w:ascii="Play" w:eastAsia="Play" w:hAnsi="Play" w:cs="Play"/>
                      <w:b/>
                      <w:color w:val="1F3864"/>
                      <w:sz w:val="24"/>
                      <w:szCs w:val="24"/>
                    </w:rPr>
                  </w:rPrChange>
                </w:rPr>
                <w:t>HEALTH</w:t>
              </w:r>
            </w:ins>
          </w:p>
        </w:tc>
        <w:tc>
          <w:tcPr>
            <w:tcW w:w="8036" w:type="dxa"/>
            <w:tcBorders>
              <w:top w:val="nil"/>
              <w:left w:val="nil"/>
              <w:bottom w:val="single" w:sz="4" w:space="0" w:color="000000"/>
              <w:right w:val="single" w:sz="4" w:space="0" w:color="000000"/>
            </w:tcBorders>
            <w:shd w:val="clear" w:color="auto" w:fill="FFFFCC"/>
            <w:vAlign w:val="bottom"/>
          </w:tcPr>
          <w:p w14:paraId="64816DEE" w14:textId="77777777" w:rsidR="000336D2" w:rsidRPr="00E91C17" w:rsidRDefault="000336D2" w:rsidP="00A24776">
            <w:pPr>
              <w:numPr>
                <w:ilvl w:val="0"/>
                <w:numId w:val="28"/>
              </w:numPr>
              <w:pBdr>
                <w:top w:val="nil"/>
                <w:left w:val="nil"/>
                <w:bottom w:val="nil"/>
                <w:right w:val="nil"/>
                <w:between w:val="nil"/>
              </w:pBdr>
              <w:spacing w:after="0" w:line="240" w:lineRule="auto"/>
              <w:rPr>
                <w:ins w:id="305" w:author="Dinesh N" w:date="2024-06-22T23:24:00Z" w16du:dateUtc="2024-06-22T17:54:00Z"/>
                <w:rFonts w:ascii="Arial Narrow" w:eastAsia="Play" w:hAnsi="Arial Narrow" w:cs="Play"/>
                <w:b/>
                <w:color w:val="005E00"/>
                <w:sz w:val="28"/>
                <w:szCs w:val="28"/>
                <w:rPrChange w:id="306" w:author="Dinesh N" w:date="2024-06-22T23:26:00Z" w16du:dateUtc="2024-06-22T17:56:00Z">
                  <w:rPr>
                    <w:ins w:id="307" w:author="Dinesh N" w:date="2024-06-22T23:24:00Z" w16du:dateUtc="2024-06-22T17:54:00Z"/>
                    <w:rFonts w:ascii="Play" w:eastAsia="Play" w:hAnsi="Play" w:cs="Play"/>
                    <w:b/>
                    <w:color w:val="005E00"/>
                    <w:sz w:val="24"/>
                    <w:szCs w:val="24"/>
                  </w:rPr>
                </w:rPrChange>
              </w:rPr>
            </w:pPr>
            <w:ins w:id="308" w:author="Dinesh N" w:date="2024-06-22T23:24:00Z" w16du:dateUtc="2024-06-22T17:54:00Z">
              <w:r w:rsidRPr="00E91C17">
                <w:rPr>
                  <w:rFonts w:ascii="Arial Narrow" w:eastAsia="Play" w:hAnsi="Arial Narrow" w:cs="Play"/>
                  <w:b/>
                  <w:color w:val="005E00"/>
                  <w:sz w:val="28"/>
                  <w:szCs w:val="28"/>
                  <w:rPrChange w:id="309" w:author="Dinesh N" w:date="2024-06-22T23:26:00Z" w16du:dateUtc="2024-06-22T17:56:00Z">
                    <w:rPr>
                      <w:rFonts w:ascii="Play" w:eastAsia="Play" w:hAnsi="Play" w:cs="Play"/>
                      <w:b/>
                      <w:color w:val="005E00"/>
                      <w:sz w:val="24"/>
                      <w:szCs w:val="24"/>
                    </w:rPr>
                  </w:rPrChange>
                </w:rPr>
                <w:t>Gastric.</w:t>
              </w:r>
            </w:ins>
          </w:p>
          <w:p w14:paraId="54632252" w14:textId="77777777" w:rsidR="000336D2" w:rsidRPr="00E91C17" w:rsidRDefault="000336D2" w:rsidP="00A24776">
            <w:pPr>
              <w:numPr>
                <w:ilvl w:val="0"/>
                <w:numId w:val="28"/>
              </w:numPr>
              <w:pBdr>
                <w:top w:val="nil"/>
                <w:left w:val="nil"/>
                <w:bottom w:val="nil"/>
                <w:right w:val="nil"/>
                <w:between w:val="nil"/>
              </w:pBdr>
              <w:spacing w:after="0" w:line="240" w:lineRule="auto"/>
              <w:rPr>
                <w:ins w:id="310" w:author="Dinesh N" w:date="2024-06-22T23:24:00Z" w16du:dateUtc="2024-06-22T17:54:00Z"/>
                <w:rFonts w:ascii="Arial Narrow" w:eastAsia="Play" w:hAnsi="Arial Narrow" w:cs="Play"/>
                <w:b/>
                <w:color w:val="005E00"/>
                <w:sz w:val="28"/>
                <w:szCs w:val="28"/>
                <w:rPrChange w:id="311" w:author="Dinesh N" w:date="2024-06-22T23:26:00Z" w16du:dateUtc="2024-06-22T17:56:00Z">
                  <w:rPr>
                    <w:ins w:id="312" w:author="Dinesh N" w:date="2024-06-22T23:24:00Z" w16du:dateUtc="2024-06-22T17:54:00Z"/>
                    <w:rFonts w:ascii="Play" w:eastAsia="Play" w:hAnsi="Play" w:cs="Play"/>
                    <w:b/>
                    <w:color w:val="005E00"/>
                    <w:sz w:val="24"/>
                    <w:szCs w:val="24"/>
                  </w:rPr>
                </w:rPrChange>
              </w:rPr>
            </w:pPr>
            <w:ins w:id="313" w:author="Dinesh N" w:date="2024-06-22T23:24:00Z" w16du:dateUtc="2024-06-22T17:54:00Z">
              <w:r w:rsidRPr="00E91C17">
                <w:rPr>
                  <w:rFonts w:ascii="Arial Narrow" w:eastAsia="Play" w:hAnsi="Arial Narrow" w:cs="Play"/>
                  <w:b/>
                  <w:color w:val="005E00"/>
                  <w:sz w:val="28"/>
                  <w:szCs w:val="28"/>
                  <w:rPrChange w:id="314" w:author="Dinesh N" w:date="2024-06-22T23:26:00Z" w16du:dateUtc="2024-06-22T17:56:00Z">
                    <w:rPr>
                      <w:rFonts w:ascii="Play" w:eastAsia="Play" w:hAnsi="Play" w:cs="Play"/>
                      <w:b/>
                      <w:color w:val="005E00"/>
                      <w:sz w:val="24"/>
                      <w:szCs w:val="24"/>
                    </w:rPr>
                  </w:rPrChange>
                </w:rPr>
                <w:t>Stomach related issue.</w:t>
              </w:r>
            </w:ins>
          </w:p>
          <w:p w14:paraId="7A287BFA" w14:textId="77777777" w:rsidR="000336D2" w:rsidRPr="00E91C17" w:rsidRDefault="000336D2" w:rsidP="00A24776">
            <w:pPr>
              <w:numPr>
                <w:ilvl w:val="0"/>
                <w:numId w:val="28"/>
              </w:numPr>
              <w:pBdr>
                <w:top w:val="nil"/>
                <w:left w:val="nil"/>
                <w:bottom w:val="nil"/>
                <w:right w:val="nil"/>
                <w:between w:val="nil"/>
              </w:pBdr>
              <w:spacing w:after="0" w:line="240" w:lineRule="auto"/>
              <w:rPr>
                <w:ins w:id="315" w:author="Dinesh N" w:date="2024-06-22T23:24:00Z" w16du:dateUtc="2024-06-22T17:54:00Z"/>
                <w:rFonts w:ascii="Arial Narrow" w:eastAsia="Play" w:hAnsi="Arial Narrow" w:cs="Play"/>
                <w:b/>
                <w:color w:val="005E00"/>
                <w:sz w:val="28"/>
                <w:szCs w:val="28"/>
                <w:rPrChange w:id="316" w:author="Dinesh N" w:date="2024-06-22T23:26:00Z" w16du:dateUtc="2024-06-22T17:56:00Z">
                  <w:rPr>
                    <w:ins w:id="317" w:author="Dinesh N" w:date="2024-06-22T23:24:00Z" w16du:dateUtc="2024-06-22T17:54:00Z"/>
                    <w:rFonts w:ascii="Play" w:eastAsia="Play" w:hAnsi="Play" w:cs="Play"/>
                    <w:b/>
                    <w:color w:val="005E00"/>
                    <w:sz w:val="24"/>
                    <w:szCs w:val="24"/>
                  </w:rPr>
                </w:rPrChange>
              </w:rPr>
            </w:pPr>
            <w:ins w:id="318" w:author="Dinesh N" w:date="2024-06-22T23:24:00Z" w16du:dateUtc="2024-06-22T17:54:00Z">
              <w:r w:rsidRPr="00E91C17">
                <w:rPr>
                  <w:rFonts w:ascii="Arial Narrow" w:eastAsia="Play" w:hAnsi="Arial Narrow" w:cs="Play"/>
                  <w:b/>
                  <w:color w:val="005E00"/>
                  <w:sz w:val="28"/>
                  <w:szCs w:val="28"/>
                  <w:rPrChange w:id="319" w:author="Dinesh N" w:date="2024-06-22T23:26:00Z" w16du:dateUtc="2024-06-22T17:56:00Z">
                    <w:rPr>
                      <w:rFonts w:ascii="Play" w:eastAsia="Play" w:hAnsi="Play" w:cs="Play"/>
                      <w:b/>
                      <w:color w:val="005E00"/>
                      <w:sz w:val="24"/>
                      <w:szCs w:val="24"/>
                    </w:rPr>
                  </w:rPrChange>
                </w:rPr>
                <w:t>Chronic disease.</w:t>
              </w:r>
            </w:ins>
          </w:p>
        </w:tc>
      </w:tr>
      <w:tr w:rsidR="000336D2" w14:paraId="30BF03E5" w14:textId="77777777" w:rsidTr="00A24776">
        <w:trPr>
          <w:trHeight w:val="349"/>
          <w:ins w:id="320"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0A70F3B1" w14:textId="77777777" w:rsidR="000336D2" w:rsidRPr="00E91C17" w:rsidRDefault="000336D2" w:rsidP="00A24776">
            <w:pPr>
              <w:spacing w:after="0" w:line="360" w:lineRule="auto"/>
              <w:rPr>
                <w:ins w:id="321" w:author="Dinesh N" w:date="2024-06-22T23:24:00Z" w16du:dateUtc="2024-06-22T17:54:00Z"/>
                <w:rFonts w:ascii="Arial Narrow" w:eastAsia="Play" w:hAnsi="Arial Narrow" w:cs="Play"/>
                <w:b/>
                <w:color w:val="1F3864"/>
                <w:sz w:val="28"/>
                <w:szCs w:val="28"/>
                <w:rPrChange w:id="322" w:author="Dinesh N" w:date="2024-06-22T23:26:00Z" w16du:dateUtc="2024-06-22T17:56:00Z">
                  <w:rPr>
                    <w:ins w:id="323" w:author="Dinesh N" w:date="2024-06-22T23:24:00Z" w16du:dateUtc="2024-06-22T17:54:00Z"/>
                    <w:rFonts w:ascii="Play" w:eastAsia="Play" w:hAnsi="Play" w:cs="Play"/>
                    <w:b/>
                    <w:color w:val="1F3864"/>
                    <w:sz w:val="24"/>
                    <w:szCs w:val="24"/>
                  </w:rPr>
                </w:rPrChange>
              </w:rPr>
            </w:pPr>
            <w:ins w:id="324" w:author="Dinesh N" w:date="2024-06-22T23:24:00Z" w16du:dateUtc="2024-06-22T17:54:00Z">
              <w:r w:rsidRPr="00E91C17">
                <w:rPr>
                  <w:rFonts w:ascii="Arial Narrow" w:eastAsia="Play" w:hAnsi="Arial Narrow" w:cs="Play"/>
                  <w:b/>
                  <w:color w:val="1F3864"/>
                  <w:sz w:val="28"/>
                  <w:szCs w:val="28"/>
                  <w:rPrChange w:id="325" w:author="Dinesh N" w:date="2024-06-22T23:26:00Z" w16du:dateUtc="2024-06-22T17:56:00Z">
                    <w:rPr>
                      <w:rFonts w:ascii="Play" w:eastAsia="Play" w:hAnsi="Play" w:cs="Play"/>
                      <w:b/>
                      <w:color w:val="1F3864"/>
                      <w:sz w:val="24"/>
                      <w:szCs w:val="24"/>
                    </w:rPr>
                  </w:rPrChange>
                </w:rPr>
                <w:t>RELATIONSHIP</w:t>
              </w:r>
            </w:ins>
          </w:p>
        </w:tc>
        <w:tc>
          <w:tcPr>
            <w:tcW w:w="8036" w:type="dxa"/>
            <w:tcBorders>
              <w:top w:val="nil"/>
              <w:left w:val="nil"/>
              <w:bottom w:val="single" w:sz="4" w:space="0" w:color="000000"/>
              <w:right w:val="single" w:sz="4" w:space="0" w:color="000000"/>
            </w:tcBorders>
            <w:shd w:val="clear" w:color="auto" w:fill="FFCCFF"/>
            <w:vAlign w:val="bottom"/>
          </w:tcPr>
          <w:p w14:paraId="2A41935C" w14:textId="77777777" w:rsidR="000336D2" w:rsidRPr="00E91C17" w:rsidRDefault="000336D2" w:rsidP="00A24776">
            <w:pPr>
              <w:numPr>
                <w:ilvl w:val="0"/>
                <w:numId w:val="28"/>
              </w:numPr>
              <w:pBdr>
                <w:top w:val="nil"/>
                <w:left w:val="nil"/>
                <w:bottom w:val="nil"/>
                <w:right w:val="nil"/>
                <w:between w:val="nil"/>
              </w:pBdr>
              <w:spacing w:after="0" w:line="240" w:lineRule="auto"/>
              <w:rPr>
                <w:ins w:id="326" w:author="Dinesh N" w:date="2024-06-22T23:24:00Z" w16du:dateUtc="2024-06-22T17:54:00Z"/>
                <w:rFonts w:ascii="Arial Narrow" w:eastAsia="Play" w:hAnsi="Arial Narrow" w:cs="Play"/>
                <w:b/>
                <w:color w:val="005E00"/>
                <w:sz w:val="28"/>
                <w:szCs w:val="28"/>
                <w:rPrChange w:id="327" w:author="Dinesh N" w:date="2024-06-22T23:26:00Z" w16du:dateUtc="2024-06-22T17:56:00Z">
                  <w:rPr>
                    <w:ins w:id="328" w:author="Dinesh N" w:date="2024-06-22T23:24:00Z" w16du:dateUtc="2024-06-22T17:54:00Z"/>
                    <w:rFonts w:ascii="Play" w:eastAsia="Play" w:hAnsi="Play" w:cs="Play"/>
                    <w:b/>
                    <w:color w:val="005E00"/>
                    <w:sz w:val="24"/>
                    <w:szCs w:val="24"/>
                  </w:rPr>
                </w:rPrChange>
              </w:rPr>
            </w:pPr>
            <w:ins w:id="329" w:author="Dinesh N" w:date="2024-06-22T23:24:00Z" w16du:dateUtc="2024-06-22T17:54:00Z">
              <w:r w:rsidRPr="00E91C17">
                <w:rPr>
                  <w:rFonts w:ascii="Arial Narrow" w:eastAsia="Play" w:hAnsi="Arial Narrow" w:cs="Play"/>
                  <w:b/>
                  <w:color w:val="005E00"/>
                  <w:sz w:val="28"/>
                  <w:szCs w:val="28"/>
                  <w:rPrChange w:id="330" w:author="Dinesh N" w:date="2024-06-22T23:26:00Z" w16du:dateUtc="2024-06-22T17:56:00Z">
                    <w:rPr>
                      <w:rFonts w:ascii="Play" w:eastAsia="Play" w:hAnsi="Play" w:cs="Play"/>
                      <w:b/>
                      <w:color w:val="005E00"/>
                      <w:sz w:val="24"/>
                      <w:szCs w:val="24"/>
                    </w:rPr>
                  </w:rPrChange>
                </w:rPr>
                <w:t>They are responsible, lack of flexibility, they struggle in relationship.</w:t>
              </w:r>
            </w:ins>
          </w:p>
        </w:tc>
      </w:tr>
    </w:tbl>
    <w:p w14:paraId="2B052902" w14:textId="77777777" w:rsidR="000336D2" w:rsidRDefault="000336D2" w:rsidP="000336D2">
      <w:pPr>
        <w:tabs>
          <w:tab w:val="left" w:pos="7635"/>
        </w:tabs>
        <w:rPr>
          <w:ins w:id="331" w:author="Dinesh N" w:date="2024-06-22T23:24:00Z" w16du:dateUtc="2024-06-22T17:54:00Z"/>
          <w:sz w:val="24"/>
          <w:szCs w:val="24"/>
        </w:rPr>
      </w:pPr>
    </w:p>
    <w:p w14:paraId="439C0F94" w14:textId="77777777" w:rsidR="00E91C17" w:rsidRDefault="00E91C17" w:rsidP="000336D2">
      <w:pPr>
        <w:jc w:val="center"/>
        <w:rPr>
          <w:ins w:id="332" w:author="Dinesh N" w:date="2024-06-22T23:26:00Z" w16du:dateUtc="2024-06-22T17:56:00Z"/>
          <w:rFonts w:ascii="Arial Rounded MT Bold" w:hAnsi="Arial Rounded MT Bold"/>
          <w:color w:val="004E9A"/>
          <w:sz w:val="28"/>
          <w:szCs w:val="28"/>
        </w:rPr>
      </w:pPr>
    </w:p>
    <w:p w14:paraId="0002E9C7" w14:textId="5C21044C" w:rsidR="000336D2" w:rsidRPr="00891CCB" w:rsidRDefault="000336D2" w:rsidP="000336D2">
      <w:pPr>
        <w:jc w:val="center"/>
        <w:rPr>
          <w:ins w:id="333" w:author="Dinesh N" w:date="2024-06-22T23:24:00Z" w16du:dateUtc="2024-06-22T17:54:00Z"/>
          <w:rFonts w:ascii="Arial Rounded MT Bold" w:hAnsi="Arial Rounded MT Bold"/>
          <w:color w:val="004E9A"/>
          <w:sz w:val="28"/>
          <w:szCs w:val="28"/>
        </w:rPr>
      </w:pPr>
      <w:ins w:id="334" w:author="Dinesh N" w:date="2024-06-22T23:24:00Z" w16du:dateUtc="2024-06-22T17:54:00Z">
        <w:r w:rsidRPr="008E3822">
          <w:rPr>
            <w:rFonts w:ascii="Arial Rounded MT Bold" w:hAnsi="Arial Rounded MT Bold"/>
            <w:color w:val="004E9A"/>
            <w:sz w:val="28"/>
            <w:szCs w:val="28"/>
          </w:rPr>
          <w:lastRenderedPageBreak/>
          <w:t xml:space="preserve">NUMBER </w:t>
        </w:r>
        <w:r>
          <w:rPr>
            <w:rFonts w:ascii="Arial Rounded MT Bold" w:hAnsi="Arial Rounded MT Bold"/>
            <w:color w:val="004E9A"/>
            <w:sz w:val="28"/>
            <w:szCs w:val="28"/>
          </w:rPr>
          <w:t>5</w:t>
        </w:r>
        <w:r w:rsidRPr="008E3822">
          <w:rPr>
            <w:rFonts w:ascii="Arial Rounded MT Bold" w:hAnsi="Arial Rounded MT Bold"/>
            <w:color w:val="004E9A"/>
            <w:sz w:val="28"/>
            <w:szCs w:val="28"/>
          </w:rPr>
          <w:t xml:space="preserve"> VIBRATION</w:t>
        </w:r>
      </w:ins>
    </w:p>
    <w:tbl>
      <w:tblPr>
        <w:tblW w:w="10187" w:type="dxa"/>
        <w:tblInd w:w="-365" w:type="dxa"/>
        <w:tblLayout w:type="fixed"/>
        <w:tblLook w:val="0400" w:firstRow="0" w:lastRow="0" w:firstColumn="0" w:lastColumn="0" w:noHBand="0" w:noVBand="1"/>
      </w:tblPr>
      <w:tblGrid>
        <w:gridCol w:w="2151"/>
        <w:gridCol w:w="8036"/>
      </w:tblGrid>
      <w:tr w:rsidR="000336D2" w14:paraId="47E52209" w14:textId="77777777" w:rsidTr="00A24776">
        <w:trPr>
          <w:trHeight w:val="390"/>
          <w:ins w:id="335" w:author="Dinesh N" w:date="2024-06-22T23:24:00Z"/>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0CECE"/>
            <w:vAlign w:val="bottom"/>
          </w:tcPr>
          <w:p w14:paraId="0ACF25AD" w14:textId="77777777" w:rsidR="000336D2" w:rsidRDefault="000336D2" w:rsidP="00A24776">
            <w:pPr>
              <w:spacing w:after="0" w:line="240" w:lineRule="auto"/>
              <w:jc w:val="center"/>
              <w:rPr>
                <w:ins w:id="336" w:author="Dinesh N" w:date="2024-06-22T23:24:00Z" w16du:dateUtc="2024-06-22T17:54:00Z"/>
                <w:rFonts w:ascii="Arial Rounded" w:eastAsia="Arial Rounded" w:hAnsi="Arial Rounded" w:cs="Arial Rounded"/>
                <w:b/>
                <w:color w:val="A20000"/>
                <w:sz w:val="28"/>
                <w:szCs w:val="28"/>
              </w:rPr>
            </w:pPr>
            <w:ins w:id="337" w:author="Dinesh N" w:date="2024-06-22T23:24:00Z" w16du:dateUtc="2024-06-22T17:54:00Z">
              <w:r>
                <w:rPr>
                  <w:rFonts w:ascii="Arial Rounded" w:eastAsia="Arial Rounded" w:hAnsi="Arial Rounded" w:cs="Arial Rounded"/>
                  <w:b/>
                  <w:color w:val="A20000"/>
                  <w:sz w:val="28"/>
                  <w:szCs w:val="28"/>
                </w:rPr>
                <w:t>NUMBER 5 VIBRATION</w:t>
              </w:r>
            </w:ins>
          </w:p>
        </w:tc>
      </w:tr>
      <w:tr w:rsidR="000336D2" w14:paraId="459A0985" w14:textId="77777777" w:rsidTr="00A24776">
        <w:trPr>
          <w:trHeight w:val="349"/>
          <w:ins w:id="338"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3C577FD2" w14:textId="77777777" w:rsidR="000336D2" w:rsidRPr="00E91C17" w:rsidRDefault="000336D2" w:rsidP="00A24776">
            <w:pPr>
              <w:spacing w:after="0" w:line="480" w:lineRule="auto"/>
              <w:rPr>
                <w:ins w:id="339" w:author="Dinesh N" w:date="2024-06-22T23:24:00Z" w16du:dateUtc="2024-06-22T17:54:00Z"/>
                <w:rFonts w:ascii="Aptos Narrow" w:eastAsia="Play" w:hAnsi="Aptos Narrow" w:cs="Play"/>
                <w:b/>
                <w:color w:val="1F3864"/>
                <w:sz w:val="28"/>
                <w:szCs w:val="28"/>
                <w:rPrChange w:id="340" w:author="Dinesh N" w:date="2024-06-22T23:27:00Z" w16du:dateUtc="2024-06-22T17:57:00Z">
                  <w:rPr>
                    <w:ins w:id="341" w:author="Dinesh N" w:date="2024-06-22T23:24:00Z" w16du:dateUtc="2024-06-22T17:54:00Z"/>
                    <w:rFonts w:ascii="Play" w:eastAsia="Play" w:hAnsi="Play" w:cs="Play"/>
                    <w:b/>
                    <w:color w:val="1F3864"/>
                    <w:sz w:val="24"/>
                    <w:szCs w:val="24"/>
                  </w:rPr>
                </w:rPrChange>
              </w:rPr>
            </w:pPr>
            <w:ins w:id="342" w:author="Dinesh N" w:date="2024-06-22T23:24:00Z" w16du:dateUtc="2024-06-22T17:54:00Z">
              <w:r w:rsidRPr="00E91C17">
                <w:rPr>
                  <w:rFonts w:ascii="Aptos Narrow" w:eastAsia="Play" w:hAnsi="Aptos Narrow" w:cs="Play"/>
                  <w:b/>
                  <w:color w:val="1F3864"/>
                  <w:sz w:val="28"/>
                  <w:szCs w:val="28"/>
                  <w:rPrChange w:id="343" w:author="Dinesh N" w:date="2024-06-22T23:27:00Z" w16du:dateUtc="2024-06-22T17:57:00Z">
                    <w:rPr>
                      <w:rFonts w:ascii="Play" w:eastAsia="Play" w:hAnsi="Play" w:cs="Play"/>
                      <w:b/>
                      <w:color w:val="1F3864"/>
                      <w:sz w:val="24"/>
                      <w:szCs w:val="24"/>
                    </w:rPr>
                  </w:rPrChange>
                </w:rPr>
                <w:t>POSITIVE</w:t>
              </w:r>
            </w:ins>
          </w:p>
        </w:tc>
        <w:tc>
          <w:tcPr>
            <w:tcW w:w="8036" w:type="dxa"/>
            <w:tcBorders>
              <w:top w:val="nil"/>
              <w:left w:val="nil"/>
              <w:bottom w:val="single" w:sz="4" w:space="0" w:color="000000"/>
              <w:right w:val="single" w:sz="4" w:space="0" w:color="000000"/>
            </w:tcBorders>
            <w:shd w:val="clear" w:color="auto" w:fill="FFCCFF"/>
            <w:vAlign w:val="bottom"/>
          </w:tcPr>
          <w:p w14:paraId="03CF5FC7" w14:textId="77777777" w:rsidR="000336D2" w:rsidRPr="00E91C17" w:rsidRDefault="000336D2" w:rsidP="00A24776">
            <w:pPr>
              <w:numPr>
                <w:ilvl w:val="0"/>
                <w:numId w:val="28"/>
              </w:numPr>
              <w:pBdr>
                <w:top w:val="nil"/>
                <w:left w:val="nil"/>
                <w:bottom w:val="nil"/>
                <w:right w:val="nil"/>
                <w:between w:val="nil"/>
              </w:pBdr>
              <w:spacing w:after="0" w:line="240" w:lineRule="auto"/>
              <w:rPr>
                <w:ins w:id="344" w:author="Dinesh N" w:date="2024-06-22T23:24:00Z" w16du:dateUtc="2024-06-22T17:54:00Z"/>
                <w:rFonts w:ascii="Aptos Narrow" w:eastAsia="Play" w:hAnsi="Aptos Narrow" w:cs="Play"/>
                <w:b/>
                <w:color w:val="005E00"/>
                <w:sz w:val="28"/>
                <w:szCs w:val="28"/>
                <w:rPrChange w:id="345" w:author="Dinesh N" w:date="2024-06-22T23:27:00Z" w16du:dateUtc="2024-06-22T17:57:00Z">
                  <w:rPr>
                    <w:ins w:id="346" w:author="Dinesh N" w:date="2024-06-22T23:24:00Z" w16du:dateUtc="2024-06-22T17:54:00Z"/>
                    <w:rFonts w:ascii="Play" w:eastAsia="Play" w:hAnsi="Play" w:cs="Play"/>
                    <w:b/>
                    <w:color w:val="005E00"/>
                    <w:sz w:val="24"/>
                    <w:szCs w:val="24"/>
                  </w:rPr>
                </w:rPrChange>
              </w:rPr>
            </w:pPr>
            <w:ins w:id="347" w:author="Dinesh N" w:date="2024-06-22T23:24:00Z" w16du:dateUtc="2024-06-22T17:54:00Z">
              <w:r w:rsidRPr="00E91C17">
                <w:rPr>
                  <w:rFonts w:ascii="Aptos Narrow" w:eastAsia="Play" w:hAnsi="Aptos Narrow" w:cs="Play"/>
                  <w:b/>
                  <w:color w:val="005E00"/>
                  <w:sz w:val="28"/>
                  <w:szCs w:val="28"/>
                  <w:rPrChange w:id="348" w:author="Dinesh N" w:date="2024-06-22T23:27:00Z" w16du:dateUtc="2024-06-22T17:57:00Z">
                    <w:rPr>
                      <w:rFonts w:ascii="Play" w:eastAsia="Play" w:hAnsi="Play" w:cs="Play"/>
                      <w:b/>
                      <w:color w:val="005E00"/>
                      <w:sz w:val="24"/>
                      <w:szCs w:val="24"/>
                    </w:rPr>
                  </w:rPrChange>
                </w:rPr>
                <w:t>Balanced, Flexible, intelligent, freedom lover, accountable, responsible, but little lazy. Good in grabbing new concept.</w:t>
              </w:r>
            </w:ins>
          </w:p>
        </w:tc>
      </w:tr>
      <w:tr w:rsidR="000336D2" w14:paraId="2063717A" w14:textId="77777777" w:rsidTr="00A24776">
        <w:trPr>
          <w:trHeight w:val="349"/>
          <w:ins w:id="349"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416BFDF2" w14:textId="77777777" w:rsidR="000336D2" w:rsidRPr="00E91C17" w:rsidRDefault="000336D2" w:rsidP="00A24776">
            <w:pPr>
              <w:spacing w:after="0" w:line="360" w:lineRule="auto"/>
              <w:rPr>
                <w:ins w:id="350" w:author="Dinesh N" w:date="2024-06-22T23:24:00Z" w16du:dateUtc="2024-06-22T17:54:00Z"/>
                <w:rFonts w:ascii="Aptos Narrow" w:eastAsia="Play" w:hAnsi="Aptos Narrow" w:cs="Play"/>
                <w:b/>
                <w:color w:val="1F3864"/>
                <w:sz w:val="28"/>
                <w:szCs w:val="28"/>
                <w:rPrChange w:id="351" w:author="Dinesh N" w:date="2024-06-22T23:27:00Z" w16du:dateUtc="2024-06-22T17:57:00Z">
                  <w:rPr>
                    <w:ins w:id="352" w:author="Dinesh N" w:date="2024-06-22T23:24:00Z" w16du:dateUtc="2024-06-22T17:54:00Z"/>
                    <w:rFonts w:ascii="Play" w:eastAsia="Play" w:hAnsi="Play" w:cs="Play"/>
                    <w:b/>
                    <w:color w:val="1F3864"/>
                    <w:sz w:val="24"/>
                    <w:szCs w:val="24"/>
                  </w:rPr>
                </w:rPrChange>
              </w:rPr>
            </w:pPr>
            <w:ins w:id="353" w:author="Dinesh N" w:date="2024-06-22T23:24:00Z" w16du:dateUtc="2024-06-22T17:54:00Z">
              <w:r w:rsidRPr="00E91C17">
                <w:rPr>
                  <w:rFonts w:ascii="Aptos Narrow" w:eastAsia="Play" w:hAnsi="Aptos Narrow" w:cs="Play"/>
                  <w:b/>
                  <w:color w:val="1F3864"/>
                  <w:sz w:val="28"/>
                  <w:szCs w:val="28"/>
                  <w:rPrChange w:id="354" w:author="Dinesh N" w:date="2024-06-22T23:27:00Z" w16du:dateUtc="2024-06-22T17:57:00Z">
                    <w:rPr>
                      <w:rFonts w:ascii="Play" w:eastAsia="Play" w:hAnsi="Play" w:cs="Play"/>
                      <w:b/>
                      <w:color w:val="1F3864"/>
                      <w:sz w:val="24"/>
                      <w:szCs w:val="24"/>
                    </w:rPr>
                  </w:rPrChange>
                </w:rPr>
                <w:t>NEGATIVE</w:t>
              </w:r>
            </w:ins>
          </w:p>
        </w:tc>
        <w:tc>
          <w:tcPr>
            <w:tcW w:w="8036" w:type="dxa"/>
            <w:tcBorders>
              <w:top w:val="nil"/>
              <w:left w:val="nil"/>
              <w:bottom w:val="single" w:sz="4" w:space="0" w:color="000000"/>
              <w:right w:val="single" w:sz="4" w:space="0" w:color="000000"/>
            </w:tcBorders>
            <w:shd w:val="clear" w:color="auto" w:fill="FFFFCC"/>
            <w:vAlign w:val="bottom"/>
          </w:tcPr>
          <w:p w14:paraId="66FA0374" w14:textId="77777777" w:rsidR="000336D2" w:rsidRPr="00E91C17" w:rsidRDefault="000336D2" w:rsidP="00A24776">
            <w:pPr>
              <w:numPr>
                <w:ilvl w:val="0"/>
                <w:numId w:val="28"/>
              </w:numPr>
              <w:pBdr>
                <w:top w:val="nil"/>
                <w:left w:val="nil"/>
                <w:bottom w:val="nil"/>
                <w:right w:val="nil"/>
                <w:between w:val="nil"/>
              </w:pBdr>
              <w:spacing w:after="0" w:line="240" w:lineRule="auto"/>
              <w:rPr>
                <w:ins w:id="355" w:author="Dinesh N" w:date="2024-06-22T23:24:00Z" w16du:dateUtc="2024-06-22T17:54:00Z"/>
                <w:rFonts w:ascii="Aptos Narrow" w:eastAsia="Play" w:hAnsi="Aptos Narrow" w:cs="Play"/>
                <w:b/>
                <w:color w:val="005E00"/>
                <w:sz w:val="28"/>
                <w:szCs w:val="28"/>
                <w:rPrChange w:id="356" w:author="Dinesh N" w:date="2024-06-22T23:27:00Z" w16du:dateUtc="2024-06-22T17:57:00Z">
                  <w:rPr>
                    <w:ins w:id="357" w:author="Dinesh N" w:date="2024-06-22T23:24:00Z" w16du:dateUtc="2024-06-22T17:54:00Z"/>
                    <w:rFonts w:ascii="Play" w:eastAsia="Play" w:hAnsi="Play" w:cs="Play"/>
                    <w:b/>
                    <w:color w:val="005E00"/>
                    <w:sz w:val="24"/>
                    <w:szCs w:val="24"/>
                  </w:rPr>
                </w:rPrChange>
              </w:rPr>
            </w:pPr>
            <w:ins w:id="358" w:author="Dinesh N" w:date="2024-06-22T23:24:00Z" w16du:dateUtc="2024-06-22T17:54:00Z">
              <w:r w:rsidRPr="00E91C17">
                <w:rPr>
                  <w:rFonts w:ascii="Aptos Narrow" w:eastAsia="Play" w:hAnsi="Aptos Narrow" w:cs="Play"/>
                  <w:b/>
                  <w:color w:val="005E00"/>
                  <w:sz w:val="28"/>
                  <w:szCs w:val="28"/>
                  <w:rPrChange w:id="359" w:author="Dinesh N" w:date="2024-06-22T23:27:00Z" w16du:dateUtc="2024-06-22T17:57:00Z">
                    <w:rPr>
                      <w:rFonts w:ascii="Play" w:eastAsia="Play" w:hAnsi="Play" w:cs="Play"/>
                      <w:b/>
                      <w:color w:val="005E00"/>
                      <w:sz w:val="24"/>
                      <w:szCs w:val="24"/>
                    </w:rPr>
                  </w:rPrChange>
                </w:rPr>
                <w:t>Lazy, they flirt with opposite sex, they cannot stick to one thing for a long time, careless, they become nervous and restless.</w:t>
              </w:r>
            </w:ins>
          </w:p>
        </w:tc>
      </w:tr>
      <w:tr w:rsidR="000336D2" w14:paraId="78267506" w14:textId="77777777" w:rsidTr="00A24776">
        <w:trPr>
          <w:trHeight w:val="349"/>
          <w:ins w:id="360"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22052439" w14:textId="77777777" w:rsidR="000336D2" w:rsidRPr="00E91C17" w:rsidRDefault="000336D2" w:rsidP="00A24776">
            <w:pPr>
              <w:spacing w:after="0" w:line="276" w:lineRule="auto"/>
              <w:rPr>
                <w:ins w:id="361" w:author="Dinesh N" w:date="2024-06-22T23:24:00Z" w16du:dateUtc="2024-06-22T17:54:00Z"/>
                <w:rFonts w:ascii="Aptos Narrow" w:eastAsia="Play" w:hAnsi="Aptos Narrow" w:cs="Play"/>
                <w:b/>
                <w:color w:val="1F3864"/>
                <w:sz w:val="28"/>
                <w:szCs w:val="28"/>
                <w:rPrChange w:id="362" w:author="Dinesh N" w:date="2024-06-22T23:27:00Z" w16du:dateUtc="2024-06-22T17:57:00Z">
                  <w:rPr>
                    <w:ins w:id="363" w:author="Dinesh N" w:date="2024-06-22T23:24:00Z" w16du:dateUtc="2024-06-22T17:54:00Z"/>
                    <w:rFonts w:ascii="Play" w:eastAsia="Play" w:hAnsi="Play" w:cs="Play"/>
                    <w:b/>
                    <w:color w:val="1F3864"/>
                    <w:sz w:val="24"/>
                    <w:szCs w:val="24"/>
                  </w:rPr>
                </w:rPrChange>
              </w:rPr>
            </w:pPr>
            <w:ins w:id="364" w:author="Dinesh N" w:date="2024-06-22T23:24:00Z" w16du:dateUtc="2024-06-22T17:54:00Z">
              <w:r w:rsidRPr="00E91C17">
                <w:rPr>
                  <w:rFonts w:ascii="Aptos Narrow" w:eastAsia="Play" w:hAnsi="Aptos Narrow" w:cs="Play"/>
                  <w:b/>
                  <w:color w:val="1F3864"/>
                  <w:sz w:val="28"/>
                  <w:szCs w:val="28"/>
                  <w:rPrChange w:id="365" w:author="Dinesh N" w:date="2024-06-22T23:27:00Z" w16du:dateUtc="2024-06-22T17:57:00Z">
                    <w:rPr>
                      <w:rFonts w:ascii="Play" w:eastAsia="Play" w:hAnsi="Play" w:cs="Play"/>
                      <w:b/>
                      <w:color w:val="1F3864"/>
                      <w:sz w:val="24"/>
                      <w:szCs w:val="24"/>
                    </w:rPr>
                  </w:rPrChange>
                </w:rPr>
                <w:t>FINANCE</w:t>
              </w:r>
            </w:ins>
          </w:p>
        </w:tc>
        <w:tc>
          <w:tcPr>
            <w:tcW w:w="8036" w:type="dxa"/>
            <w:tcBorders>
              <w:top w:val="nil"/>
              <w:left w:val="nil"/>
              <w:bottom w:val="single" w:sz="4" w:space="0" w:color="000000"/>
              <w:right w:val="single" w:sz="4" w:space="0" w:color="000000"/>
            </w:tcBorders>
            <w:shd w:val="clear" w:color="auto" w:fill="FFCCFF"/>
            <w:vAlign w:val="bottom"/>
          </w:tcPr>
          <w:p w14:paraId="3A4B5C73" w14:textId="77777777" w:rsidR="000336D2" w:rsidRPr="00E91C17" w:rsidRDefault="000336D2" w:rsidP="00A24776">
            <w:pPr>
              <w:numPr>
                <w:ilvl w:val="0"/>
                <w:numId w:val="28"/>
              </w:numPr>
              <w:pBdr>
                <w:top w:val="nil"/>
                <w:left w:val="nil"/>
                <w:bottom w:val="nil"/>
                <w:right w:val="nil"/>
                <w:between w:val="nil"/>
              </w:pBdr>
              <w:spacing w:after="0" w:line="240" w:lineRule="auto"/>
              <w:rPr>
                <w:ins w:id="366" w:author="Dinesh N" w:date="2024-06-22T23:24:00Z" w16du:dateUtc="2024-06-22T17:54:00Z"/>
                <w:rFonts w:ascii="Aptos Narrow" w:eastAsia="Play" w:hAnsi="Aptos Narrow" w:cs="Play"/>
                <w:b/>
                <w:color w:val="005E00"/>
                <w:sz w:val="28"/>
                <w:szCs w:val="28"/>
                <w:rPrChange w:id="367" w:author="Dinesh N" w:date="2024-06-22T23:27:00Z" w16du:dateUtc="2024-06-22T17:57:00Z">
                  <w:rPr>
                    <w:ins w:id="368" w:author="Dinesh N" w:date="2024-06-22T23:24:00Z" w16du:dateUtc="2024-06-22T17:54:00Z"/>
                    <w:rFonts w:ascii="Play" w:eastAsia="Play" w:hAnsi="Play" w:cs="Play"/>
                    <w:b/>
                    <w:color w:val="005E00"/>
                    <w:sz w:val="24"/>
                    <w:szCs w:val="24"/>
                  </w:rPr>
                </w:rPrChange>
              </w:rPr>
            </w:pPr>
            <w:ins w:id="369" w:author="Dinesh N" w:date="2024-06-22T23:24:00Z" w16du:dateUtc="2024-06-22T17:54:00Z">
              <w:r w:rsidRPr="00E91C17">
                <w:rPr>
                  <w:rFonts w:ascii="Aptos Narrow" w:eastAsia="Play" w:hAnsi="Aptos Narrow" w:cs="Play"/>
                  <w:b/>
                  <w:color w:val="005E00"/>
                  <w:sz w:val="28"/>
                  <w:szCs w:val="28"/>
                  <w:rPrChange w:id="370" w:author="Dinesh N" w:date="2024-06-22T23:27:00Z" w16du:dateUtc="2024-06-22T17:57:00Z">
                    <w:rPr>
                      <w:rFonts w:ascii="Play" w:eastAsia="Play" w:hAnsi="Play" w:cs="Play"/>
                      <w:b/>
                      <w:color w:val="005E00"/>
                      <w:sz w:val="24"/>
                      <w:szCs w:val="24"/>
                    </w:rPr>
                  </w:rPrChange>
                </w:rPr>
                <w:t>Good flow of Money, but not able to save.</w:t>
              </w:r>
            </w:ins>
          </w:p>
        </w:tc>
      </w:tr>
      <w:tr w:rsidR="000336D2" w14:paraId="09591E4C" w14:textId="77777777" w:rsidTr="00A24776">
        <w:trPr>
          <w:trHeight w:val="349"/>
          <w:ins w:id="371"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766471CB" w14:textId="77777777" w:rsidR="000336D2" w:rsidRPr="00E91C17" w:rsidRDefault="000336D2" w:rsidP="00A24776">
            <w:pPr>
              <w:spacing w:after="0" w:line="600" w:lineRule="auto"/>
              <w:rPr>
                <w:ins w:id="372" w:author="Dinesh N" w:date="2024-06-22T23:24:00Z" w16du:dateUtc="2024-06-22T17:54:00Z"/>
                <w:rFonts w:ascii="Aptos Narrow" w:eastAsia="Play" w:hAnsi="Aptos Narrow" w:cs="Play"/>
                <w:b/>
                <w:color w:val="1F3864"/>
                <w:sz w:val="28"/>
                <w:szCs w:val="28"/>
                <w:rPrChange w:id="373" w:author="Dinesh N" w:date="2024-06-22T23:27:00Z" w16du:dateUtc="2024-06-22T17:57:00Z">
                  <w:rPr>
                    <w:ins w:id="374" w:author="Dinesh N" w:date="2024-06-22T23:24:00Z" w16du:dateUtc="2024-06-22T17:54:00Z"/>
                    <w:rFonts w:ascii="Play" w:eastAsia="Play" w:hAnsi="Play" w:cs="Play"/>
                    <w:b/>
                    <w:color w:val="1F3864"/>
                    <w:sz w:val="24"/>
                    <w:szCs w:val="24"/>
                  </w:rPr>
                </w:rPrChange>
              </w:rPr>
            </w:pPr>
            <w:ins w:id="375" w:author="Dinesh N" w:date="2024-06-22T23:24:00Z" w16du:dateUtc="2024-06-22T17:54:00Z">
              <w:r w:rsidRPr="00E91C17">
                <w:rPr>
                  <w:rFonts w:ascii="Aptos Narrow" w:eastAsia="Play" w:hAnsi="Aptos Narrow" w:cs="Play"/>
                  <w:b/>
                  <w:color w:val="1F3864"/>
                  <w:sz w:val="28"/>
                  <w:szCs w:val="28"/>
                  <w:rPrChange w:id="376" w:author="Dinesh N" w:date="2024-06-22T23:27:00Z" w16du:dateUtc="2024-06-22T17:57:00Z">
                    <w:rPr>
                      <w:rFonts w:ascii="Play" w:eastAsia="Play" w:hAnsi="Play" w:cs="Play"/>
                      <w:b/>
                      <w:color w:val="1F3864"/>
                      <w:sz w:val="24"/>
                      <w:szCs w:val="24"/>
                    </w:rPr>
                  </w:rPrChange>
                </w:rPr>
                <w:t>HEALTH</w:t>
              </w:r>
            </w:ins>
          </w:p>
        </w:tc>
        <w:tc>
          <w:tcPr>
            <w:tcW w:w="8036" w:type="dxa"/>
            <w:tcBorders>
              <w:top w:val="nil"/>
              <w:left w:val="nil"/>
              <w:bottom w:val="single" w:sz="4" w:space="0" w:color="000000"/>
              <w:right w:val="single" w:sz="4" w:space="0" w:color="000000"/>
            </w:tcBorders>
            <w:shd w:val="clear" w:color="auto" w:fill="FFFFCC"/>
            <w:vAlign w:val="bottom"/>
          </w:tcPr>
          <w:p w14:paraId="066E7A73" w14:textId="77777777" w:rsidR="000336D2" w:rsidRPr="00E91C17" w:rsidRDefault="000336D2" w:rsidP="00A24776">
            <w:pPr>
              <w:numPr>
                <w:ilvl w:val="0"/>
                <w:numId w:val="28"/>
              </w:numPr>
              <w:pBdr>
                <w:top w:val="nil"/>
                <w:left w:val="nil"/>
                <w:bottom w:val="nil"/>
                <w:right w:val="nil"/>
                <w:between w:val="nil"/>
              </w:pBdr>
              <w:spacing w:after="0" w:line="240" w:lineRule="auto"/>
              <w:rPr>
                <w:ins w:id="377" w:author="Dinesh N" w:date="2024-06-22T23:24:00Z" w16du:dateUtc="2024-06-22T17:54:00Z"/>
                <w:rFonts w:ascii="Aptos Narrow" w:eastAsia="Play" w:hAnsi="Aptos Narrow" w:cs="Play"/>
                <w:b/>
                <w:color w:val="005E00"/>
                <w:sz w:val="28"/>
                <w:szCs w:val="28"/>
                <w:rPrChange w:id="378" w:author="Dinesh N" w:date="2024-06-22T23:27:00Z" w16du:dateUtc="2024-06-22T17:57:00Z">
                  <w:rPr>
                    <w:ins w:id="379" w:author="Dinesh N" w:date="2024-06-22T23:24:00Z" w16du:dateUtc="2024-06-22T17:54:00Z"/>
                    <w:rFonts w:ascii="Play" w:eastAsia="Play" w:hAnsi="Play" w:cs="Play"/>
                    <w:b/>
                    <w:color w:val="005E00"/>
                    <w:sz w:val="24"/>
                    <w:szCs w:val="24"/>
                  </w:rPr>
                </w:rPrChange>
              </w:rPr>
            </w:pPr>
            <w:ins w:id="380" w:author="Dinesh N" w:date="2024-06-22T23:24:00Z" w16du:dateUtc="2024-06-22T17:54:00Z">
              <w:r w:rsidRPr="00E91C17">
                <w:rPr>
                  <w:rFonts w:ascii="Aptos Narrow" w:eastAsia="Play" w:hAnsi="Aptos Narrow" w:cs="Play"/>
                  <w:b/>
                  <w:color w:val="005E00"/>
                  <w:sz w:val="28"/>
                  <w:szCs w:val="28"/>
                  <w:rPrChange w:id="381" w:author="Dinesh N" w:date="2024-06-22T23:27:00Z" w16du:dateUtc="2024-06-22T17:57:00Z">
                    <w:rPr>
                      <w:rFonts w:ascii="Play" w:eastAsia="Play" w:hAnsi="Play" w:cs="Play"/>
                      <w:b/>
                      <w:color w:val="005E00"/>
                      <w:sz w:val="24"/>
                      <w:szCs w:val="24"/>
                    </w:rPr>
                  </w:rPrChange>
                </w:rPr>
                <w:t>Respiratory system problem.</w:t>
              </w:r>
            </w:ins>
          </w:p>
          <w:p w14:paraId="575C5170" w14:textId="77777777" w:rsidR="000336D2" w:rsidRPr="00E91C17" w:rsidRDefault="000336D2" w:rsidP="00A24776">
            <w:pPr>
              <w:numPr>
                <w:ilvl w:val="0"/>
                <w:numId w:val="28"/>
              </w:numPr>
              <w:pBdr>
                <w:top w:val="nil"/>
                <w:left w:val="nil"/>
                <w:bottom w:val="nil"/>
                <w:right w:val="nil"/>
                <w:between w:val="nil"/>
              </w:pBdr>
              <w:spacing w:after="0" w:line="240" w:lineRule="auto"/>
              <w:rPr>
                <w:ins w:id="382" w:author="Dinesh N" w:date="2024-06-22T23:24:00Z" w16du:dateUtc="2024-06-22T17:54:00Z"/>
                <w:rFonts w:ascii="Aptos Narrow" w:eastAsia="Play" w:hAnsi="Aptos Narrow" w:cs="Play"/>
                <w:b/>
                <w:color w:val="005E00"/>
                <w:sz w:val="28"/>
                <w:szCs w:val="28"/>
                <w:rPrChange w:id="383" w:author="Dinesh N" w:date="2024-06-22T23:27:00Z" w16du:dateUtc="2024-06-22T17:57:00Z">
                  <w:rPr>
                    <w:ins w:id="384" w:author="Dinesh N" w:date="2024-06-22T23:24:00Z" w16du:dateUtc="2024-06-22T17:54:00Z"/>
                    <w:rFonts w:ascii="Play" w:eastAsia="Play" w:hAnsi="Play" w:cs="Play"/>
                    <w:b/>
                    <w:color w:val="005E00"/>
                    <w:sz w:val="24"/>
                    <w:szCs w:val="24"/>
                  </w:rPr>
                </w:rPrChange>
              </w:rPr>
            </w:pPr>
            <w:ins w:id="385" w:author="Dinesh N" w:date="2024-06-22T23:24:00Z" w16du:dateUtc="2024-06-22T17:54:00Z">
              <w:r w:rsidRPr="00E91C17">
                <w:rPr>
                  <w:rFonts w:ascii="Aptos Narrow" w:eastAsia="Play" w:hAnsi="Aptos Narrow" w:cs="Play"/>
                  <w:b/>
                  <w:color w:val="005E00"/>
                  <w:sz w:val="28"/>
                  <w:szCs w:val="28"/>
                  <w:rPrChange w:id="386" w:author="Dinesh N" w:date="2024-06-22T23:27:00Z" w16du:dateUtc="2024-06-22T17:57:00Z">
                    <w:rPr>
                      <w:rFonts w:ascii="Play" w:eastAsia="Play" w:hAnsi="Play" w:cs="Play"/>
                      <w:b/>
                      <w:color w:val="005E00"/>
                      <w:sz w:val="24"/>
                      <w:szCs w:val="24"/>
                    </w:rPr>
                  </w:rPrChange>
                </w:rPr>
                <w:t>Restlessness.</w:t>
              </w:r>
            </w:ins>
          </w:p>
          <w:p w14:paraId="0BAD105B" w14:textId="77777777" w:rsidR="000336D2" w:rsidRPr="00E91C17" w:rsidRDefault="000336D2" w:rsidP="00A24776">
            <w:pPr>
              <w:numPr>
                <w:ilvl w:val="0"/>
                <w:numId w:val="28"/>
              </w:numPr>
              <w:pBdr>
                <w:top w:val="nil"/>
                <w:left w:val="nil"/>
                <w:bottom w:val="nil"/>
                <w:right w:val="nil"/>
                <w:between w:val="nil"/>
              </w:pBdr>
              <w:spacing w:after="0" w:line="240" w:lineRule="auto"/>
              <w:rPr>
                <w:ins w:id="387" w:author="Dinesh N" w:date="2024-06-22T23:24:00Z" w16du:dateUtc="2024-06-22T17:54:00Z"/>
                <w:rFonts w:ascii="Aptos Narrow" w:eastAsia="Play" w:hAnsi="Aptos Narrow" w:cs="Play"/>
                <w:b/>
                <w:color w:val="005E00"/>
                <w:sz w:val="28"/>
                <w:szCs w:val="28"/>
                <w:rPrChange w:id="388" w:author="Dinesh N" w:date="2024-06-22T23:27:00Z" w16du:dateUtc="2024-06-22T17:57:00Z">
                  <w:rPr>
                    <w:ins w:id="389" w:author="Dinesh N" w:date="2024-06-22T23:24:00Z" w16du:dateUtc="2024-06-22T17:54:00Z"/>
                    <w:rFonts w:ascii="Play" w:eastAsia="Play" w:hAnsi="Play" w:cs="Play"/>
                    <w:b/>
                    <w:color w:val="005E00"/>
                    <w:sz w:val="24"/>
                    <w:szCs w:val="24"/>
                  </w:rPr>
                </w:rPrChange>
              </w:rPr>
            </w:pPr>
            <w:ins w:id="390" w:author="Dinesh N" w:date="2024-06-22T23:24:00Z" w16du:dateUtc="2024-06-22T17:54:00Z">
              <w:r w:rsidRPr="00E91C17">
                <w:rPr>
                  <w:rFonts w:ascii="Aptos Narrow" w:eastAsia="Play" w:hAnsi="Aptos Narrow" w:cs="Play"/>
                  <w:b/>
                  <w:color w:val="005E00"/>
                  <w:sz w:val="28"/>
                  <w:szCs w:val="28"/>
                  <w:rPrChange w:id="391" w:author="Dinesh N" w:date="2024-06-22T23:27:00Z" w16du:dateUtc="2024-06-22T17:57:00Z">
                    <w:rPr>
                      <w:rFonts w:ascii="Play" w:eastAsia="Play" w:hAnsi="Play" w:cs="Play"/>
                      <w:b/>
                      <w:color w:val="005E00"/>
                      <w:sz w:val="24"/>
                      <w:szCs w:val="24"/>
                    </w:rPr>
                  </w:rPrChange>
                </w:rPr>
                <w:t>Nervous system problem.</w:t>
              </w:r>
            </w:ins>
          </w:p>
        </w:tc>
      </w:tr>
      <w:tr w:rsidR="000336D2" w14:paraId="6F268DF8" w14:textId="77777777" w:rsidTr="00A24776">
        <w:trPr>
          <w:trHeight w:val="349"/>
          <w:ins w:id="392"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3AEBF5AB" w14:textId="77777777" w:rsidR="000336D2" w:rsidRPr="00E91C17" w:rsidRDefault="000336D2" w:rsidP="00A24776">
            <w:pPr>
              <w:spacing w:after="0" w:line="360" w:lineRule="auto"/>
              <w:rPr>
                <w:ins w:id="393" w:author="Dinesh N" w:date="2024-06-22T23:24:00Z" w16du:dateUtc="2024-06-22T17:54:00Z"/>
                <w:rFonts w:ascii="Aptos Narrow" w:eastAsia="Play" w:hAnsi="Aptos Narrow" w:cs="Play"/>
                <w:b/>
                <w:color w:val="1F3864"/>
                <w:sz w:val="28"/>
                <w:szCs w:val="28"/>
                <w:rPrChange w:id="394" w:author="Dinesh N" w:date="2024-06-22T23:27:00Z" w16du:dateUtc="2024-06-22T17:57:00Z">
                  <w:rPr>
                    <w:ins w:id="395" w:author="Dinesh N" w:date="2024-06-22T23:24:00Z" w16du:dateUtc="2024-06-22T17:54:00Z"/>
                    <w:rFonts w:ascii="Play" w:eastAsia="Play" w:hAnsi="Play" w:cs="Play"/>
                    <w:b/>
                    <w:color w:val="1F3864"/>
                    <w:sz w:val="24"/>
                    <w:szCs w:val="24"/>
                  </w:rPr>
                </w:rPrChange>
              </w:rPr>
            </w:pPr>
            <w:ins w:id="396" w:author="Dinesh N" w:date="2024-06-22T23:24:00Z" w16du:dateUtc="2024-06-22T17:54:00Z">
              <w:r w:rsidRPr="00E91C17">
                <w:rPr>
                  <w:rFonts w:ascii="Aptos Narrow" w:eastAsia="Play" w:hAnsi="Aptos Narrow" w:cs="Play"/>
                  <w:b/>
                  <w:color w:val="1F3864"/>
                  <w:sz w:val="28"/>
                  <w:szCs w:val="28"/>
                  <w:rPrChange w:id="397" w:author="Dinesh N" w:date="2024-06-22T23:27:00Z" w16du:dateUtc="2024-06-22T17:57:00Z">
                    <w:rPr>
                      <w:rFonts w:ascii="Play" w:eastAsia="Play" w:hAnsi="Play" w:cs="Play"/>
                      <w:b/>
                      <w:color w:val="1F3864"/>
                      <w:sz w:val="24"/>
                      <w:szCs w:val="24"/>
                    </w:rPr>
                  </w:rPrChange>
                </w:rPr>
                <w:t>RELATIONSHIP</w:t>
              </w:r>
            </w:ins>
          </w:p>
        </w:tc>
        <w:tc>
          <w:tcPr>
            <w:tcW w:w="8036" w:type="dxa"/>
            <w:tcBorders>
              <w:top w:val="nil"/>
              <w:left w:val="nil"/>
              <w:bottom w:val="single" w:sz="4" w:space="0" w:color="000000"/>
              <w:right w:val="single" w:sz="4" w:space="0" w:color="000000"/>
            </w:tcBorders>
            <w:shd w:val="clear" w:color="auto" w:fill="FFCCFF"/>
            <w:vAlign w:val="bottom"/>
          </w:tcPr>
          <w:p w14:paraId="093C7379" w14:textId="77777777" w:rsidR="000336D2" w:rsidRPr="00E91C17" w:rsidRDefault="000336D2" w:rsidP="00A24776">
            <w:pPr>
              <w:numPr>
                <w:ilvl w:val="0"/>
                <w:numId w:val="28"/>
              </w:numPr>
              <w:pBdr>
                <w:top w:val="nil"/>
                <w:left w:val="nil"/>
                <w:bottom w:val="nil"/>
                <w:right w:val="nil"/>
                <w:between w:val="nil"/>
              </w:pBdr>
              <w:spacing w:after="0" w:line="240" w:lineRule="auto"/>
              <w:rPr>
                <w:ins w:id="398" w:author="Dinesh N" w:date="2024-06-22T23:24:00Z" w16du:dateUtc="2024-06-22T17:54:00Z"/>
                <w:rFonts w:ascii="Aptos Narrow" w:eastAsia="Play" w:hAnsi="Aptos Narrow" w:cs="Play"/>
                <w:b/>
                <w:color w:val="005E00"/>
                <w:sz w:val="28"/>
                <w:szCs w:val="28"/>
                <w:rPrChange w:id="399" w:author="Dinesh N" w:date="2024-06-22T23:27:00Z" w16du:dateUtc="2024-06-22T17:57:00Z">
                  <w:rPr>
                    <w:ins w:id="400" w:author="Dinesh N" w:date="2024-06-22T23:24:00Z" w16du:dateUtc="2024-06-22T17:54:00Z"/>
                    <w:rFonts w:ascii="Play" w:eastAsia="Play" w:hAnsi="Play" w:cs="Play"/>
                    <w:b/>
                    <w:color w:val="005E00"/>
                    <w:sz w:val="24"/>
                    <w:szCs w:val="24"/>
                  </w:rPr>
                </w:rPrChange>
              </w:rPr>
            </w:pPr>
            <w:ins w:id="401" w:author="Dinesh N" w:date="2024-06-22T23:24:00Z" w16du:dateUtc="2024-06-22T17:54:00Z">
              <w:r w:rsidRPr="00E91C17">
                <w:rPr>
                  <w:rFonts w:ascii="Aptos Narrow" w:eastAsia="Play" w:hAnsi="Aptos Narrow" w:cs="Play"/>
                  <w:b/>
                  <w:color w:val="005E00"/>
                  <w:sz w:val="28"/>
                  <w:szCs w:val="28"/>
                  <w:rPrChange w:id="402" w:author="Dinesh N" w:date="2024-06-22T23:27:00Z" w16du:dateUtc="2024-06-22T17:57:00Z">
                    <w:rPr>
                      <w:rFonts w:ascii="Play" w:eastAsia="Play" w:hAnsi="Play" w:cs="Play"/>
                      <w:b/>
                      <w:color w:val="005E00"/>
                      <w:sz w:val="24"/>
                      <w:szCs w:val="24"/>
                    </w:rPr>
                  </w:rPrChange>
                </w:rPr>
                <w:t>Duality, they change mind quite often, they are loyal, they take time to commit.</w:t>
              </w:r>
            </w:ins>
          </w:p>
        </w:tc>
      </w:tr>
    </w:tbl>
    <w:p w14:paraId="352158F5" w14:textId="77777777" w:rsidR="000336D2" w:rsidRDefault="000336D2" w:rsidP="000336D2">
      <w:pPr>
        <w:tabs>
          <w:tab w:val="left" w:pos="7635"/>
        </w:tabs>
        <w:rPr>
          <w:ins w:id="403" w:author="Dinesh N" w:date="2024-06-22T23:24:00Z" w16du:dateUtc="2024-06-22T17:54:00Z"/>
          <w:sz w:val="24"/>
          <w:szCs w:val="24"/>
        </w:rPr>
      </w:pPr>
    </w:p>
    <w:p w14:paraId="41E81175" w14:textId="77777777" w:rsidR="00DA3E5A" w:rsidRDefault="00DA3E5A" w:rsidP="000336D2">
      <w:pPr>
        <w:jc w:val="center"/>
        <w:rPr>
          <w:ins w:id="404" w:author="Dinesh N" w:date="2024-06-22T23:28:00Z" w16du:dateUtc="2024-06-22T17:58:00Z"/>
          <w:rFonts w:ascii="Arial Rounded MT Bold" w:hAnsi="Arial Rounded MT Bold"/>
          <w:color w:val="004E9A"/>
          <w:sz w:val="28"/>
          <w:szCs w:val="28"/>
        </w:rPr>
      </w:pPr>
    </w:p>
    <w:p w14:paraId="5B5E7E34" w14:textId="140766DC" w:rsidR="000336D2" w:rsidRPr="000C578D" w:rsidRDefault="000336D2" w:rsidP="000336D2">
      <w:pPr>
        <w:jc w:val="center"/>
        <w:rPr>
          <w:ins w:id="405" w:author="Dinesh N" w:date="2024-06-22T23:24:00Z" w16du:dateUtc="2024-06-22T17:54:00Z"/>
          <w:rFonts w:ascii="Arial Rounded MT Bold" w:hAnsi="Arial Rounded MT Bold"/>
          <w:color w:val="004E9A"/>
          <w:sz w:val="28"/>
          <w:szCs w:val="28"/>
        </w:rPr>
      </w:pPr>
      <w:ins w:id="406" w:author="Dinesh N" w:date="2024-06-22T23:24:00Z" w16du:dateUtc="2024-06-22T17:54:00Z">
        <w:r w:rsidRPr="008E3822">
          <w:rPr>
            <w:rFonts w:ascii="Arial Rounded MT Bold" w:hAnsi="Arial Rounded MT Bold"/>
            <w:color w:val="004E9A"/>
            <w:sz w:val="28"/>
            <w:szCs w:val="28"/>
          </w:rPr>
          <w:t xml:space="preserve">NUMBER </w:t>
        </w:r>
        <w:r>
          <w:rPr>
            <w:rFonts w:ascii="Arial Rounded MT Bold" w:hAnsi="Arial Rounded MT Bold"/>
            <w:color w:val="004E9A"/>
            <w:sz w:val="28"/>
            <w:szCs w:val="28"/>
          </w:rPr>
          <w:t>6</w:t>
        </w:r>
        <w:r w:rsidRPr="008E3822">
          <w:rPr>
            <w:rFonts w:ascii="Arial Rounded MT Bold" w:hAnsi="Arial Rounded MT Bold"/>
            <w:color w:val="004E9A"/>
            <w:sz w:val="28"/>
            <w:szCs w:val="28"/>
          </w:rPr>
          <w:t xml:space="preserve"> VIBRATION</w:t>
        </w:r>
      </w:ins>
    </w:p>
    <w:tbl>
      <w:tblPr>
        <w:tblW w:w="10187" w:type="dxa"/>
        <w:tblInd w:w="-365" w:type="dxa"/>
        <w:tblLayout w:type="fixed"/>
        <w:tblLook w:val="0400" w:firstRow="0" w:lastRow="0" w:firstColumn="0" w:lastColumn="0" w:noHBand="0" w:noVBand="1"/>
      </w:tblPr>
      <w:tblGrid>
        <w:gridCol w:w="2151"/>
        <w:gridCol w:w="8036"/>
      </w:tblGrid>
      <w:tr w:rsidR="000336D2" w14:paraId="042EB9FF" w14:textId="77777777" w:rsidTr="00A24776">
        <w:trPr>
          <w:trHeight w:val="390"/>
          <w:ins w:id="407" w:author="Dinesh N" w:date="2024-06-22T23:24:00Z"/>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0CECE"/>
            <w:vAlign w:val="bottom"/>
          </w:tcPr>
          <w:p w14:paraId="531C6A81" w14:textId="77777777" w:rsidR="000336D2" w:rsidRDefault="000336D2" w:rsidP="00A24776">
            <w:pPr>
              <w:spacing w:after="0" w:line="240" w:lineRule="auto"/>
              <w:jc w:val="center"/>
              <w:rPr>
                <w:ins w:id="408" w:author="Dinesh N" w:date="2024-06-22T23:24:00Z" w16du:dateUtc="2024-06-22T17:54:00Z"/>
                <w:rFonts w:ascii="Arial Rounded" w:eastAsia="Arial Rounded" w:hAnsi="Arial Rounded" w:cs="Arial Rounded"/>
                <w:b/>
                <w:color w:val="A20000"/>
                <w:sz w:val="28"/>
                <w:szCs w:val="28"/>
              </w:rPr>
            </w:pPr>
            <w:ins w:id="409" w:author="Dinesh N" w:date="2024-06-22T23:24:00Z" w16du:dateUtc="2024-06-22T17:54:00Z">
              <w:r>
                <w:rPr>
                  <w:rFonts w:ascii="Arial Rounded" w:eastAsia="Arial Rounded" w:hAnsi="Arial Rounded" w:cs="Arial Rounded"/>
                  <w:b/>
                  <w:color w:val="A20000"/>
                  <w:sz w:val="28"/>
                  <w:szCs w:val="28"/>
                </w:rPr>
                <w:t>NUMBER 6 VIBRATION</w:t>
              </w:r>
            </w:ins>
          </w:p>
        </w:tc>
      </w:tr>
      <w:tr w:rsidR="000336D2" w14:paraId="12762843" w14:textId="77777777" w:rsidTr="00A24776">
        <w:trPr>
          <w:trHeight w:val="349"/>
          <w:ins w:id="410"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0FA22B08" w14:textId="77777777" w:rsidR="000336D2" w:rsidRPr="00DA3E5A" w:rsidRDefault="000336D2" w:rsidP="00A24776">
            <w:pPr>
              <w:spacing w:after="0" w:line="480" w:lineRule="auto"/>
              <w:rPr>
                <w:ins w:id="411" w:author="Dinesh N" w:date="2024-06-22T23:24:00Z" w16du:dateUtc="2024-06-22T17:54:00Z"/>
                <w:rFonts w:ascii="Aptos Narrow" w:eastAsia="Play" w:hAnsi="Aptos Narrow" w:cs="Play"/>
                <w:b/>
                <w:color w:val="1F3864"/>
                <w:sz w:val="28"/>
                <w:szCs w:val="28"/>
                <w:rPrChange w:id="412" w:author="Dinesh N" w:date="2024-06-22T23:27:00Z" w16du:dateUtc="2024-06-22T17:57:00Z">
                  <w:rPr>
                    <w:ins w:id="413" w:author="Dinesh N" w:date="2024-06-22T23:24:00Z" w16du:dateUtc="2024-06-22T17:54:00Z"/>
                    <w:rFonts w:ascii="Play" w:eastAsia="Play" w:hAnsi="Play" w:cs="Play"/>
                    <w:b/>
                    <w:color w:val="1F3864"/>
                    <w:sz w:val="24"/>
                    <w:szCs w:val="24"/>
                  </w:rPr>
                </w:rPrChange>
              </w:rPr>
            </w:pPr>
            <w:ins w:id="414" w:author="Dinesh N" w:date="2024-06-22T23:24:00Z" w16du:dateUtc="2024-06-22T17:54:00Z">
              <w:r w:rsidRPr="00DA3E5A">
                <w:rPr>
                  <w:rFonts w:ascii="Aptos Narrow" w:eastAsia="Play" w:hAnsi="Aptos Narrow" w:cs="Play"/>
                  <w:b/>
                  <w:color w:val="1F3864"/>
                  <w:sz w:val="28"/>
                  <w:szCs w:val="28"/>
                  <w:rPrChange w:id="415" w:author="Dinesh N" w:date="2024-06-22T23:27:00Z" w16du:dateUtc="2024-06-22T17:57:00Z">
                    <w:rPr>
                      <w:rFonts w:ascii="Play" w:eastAsia="Play" w:hAnsi="Play" w:cs="Play"/>
                      <w:b/>
                      <w:color w:val="1F3864"/>
                      <w:sz w:val="24"/>
                      <w:szCs w:val="24"/>
                    </w:rPr>
                  </w:rPrChange>
                </w:rPr>
                <w:t>POSITIVE</w:t>
              </w:r>
            </w:ins>
          </w:p>
        </w:tc>
        <w:tc>
          <w:tcPr>
            <w:tcW w:w="8036" w:type="dxa"/>
            <w:tcBorders>
              <w:top w:val="nil"/>
              <w:left w:val="nil"/>
              <w:bottom w:val="single" w:sz="4" w:space="0" w:color="000000"/>
              <w:right w:val="single" w:sz="4" w:space="0" w:color="000000"/>
            </w:tcBorders>
            <w:shd w:val="clear" w:color="auto" w:fill="FFCCFF"/>
            <w:vAlign w:val="bottom"/>
          </w:tcPr>
          <w:p w14:paraId="5B5978A5" w14:textId="77777777" w:rsidR="000336D2" w:rsidRPr="00DA3E5A" w:rsidRDefault="000336D2" w:rsidP="00A24776">
            <w:pPr>
              <w:numPr>
                <w:ilvl w:val="0"/>
                <w:numId w:val="28"/>
              </w:numPr>
              <w:pBdr>
                <w:top w:val="nil"/>
                <w:left w:val="nil"/>
                <w:bottom w:val="nil"/>
                <w:right w:val="nil"/>
                <w:between w:val="nil"/>
              </w:pBdr>
              <w:spacing w:after="0" w:line="240" w:lineRule="auto"/>
              <w:rPr>
                <w:ins w:id="416" w:author="Dinesh N" w:date="2024-06-22T23:24:00Z" w16du:dateUtc="2024-06-22T17:54:00Z"/>
                <w:rFonts w:ascii="Aptos Narrow" w:eastAsia="Play" w:hAnsi="Aptos Narrow" w:cs="Play"/>
                <w:b/>
                <w:color w:val="005E00"/>
                <w:sz w:val="28"/>
                <w:szCs w:val="28"/>
                <w:rPrChange w:id="417" w:author="Dinesh N" w:date="2024-06-22T23:27:00Z" w16du:dateUtc="2024-06-22T17:57:00Z">
                  <w:rPr>
                    <w:ins w:id="418" w:author="Dinesh N" w:date="2024-06-22T23:24:00Z" w16du:dateUtc="2024-06-22T17:54:00Z"/>
                    <w:rFonts w:ascii="Play" w:eastAsia="Play" w:hAnsi="Play" w:cs="Play"/>
                    <w:b/>
                    <w:color w:val="005E00"/>
                    <w:sz w:val="24"/>
                    <w:szCs w:val="24"/>
                  </w:rPr>
                </w:rPrChange>
              </w:rPr>
            </w:pPr>
            <w:ins w:id="419" w:author="Dinesh N" w:date="2024-06-22T23:24:00Z" w16du:dateUtc="2024-06-22T17:54:00Z">
              <w:r w:rsidRPr="00DA3E5A">
                <w:rPr>
                  <w:rFonts w:ascii="Aptos Narrow" w:eastAsia="Play" w:hAnsi="Aptos Narrow" w:cs="Play"/>
                  <w:b/>
                  <w:color w:val="005E00"/>
                  <w:sz w:val="28"/>
                  <w:szCs w:val="28"/>
                  <w:rPrChange w:id="420" w:author="Dinesh N" w:date="2024-06-22T23:27:00Z" w16du:dateUtc="2024-06-22T17:57:00Z">
                    <w:rPr>
                      <w:rFonts w:ascii="Play" w:eastAsia="Play" w:hAnsi="Play" w:cs="Play"/>
                      <w:b/>
                      <w:color w:val="005E00"/>
                      <w:sz w:val="24"/>
                      <w:szCs w:val="24"/>
                    </w:rPr>
                  </w:rPrChange>
                </w:rPr>
                <w:t>Creative, materialistic, gives importance to home and family. Love, romance, luxury, responsibility, beauty, helping nature, artistic, media glamour.</w:t>
              </w:r>
            </w:ins>
          </w:p>
        </w:tc>
      </w:tr>
      <w:tr w:rsidR="000336D2" w14:paraId="5F859CFA" w14:textId="77777777" w:rsidTr="00A24776">
        <w:trPr>
          <w:trHeight w:val="349"/>
          <w:ins w:id="421"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59F34F68" w14:textId="77777777" w:rsidR="000336D2" w:rsidRPr="00DA3E5A" w:rsidRDefault="000336D2" w:rsidP="00A24776">
            <w:pPr>
              <w:spacing w:after="0" w:line="360" w:lineRule="auto"/>
              <w:rPr>
                <w:ins w:id="422" w:author="Dinesh N" w:date="2024-06-22T23:24:00Z" w16du:dateUtc="2024-06-22T17:54:00Z"/>
                <w:rFonts w:ascii="Aptos Narrow" w:eastAsia="Play" w:hAnsi="Aptos Narrow" w:cs="Play"/>
                <w:b/>
                <w:color w:val="1F3864"/>
                <w:sz w:val="28"/>
                <w:szCs w:val="28"/>
                <w:rPrChange w:id="423" w:author="Dinesh N" w:date="2024-06-22T23:27:00Z" w16du:dateUtc="2024-06-22T17:57:00Z">
                  <w:rPr>
                    <w:ins w:id="424" w:author="Dinesh N" w:date="2024-06-22T23:24:00Z" w16du:dateUtc="2024-06-22T17:54:00Z"/>
                    <w:rFonts w:ascii="Play" w:eastAsia="Play" w:hAnsi="Play" w:cs="Play"/>
                    <w:b/>
                    <w:color w:val="1F3864"/>
                    <w:sz w:val="24"/>
                    <w:szCs w:val="24"/>
                  </w:rPr>
                </w:rPrChange>
              </w:rPr>
            </w:pPr>
            <w:ins w:id="425" w:author="Dinesh N" w:date="2024-06-22T23:24:00Z" w16du:dateUtc="2024-06-22T17:54:00Z">
              <w:r w:rsidRPr="00DA3E5A">
                <w:rPr>
                  <w:rFonts w:ascii="Aptos Narrow" w:eastAsia="Play" w:hAnsi="Aptos Narrow" w:cs="Play"/>
                  <w:b/>
                  <w:color w:val="1F3864"/>
                  <w:sz w:val="28"/>
                  <w:szCs w:val="28"/>
                  <w:rPrChange w:id="426" w:author="Dinesh N" w:date="2024-06-22T23:27:00Z" w16du:dateUtc="2024-06-22T17:57:00Z">
                    <w:rPr>
                      <w:rFonts w:ascii="Play" w:eastAsia="Play" w:hAnsi="Play" w:cs="Play"/>
                      <w:b/>
                      <w:color w:val="1F3864"/>
                      <w:sz w:val="24"/>
                      <w:szCs w:val="24"/>
                    </w:rPr>
                  </w:rPrChange>
                </w:rPr>
                <w:t>NEGATIVE</w:t>
              </w:r>
            </w:ins>
          </w:p>
        </w:tc>
        <w:tc>
          <w:tcPr>
            <w:tcW w:w="8036" w:type="dxa"/>
            <w:tcBorders>
              <w:top w:val="nil"/>
              <w:left w:val="nil"/>
              <w:bottom w:val="single" w:sz="4" w:space="0" w:color="000000"/>
              <w:right w:val="single" w:sz="4" w:space="0" w:color="000000"/>
            </w:tcBorders>
            <w:shd w:val="clear" w:color="auto" w:fill="FFFFCC"/>
            <w:vAlign w:val="bottom"/>
          </w:tcPr>
          <w:p w14:paraId="663A240B" w14:textId="77777777" w:rsidR="000336D2" w:rsidRPr="00DA3E5A" w:rsidRDefault="000336D2" w:rsidP="00A24776">
            <w:pPr>
              <w:numPr>
                <w:ilvl w:val="0"/>
                <w:numId w:val="28"/>
              </w:numPr>
              <w:pBdr>
                <w:top w:val="nil"/>
                <w:left w:val="nil"/>
                <w:bottom w:val="nil"/>
                <w:right w:val="nil"/>
                <w:between w:val="nil"/>
              </w:pBdr>
              <w:spacing w:after="0" w:line="240" w:lineRule="auto"/>
              <w:rPr>
                <w:ins w:id="427" w:author="Dinesh N" w:date="2024-06-22T23:24:00Z" w16du:dateUtc="2024-06-22T17:54:00Z"/>
                <w:rFonts w:ascii="Aptos Narrow" w:eastAsia="Play" w:hAnsi="Aptos Narrow" w:cs="Play"/>
                <w:b/>
                <w:color w:val="005E00"/>
                <w:sz w:val="28"/>
                <w:szCs w:val="28"/>
                <w:rPrChange w:id="428" w:author="Dinesh N" w:date="2024-06-22T23:27:00Z" w16du:dateUtc="2024-06-22T17:57:00Z">
                  <w:rPr>
                    <w:ins w:id="429" w:author="Dinesh N" w:date="2024-06-22T23:24:00Z" w16du:dateUtc="2024-06-22T17:54:00Z"/>
                    <w:rFonts w:ascii="Play" w:eastAsia="Play" w:hAnsi="Play" w:cs="Play"/>
                    <w:b/>
                    <w:color w:val="005E00"/>
                    <w:sz w:val="24"/>
                    <w:szCs w:val="24"/>
                  </w:rPr>
                </w:rPrChange>
              </w:rPr>
            </w:pPr>
            <w:ins w:id="430" w:author="Dinesh N" w:date="2024-06-22T23:24:00Z" w16du:dateUtc="2024-06-22T17:54:00Z">
              <w:r w:rsidRPr="00DA3E5A">
                <w:rPr>
                  <w:rFonts w:ascii="Aptos Narrow" w:eastAsia="Play" w:hAnsi="Aptos Narrow" w:cs="Play"/>
                  <w:b/>
                  <w:color w:val="005E00"/>
                  <w:sz w:val="28"/>
                  <w:szCs w:val="28"/>
                  <w:rPrChange w:id="431" w:author="Dinesh N" w:date="2024-06-22T23:27:00Z" w16du:dateUtc="2024-06-22T17:57:00Z">
                    <w:rPr>
                      <w:rFonts w:ascii="Play" w:eastAsia="Play" w:hAnsi="Play" w:cs="Play"/>
                      <w:b/>
                      <w:color w:val="005E00"/>
                      <w:sz w:val="24"/>
                      <w:szCs w:val="24"/>
                    </w:rPr>
                  </w:rPrChange>
                </w:rPr>
                <w:t>Skeptical, over caring towards family, manipulative.</w:t>
              </w:r>
            </w:ins>
          </w:p>
        </w:tc>
      </w:tr>
      <w:tr w:rsidR="000336D2" w14:paraId="03088785" w14:textId="77777777" w:rsidTr="00A24776">
        <w:trPr>
          <w:trHeight w:val="349"/>
          <w:ins w:id="432"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23E3FAA3" w14:textId="77777777" w:rsidR="000336D2" w:rsidRPr="00DA3E5A" w:rsidRDefault="000336D2" w:rsidP="00A24776">
            <w:pPr>
              <w:spacing w:after="0" w:line="276" w:lineRule="auto"/>
              <w:rPr>
                <w:ins w:id="433" w:author="Dinesh N" w:date="2024-06-22T23:24:00Z" w16du:dateUtc="2024-06-22T17:54:00Z"/>
                <w:rFonts w:ascii="Aptos Narrow" w:eastAsia="Play" w:hAnsi="Aptos Narrow" w:cs="Play"/>
                <w:b/>
                <w:color w:val="1F3864"/>
                <w:sz w:val="28"/>
                <w:szCs w:val="28"/>
                <w:rPrChange w:id="434" w:author="Dinesh N" w:date="2024-06-22T23:27:00Z" w16du:dateUtc="2024-06-22T17:57:00Z">
                  <w:rPr>
                    <w:ins w:id="435" w:author="Dinesh N" w:date="2024-06-22T23:24:00Z" w16du:dateUtc="2024-06-22T17:54:00Z"/>
                    <w:rFonts w:ascii="Play" w:eastAsia="Play" w:hAnsi="Play" w:cs="Play"/>
                    <w:b/>
                    <w:color w:val="1F3864"/>
                    <w:sz w:val="24"/>
                    <w:szCs w:val="24"/>
                  </w:rPr>
                </w:rPrChange>
              </w:rPr>
            </w:pPr>
            <w:ins w:id="436" w:author="Dinesh N" w:date="2024-06-22T23:24:00Z" w16du:dateUtc="2024-06-22T17:54:00Z">
              <w:r w:rsidRPr="00DA3E5A">
                <w:rPr>
                  <w:rFonts w:ascii="Aptos Narrow" w:eastAsia="Play" w:hAnsi="Aptos Narrow" w:cs="Play"/>
                  <w:b/>
                  <w:color w:val="1F3864"/>
                  <w:sz w:val="28"/>
                  <w:szCs w:val="28"/>
                  <w:rPrChange w:id="437" w:author="Dinesh N" w:date="2024-06-22T23:27:00Z" w16du:dateUtc="2024-06-22T17:57:00Z">
                    <w:rPr>
                      <w:rFonts w:ascii="Play" w:eastAsia="Play" w:hAnsi="Play" w:cs="Play"/>
                      <w:b/>
                      <w:color w:val="1F3864"/>
                      <w:sz w:val="24"/>
                      <w:szCs w:val="24"/>
                    </w:rPr>
                  </w:rPrChange>
                </w:rPr>
                <w:t>FINANCE</w:t>
              </w:r>
            </w:ins>
          </w:p>
        </w:tc>
        <w:tc>
          <w:tcPr>
            <w:tcW w:w="8036" w:type="dxa"/>
            <w:tcBorders>
              <w:top w:val="nil"/>
              <w:left w:val="nil"/>
              <w:bottom w:val="single" w:sz="4" w:space="0" w:color="000000"/>
              <w:right w:val="single" w:sz="4" w:space="0" w:color="000000"/>
            </w:tcBorders>
            <w:shd w:val="clear" w:color="auto" w:fill="FFCCFF"/>
            <w:vAlign w:val="bottom"/>
          </w:tcPr>
          <w:p w14:paraId="7C13148E" w14:textId="77777777" w:rsidR="000336D2" w:rsidRPr="00DA3E5A" w:rsidRDefault="000336D2" w:rsidP="00A24776">
            <w:pPr>
              <w:numPr>
                <w:ilvl w:val="0"/>
                <w:numId w:val="28"/>
              </w:numPr>
              <w:pBdr>
                <w:top w:val="nil"/>
                <w:left w:val="nil"/>
                <w:bottom w:val="nil"/>
                <w:right w:val="nil"/>
                <w:between w:val="nil"/>
              </w:pBdr>
              <w:spacing w:after="0" w:line="240" w:lineRule="auto"/>
              <w:rPr>
                <w:ins w:id="438" w:author="Dinesh N" w:date="2024-06-22T23:24:00Z" w16du:dateUtc="2024-06-22T17:54:00Z"/>
                <w:rFonts w:ascii="Aptos Narrow" w:eastAsia="Play" w:hAnsi="Aptos Narrow" w:cs="Play"/>
                <w:b/>
                <w:color w:val="005E00"/>
                <w:sz w:val="28"/>
                <w:szCs w:val="28"/>
                <w:rPrChange w:id="439" w:author="Dinesh N" w:date="2024-06-22T23:27:00Z" w16du:dateUtc="2024-06-22T17:57:00Z">
                  <w:rPr>
                    <w:ins w:id="440" w:author="Dinesh N" w:date="2024-06-22T23:24:00Z" w16du:dateUtc="2024-06-22T17:54:00Z"/>
                    <w:rFonts w:ascii="Play" w:eastAsia="Play" w:hAnsi="Play" w:cs="Play"/>
                    <w:b/>
                    <w:color w:val="005E00"/>
                    <w:sz w:val="24"/>
                    <w:szCs w:val="24"/>
                  </w:rPr>
                </w:rPrChange>
              </w:rPr>
            </w:pPr>
            <w:ins w:id="441" w:author="Dinesh N" w:date="2024-06-22T23:24:00Z" w16du:dateUtc="2024-06-22T17:54:00Z">
              <w:r w:rsidRPr="00DA3E5A">
                <w:rPr>
                  <w:rFonts w:ascii="Aptos Narrow" w:eastAsia="Play" w:hAnsi="Aptos Narrow" w:cs="Play"/>
                  <w:b/>
                  <w:color w:val="005E00"/>
                  <w:sz w:val="28"/>
                  <w:szCs w:val="28"/>
                  <w:rPrChange w:id="442" w:author="Dinesh N" w:date="2024-06-22T23:27:00Z" w16du:dateUtc="2024-06-22T17:57:00Z">
                    <w:rPr>
                      <w:rFonts w:ascii="Play" w:eastAsia="Play" w:hAnsi="Play" w:cs="Play"/>
                      <w:b/>
                      <w:color w:val="005E00"/>
                      <w:sz w:val="24"/>
                      <w:szCs w:val="24"/>
                    </w:rPr>
                  </w:rPrChange>
                </w:rPr>
                <w:t>Good flow of money, expense, if short of money also they need luxurious life.</w:t>
              </w:r>
            </w:ins>
          </w:p>
        </w:tc>
      </w:tr>
      <w:tr w:rsidR="000336D2" w14:paraId="5B6DE668" w14:textId="77777777" w:rsidTr="00A24776">
        <w:trPr>
          <w:trHeight w:val="349"/>
          <w:ins w:id="443"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7943BD93" w14:textId="77777777" w:rsidR="000336D2" w:rsidRPr="00DA3E5A" w:rsidRDefault="000336D2" w:rsidP="00A24776">
            <w:pPr>
              <w:spacing w:after="0" w:line="600" w:lineRule="auto"/>
              <w:rPr>
                <w:ins w:id="444" w:author="Dinesh N" w:date="2024-06-22T23:24:00Z" w16du:dateUtc="2024-06-22T17:54:00Z"/>
                <w:rFonts w:ascii="Aptos Narrow" w:eastAsia="Play" w:hAnsi="Aptos Narrow" w:cs="Play"/>
                <w:b/>
                <w:color w:val="1F3864"/>
                <w:sz w:val="28"/>
                <w:szCs w:val="28"/>
                <w:rPrChange w:id="445" w:author="Dinesh N" w:date="2024-06-22T23:27:00Z" w16du:dateUtc="2024-06-22T17:57:00Z">
                  <w:rPr>
                    <w:ins w:id="446" w:author="Dinesh N" w:date="2024-06-22T23:24:00Z" w16du:dateUtc="2024-06-22T17:54:00Z"/>
                    <w:rFonts w:ascii="Play" w:eastAsia="Play" w:hAnsi="Play" w:cs="Play"/>
                    <w:b/>
                    <w:color w:val="1F3864"/>
                    <w:sz w:val="24"/>
                    <w:szCs w:val="24"/>
                  </w:rPr>
                </w:rPrChange>
              </w:rPr>
            </w:pPr>
            <w:ins w:id="447" w:author="Dinesh N" w:date="2024-06-22T23:24:00Z" w16du:dateUtc="2024-06-22T17:54:00Z">
              <w:r w:rsidRPr="00DA3E5A">
                <w:rPr>
                  <w:rFonts w:ascii="Aptos Narrow" w:eastAsia="Play" w:hAnsi="Aptos Narrow" w:cs="Play"/>
                  <w:b/>
                  <w:color w:val="1F3864"/>
                  <w:sz w:val="28"/>
                  <w:szCs w:val="28"/>
                  <w:rPrChange w:id="448" w:author="Dinesh N" w:date="2024-06-22T23:27:00Z" w16du:dateUtc="2024-06-22T17:57:00Z">
                    <w:rPr>
                      <w:rFonts w:ascii="Play" w:eastAsia="Play" w:hAnsi="Play" w:cs="Play"/>
                      <w:b/>
                      <w:color w:val="1F3864"/>
                      <w:sz w:val="24"/>
                      <w:szCs w:val="24"/>
                    </w:rPr>
                  </w:rPrChange>
                </w:rPr>
                <w:t>HEALTH</w:t>
              </w:r>
            </w:ins>
          </w:p>
        </w:tc>
        <w:tc>
          <w:tcPr>
            <w:tcW w:w="8036" w:type="dxa"/>
            <w:tcBorders>
              <w:top w:val="nil"/>
              <w:left w:val="nil"/>
              <w:bottom w:val="single" w:sz="4" w:space="0" w:color="000000"/>
              <w:right w:val="single" w:sz="4" w:space="0" w:color="000000"/>
            </w:tcBorders>
            <w:shd w:val="clear" w:color="auto" w:fill="FFFFCC"/>
            <w:vAlign w:val="bottom"/>
          </w:tcPr>
          <w:p w14:paraId="36CC9C74" w14:textId="77777777" w:rsidR="000336D2" w:rsidRPr="00DA3E5A" w:rsidRDefault="000336D2" w:rsidP="00A24776">
            <w:pPr>
              <w:numPr>
                <w:ilvl w:val="0"/>
                <w:numId w:val="28"/>
              </w:numPr>
              <w:pBdr>
                <w:top w:val="nil"/>
                <w:left w:val="nil"/>
                <w:bottom w:val="nil"/>
                <w:right w:val="nil"/>
                <w:between w:val="nil"/>
              </w:pBdr>
              <w:spacing w:after="0" w:line="240" w:lineRule="auto"/>
              <w:rPr>
                <w:ins w:id="449" w:author="Dinesh N" w:date="2024-06-22T23:24:00Z" w16du:dateUtc="2024-06-22T17:54:00Z"/>
                <w:rFonts w:ascii="Aptos Narrow" w:eastAsia="Play" w:hAnsi="Aptos Narrow" w:cs="Play"/>
                <w:b/>
                <w:color w:val="005E00"/>
                <w:sz w:val="28"/>
                <w:szCs w:val="28"/>
                <w:rPrChange w:id="450" w:author="Dinesh N" w:date="2024-06-22T23:27:00Z" w16du:dateUtc="2024-06-22T17:57:00Z">
                  <w:rPr>
                    <w:ins w:id="451" w:author="Dinesh N" w:date="2024-06-22T23:24:00Z" w16du:dateUtc="2024-06-22T17:54:00Z"/>
                    <w:rFonts w:ascii="Play" w:eastAsia="Play" w:hAnsi="Play" w:cs="Play"/>
                    <w:b/>
                    <w:color w:val="005E00"/>
                    <w:sz w:val="24"/>
                    <w:szCs w:val="24"/>
                  </w:rPr>
                </w:rPrChange>
              </w:rPr>
            </w:pPr>
            <w:ins w:id="452" w:author="Dinesh N" w:date="2024-06-22T23:24:00Z" w16du:dateUtc="2024-06-22T17:54:00Z">
              <w:r w:rsidRPr="00DA3E5A">
                <w:rPr>
                  <w:rFonts w:ascii="Aptos Narrow" w:eastAsia="Play" w:hAnsi="Aptos Narrow" w:cs="Play"/>
                  <w:b/>
                  <w:color w:val="005E00"/>
                  <w:sz w:val="28"/>
                  <w:szCs w:val="28"/>
                  <w:rPrChange w:id="453" w:author="Dinesh N" w:date="2024-06-22T23:27:00Z" w16du:dateUtc="2024-06-22T17:57:00Z">
                    <w:rPr>
                      <w:rFonts w:ascii="Play" w:eastAsia="Play" w:hAnsi="Play" w:cs="Play"/>
                      <w:b/>
                      <w:color w:val="005E00"/>
                      <w:sz w:val="24"/>
                      <w:szCs w:val="24"/>
                    </w:rPr>
                  </w:rPrChange>
                </w:rPr>
                <w:t>Sexual related disease.</w:t>
              </w:r>
            </w:ins>
          </w:p>
          <w:p w14:paraId="629AD5D8" w14:textId="77777777" w:rsidR="000336D2" w:rsidRPr="00DA3E5A" w:rsidRDefault="000336D2" w:rsidP="00A24776">
            <w:pPr>
              <w:numPr>
                <w:ilvl w:val="0"/>
                <w:numId w:val="28"/>
              </w:numPr>
              <w:pBdr>
                <w:top w:val="nil"/>
                <w:left w:val="nil"/>
                <w:bottom w:val="nil"/>
                <w:right w:val="nil"/>
                <w:between w:val="nil"/>
              </w:pBdr>
              <w:spacing w:after="0" w:line="240" w:lineRule="auto"/>
              <w:rPr>
                <w:ins w:id="454" w:author="Dinesh N" w:date="2024-06-22T23:24:00Z" w16du:dateUtc="2024-06-22T17:54:00Z"/>
                <w:rFonts w:ascii="Aptos Narrow" w:eastAsia="Play" w:hAnsi="Aptos Narrow" w:cs="Play"/>
                <w:b/>
                <w:color w:val="005E00"/>
                <w:sz w:val="28"/>
                <w:szCs w:val="28"/>
                <w:rPrChange w:id="455" w:author="Dinesh N" w:date="2024-06-22T23:27:00Z" w16du:dateUtc="2024-06-22T17:57:00Z">
                  <w:rPr>
                    <w:ins w:id="456" w:author="Dinesh N" w:date="2024-06-22T23:24:00Z" w16du:dateUtc="2024-06-22T17:54:00Z"/>
                    <w:rFonts w:ascii="Play" w:eastAsia="Play" w:hAnsi="Play" w:cs="Play"/>
                    <w:b/>
                    <w:color w:val="005E00"/>
                    <w:sz w:val="24"/>
                    <w:szCs w:val="24"/>
                  </w:rPr>
                </w:rPrChange>
              </w:rPr>
            </w:pPr>
            <w:ins w:id="457" w:author="Dinesh N" w:date="2024-06-22T23:24:00Z" w16du:dateUtc="2024-06-22T17:54:00Z">
              <w:r w:rsidRPr="00DA3E5A">
                <w:rPr>
                  <w:rFonts w:ascii="Aptos Narrow" w:eastAsia="Play" w:hAnsi="Aptos Narrow" w:cs="Play"/>
                  <w:b/>
                  <w:color w:val="005E00"/>
                  <w:sz w:val="28"/>
                  <w:szCs w:val="28"/>
                  <w:rPrChange w:id="458" w:author="Dinesh N" w:date="2024-06-22T23:27:00Z" w16du:dateUtc="2024-06-22T17:57:00Z">
                    <w:rPr>
                      <w:rFonts w:ascii="Play" w:eastAsia="Play" w:hAnsi="Play" w:cs="Play"/>
                      <w:b/>
                      <w:color w:val="005E00"/>
                      <w:sz w:val="24"/>
                      <w:szCs w:val="24"/>
                    </w:rPr>
                  </w:rPrChange>
                </w:rPr>
                <w:t>Cold and Cough.</w:t>
              </w:r>
            </w:ins>
          </w:p>
          <w:p w14:paraId="690AB926" w14:textId="77777777" w:rsidR="000336D2" w:rsidRPr="00DA3E5A" w:rsidRDefault="000336D2" w:rsidP="00A24776">
            <w:pPr>
              <w:numPr>
                <w:ilvl w:val="0"/>
                <w:numId w:val="28"/>
              </w:numPr>
              <w:pBdr>
                <w:top w:val="nil"/>
                <w:left w:val="nil"/>
                <w:bottom w:val="nil"/>
                <w:right w:val="nil"/>
                <w:between w:val="nil"/>
              </w:pBdr>
              <w:spacing w:after="0" w:line="240" w:lineRule="auto"/>
              <w:rPr>
                <w:ins w:id="459" w:author="Dinesh N" w:date="2024-06-22T23:24:00Z" w16du:dateUtc="2024-06-22T17:54:00Z"/>
                <w:rFonts w:ascii="Aptos Narrow" w:eastAsia="Play" w:hAnsi="Aptos Narrow" w:cs="Play"/>
                <w:b/>
                <w:color w:val="005E00"/>
                <w:sz w:val="28"/>
                <w:szCs w:val="28"/>
                <w:rPrChange w:id="460" w:author="Dinesh N" w:date="2024-06-22T23:27:00Z" w16du:dateUtc="2024-06-22T17:57:00Z">
                  <w:rPr>
                    <w:ins w:id="461" w:author="Dinesh N" w:date="2024-06-22T23:24:00Z" w16du:dateUtc="2024-06-22T17:54:00Z"/>
                    <w:rFonts w:ascii="Play" w:eastAsia="Play" w:hAnsi="Play" w:cs="Play"/>
                    <w:b/>
                    <w:color w:val="005E00"/>
                    <w:sz w:val="24"/>
                    <w:szCs w:val="24"/>
                  </w:rPr>
                </w:rPrChange>
              </w:rPr>
            </w:pPr>
            <w:ins w:id="462" w:author="Dinesh N" w:date="2024-06-22T23:24:00Z" w16du:dateUtc="2024-06-22T17:54:00Z">
              <w:r w:rsidRPr="00DA3E5A">
                <w:rPr>
                  <w:rFonts w:ascii="Aptos Narrow" w:eastAsia="Play" w:hAnsi="Aptos Narrow" w:cs="Play"/>
                  <w:b/>
                  <w:color w:val="005E00"/>
                  <w:sz w:val="28"/>
                  <w:szCs w:val="28"/>
                  <w:rPrChange w:id="463" w:author="Dinesh N" w:date="2024-06-22T23:27:00Z" w16du:dateUtc="2024-06-22T17:57:00Z">
                    <w:rPr>
                      <w:rFonts w:ascii="Play" w:eastAsia="Play" w:hAnsi="Play" w:cs="Play"/>
                      <w:b/>
                      <w:color w:val="005E00"/>
                      <w:sz w:val="24"/>
                      <w:szCs w:val="24"/>
                    </w:rPr>
                  </w:rPrChange>
                </w:rPr>
                <w:t>Lower part of body problem.</w:t>
              </w:r>
            </w:ins>
          </w:p>
        </w:tc>
      </w:tr>
      <w:tr w:rsidR="000336D2" w14:paraId="600FCD04" w14:textId="77777777" w:rsidTr="00A24776">
        <w:trPr>
          <w:trHeight w:val="349"/>
          <w:ins w:id="464"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222D0A6F" w14:textId="77777777" w:rsidR="000336D2" w:rsidRPr="00DA3E5A" w:rsidRDefault="000336D2" w:rsidP="00A24776">
            <w:pPr>
              <w:spacing w:after="0" w:line="360" w:lineRule="auto"/>
              <w:rPr>
                <w:ins w:id="465" w:author="Dinesh N" w:date="2024-06-22T23:24:00Z" w16du:dateUtc="2024-06-22T17:54:00Z"/>
                <w:rFonts w:ascii="Aptos Narrow" w:eastAsia="Play" w:hAnsi="Aptos Narrow" w:cs="Play"/>
                <w:b/>
                <w:color w:val="1F3864"/>
                <w:sz w:val="28"/>
                <w:szCs w:val="28"/>
                <w:rPrChange w:id="466" w:author="Dinesh N" w:date="2024-06-22T23:27:00Z" w16du:dateUtc="2024-06-22T17:57:00Z">
                  <w:rPr>
                    <w:ins w:id="467" w:author="Dinesh N" w:date="2024-06-22T23:24:00Z" w16du:dateUtc="2024-06-22T17:54:00Z"/>
                    <w:rFonts w:ascii="Play" w:eastAsia="Play" w:hAnsi="Play" w:cs="Play"/>
                    <w:b/>
                    <w:color w:val="1F3864"/>
                    <w:sz w:val="24"/>
                    <w:szCs w:val="24"/>
                  </w:rPr>
                </w:rPrChange>
              </w:rPr>
            </w:pPr>
            <w:ins w:id="468" w:author="Dinesh N" w:date="2024-06-22T23:24:00Z" w16du:dateUtc="2024-06-22T17:54:00Z">
              <w:r w:rsidRPr="00DA3E5A">
                <w:rPr>
                  <w:rFonts w:ascii="Aptos Narrow" w:eastAsia="Play" w:hAnsi="Aptos Narrow" w:cs="Play"/>
                  <w:b/>
                  <w:color w:val="1F3864"/>
                  <w:sz w:val="28"/>
                  <w:szCs w:val="28"/>
                  <w:rPrChange w:id="469" w:author="Dinesh N" w:date="2024-06-22T23:27:00Z" w16du:dateUtc="2024-06-22T17:57:00Z">
                    <w:rPr>
                      <w:rFonts w:ascii="Play" w:eastAsia="Play" w:hAnsi="Play" w:cs="Play"/>
                      <w:b/>
                      <w:color w:val="1F3864"/>
                      <w:sz w:val="24"/>
                      <w:szCs w:val="24"/>
                    </w:rPr>
                  </w:rPrChange>
                </w:rPr>
                <w:t>RELATIONSHIP</w:t>
              </w:r>
            </w:ins>
          </w:p>
        </w:tc>
        <w:tc>
          <w:tcPr>
            <w:tcW w:w="8036" w:type="dxa"/>
            <w:tcBorders>
              <w:top w:val="nil"/>
              <w:left w:val="nil"/>
              <w:bottom w:val="single" w:sz="4" w:space="0" w:color="000000"/>
              <w:right w:val="single" w:sz="4" w:space="0" w:color="000000"/>
            </w:tcBorders>
            <w:shd w:val="clear" w:color="auto" w:fill="FFCCFF"/>
            <w:vAlign w:val="bottom"/>
          </w:tcPr>
          <w:p w14:paraId="34F61852" w14:textId="77777777" w:rsidR="000336D2" w:rsidRPr="00DA3E5A" w:rsidRDefault="000336D2" w:rsidP="00A24776">
            <w:pPr>
              <w:numPr>
                <w:ilvl w:val="0"/>
                <w:numId w:val="28"/>
              </w:numPr>
              <w:pBdr>
                <w:top w:val="nil"/>
                <w:left w:val="nil"/>
                <w:bottom w:val="nil"/>
                <w:right w:val="nil"/>
                <w:between w:val="nil"/>
              </w:pBdr>
              <w:spacing w:after="0" w:line="240" w:lineRule="auto"/>
              <w:rPr>
                <w:ins w:id="470" w:author="Dinesh N" w:date="2024-06-22T23:24:00Z" w16du:dateUtc="2024-06-22T17:54:00Z"/>
                <w:rFonts w:ascii="Aptos Narrow" w:eastAsia="Play" w:hAnsi="Aptos Narrow" w:cs="Play"/>
                <w:b/>
                <w:color w:val="005E00"/>
                <w:sz w:val="28"/>
                <w:szCs w:val="28"/>
                <w:rPrChange w:id="471" w:author="Dinesh N" w:date="2024-06-22T23:27:00Z" w16du:dateUtc="2024-06-22T17:57:00Z">
                  <w:rPr>
                    <w:ins w:id="472" w:author="Dinesh N" w:date="2024-06-22T23:24:00Z" w16du:dateUtc="2024-06-22T17:54:00Z"/>
                    <w:rFonts w:ascii="Play" w:eastAsia="Play" w:hAnsi="Play" w:cs="Play"/>
                    <w:b/>
                    <w:color w:val="005E00"/>
                    <w:sz w:val="24"/>
                    <w:szCs w:val="24"/>
                  </w:rPr>
                </w:rPrChange>
              </w:rPr>
            </w:pPr>
            <w:ins w:id="473" w:author="Dinesh N" w:date="2024-06-22T23:24:00Z" w16du:dateUtc="2024-06-22T17:54:00Z">
              <w:r w:rsidRPr="00DA3E5A">
                <w:rPr>
                  <w:rFonts w:ascii="Aptos Narrow" w:eastAsia="Play" w:hAnsi="Aptos Narrow" w:cs="Play"/>
                  <w:b/>
                  <w:color w:val="005E00"/>
                  <w:sz w:val="28"/>
                  <w:szCs w:val="28"/>
                  <w:rPrChange w:id="474" w:author="Dinesh N" w:date="2024-06-22T23:27:00Z" w16du:dateUtc="2024-06-22T17:57:00Z">
                    <w:rPr>
                      <w:rFonts w:ascii="Play" w:eastAsia="Play" w:hAnsi="Play" w:cs="Play"/>
                      <w:b/>
                      <w:color w:val="005E00"/>
                      <w:sz w:val="24"/>
                      <w:szCs w:val="24"/>
                    </w:rPr>
                  </w:rPrChange>
                </w:rPr>
                <w:t>Responsible.</w:t>
              </w:r>
            </w:ins>
          </w:p>
        </w:tc>
      </w:tr>
    </w:tbl>
    <w:p w14:paraId="5938FA61" w14:textId="77777777" w:rsidR="000336D2" w:rsidRDefault="000336D2" w:rsidP="000336D2">
      <w:pPr>
        <w:tabs>
          <w:tab w:val="left" w:pos="7635"/>
        </w:tabs>
        <w:rPr>
          <w:ins w:id="475" w:author="Dinesh N" w:date="2024-06-22T23:28:00Z" w16du:dateUtc="2024-06-22T17:58:00Z"/>
          <w:sz w:val="24"/>
          <w:szCs w:val="24"/>
        </w:rPr>
      </w:pPr>
    </w:p>
    <w:p w14:paraId="159666E9" w14:textId="77777777" w:rsidR="00DA3E5A" w:rsidRDefault="00DA3E5A" w:rsidP="000336D2">
      <w:pPr>
        <w:tabs>
          <w:tab w:val="left" w:pos="7635"/>
        </w:tabs>
        <w:rPr>
          <w:ins w:id="476" w:author="Dinesh N" w:date="2024-06-22T23:28:00Z" w16du:dateUtc="2024-06-22T17:58:00Z"/>
          <w:sz w:val="24"/>
          <w:szCs w:val="24"/>
        </w:rPr>
      </w:pPr>
    </w:p>
    <w:p w14:paraId="24A5E262" w14:textId="77777777" w:rsidR="00DA3E5A" w:rsidRDefault="00DA3E5A" w:rsidP="000336D2">
      <w:pPr>
        <w:tabs>
          <w:tab w:val="left" w:pos="7635"/>
        </w:tabs>
        <w:rPr>
          <w:ins w:id="477" w:author="Dinesh N" w:date="2024-06-22T23:28:00Z" w16du:dateUtc="2024-06-22T17:58:00Z"/>
          <w:sz w:val="24"/>
          <w:szCs w:val="24"/>
        </w:rPr>
      </w:pPr>
    </w:p>
    <w:p w14:paraId="0F6968B4" w14:textId="77777777" w:rsidR="00DA3E5A" w:rsidRDefault="00DA3E5A" w:rsidP="000336D2">
      <w:pPr>
        <w:tabs>
          <w:tab w:val="left" w:pos="7635"/>
        </w:tabs>
        <w:rPr>
          <w:ins w:id="478" w:author="Dinesh N" w:date="2024-06-22T23:27:00Z" w16du:dateUtc="2024-06-22T17:57:00Z"/>
          <w:sz w:val="24"/>
          <w:szCs w:val="24"/>
        </w:rPr>
      </w:pPr>
    </w:p>
    <w:p w14:paraId="6E824521" w14:textId="77777777" w:rsidR="00DA3E5A" w:rsidRDefault="00DA3E5A" w:rsidP="000336D2">
      <w:pPr>
        <w:tabs>
          <w:tab w:val="left" w:pos="7635"/>
        </w:tabs>
        <w:rPr>
          <w:ins w:id="479" w:author="Dinesh N" w:date="2024-06-22T23:24:00Z" w16du:dateUtc="2024-06-22T17:54:00Z"/>
          <w:sz w:val="24"/>
          <w:szCs w:val="24"/>
        </w:rPr>
      </w:pPr>
    </w:p>
    <w:p w14:paraId="79EA329A" w14:textId="6BC52E83" w:rsidR="000336D2" w:rsidRPr="000C578D" w:rsidRDefault="000336D2" w:rsidP="000336D2">
      <w:pPr>
        <w:jc w:val="center"/>
        <w:rPr>
          <w:ins w:id="480" w:author="Dinesh N" w:date="2024-06-22T23:24:00Z" w16du:dateUtc="2024-06-22T17:54:00Z"/>
          <w:rFonts w:ascii="Arial Rounded MT Bold" w:hAnsi="Arial Rounded MT Bold"/>
          <w:color w:val="004E9A"/>
          <w:sz w:val="28"/>
          <w:szCs w:val="28"/>
        </w:rPr>
      </w:pPr>
      <w:ins w:id="481" w:author="Dinesh N" w:date="2024-06-22T23:24:00Z" w16du:dateUtc="2024-06-22T17:54:00Z">
        <w:r w:rsidRPr="008E3822">
          <w:rPr>
            <w:rFonts w:ascii="Arial Rounded MT Bold" w:hAnsi="Arial Rounded MT Bold"/>
            <w:color w:val="004E9A"/>
            <w:sz w:val="28"/>
            <w:szCs w:val="28"/>
          </w:rPr>
          <w:lastRenderedPageBreak/>
          <w:t xml:space="preserve">NUMBER </w:t>
        </w:r>
        <w:r>
          <w:rPr>
            <w:rFonts w:ascii="Arial Rounded MT Bold" w:hAnsi="Arial Rounded MT Bold"/>
            <w:color w:val="004E9A"/>
            <w:sz w:val="28"/>
            <w:szCs w:val="28"/>
          </w:rPr>
          <w:t>7</w:t>
        </w:r>
        <w:r w:rsidRPr="008E3822">
          <w:rPr>
            <w:rFonts w:ascii="Arial Rounded MT Bold" w:hAnsi="Arial Rounded MT Bold"/>
            <w:color w:val="004E9A"/>
            <w:sz w:val="28"/>
            <w:szCs w:val="28"/>
          </w:rPr>
          <w:t xml:space="preserve"> VIBRATION</w:t>
        </w:r>
      </w:ins>
    </w:p>
    <w:tbl>
      <w:tblPr>
        <w:tblW w:w="10187" w:type="dxa"/>
        <w:tblInd w:w="-365" w:type="dxa"/>
        <w:tblLayout w:type="fixed"/>
        <w:tblLook w:val="0400" w:firstRow="0" w:lastRow="0" w:firstColumn="0" w:lastColumn="0" w:noHBand="0" w:noVBand="1"/>
      </w:tblPr>
      <w:tblGrid>
        <w:gridCol w:w="2151"/>
        <w:gridCol w:w="8036"/>
      </w:tblGrid>
      <w:tr w:rsidR="000336D2" w14:paraId="3EC05743" w14:textId="77777777" w:rsidTr="00A24776">
        <w:trPr>
          <w:trHeight w:val="390"/>
          <w:ins w:id="482" w:author="Dinesh N" w:date="2024-06-22T23:24:00Z"/>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0CECE"/>
            <w:vAlign w:val="bottom"/>
          </w:tcPr>
          <w:p w14:paraId="28A43635" w14:textId="77777777" w:rsidR="000336D2" w:rsidRDefault="000336D2" w:rsidP="00A24776">
            <w:pPr>
              <w:spacing w:after="0" w:line="240" w:lineRule="auto"/>
              <w:jc w:val="center"/>
              <w:rPr>
                <w:ins w:id="483" w:author="Dinesh N" w:date="2024-06-22T23:24:00Z" w16du:dateUtc="2024-06-22T17:54:00Z"/>
                <w:rFonts w:ascii="Arial Rounded" w:eastAsia="Arial Rounded" w:hAnsi="Arial Rounded" w:cs="Arial Rounded"/>
                <w:b/>
                <w:color w:val="A20000"/>
                <w:sz w:val="28"/>
                <w:szCs w:val="28"/>
              </w:rPr>
            </w:pPr>
            <w:ins w:id="484" w:author="Dinesh N" w:date="2024-06-22T23:24:00Z" w16du:dateUtc="2024-06-22T17:54:00Z">
              <w:r>
                <w:rPr>
                  <w:rFonts w:ascii="Arial Rounded" w:eastAsia="Arial Rounded" w:hAnsi="Arial Rounded" w:cs="Arial Rounded"/>
                  <w:b/>
                  <w:color w:val="A20000"/>
                  <w:sz w:val="28"/>
                  <w:szCs w:val="28"/>
                </w:rPr>
                <w:t>NUMBER 7 VIBRATION</w:t>
              </w:r>
            </w:ins>
          </w:p>
        </w:tc>
      </w:tr>
      <w:tr w:rsidR="000336D2" w14:paraId="0FDF78E4" w14:textId="77777777" w:rsidTr="00A24776">
        <w:trPr>
          <w:trHeight w:val="349"/>
          <w:ins w:id="485"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73E06E2B" w14:textId="77777777" w:rsidR="000336D2" w:rsidRPr="00DA3E5A" w:rsidRDefault="000336D2" w:rsidP="00A24776">
            <w:pPr>
              <w:spacing w:after="0" w:line="480" w:lineRule="auto"/>
              <w:rPr>
                <w:ins w:id="486" w:author="Dinesh N" w:date="2024-06-22T23:24:00Z" w16du:dateUtc="2024-06-22T17:54:00Z"/>
                <w:rFonts w:ascii="Aptos Narrow" w:eastAsia="Play" w:hAnsi="Aptos Narrow" w:cs="Play"/>
                <w:b/>
                <w:color w:val="1F3864"/>
                <w:sz w:val="28"/>
                <w:szCs w:val="28"/>
                <w:rPrChange w:id="487" w:author="Dinesh N" w:date="2024-06-22T23:27:00Z" w16du:dateUtc="2024-06-22T17:57:00Z">
                  <w:rPr>
                    <w:ins w:id="488" w:author="Dinesh N" w:date="2024-06-22T23:24:00Z" w16du:dateUtc="2024-06-22T17:54:00Z"/>
                    <w:rFonts w:ascii="Play" w:eastAsia="Play" w:hAnsi="Play" w:cs="Play"/>
                    <w:b/>
                    <w:color w:val="1F3864"/>
                    <w:sz w:val="24"/>
                    <w:szCs w:val="24"/>
                  </w:rPr>
                </w:rPrChange>
              </w:rPr>
            </w:pPr>
            <w:ins w:id="489" w:author="Dinesh N" w:date="2024-06-22T23:24:00Z" w16du:dateUtc="2024-06-22T17:54:00Z">
              <w:r w:rsidRPr="00DA3E5A">
                <w:rPr>
                  <w:rFonts w:ascii="Aptos Narrow" w:eastAsia="Play" w:hAnsi="Aptos Narrow" w:cs="Play"/>
                  <w:b/>
                  <w:color w:val="1F3864"/>
                  <w:sz w:val="28"/>
                  <w:szCs w:val="28"/>
                  <w:rPrChange w:id="490" w:author="Dinesh N" w:date="2024-06-22T23:27:00Z" w16du:dateUtc="2024-06-22T17:57:00Z">
                    <w:rPr>
                      <w:rFonts w:ascii="Play" w:eastAsia="Play" w:hAnsi="Play" w:cs="Play"/>
                      <w:b/>
                      <w:color w:val="1F3864"/>
                      <w:sz w:val="24"/>
                      <w:szCs w:val="24"/>
                    </w:rPr>
                  </w:rPrChange>
                </w:rPr>
                <w:t>POSITIVE</w:t>
              </w:r>
            </w:ins>
          </w:p>
        </w:tc>
        <w:tc>
          <w:tcPr>
            <w:tcW w:w="8036" w:type="dxa"/>
            <w:tcBorders>
              <w:top w:val="nil"/>
              <w:left w:val="nil"/>
              <w:bottom w:val="single" w:sz="4" w:space="0" w:color="000000"/>
              <w:right w:val="single" w:sz="4" w:space="0" w:color="000000"/>
            </w:tcBorders>
            <w:shd w:val="clear" w:color="auto" w:fill="FFCCFF"/>
            <w:vAlign w:val="bottom"/>
          </w:tcPr>
          <w:p w14:paraId="03EF56BE" w14:textId="77777777" w:rsidR="000336D2" w:rsidRPr="00DA3E5A" w:rsidRDefault="000336D2" w:rsidP="00A24776">
            <w:pPr>
              <w:numPr>
                <w:ilvl w:val="0"/>
                <w:numId w:val="28"/>
              </w:numPr>
              <w:pBdr>
                <w:top w:val="nil"/>
                <w:left w:val="nil"/>
                <w:bottom w:val="nil"/>
                <w:right w:val="nil"/>
                <w:between w:val="nil"/>
              </w:pBdr>
              <w:spacing w:after="0" w:line="240" w:lineRule="auto"/>
              <w:rPr>
                <w:ins w:id="491" w:author="Dinesh N" w:date="2024-06-22T23:24:00Z" w16du:dateUtc="2024-06-22T17:54:00Z"/>
                <w:rFonts w:ascii="Aptos Narrow" w:eastAsia="Play" w:hAnsi="Aptos Narrow" w:cs="Play"/>
                <w:b/>
                <w:color w:val="005E00"/>
                <w:sz w:val="28"/>
                <w:szCs w:val="28"/>
                <w:rPrChange w:id="492" w:author="Dinesh N" w:date="2024-06-22T23:27:00Z" w16du:dateUtc="2024-06-22T17:57:00Z">
                  <w:rPr>
                    <w:ins w:id="493" w:author="Dinesh N" w:date="2024-06-22T23:24:00Z" w16du:dateUtc="2024-06-22T17:54:00Z"/>
                    <w:rFonts w:ascii="Play" w:eastAsia="Play" w:hAnsi="Play" w:cs="Play"/>
                    <w:b/>
                    <w:color w:val="005E00"/>
                    <w:sz w:val="24"/>
                    <w:szCs w:val="24"/>
                  </w:rPr>
                </w:rPrChange>
              </w:rPr>
            </w:pPr>
            <w:ins w:id="494" w:author="Dinesh N" w:date="2024-06-22T23:24:00Z" w16du:dateUtc="2024-06-22T17:54:00Z">
              <w:r w:rsidRPr="00DA3E5A">
                <w:rPr>
                  <w:rFonts w:ascii="Aptos Narrow" w:eastAsia="Play" w:hAnsi="Aptos Narrow" w:cs="Play"/>
                  <w:b/>
                  <w:color w:val="005E00"/>
                  <w:sz w:val="28"/>
                  <w:szCs w:val="28"/>
                  <w:rPrChange w:id="495" w:author="Dinesh N" w:date="2024-06-22T23:27:00Z" w16du:dateUtc="2024-06-22T17:57:00Z">
                    <w:rPr>
                      <w:rFonts w:ascii="Play" w:eastAsia="Play" w:hAnsi="Play" w:cs="Play"/>
                      <w:b/>
                      <w:color w:val="005E00"/>
                      <w:sz w:val="24"/>
                      <w:szCs w:val="24"/>
                    </w:rPr>
                  </w:rPrChange>
                </w:rPr>
                <w:t>They can manage their stress, truthful, good in studies, analytical, secretive, straight forward.</w:t>
              </w:r>
            </w:ins>
          </w:p>
        </w:tc>
      </w:tr>
      <w:tr w:rsidR="000336D2" w14:paraId="717A7707" w14:textId="77777777" w:rsidTr="00A24776">
        <w:trPr>
          <w:trHeight w:val="349"/>
          <w:ins w:id="496"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0B2D6958" w14:textId="77777777" w:rsidR="000336D2" w:rsidRPr="00DA3E5A" w:rsidRDefault="000336D2" w:rsidP="00A24776">
            <w:pPr>
              <w:spacing w:after="0" w:line="360" w:lineRule="auto"/>
              <w:rPr>
                <w:ins w:id="497" w:author="Dinesh N" w:date="2024-06-22T23:24:00Z" w16du:dateUtc="2024-06-22T17:54:00Z"/>
                <w:rFonts w:ascii="Aptos Narrow" w:eastAsia="Play" w:hAnsi="Aptos Narrow" w:cs="Play"/>
                <w:b/>
                <w:color w:val="1F3864"/>
                <w:sz w:val="28"/>
                <w:szCs w:val="28"/>
                <w:rPrChange w:id="498" w:author="Dinesh N" w:date="2024-06-22T23:27:00Z" w16du:dateUtc="2024-06-22T17:57:00Z">
                  <w:rPr>
                    <w:ins w:id="499" w:author="Dinesh N" w:date="2024-06-22T23:24:00Z" w16du:dateUtc="2024-06-22T17:54:00Z"/>
                    <w:rFonts w:ascii="Play" w:eastAsia="Play" w:hAnsi="Play" w:cs="Play"/>
                    <w:b/>
                    <w:color w:val="1F3864"/>
                    <w:sz w:val="24"/>
                    <w:szCs w:val="24"/>
                  </w:rPr>
                </w:rPrChange>
              </w:rPr>
            </w:pPr>
            <w:ins w:id="500" w:author="Dinesh N" w:date="2024-06-22T23:24:00Z" w16du:dateUtc="2024-06-22T17:54:00Z">
              <w:r w:rsidRPr="00DA3E5A">
                <w:rPr>
                  <w:rFonts w:ascii="Aptos Narrow" w:eastAsia="Play" w:hAnsi="Aptos Narrow" w:cs="Play"/>
                  <w:b/>
                  <w:color w:val="1F3864"/>
                  <w:sz w:val="28"/>
                  <w:szCs w:val="28"/>
                  <w:rPrChange w:id="501" w:author="Dinesh N" w:date="2024-06-22T23:27:00Z" w16du:dateUtc="2024-06-22T17:57:00Z">
                    <w:rPr>
                      <w:rFonts w:ascii="Play" w:eastAsia="Play" w:hAnsi="Play" w:cs="Play"/>
                      <w:b/>
                      <w:color w:val="1F3864"/>
                      <w:sz w:val="24"/>
                      <w:szCs w:val="24"/>
                    </w:rPr>
                  </w:rPrChange>
                </w:rPr>
                <w:t>NEGATIVE</w:t>
              </w:r>
            </w:ins>
          </w:p>
        </w:tc>
        <w:tc>
          <w:tcPr>
            <w:tcW w:w="8036" w:type="dxa"/>
            <w:tcBorders>
              <w:top w:val="nil"/>
              <w:left w:val="nil"/>
              <w:bottom w:val="single" w:sz="4" w:space="0" w:color="000000"/>
              <w:right w:val="single" w:sz="4" w:space="0" w:color="000000"/>
            </w:tcBorders>
            <w:shd w:val="clear" w:color="auto" w:fill="FFFFCC"/>
            <w:vAlign w:val="bottom"/>
          </w:tcPr>
          <w:p w14:paraId="682F1661" w14:textId="77777777" w:rsidR="000336D2" w:rsidRPr="00DA3E5A" w:rsidRDefault="000336D2" w:rsidP="00A24776">
            <w:pPr>
              <w:numPr>
                <w:ilvl w:val="0"/>
                <w:numId w:val="28"/>
              </w:numPr>
              <w:pBdr>
                <w:top w:val="nil"/>
                <w:left w:val="nil"/>
                <w:bottom w:val="nil"/>
                <w:right w:val="nil"/>
                <w:between w:val="nil"/>
              </w:pBdr>
              <w:spacing w:after="0" w:line="240" w:lineRule="auto"/>
              <w:rPr>
                <w:ins w:id="502" w:author="Dinesh N" w:date="2024-06-22T23:24:00Z" w16du:dateUtc="2024-06-22T17:54:00Z"/>
                <w:rFonts w:ascii="Aptos Narrow" w:eastAsia="Play" w:hAnsi="Aptos Narrow" w:cs="Play"/>
                <w:b/>
                <w:color w:val="005E00"/>
                <w:sz w:val="28"/>
                <w:szCs w:val="28"/>
                <w:rPrChange w:id="503" w:author="Dinesh N" w:date="2024-06-22T23:27:00Z" w16du:dateUtc="2024-06-22T17:57:00Z">
                  <w:rPr>
                    <w:ins w:id="504" w:author="Dinesh N" w:date="2024-06-22T23:24:00Z" w16du:dateUtc="2024-06-22T17:54:00Z"/>
                    <w:rFonts w:ascii="Play" w:eastAsia="Play" w:hAnsi="Play" w:cs="Play"/>
                    <w:b/>
                    <w:color w:val="005E00"/>
                    <w:sz w:val="24"/>
                    <w:szCs w:val="24"/>
                  </w:rPr>
                </w:rPrChange>
              </w:rPr>
            </w:pPr>
            <w:ins w:id="505" w:author="Dinesh N" w:date="2024-06-22T23:24:00Z" w16du:dateUtc="2024-06-22T17:54:00Z">
              <w:r w:rsidRPr="00DA3E5A">
                <w:rPr>
                  <w:rFonts w:ascii="Aptos Narrow" w:eastAsia="Play" w:hAnsi="Aptos Narrow" w:cs="Play"/>
                  <w:b/>
                  <w:color w:val="005E00"/>
                  <w:sz w:val="28"/>
                  <w:szCs w:val="28"/>
                  <w:rPrChange w:id="506" w:author="Dinesh N" w:date="2024-06-22T23:27:00Z" w16du:dateUtc="2024-06-22T17:57:00Z">
                    <w:rPr>
                      <w:rFonts w:ascii="Play" w:eastAsia="Play" w:hAnsi="Play" w:cs="Play"/>
                      <w:b/>
                      <w:color w:val="005E00"/>
                      <w:sz w:val="24"/>
                      <w:szCs w:val="24"/>
                    </w:rPr>
                  </w:rPrChange>
                </w:rPr>
                <w:t>Marriage and health. Due to overthinking they miss fun if life.</w:t>
              </w:r>
            </w:ins>
          </w:p>
        </w:tc>
      </w:tr>
      <w:tr w:rsidR="000336D2" w14:paraId="633F6C46" w14:textId="77777777" w:rsidTr="00A24776">
        <w:trPr>
          <w:trHeight w:val="349"/>
          <w:ins w:id="507"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0235480D" w14:textId="77777777" w:rsidR="000336D2" w:rsidRPr="00DA3E5A" w:rsidRDefault="000336D2" w:rsidP="00A24776">
            <w:pPr>
              <w:spacing w:after="0" w:line="276" w:lineRule="auto"/>
              <w:rPr>
                <w:ins w:id="508" w:author="Dinesh N" w:date="2024-06-22T23:24:00Z" w16du:dateUtc="2024-06-22T17:54:00Z"/>
                <w:rFonts w:ascii="Aptos Narrow" w:eastAsia="Play" w:hAnsi="Aptos Narrow" w:cs="Play"/>
                <w:b/>
                <w:color w:val="1F3864"/>
                <w:sz w:val="28"/>
                <w:szCs w:val="28"/>
                <w:rPrChange w:id="509" w:author="Dinesh N" w:date="2024-06-22T23:27:00Z" w16du:dateUtc="2024-06-22T17:57:00Z">
                  <w:rPr>
                    <w:ins w:id="510" w:author="Dinesh N" w:date="2024-06-22T23:24:00Z" w16du:dateUtc="2024-06-22T17:54:00Z"/>
                    <w:rFonts w:ascii="Play" w:eastAsia="Play" w:hAnsi="Play" w:cs="Play"/>
                    <w:b/>
                    <w:color w:val="1F3864"/>
                    <w:sz w:val="24"/>
                    <w:szCs w:val="24"/>
                  </w:rPr>
                </w:rPrChange>
              </w:rPr>
            </w:pPr>
            <w:ins w:id="511" w:author="Dinesh N" w:date="2024-06-22T23:24:00Z" w16du:dateUtc="2024-06-22T17:54:00Z">
              <w:r w:rsidRPr="00DA3E5A">
                <w:rPr>
                  <w:rFonts w:ascii="Aptos Narrow" w:eastAsia="Play" w:hAnsi="Aptos Narrow" w:cs="Play"/>
                  <w:b/>
                  <w:color w:val="1F3864"/>
                  <w:sz w:val="28"/>
                  <w:szCs w:val="28"/>
                  <w:rPrChange w:id="512" w:author="Dinesh N" w:date="2024-06-22T23:27:00Z" w16du:dateUtc="2024-06-22T17:57:00Z">
                    <w:rPr>
                      <w:rFonts w:ascii="Play" w:eastAsia="Play" w:hAnsi="Play" w:cs="Play"/>
                      <w:b/>
                      <w:color w:val="1F3864"/>
                      <w:sz w:val="24"/>
                      <w:szCs w:val="24"/>
                    </w:rPr>
                  </w:rPrChange>
                </w:rPr>
                <w:t>FINANCE</w:t>
              </w:r>
            </w:ins>
          </w:p>
        </w:tc>
        <w:tc>
          <w:tcPr>
            <w:tcW w:w="8036" w:type="dxa"/>
            <w:tcBorders>
              <w:top w:val="nil"/>
              <w:left w:val="nil"/>
              <w:bottom w:val="single" w:sz="4" w:space="0" w:color="000000"/>
              <w:right w:val="single" w:sz="4" w:space="0" w:color="000000"/>
            </w:tcBorders>
            <w:shd w:val="clear" w:color="auto" w:fill="FFCCFF"/>
            <w:vAlign w:val="bottom"/>
          </w:tcPr>
          <w:p w14:paraId="5119BB9E" w14:textId="77777777" w:rsidR="000336D2" w:rsidRPr="00DA3E5A" w:rsidRDefault="000336D2" w:rsidP="00A24776">
            <w:pPr>
              <w:numPr>
                <w:ilvl w:val="0"/>
                <w:numId w:val="28"/>
              </w:numPr>
              <w:pBdr>
                <w:top w:val="nil"/>
                <w:left w:val="nil"/>
                <w:bottom w:val="nil"/>
                <w:right w:val="nil"/>
                <w:between w:val="nil"/>
              </w:pBdr>
              <w:spacing w:after="0" w:line="240" w:lineRule="auto"/>
              <w:rPr>
                <w:ins w:id="513" w:author="Dinesh N" w:date="2024-06-22T23:24:00Z" w16du:dateUtc="2024-06-22T17:54:00Z"/>
                <w:rFonts w:ascii="Aptos Narrow" w:eastAsia="Play" w:hAnsi="Aptos Narrow" w:cs="Play"/>
                <w:b/>
                <w:color w:val="005E00"/>
                <w:sz w:val="28"/>
                <w:szCs w:val="28"/>
                <w:rPrChange w:id="514" w:author="Dinesh N" w:date="2024-06-22T23:27:00Z" w16du:dateUtc="2024-06-22T17:57:00Z">
                  <w:rPr>
                    <w:ins w:id="515" w:author="Dinesh N" w:date="2024-06-22T23:24:00Z" w16du:dateUtc="2024-06-22T17:54:00Z"/>
                    <w:rFonts w:ascii="Play" w:eastAsia="Play" w:hAnsi="Play" w:cs="Play"/>
                    <w:b/>
                    <w:color w:val="005E00"/>
                    <w:sz w:val="24"/>
                    <w:szCs w:val="24"/>
                  </w:rPr>
                </w:rPrChange>
              </w:rPr>
            </w:pPr>
            <w:ins w:id="516" w:author="Dinesh N" w:date="2024-06-22T23:24:00Z" w16du:dateUtc="2024-06-22T17:54:00Z">
              <w:r w:rsidRPr="00DA3E5A">
                <w:rPr>
                  <w:rFonts w:ascii="Aptos Narrow" w:eastAsia="Play" w:hAnsi="Aptos Narrow" w:cs="Play"/>
                  <w:b/>
                  <w:color w:val="005E00"/>
                  <w:sz w:val="28"/>
                  <w:szCs w:val="28"/>
                  <w:rPrChange w:id="517" w:author="Dinesh N" w:date="2024-06-22T23:27:00Z" w16du:dateUtc="2024-06-22T17:57:00Z">
                    <w:rPr>
                      <w:rFonts w:ascii="Play" w:eastAsia="Play" w:hAnsi="Play" w:cs="Play"/>
                      <w:b/>
                      <w:color w:val="005E00"/>
                      <w:sz w:val="24"/>
                      <w:szCs w:val="24"/>
                    </w:rPr>
                  </w:rPrChange>
                </w:rPr>
                <w:t>Earn through their skills.</w:t>
              </w:r>
            </w:ins>
          </w:p>
        </w:tc>
      </w:tr>
      <w:tr w:rsidR="000336D2" w14:paraId="11DF4C0F" w14:textId="77777777" w:rsidTr="00A24776">
        <w:trPr>
          <w:trHeight w:val="349"/>
          <w:ins w:id="518"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13299C0A" w14:textId="77777777" w:rsidR="000336D2" w:rsidRPr="00DA3E5A" w:rsidRDefault="000336D2" w:rsidP="00A24776">
            <w:pPr>
              <w:spacing w:after="0" w:line="600" w:lineRule="auto"/>
              <w:rPr>
                <w:ins w:id="519" w:author="Dinesh N" w:date="2024-06-22T23:24:00Z" w16du:dateUtc="2024-06-22T17:54:00Z"/>
                <w:rFonts w:ascii="Aptos Narrow" w:eastAsia="Play" w:hAnsi="Aptos Narrow" w:cs="Play"/>
                <w:b/>
                <w:color w:val="1F3864"/>
                <w:sz w:val="28"/>
                <w:szCs w:val="28"/>
                <w:rPrChange w:id="520" w:author="Dinesh N" w:date="2024-06-22T23:27:00Z" w16du:dateUtc="2024-06-22T17:57:00Z">
                  <w:rPr>
                    <w:ins w:id="521" w:author="Dinesh N" w:date="2024-06-22T23:24:00Z" w16du:dateUtc="2024-06-22T17:54:00Z"/>
                    <w:rFonts w:ascii="Play" w:eastAsia="Play" w:hAnsi="Play" w:cs="Play"/>
                    <w:b/>
                    <w:color w:val="1F3864"/>
                    <w:sz w:val="24"/>
                    <w:szCs w:val="24"/>
                  </w:rPr>
                </w:rPrChange>
              </w:rPr>
            </w:pPr>
            <w:ins w:id="522" w:author="Dinesh N" w:date="2024-06-22T23:24:00Z" w16du:dateUtc="2024-06-22T17:54:00Z">
              <w:r w:rsidRPr="00DA3E5A">
                <w:rPr>
                  <w:rFonts w:ascii="Aptos Narrow" w:eastAsia="Play" w:hAnsi="Aptos Narrow" w:cs="Play"/>
                  <w:b/>
                  <w:color w:val="1F3864"/>
                  <w:sz w:val="28"/>
                  <w:szCs w:val="28"/>
                  <w:rPrChange w:id="523" w:author="Dinesh N" w:date="2024-06-22T23:27:00Z" w16du:dateUtc="2024-06-22T17:57:00Z">
                    <w:rPr>
                      <w:rFonts w:ascii="Play" w:eastAsia="Play" w:hAnsi="Play" w:cs="Play"/>
                      <w:b/>
                      <w:color w:val="1F3864"/>
                      <w:sz w:val="24"/>
                      <w:szCs w:val="24"/>
                    </w:rPr>
                  </w:rPrChange>
                </w:rPr>
                <w:t>HEALTH</w:t>
              </w:r>
            </w:ins>
          </w:p>
        </w:tc>
        <w:tc>
          <w:tcPr>
            <w:tcW w:w="8036" w:type="dxa"/>
            <w:tcBorders>
              <w:top w:val="nil"/>
              <w:left w:val="nil"/>
              <w:bottom w:val="single" w:sz="4" w:space="0" w:color="000000"/>
              <w:right w:val="single" w:sz="4" w:space="0" w:color="000000"/>
            </w:tcBorders>
            <w:shd w:val="clear" w:color="auto" w:fill="FFFFCC"/>
            <w:vAlign w:val="bottom"/>
          </w:tcPr>
          <w:p w14:paraId="3E53E09C" w14:textId="77777777" w:rsidR="000336D2" w:rsidRPr="00DA3E5A" w:rsidRDefault="000336D2" w:rsidP="00A24776">
            <w:pPr>
              <w:numPr>
                <w:ilvl w:val="0"/>
                <w:numId w:val="28"/>
              </w:numPr>
              <w:pBdr>
                <w:top w:val="nil"/>
                <w:left w:val="nil"/>
                <w:bottom w:val="nil"/>
                <w:right w:val="nil"/>
                <w:between w:val="nil"/>
              </w:pBdr>
              <w:spacing w:after="0" w:line="240" w:lineRule="auto"/>
              <w:rPr>
                <w:ins w:id="524" w:author="Dinesh N" w:date="2024-06-22T23:24:00Z" w16du:dateUtc="2024-06-22T17:54:00Z"/>
                <w:rFonts w:ascii="Aptos Narrow" w:eastAsia="Play" w:hAnsi="Aptos Narrow" w:cs="Play"/>
                <w:b/>
                <w:color w:val="005E00"/>
                <w:sz w:val="28"/>
                <w:szCs w:val="28"/>
                <w:rPrChange w:id="525" w:author="Dinesh N" w:date="2024-06-22T23:27:00Z" w16du:dateUtc="2024-06-22T17:57:00Z">
                  <w:rPr>
                    <w:ins w:id="526" w:author="Dinesh N" w:date="2024-06-22T23:24:00Z" w16du:dateUtc="2024-06-22T17:54:00Z"/>
                    <w:rFonts w:ascii="Play" w:eastAsia="Play" w:hAnsi="Play" w:cs="Play"/>
                    <w:b/>
                    <w:color w:val="005E00"/>
                    <w:sz w:val="24"/>
                    <w:szCs w:val="24"/>
                  </w:rPr>
                </w:rPrChange>
              </w:rPr>
            </w:pPr>
            <w:ins w:id="527" w:author="Dinesh N" w:date="2024-06-22T23:24:00Z" w16du:dateUtc="2024-06-22T17:54:00Z">
              <w:r w:rsidRPr="00DA3E5A">
                <w:rPr>
                  <w:rFonts w:ascii="Aptos Narrow" w:eastAsia="Play" w:hAnsi="Aptos Narrow" w:cs="Play"/>
                  <w:b/>
                  <w:color w:val="005E00"/>
                  <w:sz w:val="28"/>
                  <w:szCs w:val="28"/>
                  <w:rPrChange w:id="528" w:author="Dinesh N" w:date="2024-06-22T23:27:00Z" w16du:dateUtc="2024-06-22T17:57:00Z">
                    <w:rPr>
                      <w:rFonts w:ascii="Play" w:eastAsia="Play" w:hAnsi="Play" w:cs="Play"/>
                      <w:b/>
                      <w:color w:val="005E00"/>
                      <w:sz w:val="24"/>
                      <w:szCs w:val="24"/>
                    </w:rPr>
                  </w:rPrChange>
                </w:rPr>
                <w:t>Cold and Cough.</w:t>
              </w:r>
            </w:ins>
          </w:p>
          <w:p w14:paraId="32DC8442" w14:textId="77777777" w:rsidR="000336D2" w:rsidRPr="00DA3E5A" w:rsidRDefault="000336D2" w:rsidP="00A24776">
            <w:pPr>
              <w:numPr>
                <w:ilvl w:val="0"/>
                <w:numId w:val="28"/>
              </w:numPr>
              <w:pBdr>
                <w:top w:val="nil"/>
                <w:left w:val="nil"/>
                <w:bottom w:val="nil"/>
                <w:right w:val="nil"/>
                <w:between w:val="nil"/>
              </w:pBdr>
              <w:spacing w:after="0" w:line="240" w:lineRule="auto"/>
              <w:rPr>
                <w:ins w:id="529" w:author="Dinesh N" w:date="2024-06-22T23:24:00Z" w16du:dateUtc="2024-06-22T17:54:00Z"/>
                <w:rFonts w:ascii="Aptos Narrow" w:eastAsia="Play" w:hAnsi="Aptos Narrow" w:cs="Play"/>
                <w:b/>
                <w:color w:val="005E00"/>
                <w:sz w:val="28"/>
                <w:szCs w:val="28"/>
                <w:rPrChange w:id="530" w:author="Dinesh N" w:date="2024-06-22T23:27:00Z" w16du:dateUtc="2024-06-22T17:57:00Z">
                  <w:rPr>
                    <w:ins w:id="531" w:author="Dinesh N" w:date="2024-06-22T23:24:00Z" w16du:dateUtc="2024-06-22T17:54:00Z"/>
                    <w:rFonts w:ascii="Play" w:eastAsia="Play" w:hAnsi="Play" w:cs="Play"/>
                    <w:b/>
                    <w:color w:val="005E00"/>
                    <w:sz w:val="24"/>
                    <w:szCs w:val="24"/>
                  </w:rPr>
                </w:rPrChange>
              </w:rPr>
            </w:pPr>
            <w:ins w:id="532" w:author="Dinesh N" w:date="2024-06-22T23:24:00Z" w16du:dateUtc="2024-06-22T17:54:00Z">
              <w:r w:rsidRPr="00DA3E5A">
                <w:rPr>
                  <w:rFonts w:ascii="Aptos Narrow" w:eastAsia="Play" w:hAnsi="Aptos Narrow" w:cs="Play"/>
                  <w:b/>
                  <w:color w:val="005E00"/>
                  <w:sz w:val="28"/>
                  <w:szCs w:val="28"/>
                  <w:rPrChange w:id="533" w:author="Dinesh N" w:date="2024-06-22T23:27:00Z" w16du:dateUtc="2024-06-22T17:57:00Z">
                    <w:rPr>
                      <w:rFonts w:ascii="Play" w:eastAsia="Play" w:hAnsi="Play" w:cs="Play"/>
                      <w:b/>
                      <w:color w:val="005E00"/>
                      <w:sz w:val="24"/>
                      <w:szCs w:val="24"/>
                    </w:rPr>
                  </w:rPrChange>
                </w:rPr>
                <w:t>Lung problem.</w:t>
              </w:r>
            </w:ins>
          </w:p>
          <w:p w14:paraId="50CAABAC" w14:textId="77777777" w:rsidR="000336D2" w:rsidRPr="00DA3E5A" w:rsidRDefault="000336D2" w:rsidP="00A24776">
            <w:pPr>
              <w:numPr>
                <w:ilvl w:val="0"/>
                <w:numId w:val="28"/>
              </w:numPr>
              <w:pBdr>
                <w:top w:val="nil"/>
                <w:left w:val="nil"/>
                <w:bottom w:val="nil"/>
                <w:right w:val="nil"/>
                <w:between w:val="nil"/>
              </w:pBdr>
              <w:spacing w:after="0" w:line="240" w:lineRule="auto"/>
              <w:rPr>
                <w:ins w:id="534" w:author="Dinesh N" w:date="2024-06-22T23:24:00Z" w16du:dateUtc="2024-06-22T17:54:00Z"/>
                <w:rFonts w:ascii="Aptos Narrow" w:eastAsia="Play" w:hAnsi="Aptos Narrow" w:cs="Play"/>
                <w:b/>
                <w:color w:val="005E00"/>
                <w:sz w:val="28"/>
                <w:szCs w:val="28"/>
                <w:rPrChange w:id="535" w:author="Dinesh N" w:date="2024-06-22T23:27:00Z" w16du:dateUtc="2024-06-22T17:57:00Z">
                  <w:rPr>
                    <w:ins w:id="536" w:author="Dinesh N" w:date="2024-06-22T23:24:00Z" w16du:dateUtc="2024-06-22T17:54:00Z"/>
                    <w:rFonts w:ascii="Play" w:eastAsia="Play" w:hAnsi="Play" w:cs="Play"/>
                    <w:b/>
                    <w:color w:val="005E00"/>
                    <w:sz w:val="24"/>
                    <w:szCs w:val="24"/>
                  </w:rPr>
                </w:rPrChange>
              </w:rPr>
            </w:pPr>
            <w:ins w:id="537" w:author="Dinesh N" w:date="2024-06-22T23:24:00Z" w16du:dateUtc="2024-06-22T17:54:00Z">
              <w:r w:rsidRPr="00DA3E5A">
                <w:rPr>
                  <w:rFonts w:ascii="Aptos Narrow" w:eastAsia="Play" w:hAnsi="Aptos Narrow" w:cs="Play"/>
                  <w:b/>
                  <w:color w:val="005E00"/>
                  <w:sz w:val="28"/>
                  <w:szCs w:val="28"/>
                  <w:rPrChange w:id="538" w:author="Dinesh N" w:date="2024-06-22T23:27:00Z" w16du:dateUtc="2024-06-22T17:57:00Z">
                    <w:rPr>
                      <w:rFonts w:ascii="Play" w:eastAsia="Play" w:hAnsi="Play" w:cs="Play"/>
                      <w:b/>
                      <w:color w:val="005E00"/>
                      <w:sz w:val="24"/>
                      <w:szCs w:val="24"/>
                    </w:rPr>
                  </w:rPrChange>
                </w:rPr>
                <w:t>Skin related problem.</w:t>
              </w:r>
            </w:ins>
          </w:p>
          <w:p w14:paraId="0A28BB35" w14:textId="77777777" w:rsidR="000336D2" w:rsidRPr="00DA3E5A" w:rsidRDefault="000336D2" w:rsidP="00A24776">
            <w:pPr>
              <w:numPr>
                <w:ilvl w:val="0"/>
                <w:numId w:val="28"/>
              </w:numPr>
              <w:pBdr>
                <w:top w:val="nil"/>
                <w:left w:val="nil"/>
                <w:bottom w:val="nil"/>
                <w:right w:val="nil"/>
                <w:between w:val="nil"/>
              </w:pBdr>
              <w:spacing w:after="0" w:line="240" w:lineRule="auto"/>
              <w:rPr>
                <w:ins w:id="539" w:author="Dinesh N" w:date="2024-06-22T23:24:00Z" w16du:dateUtc="2024-06-22T17:54:00Z"/>
                <w:rFonts w:ascii="Aptos Narrow" w:eastAsia="Play" w:hAnsi="Aptos Narrow" w:cs="Play"/>
                <w:b/>
                <w:color w:val="005E00"/>
                <w:sz w:val="28"/>
                <w:szCs w:val="28"/>
                <w:rPrChange w:id="540" w:author="Dinesh N" w:date="2024-06-22T23:27:00Z" w16du:dateUtc="2024-06-22T17:57:00Z">
                  <w:rPr>
                    <w:ins w:id="541" w:author="Dinesh N" w:date="2024-06-22T23:24:00Z" w16du:dateUtc="2024-06-22T17:54:00Z"/>
                    <w:rFonts w:ascii="Play" w:eastAsia="Play" w:hAnsi="Play" w:cs="Play"/>
                    <w:b/>
                    <w:color w:val="005E00"/>
                    <w:sz w:val="24"/>
                    <w:szCs w:val="24"/>
                  </w:rPr>
                </w:rPrChange>
              </w:rPr>
            </w:pPr>
            <w:ins w:id="542" w:author="Dinesh N" w:date="2024-06-22T23:24:00Z" w16du:dateUtc="2024-06-22T17:54:00Z">
              <w:r w:rsidRPr="00DA3E5A">
                <w:rPr>
                  <w:rFonts w:ascii="Aptos Narrow" w:eastAsia="Play" w:hAnsi="Aptos Narrow" w:cs="Play"/>
                  <w:b/>
                  <w:color w:val="005E00"/>
                  <w:sz w:val="28"/>
                  <w:szCs w:val="28"/>
                  <w:rPrChange w:id="543" w:author="Dinesh N" w:date="2024-06-22T23:27:00Z" w16du:dateUtc="2024-06-22T17:57:00Z">
                    <w:rPr>
                      <w:rFonts w:ascii="Play" w:eastAsia="Play" w:hAnsi="Play" w:cs="Play"/>
                      <w:b/>
                      <w:color w:val="005E00"/>
                      <w:sz w:val="24"/>
                      <w:szCs w:val="24"/>
                    </w:rPr>
                  </w:rPrChange>
                </w:rPr>
                <w:t>Hidden (not easy to find).</w:t>
              </w:r>
            </w:ins>
          </w:p>
          <w:p w14:paraId="57A28BF0" w14:textId="77777777" w:rsidR="000336D2" w:rsidRPr="00DA3E5A" w:rsidRDefault="000336D2" w:rsidP="00A24776">
            <w:pPr>
              <w:numPr>
                <w:ilvl w:val="0"/>
                <w:numId w:val="28"/>
              </w:numPr>
              <w:pBdr>
                <w:top w:val="nil"/>
                <w:left w:val="nil"/>
                <w:bottom w:val="nil"/>
                <w:right w:val="nil"/>
                <w:between w:val="nil"/>
              </w:pBdr>
              <w:spacing w:after="0" w:line="240" w:lineRule="auto"/>
              <w:rPr>
                <w:ins w:id="544" w:author="Dinesh N" w:date="2024-06-22T23:24:00Z" w16du:dateUtc="2024-06-22T17:54:00Z"/>
                <w:rFonts w:ascii="Aptos Narrow" w:eastAsia="Play" w:hAnsi="Aptos Narrow" w:cs="Play"/>
                <w:b/>
                <w:color w:val="005E00"/>
                <w:sz w:val="28"/>
                <w:szCs w:val="28"/>
                <w:rPrChange w:id="545" w:author="Dinesh N" w:date="2024-06-22T23:27:00Z" w16du:dateUtc="2024-06-22T17:57:00Z">
                  <w:rPr>
                    <w:ins w:id="546" w:author="Dinesh N" w:date="2024-06-22T23:24:00Z" w16du:dateUtc="2024-06-22T17:54:00Z"/>
                    <w:rFonts w:ascii="Play" w:eastAsia="Play" w:hAnsi="Play" w:cs="Play"/>
                    <w:b/>
                    <w:color w:val="005E00"/>
                    <w:sz w:val="24"/>
                    <w:szCs w:val="24"/>
                  </w:rPr>
                </w:rPrChange>
              </w:rPr>
            </w:pPr>
            <w:ins w:id="547" w:author="Dinesh N" w:date="2024-06-22T23:24:00Z" w16du:dateUtc="2024-06-22T17:54:00Z">
              <w:r w:rsidRPr="00DA3E5A">
                <w:rPr>
                  <w:rFonts w:ascii="Aptos Narrow" w:eastAsia="Play" w:hAnsi="Aptos Narrow" w:cs="Play"/>
                  <w:b/>
                  <w:color w:val="005E00"/>
                  <w:sz w:val="28"/>
                  <w:szCs w:val="28"/>
                  <w:rPrChange w:id="548" w:author="Dinesh N" w:date="2024-06-22T23:27:00Z" w16du:dateUtc="2024-06-22T17:57:00Z">
                    <w:rPr>
                      <w:rFonts w:ascii="Play" w:eastAsia="Play" w:hAnsi="Play" w:cs="Play"/>
                      <w:b/>
                      <w:color w:val="005E00"/>
                      <w:sz w:val="24"/>
                      <w:szCs w:val="24"/>
                    </w:rPr>
                  </w:rPrChange>
                </w:rPr>
                <w:t>Nasal congestion.</w:t>
              </w:r>
            </w:ins>
          </w:p>
        </w:tc>
      </w:tr>
      <w:tr w:rsidR="000336D2" w14:paraId="4107A8FE" w14:textId="77777777" w:rsidTr="00A24776">
        <w:trPr>
          <w:trHeight w:val="349"/>
          <w:ins w:id="549"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3E759512" w14:textId="77777777" w:rsidR="000336D2" w:rsidRPr="00DA3E5A" w:rsidRDefault="000336D2" w:rsidP="00A24776">
            <w:pPr>
              <w:spacing w:after="0" w:line="360" w:lineRule="auto"/>
              <w:rPr>
                <w:ins w:id="550" w:author="Dinesh N" w:date="2024-06-22T23:24:00Z" w16du:dateUtc="2024-06-22T17:54:00Z"/>
                <w:rFonts w:ascii="Aptos Narrow" w:eastAsia="Play" w:hAnsi="Aptos Narrow" w:cs="Play"/>
                <w:b/>
                <w:color w:val="1F3864"/>
                <w:sz w:val="28"/>
                <w:szCs w:val="28"/>
                <w:rPrChange w:id="551" w:author="Dinesh N" w:date="2024-06-22T23:27:00Z" w16du:dateUtc="2024-06-22T17:57:00Z">
                  <w:rPr>
                    <w:ins w:id="552" w:author="Dinesh N" w:date="2024-06-22T23:24:00Z" w16du:dateUtc="2024-06-22T17:54:00Z"/>
                    <w:rFonts w:ascii="Play" w:eastAsia="Play" w:hAnsi="Play" w:cs="Play"/>
                    <w:b/>
                    <w:color w:val="1F3864"/>
                    <w:sz w:val="24"/>
                    <w:szCs w:val="24"/>
                  </w:rPr>
                </w:rPrChange>
              </w:rPr>
            </w:pPr>
            <w:ins w:id="553" w:author="Dinesh N" w:date="2024-06-22T23:24:00Z" w16du:dateUtc="2024-06-22T17:54:00Z">
              <w:r w:rsidRPr="00DA3E5A">
                <w:rPr>
                  <w:rFonts w:ascii="Aptos Narrow" w:eastAsia="Play" w:hAnsi="Aptos Narrow" w:cs="Play"/>
                  <w:b/>
                  <w:color w:val="1F3864"/>
                  <w:sz w:val="28"/>
                  <w:szCs w:val="28"/>
                  <w:rPrChange w:id="554" w:author="Dinesh N" w:date="2024-06-22T23:27:00Z" w16du:dateUtc="2024-06-22T17:57:00Z">
                    <w:rPr>
                      <w:rFonts w:ascii="Play" w:eastAsia="Play" w:hAnsi="Play" w:cs="Play"/>
                      <w:b/>
                      <w:color w:val="1F3864"/>
                      <w:sz w:val="24"/>
                      <w:szCs w:val="24"/>
                    </w:rPr>
                  </w:rPrChange>
                </w:rPr>
                <w:t>RELATIONSHIP</w:t>
              </w:r>
            </w:ins>
          </w:p>
        </w:tc>
        <w:tc>
          <w:tcPr>
            <w:tcW w:w="8036" w:type="dxa"/>
            <w:tcBorders>
              <w:top w:val="nil"/>
              <w:left w:val="nil"/>
              <w:bottom w:val="single" w:sz="4" w:space="0" w:color="000000"/>
              <w:right w:val="single" w:sz="4" w:space="0" w:color="000000"/>
            </w:tcBorders>
            <w:shd w:val="clear" w:color="auto" w:fill="FFCCFF"/>
            <w:vAlign w:val="bottom"/>
          </w:tcPr>
          <w:p w14:paraId="3FE4A12A" w14:textId="77777777" w:rsidR="000336D2" w:rsidRPr="00DA3E5A" w:rsidRDefault="000336D2" w:rsidP="00A24776">
            <w:pPr>
              <w:numPr>
                <w:ilvl w:val="0"/>
                <w:numId w:val="28"/>
              </w:numPr>
              <w:pBdr>
                <w:top w:val="nil"/>
                <w:left w:val="nil"/>
                <w:bottom w:val="nil"/>
                <w:right w:val="nil"/>
                <w:between w:val="nil"/>
              </w:pBdr>
              <w:spacing w:after="0" w:line="240" w:lineRule="auto"/>
              <w:rPr>
                <w:ins w:id="555" w:author="Dinesh N" w:date="2024-06-22T23:24:00Z" w16du:dateUtc="2024-06-22T17:54:00Z"/>
                <w:rFonts w:ascii="Aptos Narrow" w:eastAsia="Play" w:hAnsi="Aptos Narrow" w:cs="Play"/>
                <w:b/>
                <w:color w:val="005E00"/>
                <w:sz w:val="28"/>
                <w:szCs w:val="28"/>
                <w:rPrChange w:id="556" w:author="Dinesh N" w:date="2024-06-22T23:27:00Z" w16du:dateUtc="2024-06-22T17:57:00Z">
                  <w:rPr>
                    <w:ins w:id="557" w:author="Dinesh N" w:date="2024-06-22T23:24:00Z" w16du:dateUtc="2024-06-22T17:54:00Z"/>
                    <w:rFonts w:ascii="Play" w:eastAsia="Play" w:hAnsi="Play" w:cs="Play"/>
                    <w:b/>
                    <w:color w:val="005E00"/>
                    <w:sz w:val="24"/>
                    <w:szCs w:val="24"/>
                  </w:rPr>
                </w:rPrChange>
              </w:rPr>
            </w:pPr>
            <w:ins w:id="558" w:author="Dinesh N" w:date="2024-06-22T23:24:00Z" w16du:dateUtc="2024-06-22T17:54:00Z">
              <w:r w:rsidRPr="00DA3E5A">
                <w:rPr>
                  <w:rFonts w:ascii="Aptos Narrow" w:eastAsia="Play" w:hAnsi="Aptos Narrow" w:cs="Play"/>
                  <w:b/>
                  <w:color w:val="005E00"/>
                  <w:sz w:val="28"/>
                  <w:szCs w:val="28"/>
                  <w:rPrChange w:id="559" w:author="Dinesh N" w:date="2024-06-22T23:27:00Z" w16du:dateUtc="2024-06-22T17:57:00Z">
                    <w:rPr>
                      <w:rFonts w:ascii="Play" w:eastAsia="Play" w:hAnsi="Play" w:cs="Play"/>
                      <w:b/>
                      <w:color w:val="005E00"/>
                      <w:sz w:val="24"/>
                      <w:szCs w:val="24"/>
                    </w:rPr>
                  </w:rPrChange>
                </w:rPr>
                <w:t>Like to be alone, don’t open up much.</w:t>
              </w:r>
            </w:ins>
          </w:p>
        </w:tc>
      </w:tr>
    </w:tbl>
    <w:p w14:paraId="5DEADEDB" w14:textId="77777777" w:rsidR="000336D2" w:rsidRDefault="000336D2" w:rsidP="000336D2">
      <w:pPr>
        <w:tabs>
          <w:tab w:val="left" w:pos="7635"/>
        </w:tabs>
        <w:rPr>
          <w:ins w:id="560" w:author="Dinesh N" w:date="2024-06-22T23:28:00Z" w16du:dateUtc="2024-06-22T17:58:00Z"/>
          <w:sz w:val="24"/>
          <w:szCs w:val="24"/>
        </w:rPr>
      </w:pPr>
    </w:p>
    <w:p w14:paraId="74E995FB" w14:textId="77777777" w:rsidR="00DA3E5A" w:rsidRDefault="00DA3E5A" w:rsidP="000336D2">
      <w:pPr>
        <w:tabs>
          <w:tab w:val="left" w:pos="7635"/>
        </w:tabs>
        <w:rPr>
          <w:ins w:id="561" w:author="Dinesh N" w:date="2024-06-22T23:24:00Z" w16du:dateUtc="2024-06-22T17:54:00Z"/>
          <w:sz w:val="24"/>
          <w:szCs w:val="24"/>
        </w:rPr>
      </w:pPr>
    </w:p>
    <w:p w14:paraId="16745572" w14:textId="3942A3D0" w:rsidR="000336D2" w:rsidRPr="009D411F" w:rsidRDefault="000336D2" w:rsidP="000336D2">
      <w:pPr>
        <w:jc w:val="center"/>
        <w:rPr>
          <w:ins w:id="562" w:author="Dinesh N" w:date="2024-06-22T23:24:00Z" w16du:dateUtc="2024-06-22T17:54:00Z"/>
          <w:rFonts w:ascii="Arial Rounded MT Bold" w:hAnsi="Arial Rounded MT Bold"/>
          <w:color w:val="004E9A"/>
          <w:sz w:val="28"/>
          <w:szCs w:val="28"/>
        </w:rPr>
      </w:pPr>
      <w:ins w:id="563" w:author="Dinesh N" w:date="2024-06-22T23:24:00Z" w16du:dateUtc="2024-06-22T17:54:00Z">
        <w:r w:rsidRPr="008E3822">
          <w:rPr>
            <w:rFonts w:ascii="Arial Rounded MT Bold" w:hAnsi="Arial Rounded MT Bold"/>
            <w:color w:val="004E9A"/>
            <w:sz w:val="28"/>
            <w:szCs w:val="28"/>
          </w:rPr>
          <w:t xml:space="preserve">NUMBER </w:t>
        </w:r>
        <w:r>
          <w:rPr>
            <w:rFonts w:ascii="Arial Rounded MT Bold" w:hAnsi="Arial Rounded MT Bold"/>
            <w:color w:val="004E9A"/>
            <w:sz w:val="28"/>
            <w:szCs w:val="28"/>
          </w:rPr>
          <w:t>8</w:t>
        </w:r>
        <w:r w:rsidRPr="008E3822">
          <w:rPr>
            <w:rFonts w:ascii="Arial Rounded MT Bold" w:hAnsi="Arial Rounded MT Bold"/>
            <w:color w:val="004E9A"/>
            <w:sz w:val="28"/>
            <w:szCs w:val="28"/>
          </w:rPr>
          <w:t xml:space="preserve"> VIBRATION</w:t>
        </w:r>
      </w:ins>
    </w:p>
    <w:tbl>
      <w:tblPr>
        <w:tblW w:w="10187" w:type="dxa"/>
        <w:tblInd w:w="-365" w:type="dxa"/>
        <w:tblLayout w:type="fixed"/>
        <w:tblLook w:val="0400" w:firstRow="0" w:lastRow="0" w:firstColumn="0" w:lastColumn="0" w:noHBand="0" w:noVBand="1"/>
      </w:tblPr>
      <w:tblGrid>
        <w:gridCol w:w="2151"/>
        <w:gridCol w:w="8036"/>
      </w:tblGrid>
      <w:tr w:rsidR="000336D2" w14:paraId="53351A0E" w14:textId="77777777" w:rsidTr="00A24776">
        <w:trPr>
          <w:trHeight w:val="390"/>
          <w:ins w:id="564" w:author="Dinesh N" w:date="2024-06-22T23:24:00Z"/>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0CECE"/>
            <w:vAlign w:val="bottom"/>
          </w:tcPr>
          <w:p w14:paraId="07FEC0BF" w14:textId="77777777" w:rsidR="000336D2" w:rsidRDefault="000336D2" w:rsidP="00A24776">
            <w:pPr>
              <w:spacing w:after="0" w:line="240" w:lineRule="auto"/>
              <w:jc w:val="center"/>
              <w:rPr>
                <w:ins w:id="565" w:author="Dinesh N" w:date="2024-06-22T23:24:00Z" w16du:dateUtc="2024-06-22T17:54:00Z"/>
                <w:rFonts w:ascii="Arial Rounded" w:eastAsia="Arial Rounded" w:hAnsi="Arial Rounded" w:cs="Arial Rounded"/>
                <w:b/>
                <w:color w:val="A20000"/>
                <w:sz w:val="28"/>
                <w:szCs w:val="28"/>
              </w:rPr>
            </w:pPr>
            <w:ins w:id="566" w:author="Dinesh N" w:date="2024-06-22T23:24:00Z" w16du:dateUtc="2024-06-22T17:54:00Z">
              <w:r>
                <w:rPr>
                  <w:rFonts w:ascii="Arial Rounded" w:eastAsia="Arial Rounded" w:hAnsi="Arial Rounded" w:cs="Arial Rounded"/>
                  <w:b/>
                  <w:color w:val="A20000"/>
                  <w:sz w:val="28"/>
                  <w:szCs w:val="28"/>
                </w:rPr>
                <w:t>NUMBER 8 VIBRATION</w:t>
              </w:r>
            </w:ins>
          </w:p>
        </w:tc>
      </w:tr>
      <w:tr w:rsidR="000336D2" w14:paraId="11B85563" w14:textId="77777777" w:rsidTr="00A24776">
        <w:trPr>
          <w:trHeight w:val="349"/>
          <w:ins w:id="567"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37356D8B" w14:textId="77777777" w:rsidR="000336D2" w:rsidRPr="00DA3E5A" w:rsidRDefault="000336D2" w:rsidP="00A24776">
            <w:pPr>
              <w:spacing w:after="0" w:line="480" w:lineRule="auto"/>
              <w:rPr>
                <w:ins w:id="568" w:author="Dinesh N" w:date="2024-06-22T23:24:00Z" w16du:dateUtc="2024-06-22T17:54:00Z"/>
                <w:rFonts w:ascii="Aptos Narrow" w:eastAsia="Play" w:hAnsi="Aptos Narrow" w:cs="Play"/>
                <w:b/>
                <w:color w:val="1F3864"/>
                <w:sz w:val="28"/>
                <w:szCs w:val="28"/>
                <w:rPrChange w:id="569" w:author="Dinesh N" w:date="2024-06-22T23:28:00Z" w16du:dateUtc="2024-06-22T17:58:00Z">
                  <w:rPr>
                    <w:ins w:id="570" w:author="Dinesh N" w:date="2024-06-22T23:24:00Z" w16du:dateUtc="2024-06-22T17:54:00Z"/>
                    <w:rFonts w:ascii="Play" w:eastAsia="Play" w:hAnsi="Play" w:cs="Play"/>
                    <w:b/>
                    <w:color w:val="1F3864"/>
                    <w:sz w:val="24"/>
                    <w:szCs w:val="24"/>
                  </w:rPr>
                </w:rPrChange>
              </w:rPr>
            </w:pPr>
            <w:ins w:id="571" w:author="Dinesh N" w:date="2024-06-22T23:24:00Z" w16du:dateUtc="2024-06-22T17:54:00Z">
              <w:r w:rsidRPr="00DA3E5A">
                <w:rPr>
                  <w:rFonts w:ascii="Aptos Narrow" w:eastAsia="Play" w:hAnsi="Aptos Narrow" w:cs="Play"/>
                  <w:b/>
                  <w:color w:val="1F3864"/>
                  <w:sz w:val="28"/>
                  <w:szCs w:val="28"/>
                  <w:rPrChange w:id="572" w:author="Dinesh N" w:date="2024-06-22T23:28:00Z" w16du:dateUtc="2024-06-22T17:58:00Z">
                    <w:rPr>
                      <w:rFonts w:ascii="Play" w:eastAsia="Play" w:hAnsi="Play" w:cs="Play"/>
                      <w:b/>
                      <w:color w:val="1F3864"/>
                      <w:sz w:val="24"/>
                      <w:szCs w:val="24"/>
                    </w:rPr>
                  </w:rPrChange>
                </w:rPr>
                <w:t>POSITIVE</w:t>
              </w:r>
            </w:ins>
          </w:p>
        </w:tc>
        <w:tc>
          <w:tcPr>
            <w:tcW w:w="8036" w:type="dxa"/>
            <w:tcBorders>
              <w:top w:val="nil"/>
              <w:left w:val="nil"/>
              <w:bottom w:val="single" w:sz="4" w:space="0" w:color="000000"/>
              <w:right w:val="single" w:sz="4" w:space="0" w:color="000000"/>
            </w:tcBorders>
            <w:shd w:val="clear" w:color="auto" w:fill="FFCCFF"/>
            <w:vAlign w:val="bottom"/>
          </w:tcPr>
          <w:p w14:paraId="17B83AE6" w14:textId="77777777" w:rsidR="000336D2" w:rsidRPr="00DA3E5A" w:rsidRDefault="000336D2" w:rsidP="00A24776">
            <w:pPr>
              <w:numPr>
                <w:ilvl w:val="0"/>
                <w:numId w:val="28"/>
              </w:numPr>
              <w:pBdr>
                <w:top w:val="nil"/>
                <w:left w:val="nil"/>
                <w:bottom w:val="nil"/>
                <w:right w:val="nil"/>
                <w:between w:val="nil"/>
              </w:pBdr>
              <w:spacing w:after="0" w:line="240" w:lineRule="auto"/>
              <w:rPr>
                <w:ins w:id="573" w:author="Dinesh N" w:date="2024-06-22T23:24:00Z" w16du:dateUtc="2024-06-22T17:54:00Z"/>
                <w:rFonts w:ascii="Aptos Narrow" w:eastAsia="Play" w:hAnsi="Aptos Narrow" w:cs="Play"/>
                <w:b/>
                <w:color w:val="005E00"/>
                <w:sz w:val="28"/>
                <w:szCs w:val="28"/>
                <w:rPrChange w:id="574" w:author="Dinesh N" w:date="2024-06-22T23:28:00Z" w16du:dateUtc="2024-06-22T17:58:00Z">
                  <w:rPr>
                    <w:ins w:id="575" w:author="Dinesh N" w:date="2024-06-22T23:24:00Z" w16du:dateUtc="2024-06-22T17:54:00Z"/>
                    <w:rFonts w:ascii="Play" w:eastAsia="Play" w:hAnsi="Play" w:cs="Play"/>
                    <w:b/>
                    <w:color w:val="005E00"/>
                    <w:sz w:val="24"/>
                    <w:szCs w:val="24"/>
                  </w:rPr>
                </w:rPrChange>
              </w:rPr>
            </w:pPr>
            <w:ins w:id="576" w:author="Dinesh N" w:date="2024-06-22T23:24:00Z" w16du:dateUtc="2024-06-22T17:54:00Z">
              <w:r w:rsidRPr="00DA3E5A">
                <w:rPr>
                  <w:rFonts w:ascii="Aptos Narrow" w:eastAsia="Play" w:hAnsi="Aptos Narrow" w:cs="Play"/>
                  <w:b/>
                  <w:color w:val="005E00"/>
                  <w:sz w:val="28"/>
                  <w:szCs w:val="28"/>
                  <w:rPrChange w:id="577" w:author="Dinesh N" w:date="2024-06-22T23:28:00Z" w16du:dateUtc="2024-06-22T17:58:00Z">
                    <w:rPr>
                      <w:rFonts w:ascii="Play" w:eastAsia="Play" w:hAnsi="Play" w:cs="Play"/>
                      <w:b/>
                      <w:color w:val="005E00"/>
                      <w:sz w:val="24"/>
                      <w:szCs w:val="24"/>
                    </w:rPr>
                  </w:rPrChange>
                </w:rPr>
                <w:t>Strong and determined personality, authoritative, good understanding power, logical, judge, hard from the outside but soft from the inside .</w:t>
              </w:r>
            </w:ins>
          </w:p>
        </w:tc>
      </w:tr>
      <w:tr w:rsidR="000336D2" w14:paraId="7BEE7EA7" w14:textId="77777777" w:rsidTr="00A24776">
        <w:trPr>
          <w:trHeight w:val="349"/>
          <w:ins w:id="578"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67B0638C" w14:textId="77777777" w:rsidR="000336D2" w:rsidRPr="00DA3E5A" w:rsidRDefault="000336D2" w:rsidP="00A24776">
            <w:pPr>
              <w:spacing w:after="0" w:line="360" w:lineRule="auto"/>
              <w:rPr>
                <w:ins w:id="579" w:author="Dinesh N" w:date="2024-06-22T23:24:00Z" w16du:dateUtc="2024-06-22T17:54:00Z"/>
                <w:rFonts w:ascii="Aptos Narrow" w:eastAsia="Play" w:hAnsi="Aptos Narrow" w:cs="Play"/>
                <w:b/>
                <w:color w:val="1F3864"/>
                <w:sz w:val="28"/>
                <w:szCs w:val="28"/>
                <w:rPrChange w:id="580" w:author="Dinesh N" w:date="2024-06-22T23:28:00Z" w16du:dateUtc="2024-06-22T17:58:00Z">
                  <w:rPr>
                    <w:ins w:id="581" w:author="Dinesh N" w:date="2024-06-22T23:24:00Z" w16du:dateUtc="2024-06-22T17:54:00Z"/>
                    <w:rFonts w:ascii="Play" w:eastAsia="Play" w:hAnsi="Play" w:cs="Play"/>
                    <w:b/>
                    <w:color w:val="1F3864"/>
                    <w:sz w:val="24"/>
                    <w:szCs w:val="24"/>
                  </w:rPr>
                </w:rPrChange>
              </w:rPr>
            </w:pPr>
            <w:ins w:id="582" w:author="Dinesh N" w:date="2024-06-22T23:24:00Z" w16du:dateUtc="2024-06-22T17:54:00Z">
              <w:r w:rsidRPr="00DA3E5A">
                <w:rPr>
                  <w:rFonts w:ascii="Aptos Narrow" w:eastAsia="Play" w:hAnsi="Aptos Narrow" w:cs="Play"/>
                  <w:b/>
                  <w:color w:val="1F3864"/>
                  <w:sz w:val="28"/>
                  <w:szCs w:val="28"/>
                  <w:rPrChange w:id="583" w:author="Dinesh N" w:date="2024-06-22T23:28:00Z" w16du:dateUtc="2024-06-22T17:58:00Z">
                    <w:rPr>
                      <w:rFonts w:ascii="Play" w:eastAsia="Play" w:hAnsi="Play" w:cs="Play"/>
                      <w:b/>
                      <w:color w:val="1F3864"/>
                      <w:sz w:val="24"/>
                      <w:szCs w:val="24"/>
                    </w:rPr>
                  </w:rPrChange>
                </w:rPr>
                <w:t>NEGATIVE</w:t>
              </w:r>
            </w:ins>
          </w:p>
        </w:tc>
        <w:tc>
          <w:tcPr>
            <w:tcW w:w="8036" w:type="dxa"/>
            <w:tcBorders>
              <w:top w:val="nil"/>
              <w:left w:val="nil"/>
              <w:bottom w:val="single" w:sz="4" w:space="0" w:color="000000"/>
              <w:right w:val="single" w:sz="4" w:space="0" w:color="000000"/>
            </w:tcBorders>
            <w:shd w:val="clear" w:color="auto" w:fill="FFFFCC"/>
            <w:vAlign w:val="bottom"/>
          </w:tcPr>
          <w:p w14:paraId="74E7CE9E" w14:textId="77777777" w:rsidR="000336D2" w:rsidRPr="00DA3E5A" w:rsidRDefault="000336D2" w:rsidP="00A24776">
            <w:pPr>
              <w:numPr>
                <w:ilvl w:val="0"/>
                <w:numId w:val="28"/>
              </w:numPr>
              <w:pBdr>
                <w:top w:val="nil"/>
                <w:left w:val="nil"/>
                <w:bottom w:val="nil"/>
                <w:right w:val="nil"/>
                <w:between w:val="nil"/>
              </w:pBdr>
              <w:spacing w:after="0" w:line="240" w:lineRule="auto"/>
              <w:rPr>
                <w:ins w:id="584" w:author="Dinesh N" w:date="2024-06-22T23:24:00Z" w16du:dateUtc="2024-06-22T17:54:00Z"/>
                <w:rFonts w:ascii="Aptos Narrow" w:eastAsia="Play" w:hAnsi="Aptos Narrow" w:cs="Play"/>
                <w:b/>
                <w:color w:val="005E00"/>
                <w:sz w:val="28"/>
                <w:szCs w:val="28"/>
                <w:rPrChange w:id="585" w:author="Dinesh N" w:date="2024-06-22T23:28:00Z" w16du:dateUtc="2024-06-22T17:58:00Z">
                  <w:rPr>
                    <w:ins w:id="586" w:author="Dinesh N" w:date="2024-06-22T23:24:00Z" w16du:dateUtc="2024-06-22T17:54:00Z"/>
                    <w:rFonts w:ascii="Play" w:eastAsia="Play" w:hAnsi="Play" w:cs="Play"/>
                    <w:b/>
                    <w:color w:val="005E00"/>
                    <w:sz w:val="24"/>
                    <w:szCs w:val="24"/>
                  </w:rPr>
                </w:rPrChange>
              </w:rPr>
            </w:pPr>
            <w:ins w:id="587" w:author="Dinesh N" w:date="2024-06-22T23:24:00Z" w16du:dateUtc="2024-06-22T17:54:00Z">
              <w:r w:rsidRPr="00DA3E5A">
                <w:rPr>
                  <w:rFonts w:ascii="Aptos Narrow" w:eastAsia="Play" w:hAnsi="Aptos Narrow" w:cs="Play"/>
                  <w:b/>
                  <w:color w:val="005E00"/>
                  <w:sz w:val="28"/>
                  <w:szCs w:val="28"/>
                  <w:rPrChange w:id="588" w:author="Dinesh N" w:date="2024-06-22T23:28:00Z" w16du:dateUtc="2024-06-22T17:58:00Z">
                    <w:rPr>
                      <w:rFonts w:ascii="Play" w:eastAsia="Play" w:hAnsi="Play" w:cs="Play"/>
                      <w:b/>
                      <w:color w:val="005E00"/>
                      <w:sz w:val="24"/>
                      <w:szCs w:val="24"/>
                    </w:rPr>
                  </w:rPrChange>
                </w:rPr>
                <w:t>Stubborn, less effort.</w:t>
              </w:r>
            </w:ins>
          </w:p>
        </w:tc>
      </w:tr>
      <w:tr w:rsidR="000336D2" w14:paraId="5D30B9FC" w14:textId="77777777" w:rsidTr="00A24776">
        <w:trPr>
          <w:trHeight w:val="349"/>
          <w:ins w:id="589"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077DC53B" w14:textId="77777777" w:rsidR="000336D2" w:rsidRPr="00DA3E5A" w:rsidRDefault="000336D2" w:rsidP="00A24776">
            <w:pPr>
              <w:spacing w:after="0" w:line="276" w:lineRule="auto"/>
              <w:rPr>
                <w:ins w:id="590" w:author="Dinesh N" w:date="2024-06-22T23:24:00Z" w16du:dateUtc="2024-06-22T17:54:00Z"/>
                <w:rFonts w:ascii="Aptos Narrow" w:eastAsia="Play" w:hAnsi="Aptos Narrow" w:cs="Play"/>
                <w:b/>
                <w:color w:val="1F3864"/>
                <w:sz w:val="28"/>
                <w:szCs w:val="28"/>
                <w:rPrChange w:id="591" w:author="Dinesh N" w:date="2024-06-22T23:28:00Z" w16du:dateUtc="2024-06-22T17:58:00Z">
                  <w:rPr>
                    <w:ins w:id="592" w:author="Dinesh N" w:date="2024-06-22T23:24:00Z" w16du:dateUtc="2024-06-22T17:54:00Z"/>
                    <w:rFonts w:ascii="Play" w:eastAsia="Play" w:hAnsi="Play" w:cs="Play"/>
                    <w:b/>
                    <w:color w:val="1F3864"/>
                    <w:sz w:val="24"/>
                    <w:szCs w:val="24"/>
                  </w:rPr>
                </w:rPrChange>
              </w:rPr>
            </w:pPr>
            <w:ins w:id="593" w:author="Dinesh N" w:date="2024-06-22T23:24:00Z" w16du:dateUtc="2024-06-22T17:54:00Z">
              <w:r w:rsidRPr="00DA3E5A">
                <w:rPr>
                  <w:rFonts w:ascii="Aptos Narrow" w:eastAsia="Play" w:hAnsi="Aptos Narrow" w:cs="Play"/>
                  <w:b/>
                  <w:color w:val="1F3864"/>
                  <w:sz w:val="28"/>
                  <w:szCs w:val="28"/>
                  <w:rPrChange w:id="594" w:author="Dinesh N" w:date="2024-06-22T23:28:00Z" w16du:dateUtc="2024-06-22T17:58:00Z">
                    <w:rPr>
                      <w:rFonts w:ascii="Play" w:eastAsia="Play" w:hAnsi="Play" w:cs="Play"/>
                      <w:b/>
                      <w:color w:val="1F3864"/>
                      <w:sz w:val="24"/>
                      <w:szCs w:val="24"/>
                    </w:rPr>
                  </w:rPrChange>
                </w:rPr>
                <w:t>FINANCE</w:t>
              </w:r>
            </w:ins>
          </w:p>
        </w:tc>
        <w:tc>
          <w:tcPr>
            <w:tcW w:w="8036" w:type="dxa"/>
            <w:tcBorders>
              <w:top w:val="nil"/>
              <w:left w:val="nil"/>
              <w:bottom w:val="single" w:sz="4" w:space="0" w:color="000000"/>
              <w:right w:val="single" w:sz="4" w:space="0" w:color="000000"/>
            </w:tcBorders>
            <w:shd w:val="clear" w:color="auto" w:fill="FFCCFF"/>
            <w:vAlign w:val="bottom"/>
          </w:tcPr>
          <w:p w14:paraId="7F0425F2" w14:textId="77777777" w:rsidR="000336D2" w:rsidRPr="00DA3E5A" w:rsidRDefault="000336D2" w:rsidP="00A24776">
            <w:pPr>
              <w:numPr>
                <w:ilvl w:val="0"/>
                <w:numId w:val="28"/>
              </w:numPr>
              <w:pBdr>
                <w:top w:val="nil"/>
                <w:left w:val="nil"/>
                <w:bottom w:val="nil"/>
                <w:right w:val="nil"/>
                <w:between w:val="nil"/>
              </w:pBdr>
              <w:spacing w:after="0" w:line="240" w:lineRule="auto"/>
              <w:rPr>
                <w:ins w:id="595" w:author="Dinesh N" w:date="2024-06-22T23:24:00Z" w16du:dateUtc="2024-06-22T17:54:00Z"/>
                <w:rFonts w:ascii="Aptos Narrow" w:eastAsia="Play" w:hAnsi="Aptos Narrow" w:cs="Play"/>
                <w:b/>
                <w:color w:val="005E00"/>
                <w:sz w:val="28"/>
                <w:szCs w:val="28"/>
                <w:rPrChange w:id="596" w:author="Dinesh N" w:date="2024-06-22T23:28:00Z" w16du:dateUtc="2024-06-22T17:58:00Z">
                  <w:rPr>
                    <w:ins w:id="597" w:author="Dinesh N" w:date="2024-06-22T23:24:00Z" w16du:dateUtc="2024-06-22T17:54:00Z"/>
                    <w:rFonts w:ascii="Play" w:eastAsia="Play" w:hAnsi="Play" w:cs="Play"/>
                    <w:b/>
                    <w:color w:val="005E00"/>
                    <w:sz w:val="24"/>
                    <w:szCs w:val="24"/>
                  </w:rPr>
                </w:rPrChange>
              </w:rPr>
            </w:pPr>
            <w:ins w:id="598" w:author="Dinesh N" w:date="2024-06-22T23:24:00Z" w16du:dateUtc="2024-06-22T17:54:00Z">
              <w:r w:rsidRPr="00DA3E5A">
                <w:rPr>
                  <w:rFonts w:ascii="Aptos Narrow" w:eastAsia="Play" w:hAnsi="Aptos Narrow" w:cs="Play"/>
                  <w:b/>
                  <w:color w:val="005E00"/>
                  <w:sz w:val="28"/>
                  <w:szCs w:val="28"/>
                  <w:rPrChange w:id="599" w:author="Dinesh N" w:date="2024-06-22T23:28:00Z" w16du:dateUtc="2024-06-22T17:58:00Z">
                    <w:rPr>
                      <w:rFonts w:ascii="Play" w:eastAsia="Play" w:hAnsi="Play" w:cs="Play"/>
                      <w:b/>
                      <w:color w:val="005E00"/>
                      <w:sz w:val="24"/>
                      <w:szCs w:val="24"/>
                    </w:rPr>
                  </w:rPrChange>
                </w:rPr>
                <w:t>Good, they succeed in their life after 35 yrs.</w:t>
              </w:r>
            </w:ins>
          </w:p>
        </w:tc>
      </w:tr>
      <w:tr w:rsidR="000336D2" w14:paraId="02D0A6B3" w14:textId="77777777" w:rsidTr="00A24776">
        <w:trPr>
          <w:trHeight w:val="349"/>
          <w:ins w:id="600"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315BE92A" w14:textId="77777777" w:rsidR="000336D2" w:rsidRPr="00DA3E5A" w:rsidRDefault="000336D2" w:rsidP="00A24776">
            <w:pPr>
              <w:spacing w:after="0" w:line="600" w:lineRule="auto"/>
              <w:rPr>
                <w:ins w:id="601" w:author="Dinesh N" w:date="2024-06-22T23:24:00Z" w16du:dateUtc="2024-06-22T17:54:00Z"/>
                <w:rFonts w:ascii="Aptos Narrow" w:eastAsia="Play" w:hAnsi="Aptos Narrow" w:cs="Play"/>
                <w:b/>
                <w:color w:val="1F3864"/>
                <w:sz w:val="28"/>
                <w:szCs w:val="28"/>
                <w:rPrChange w:id="602" w:author="Dinesh N" w:date="2024-06-22T23:28:00Z" w16du:dateUtc="2024-06-22T17:58:00Z">
                  <w:rPr>
                    <w:ins w:id="603" w:author="Dinesh N" w:date="2024-06-22T23:24:00Z" w16du:dateUtc="2024-06-22T17:54:00Z"/>
                    <w:rFonts w:ascii="Play" w:eastAsia="Play" w:hAnsi="Play" w:cs="Play"/>
                    <w:b/>
                    <w:color w:val="1F3864"/>
                    <w:sz w:val="24"/>
                    <w:szCs w:val="24"/>
                  </w:rPr>
                </w:rPrChange>
              </w:rPr>
            </w:pPr>
            <w:ins w:id="604" w:author="Dinesh N" w:date="2024-06-22T23:24:00Z" w16du:dateUtc="2024-06-22T17:54:00Z">
              <w:r w:rsidRPr="00DA3E5A">
                <w:rPr>
                  <w:rFonts w:ascii="Aptos Narrow" w:eastAsia="Play" w:hAnsi="Aptos Narrow" w:cs="Play"/>
                  <w:b/>
                  <w:color w:val="1F3864"/>
                  <w:sz w:val="28"/>
                  <w:szCs w:val="28"/>
                  <w:rPrChange w:id="605" w:author="Dinesh N" w:date="2024-06-22T23:28:00Z" w16du:dateUtc="2024-06-22T17:58:00Z">
                    <w:rPr>
                      <w:rFonts w:ascii="Play" w:eastAsia="Play" w:hAnsi="Play" w:cs="Play"/>
                      <w:b/>
                      <w:color w:val="1F3864"/>
                      <w:sz w:val="24"/>
                      <w:szCs w:val="24"/>
                    </w:rPr>
                  </w:rPrChange>
                </w:rPr>
                <w:t>HEALTH</w:t>
              </w:r>
            </w:ins>
          </w:p>
        </w:tc>
        <w:tc>
          <w:tcPr>
            <w:tcW w:w="8036" w:type="dxa"/>
            <w:tcBorders>
              <w:top w:val="nil"/>
              <w:left w:val="nil"/>
              <w:bottom w:val="single" w:sz="4" w:space="0" w:color="000000"/>
              <w:right w:val="single" w:sz="4" w:space="0" w:color="000000"/>
            </w:tcBorders>
            <w:shd w:val="clear" w:color="auto" w:fill="FFFFCC"/>
            <w:vAlign w:val="bottom"/>
          </w:tcPr>
          <w:p w14:paraId="2E0CCA53" w14:textId="77777777" w:rsidR="000336D2" w:rsidRPr="00DA3E5A" w:rsidRDefault="000336D2" w:rsidP="00A24776">
            <w:pPr>
              <w:numPr>
                <w:ilvl w:val="0"/>
                <w:numId w:val="28"/>
              </w:numPr>
              <w:pBdr>
                <w:top w:val="nil"/>
                <w:left w:val="nil"/>
                <w:bottom w:val="nil"/>
                <w:right w:val="nil"/>
                <w:between w:val="nil"/>
              </w:pBdr>
              <w:spacing w:after="0" w:line="240" w:lineRule="auto"/>
              <w:rPr>
                <w:ins w:id="606" w:author="Dinesh N" w:date="2024-06-22T23:24:00Z" w16du:dateUtc="2024-06-22T17:54:00Z"/>
                <w:rFonts w:ascii="Aptos Narrow" w:eastAsia="Play" w:hAnsi="Aptos Narrow" w:cs="Play"/>
                <w:b/>
                <w:color w:val="005E00"/>
                <w:sz w:val="28"/>
                <w:szCs w:val="28"/>
                <w:rPrChange w:id="607" w:author="Dinesh N" w:date="2024-06-22T23:28:00Z" w16du:dateUtc="2024-06-22T17:58:00Z">
                  <w:rPr>
                    <w:ins w:id="608" w:author="Dinesh N" w:date="2024-06-22T23:24:00Z" w16du:dateUtc="2024-06-22T17:54:00Z"/>
                    <w:rFonts w:ascii="Play" w:eastAsia="Play" w:hAnsi="Play" w:cs="Play"/>
                    <w:b/>
                    <w:color w:val="005E00"/>
                    <w:sz w:val="24"/>
                    <w:szCs w:val="24"/>
                  </w:rPr>
                </w:rPrChange>
              </w:rPr>
            </w:pPr>
            <w:ins w:id="609" w:author="Dinesh N" w:date="2024-06-22T23:24:00Z" w16du:dateUtc="2024-06-22T17:54:00Z">
              <w:r w:rsidRPr="00DA3E5A">
                <w:rPr>
                  <w:rFonts w:ascii="Aptos Narrow" w:eastAsia="Play" w:hAnsi="Aptos Narrow" w:cs="Play"/>
                  <w:b/>
                  <w:color w:val="005E00"/>
                  <w:sz w:val="28"/>
                  <w:szCs w:val="28"/>
                  <w:rPrChange w:id="610" w:author="Dinesh N" w:date="2024-06-22T23:28:00Z" w16du:dateUtc="2024-06-22T17:58:00Z">
                    <w:rPr>
                      <w:rFonts w:ascii="Play" w:eastAsia="Play" w:hAnsi="Play" w:cs="Play"/>
                      <w:b/>
                      <w:color w:val="005E00"/>
                      <w:sz w:val="24"/>
                      <w:szCs w:val="24"/>
                    </w:rPr>
                  </w:rPrChange>
                </w:rPr>
                <w:t>Chronic disease.</w:t>
              </w:r>
            </w:ins>
          </w:p>
          <w:p w14:paraId="3BBA925E" w14:textId="77777777" w:rsidR="000336D2" w:rsidRPr="00DA3E5A" w:rsidRDefault="000336D2" w:rsidP="00A24776">
            <w:pPr>
              <w:numPr>
                <w:ilvl w:val="0"/>
                <w:numId w:val="28"/>
              </w:numPr>
              <w:pBdr>
                <w:top w:val="nil"/>
                <w:left w:val="nil"/>
                <w:bottom w:val="nil"/>
                <w:right w:val="nil"/>
                <w:between w:val="nil"/>
              </w:pBdr>
              <w:spacing w:after="0" w:line="240" w:lineRule="auto"/>
              <w:rPr>
                <w:ins w:id="611" w:author="Dinesh N" w:date="2024-06-22T23:24:00Z" w16du:dateUtc="2024-06-22T17:54:00Z"/>
                <w:rFonts w:ascii="Aptos Narrow" w:eastAsia="Play" w:hAnsi="Aptos Narrow" w:cs="Play"/>
                <w:b/>
                <w:color w:val="005E00"/>
                <w:sz w:val="28"/>
                <w:szCs w:val="28"/>
                <w:rPrChange w:id="612" w:author="Dinesh N" w:date="2024-06-22T23:28:00Z" w16du:dateUtc="2024-06-22T17:58:00Z">
                  <w:rPr>
                    <w:ins w:id="613" w:author="Dinesh N" w:date="2024-06-22T23:24:00Z" w16du:dateUtc="2024-06-22T17:54:00Z"/>
                    <w:rFonts w:ascii="Play" w:eastAsia="Play" w:hAnsi="Play" w:cs="Play"/>
                    <w:b/>
                    <w:color w:val="005E00"/>
                    <w:sz w:val="24"/>
                    <w:szCs w:val="24"/>
                  </w:rPr>
                </w:rPrChange>
              </w:rPr>
            </w:pPr>
            <w:ins w:id="614" w:author="Dinesh N" w:date="2024-06-22T23:24:00Z" w16du:dateUtc="2024-06-22T17:54:00Z">
              <w:r w:rsidRPr="00DA3E5A">
                <w:rPr>
                  <w:rFonts w:ascii="Aptos Narrow" w:eastAsia="Play" w:hAnsi="Aptos Narrow" w:cs="Play"/>
                  <w:b/>
                  <w:color w:val="005E00"/>
                  <w:sz w:val="28"/>
                  <w:szCs w:val="28"/>
                  <w:rPrChange w:id="615" w:author="Dinesh N" w:date="2024-06-22T23:28:00Z" w16du:dateUtc="2024-06-22T17:58:00Z">
                    <w:rPr>
                      <w:rFonts w:ascii="Play" w:eastAsia="Play" w:hAnsi="Play" w:cs="Play"/>
                      <w:b/>
                      <w:color w:val="005E00"/>
                      <w:sz w:val="24"/>
                      <w:szCs w:val="24"/>
                    </w:rPr>
                  </w:rPrChange>
                </w:rPr>
                <w:t>Sinus.</w:t>
              </w:r>
            </w:ins>
          </w:p>
          <w:p w14:paraId="7F8DED2C" w14:textId="77777777" w:rsidR="000336D2" w:rsidRPr="00DA3E5A" w:rsidRDefault="000336D2" w:rsidP="00A24776">
            <w:pPr>
              <w:numPr>
                <w:ilvl w:val="0"/>
                <w:numId w:val="28"/>
              </w:numPr>
              <w:pBdr>
                <w:top w:val="nil"/>
                <w:left w:val="nil"/>
                <w:bottom w:val="nil"/>
                <w:right w:val="nil"/>
                <w:between w:val="nil"/>
              </w:pBdr>
              <w:spacing w:after="0" w:line="240" w:lineRule="auto"/>
              <w:rPr>
                <w:ins w:id="616" w:author="Dinesh N" w:date="2024-06-22T23:24:00Z" w16du:dateUtc="2024-06-22T17:54:00Z"/>
                <w:rFonts w:ascii="Aptos Narrow" w:eastAsia="Play" w:hAnsi="Aptos Narrow" w:cs="Play"/>
                <w:b/>
                <w:color w:val="005E00"/>
                <w:sz w:val="28"/>
                <w:szCs w:val="28"/>
                <w:rPrChange w:id="617" w:author="Dinesh N" w:date="2024-06-22T23:28:00Z" w16du:dateUtc="2024-06-22T17:58:00Z">
                  <w:rPr>
                    <w:ins w:id="618" w:author="Dinesh N" w:date="2024-06-22T23:24:00Z" w16du:dateUtc="2024-06-22T17:54:00Z"/>
                    <w:rFonts w:ascii="Play" w:eastAsia="Play" w:hAnsi="Play" w:cs="Play"/>
                    <w:b/>
                    <w:color w:val="005E00"/>
                    <w:sz w:val="24"/>
                    <w:szCs w:val="24"/>
                  </w:rPr>
                </w:rPrChange>
              </w:rPr>
            </w:pPr>
            <w:ins w:id="619" w:author="Dinesh N" w:date="2024-06-22T23:24:00Z" w16du:dateUtc="2024-06-22T17:54:00Z">
              <w:r w:rsidRPr="00DA3E5A">
                <w:rPr>
                  <w:rFonts w:ascii="Aptos Narrow" w:eastAsia="Play" w:hAnsi="Aptos Narrow" w:cs="Play"/>
                  <w:b/>
                  <w:color w:val="005E00"/>
                  <w:sz w:val="28"/>
                  <w:szCs w:val="28"/>
                  <w:rPrChange w:id="620" w:author="Dinesh N" w:date="2024-06-22T23:28:00Z" w16du:dateUtc="2024-06-22T17:58:00Z">
                    <w:rPr>
                      <w:rFonts w:ascii="Play" w:eastAsia="Play" w:hAnsi="Play" w:cs="Play"/>
                      <w:b/>
                      <w:color w:val="005E00"/>
                      <w:sz w:val="24"/>
                      <w:szCs w:val="24"/>
                    </w:rPr>
                  </w:rPrChange>
                </w:rPr>
                <w:t>Respiratory system problem.</w:t>
              </w:r>
            </w:ins>
          </w:p>
        </w:tc>
      </w:tr>
      <w:tr w:rsidR="000336D2" w14:paraId="59C8D60B" w14:textId="77777777" w:rsidTr="00A24776">
        <w:trPr>
          <w:trHeight w:val="349"/>
          <w:ins w:id="621"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1997E24B" w14:textId="77777777" w:rsidR="000336D2" w:rsidRPr="00DA3E5A" w:rsidRDefault="000336D2" w:rsidP="00A24776">
            <w:pPr>
              <w:spacing w:after="0" w:line="360" w:lineRule="auto"/>
              <w:rPr>
                <w:ins w:id="622" w:author="Dinesh N" w:date="2024-06-22T23:24:00Z" w16du:dateUtc="2024-06-22T17:54:00Z"/>
                <w:rFonts w:ascii="Aptos Narrow" w:eastAsia="Play" w:hAnsi="Aptos Narrow" w:cs="Play"/>
                <w:b/>
                <w:color w:val="1F3864"/>
                <w:sz w:val="28"/>
                <w:szCs w:val="28"/>
                <w:rPrChange w:id="623" w:author="Dinesh N" w:date="2024-06-22T23:28:00Z" w16du:dateUtc="2024-06-22T17:58:00Z">
                  <w:rPr>
                    <w:ins w:id="624" w:author="Dinesh N" w:date="2024-06-22T23:24:00Z" w16du:dateUtc="2024-06-22T17:54:00Z"/>
                    <w:rFonts w:ascii="Play" w:eastAsia="Play" w:hAnsi="Play" w:cs="Play"/>
                    <w:b/>
                    <w:color w:val="1F3864"/>
                    <w:sz w:val="24"/>
                    <w:szCs w:val="24"/>
                  </w:rPr>
                </w:rPrChange>
              </w:rPr>
            </w:pPr>
            <w:ins w:id="625" w:author="Dinesh N" w:date="2024-06-22T23:24:00Z" w16du:dateUtc="2024-06-22T17:54:00Z">
              <w:r w:rsidRPr="00DA3E5A">
                <w:rPr>
                  <w:rFonts w:ascii="Aptos Narrow" w:eastAsia="Play" w:hAnsi="Aptos Narrow" w:cs="Play"/>
                  <w:b/>
                  <w:color w:val="1F3864"/>
                  <w:sz w:val="28"/>
                  <w:szCs w:val="28"/>
                  <w:rPrChange w:id="626" w:author="Dinesh N" w:date="2024-06-22T23:28:00Z" w16du:dateUtc="2024-06-22T17:58:00Z">
                    <w:rPr>
                      <w:rFonts w:ascii="Play" w:eastAsia="Play" w:hAnsi="Play" w:cs="Play"/>
                      <w:b/>
                      <w:color w:val="1F3864"/>
                      <w:sz w:val="24"/>
                      <w:szCs w:val="24"/>
                    </w:rPr>
                  </w:rPrChange>
                </w:rPr>
                <w:t>RELATIONSHIP</w:t>
              </w:r>
            </w:ins>
          </w:p>
        </w:tc>
        <w:tc>
          <w:tcPr>
            <w:tcW w:w="8036" w:type="dxa"/>
            <w:tcBorders>
              <w:top w:val="nil"/>
              <w:left w:val="nil"/>
              <w:bottom w:val="single" w:sz="4" w:space="0" w:color="000000"/>
              <w:right w:val="single" w:sz="4" w:space="0" w:color="000000"/>
            </w:tcBorders>
            <w:shd w:val="clear" w:color="auto" w:fill="FFCCFF"/>
            <w:vAlign w:val="bottom"/>
          </w:tcPr>
          <w:p w14:paraId="72D112BD" w14:textId="77777777" w:rsidR="000336D2" w:rsidRPr="00DA3E5A" w:rsidRDefault="000336D2" w:rsidP="00A24776">
            <w:pPr>
              <w:numPr>
                <w:ilvl w:val="0"/>
                <w:numId w:val="28"/>
              </w:numPr>
              <w:pBdr>
                <w:top w:val="nil"/>
                <w:left w:val="nil"/>
                <w:bottom w:val="nil"/>
                <w:right w:val="nil"/>
                <w:between w:val="nil"/>
              </w:pBdr>
              <w:spacing w:after="0" w:line="240" w:lineRule="auto"/>
              <w:rPr>
                <w:ins w:id="627" w:author="Dinesh N" w:date="2024-06-22T23:24:00Z" w16du:dateUtc="2024-06-22T17:54:00Z"/>
                <w:rFonts w:ascii="Aptos Narrow" w:eastAsia="Play" w:hAnsi="Aptos Narrow" w:cs="Play"/>
                <w:b/>
                <w:color w:val="005E00"/>
                <w:sz w:val="28"/>
                <w:szCs w:val="28"/>
                <w:rPrChange w:id="628" w:author="Dinesh N" w:date="2024-06-22T23:28:00Z" w16du:dateUtc="2024-06-22T17:58:00Z">
                  <w:rPr>
                    <w:ins w:id="629" w:author="Dinesh N" w:date="2024-06-22T23:24:00Z" w16du:dateUtc="2024-06-22T17:54:00Z"/>
                    <w:rFonts w:ascii="Play" w:eastAsia="Play" w:hAnsi="Play" w:cs="Play"/>
                    <w:b/>
                    <w:color w:val="005E00"/>
                    <w:sz w:val="24"/>
                    <w:szCs w:val="24"/>
                  </w:rPr>
                </w:rPrChange>
              </w:rPr>
            </w:pPr>
            <w:ins w:id="630" w:author="Dinesh N" w:date="2024-06-22T23:24:00Z" w16du:dateUtc="2024-06-22T17:54:00Z">
              <w:r w:rsidRPr="00DA3E5A">
                <w:rPr>
                  <w:rFonts w:ascii="Aptos Narrow" w:eastAsia="Play" w:hAnsi="Aptos Narrow" w:cs="Play"/>
                  <w:b/>
                  <w:color w:val="005E00"/>
                  <w:sz w:val="28"/>
                  <w:szCs w:val="28"/>
                  <w:rPrChange w:id="631" w:author="Dinesh N" w:date="2024-06-22T23:28:00Z" w16du:dateUtc="2024-06-22T17:58:00Z">
                    <w:rPr>
                      <w:rFonts w:ascii="Play" w:eastAsia="Play" w:hAnsi="Play" w:cs="Play"/>
                      <w:b/>
                      <w:color w:val="005E00"/>
                      <w:sz w:val="24"/>
                      <w:szCs w:val="24"/>
                    </w:rPr>
                  </w:rPrChange>
                </w:rPr>
                <w:t>Dedicated to their partner and protective too.</w:t>
              </w:r>
            </w:ins>
          </w:p>
        </w:tc>
      </w:tr>
    </w:tbl>
    <w:p w14:paraId="2A06D592" w14:textId="77777777" w:rsidR="00DA3E5A" w:rsidRDefault="00DA3E5A" w:rsidP="000336D2">
      <w:pPr>
        <w:tabs>
          <w:tab w:val="left" w:pos="7635"/>
        </w:tabs>
        <w:rPr>
          <w:ins w:id="632" w:author="Dinesh N" w:date="2024-06-22T23:24:00Z" w16du:dateUtc="2024-06-22T17:54:00Z"/>
          <w:sz w:val="24"/>
          <w:szCs w:val="24"/>
        </w:rPr>
      </w:pPr>
    </w:p>
    <w:p w14:paraId="06747B59" w14:textId="612BE6A2" w:rsidR="000336D2" w:rsidRPr="009D411F" w:rsidRDefault="000336D2" w:rsidP="000336D2">
      <w:pPr>
        <w:jc w:val="center"/>
        <w:rPr>
          <w:ins w:id="633" w:author="Dinesh N" w:date="2024-06-22T23:24:00Z" w16du:dateUtc="2024-06-22T17:54:00Z"/>
          <w:rFonts w:ascii="Arial Rounded MT Bold" w:hAnsi="Arial Rounded MT Bold"/>
          <w:color w:val="004E9A"/>
          <w:sz w:val="28"/>
          <w:szCs w:val="28"/>
        </w:rPr>
      </w:pPr>
      <w:ins w:id="634" w:author="Dinesh N" w:date="2024-06-22T23:24:00Z" w16du:dateUtc="2024-06-22T17:54:00Z">
        <w:r w:rsidRPr="008E3822">
          <w:rPr>
            <w:rFonts w:ascii="Arial Rounded MT Bold" w:hAnsi="Arial Rounded MT Bold"/>
            <w:color w:val="004E9A"/>
            <w:sz w:val="28"/>
            <w:szCs w:val="28"/>
          </w:rPr>
          <w:t xml:space="preserve">NUMBER </w:t>
        </w:r>
        <w:r>
          <w:rPr>
            <w:rFonts w:ascii="Arial Rounded MT Bold" w:hAnsi="Arial Rounded MT Bold"/>
            <w:color w:val="004E9A"/>
            <w:sz w:val="28"/>
            <w:szCs w:val="28"/>
          </w:rPr>
          <w:t>9</w:t>
        </w:r>
        <w:r w:rsidRPr="008E3822">
          <w:rPr>
            <w:rFonts w:ascii="Arial Rounded MT Bold" w:hAnsi="Arial Rounded MT Bold"/>
            <w:color w:val="004E9A"/>
            <w:sz w:val="28"/>
            <w:szCs w:val="28"/>
          </w:rPr>
          <w:t xml:space="preserve"> VIBRATION</w:t>
        </w:r>
      </w:ins>
    </w:p>
    <w:tbl>
      <w:tblPr>
        <w:tblW w:w="10187" w:type="dxa"/>
        <w:tblInd w:w="-365" w:type="dxa"/>
        <w:tblLayout w:type="fixed"/>
        <w:tblLook w:val="0400" w:firstRow="0" w:lastRow="0" w:firstColumn="0" w:lastColumn="0" w:noHBand="0" w:noVBand="1"/>
      </w:tblPr>
      <w:tblGrid>
        <w:gridCol w:w="2151"/>
        <w:gridCol w:w="8036"/>
      </w:tblGrid>
      <w:tr w:rsidR="000336D2" w14:paraId="2520FB8C" w14:textId="77777777" w:rsidTr="00A24776">
        <w:trPr>
          <w:trHeight w:val="390"/>
          <w:ins w:id="635" w:author="Dinesh N" w:date="2024-06-22T23:24:00Z"/>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0CECE"/>
            <w:vAlign w:val="bottom"/>
          </w:tcPr>
          <w:p w14:paraId="3DACB177" w14:textId="77777777" w:rsidR="000336D2" w:rsidRDefault="000336D2" w:rsidP="00A24776">
            <w:pPr>
              <w:spacing w:after="0" w:line="240" w:lineRule="auto"/>
              <w:jc w:val="center"/>
              <w:rPr>
                <w:ins w:id="636" w:author="Dinesh N" w:date="2024-06-22T23:24:00Z" w16du:dateUtc="2024-06-22T17:54:00Z"/>
                <w:rFonts w:ascii="Arial Rounded" w:eastAsia="Arial Rounded" w:hAnsi="Arial Rounded" w:cs="Arial Rounded"/>
                <w:b/>
                <w:color w:val="A20000"/>
                <w:sz w:val="28"/>
                <w:szCs w:val="28"/>
              </w:rPr>
            </w:pPr>
            <w:ins w:id="637" w:author="Dinesh N" w:date="2024-06-22T23:24:00Z" w16du:dateUtc="2024-06-22T17:54:00Z">
              <w:r>
                <w:rPr>
                  <w:rFonts w:ascii="Arial Rounded" w:eastAsia="Arial Rounded" w:hAnsi="Arial Rounded" w:cs="Arial Rounded"/>
                  <w:b/>
                  <w:color w:val="A20000"/>
                  <w:sz w:val="28"/>
                  <w:szCs w:val="28"/>
                </w:rPr>
                <w:t>NUMBER 9 VIBRATION</w:t>
              </w:r>
            </w:ins>
          </w:p>
        </w:tc>
      </w:tr>
      <w:tr w:rsidR="000336D2" w14:paraId="588006AE" w14:textId="77777777" w:rsidTr="00A24776">
        <w:trPr>
          <w:trHeight w:val="349"/>
          <w:ins w:id="638"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7D5EF11D" w14:textId="77777777" w:rsidR="000336D2" w:rsidRPr="00DA3E5A" w:rsidRDefault="000336D2" w:rsidP="00A24776">
            <w:pPr>
              <w:spacing w:after="0" w:line="480" w:lineRule="auto"/>
              <w:rPr>
                <w:ins w:id="639" w:author="Dinesh N" w:date="2024-06-22T23:24:00Z" w16du:dateUtc="2024-06-22T17:54:00Z"/>
                <w:rFonts w:ascii="Aptos Narrow" w:eastAsia="Play" w:hAnsi="Aptos Narrow" w:cs="Play"/>
                <w:b/>
                <w:color w:val="1F3864"/>
                <w:sz w:val="28"/>
                <w:szCs w:val="28"/>
                <w:rPrChange w:id="640" w:author="Dinesh N" w:date="2024-06-22T23:28:00Z" w16du:dateUtc="2024-06-22T17:58:00Z">
                  <w:rPr>
                    <w:ins w:id="641" w:author="Dinesh N" w:date="2024-06-22T23:24:00Z" w16du:dateUtc="2024-06-22T17:54:00Z"/>
                    <w:rFonts w:ascii="Play" w:eastAsia="Play" w:hAnsi="Play" w:cs="Play"/>
                    <w:b/>
                    <w:color w:val="1F3864"/>
                    <w:sz w:val="24"/>
                    <w:szCs w:val="24"/>
                  </w:rPr>
                </w:rPrChange>
              </w:rPr>
            </w:pPr>
            <w:ins w:id="642" w:author="Dinesh N" w:date="2024-06-22T23:24:00Z" w16du:dateUtc="2024-06-22T17:54:00Z">
              <w:r w:rsidRPr="00DA3E5A">
                <w:rPr>
                  <w:rFonts w:ascii="Aptos Narrow" w:eastAsia="Play" w:hAnsi="Aptos Narrow" w:cs="Play"/>
                  <w:b/>
                  <w:color w:val="1F3864"/>
                  <w:sz w:val="28"/>
                  <w:szCs w:val="28"/>
                  <w:rPrChange w:id="643" w:author="Dinesh N" w:date="2024-06-22T23:28:00Z" w16du:dateUtc="2024-06-22T17:58:00Z">
                    <w:rPr>
                      <w:rFonts w:ascii="Play" w:eastAsia="Play" w:hAnsi="Play" w:cs="Play"/>
                      <w:b/>
                      <w:color w:val="1F3864"/>
                      <w:sz w:val="24"/>
                      <w:szCs w:val="24"/>
                    </w:rPr>
                  </w:rPrChange>
                </w:rPr>
                <w:t>POSITIVE</w:t>
              </w:r>
            </w:ins>
          </w:p>
        </w:tc>
        <w:tc>
          <w:tcPr>
            <w:tcW w:w="8036" w:type="dxa"/>
            <w:tcBorders>
              <w:top w:val="nil"/>
              <w:left w:val="nil"/>
              <w:bottom w:val="single" w:sz="4" w:space="0" w:color="000000"/>
              <w:right w:val="single" w:sz="4" w:space="0" w:color="000000"/>
            </w:tcBorders>
            <w:shd w:val="clear" w:color="auto" w:fill="FFCCFF"/>
            <w:vAlign w:val="bottom"/>
          </w:tcPr>
          <w:p w14:paraId="3E54DBC6" w14:textId="77777777" w:rsidR="000336D2" w:rsidRPr="00DA3E5A" w:rsidRDefault="000336D2" w:rsidP="00A24776">
            <w:pPr>
              <w:numPr>
                <w:ilvl w:val="0"/>
                <w:numId w:val="28"/>
              </w:numPr>
              <w:pBdr>
                <w:top w:val="nil"/>
                <w:left w:val="nil"/>
                <w:bottom w:val="nil"/>
                <w:right w:val="nil"/>
                <w:between w:val="nil"/>
              </w:pBdr>
              <w:spacing w:after="0" w:line="240" w:lineRule="auto"/>
              <w:rPr>
                <w:ins w:id="644" w:author="Dinesh N" w:date="2024-06-22T23:24:00Z" w16du:dateUtc="2024-06-22T17:54:00Z"/>
                <w:rFonts w:ascii="Aptos Narrow" w:eastAsia="Play" w:hAnsi="Aptos Narrow" w:cs="Play"/>
                <w:b/>
                <w:color w:val="005E00"/>
                <w:sz w:val="28"/>
                <w:szCs w:val="28"/>
                <w:rPrChange w:id="645" w:author="Dinesh N" w:date="2024-06-22T23:28:00Z" w16du:dateUtc="2024-06-22T17:58:00Z">
                  <w:rPr>
                    <w:ins w:id="646" w:author="Dinesh N" w:date="2024-06-22T23:24:00Z" w16du:dateUtc="2024-06-22T17:54:00Z"/>
                    <w:rFonts w:ascii="Play" w:eastAsia="Play" w:hAnsi="Play" w:cs="Play"/>
                    <w:b/>
                    <w:color w:val="005E00"/>
                    <w:sz w:val="24"/>
                    <w:szCs w:val="24"/>
                  </w:rPr>
                </w:rPrChange>
              </w:rPr>
            </w:pPr>
            <w:ins w:id="647" w:author="Dinesh N" w:date="2024-06-22T23:24:00Z" w16du:dateUtc="2024-06-22T17:54:00Z">
              <w:r w:rsidRPr="00DA3E5A">
                <w:rPr>
                  <w:rFonts w:ascii="Aptos Narrow" w:eastAsia="Play" w:hAnsi="Aptos Narrow" w:cs="Play"/>
                  <w:b/>
                  <w:color w:val="005E00"/>
                  <w:sz w:val="28"/>
                  <w:szCs w:val="28"/>
                  <w:rPrChange w:id="648" w:author="Dinesh N" w:date="2024-06-22T23:28:00Z" w16du:dateUtc="2024-06-22T17:58:00Z">
                    <w:rPr>
                      <w:rFonts w:ascii="Play" w:eastAsia="Play" w:hAnsi="Play" w:cs="Play"/>
                      <w:b/>
                      <w:color w:val="005E00"/>
                      <w:sz w:val="24"/>
                      <w:szCs w:val="24"/>
                    </w:rPr>
                  </w:rPrChange>
                </w:rPr>
                <w:t>Egoistic and Moody, good human being, humanitarian, they like serving people, talent, rough and tough.</w:t>
              </w:r>
            </w:ins>
          </w:p>
        </w:tc>
      </w:tr>
      <w:tr w:rsidR="000336D2" w14:paraId="0F3BA555" w14:textId="77777777" w:rsidTr="00A24776">
        <w:trPr>
          <w:trHeight w:val="349"/>
          <w:ins w:id="649"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428D338D" w14:textId="77777777" w:rsidR="000336D2" w:rsidRPr="00DA3E5A" w:rsidRDefault="000336D2" w:rsidP="00A24776">
            <w:pPr>
              <w:spacing w:after="0" w:line="360" w:lineRule="auto"/>
              <w:rPr>
                <w:ins w:id="650" w:author="Dinesh N" w:date="2024-06-22T23:24:00Z" w16du:dateUtc="2024-06-22T17:54:00Z"/>
                <w:rFonts w:ascii="Aptos Narrow" w:eastAsia="Play" w:hAnsi="Aptos Narrow" w:cs="Play"/>
                <w:b/>
                <w:color w:val="1F3864"/>
                <w:sz w:val="28"/>
                <w:szCs w:val="28"/>
                <w:rPrChange w:id="651" w:author="Dinesh N" w:date="2024-06-22T23:28:00Z" w16du:dateUtc="2024-06-22T17:58:00Z">
                  <w:rPr>
                    <w:ins w:id="652" w:author="Dinesh N" w:date="2024-06-22T23:24:00Z" w16du:dateUtc="2024-06-22T17:54:00Z"/>
                    <w:rFonts w:ascii="Play" w:eastAsia="Play" w:hAnsi="Play" w:cs="Play"/>
                    <w:b/>
                    <w:color w:val="1F3864"/>
                    <w:sz w:val="24"/>
                    <w:szCs w:val="24"/>
                  </w:rPr>
                </w:rPrChange>
              </w:rPr>
            </w:pPr>
            <w:ins w:id="653" w:author="Dinesh N" w:date="2024-06-22T23:24:00Z" w16du:dateUtc="2024-06-22T17:54:00Z">
              <w:r w:rsidRPr="00DA3E5A">
                <w:rPr>
                  <w:rFonts w:ascii="Aptos Narrow" w:eastAsia="Play" w:hAnsi="Aptos Narrow" w:cs="Play"/>
                  <w:b/>
                  <w:color w:val="1F3864"/>
                  <w:sz w:val="28"/>
                  <w:szCs w:val="28"/>
                  <w:rPrChange w:id="654" w:author="Dinesh N" w:date="2024-06-22T23:28:00Z" w16du:dateUtc="2024-06-22T17:58:00Z">
                    <w:rPr>
                      <w:rFonts w:ascii="Play" w:eastAsia="Play" w:hAnsi="Play" w:cs="Play"/>
                      <w:b/>
                      <w:color w:val="1F3864"/>
                      <w:sz w:val="24"/>
                      <w:szCs w:val="24"/>
                    </w:rPr>
                  </w:rPrChange>
                </w:rPr>
                <w:t>NEGATIVE</w:t>
              </w:r>
            </w:ins>
          </w:p>
        </w:tc>
        <w:tc>
          <w:tcPr>
            <w:tcW w:w="8036" w:type="dxa"/>
            <w:tcBorders>
              <w:top w:val="nil"/>
              <w:left w:val="nil"/>
              <w:bottom w:val="single" w:sz="4" w:space="0" w:color="000000"/>
              <w:right w:val="single" w:sz="4" w:space="0" w:color="000000"/>
            </w:tcBorders>
            <w:shd w:val="clear" w:color="auto" w:fill="FFFFCC"/>
            <w:vAlign w:val="bottom"/>
          </w:tcPr>
          <w:p w14:paraId="3DFF891B" w14:textId="77777777" w:rsidR="000336D2" w:rsidRPr="00DA3E5A" w:rsidRDefault="000336D2" w:rsidP="00A24776">
            <w:pPr>
              <w:numPr>
                <w:ilvl w:val="0"/>
                <w:numId w:val="28"/>
              </w:numPr>
              <w:pBdr>
                <w:top w:val="nil"/>
                <w:left w:val="nil"/>
                <w:bottom w:val="nil"/>
                <w:right w:val="nil"/>
                <w:between w:val="nil"/>
              </w:pBdr>
              <w:spacing w:after="0" w:line="240" w:lineRule="auto"/>
              <w:rPr>
                <w:ins w:id="655" w:author="Dinesh N" w:date="2024-06-22T23:24:00Z" w16du:dateUtc="2024-06-22T17:54:00Z"/>
                <w:rFonts w:ascii="Aptos Narrow" w:eastAsia="Play" w:hAnsi="Aptos Narrow" w:cs="Play"/>
                <w:b/>
                <w:color w:val="005E00"/>
                <w:sz w:val="28"/>
                <w:szCs w:val="28"/>
                <w:rPrChange w:id="656" w:author="Dinesh N" w:date="2024-06-22T23:28:00Z" w16du:dateUtc="2024-06-22T17:58:00Z">
                  <w:rPr>
                    <w:ins w:id="657" w:author="Dinesh N" w:date="2024-06-22T23:24:00Z" w16du:dateUtc="2024-06-22T17:54:00Z"/>
                    <w:rFonts w:ascii="Play" w:eastAsia="Play" w:hAnsi="Play" w:cs="Play"/>
                    <w:b/>
                    <w:color w:val="005E00"/>
                    <w:sz w:val="24"/>
                    <w:szCs w:val="24"/>
                  </w:rPr>
                </w:rPrChange>
              </w:rPr>
            </w:pPr>
            <w:ins w:id="658" w:author="Dinesh N" w:date="2024-06-22T23:24:00Z" w16du:dateUtc="2024-06-22T17:54:00Z">
              <w:r w:rsidRPr="00DA3E5A">
                <w:rPr>
                  <w:rFonts w:ascii="Aptos Narrow" w:eastAsia="Play" w:hAnsi="Aptos Narrow" w:cs="Play"/>
                  <w:b/>
                  <w:color w:val="005E00"/>
                  <w:sz w:val="28"/>
                  <w:szCs w:val="28"/>
                  <w:rPrChange w:id="659" w:author="Dinesh N" w:date="2024-06-22T23:28:00Z" w16du:dateUtc="2024-06-22T17:58:00Z">
                    <w:rPr>
                      <w:rFonts w:ascii="Play" w:eastAsia="Play" w:hAnsi="Play" w:cs="Play"/>
                      <w:b/>
                      <w:color w:val="005E00"/>
                      <w:sz w:val="24"/>
                      <w:szCs w:val="24"/>
                    </w:rPr>
                  </w:rPrChange>
                </w:rPr>
                <w:t>Delay in success, impulsive, unpredictable, egoistic, moody.</w:t>
              </w:r>
            </w:ins>
          </w:p>
        </w:tc>
      </w:tr>
      <w:tr w:rsidR="000336D2" w14:paraId="44510299" w14:textId="77777777" w:rsidTr="00A24776">
        <w:trPr>
          <w:trHeight w:val="349"/>
          <w:ins w:id="660"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7E425D28" w14:textId="77777777" w:rsidR="000336D2" w:rsidRPr="00DA3E5A" w:rsidRDefault="000336D2" w:rsidP="00A24776">
            <w:pPr>
              <w:spacing w:after="0" w:line="276" w:lineRule="auto"/>
              <w:rPr>
                <w:ins w:id="661" w:author="Dinesh N" w:date="2024-06-22T23:24:00Z" w16du:dateUtc="2024-06-22T17:54:00Z"/>
                <w:rFonts w:ascii="Aptos Narrow" w:eastAsia="Play" w:hAnsi="Aptos Narrow" w:cs="Play"/>
                <w:b/>
                <w:color w:val="1F3864"/>
                <w:sz w:val="28"/>
                <w:szCs w:val="28"/>
                <w:rPrChange w:id="662" w:author="Dinesh N" w:date="2024-06-22T23:28:00Z" w16du:dateUtc="2024-06-22T17:58:00Z">
                  <w:rPr>
                    <w:ins w:id="663" w:author="Dinesh N" w:date="2024-06-22T23:24:00Z" w16du:dateUtc="2024-06-22T17:54:00Z"/>
                    <w:rFonts w:ascii="Play" w:eastAsia="Play" w:hAnsi="Play" w:cs="Play"/>
                    <w:b/>
                    <w:color w:val="1F3864"/>
                    <w:sz w:val="24"/>
                    <w:szCs w:val="24"/>
                  </w:rPr>
                </w:rPrChange>
              </w:rPr>
            </w:pPr>
            <w:ins w:id="664" w:author="Dinesh N" w:date="2024-06-22T23:24:00Z" w16du:dateUtc="2024-06-22T17:54:00Z">
              <w:r w:rsidRPr="00DA3E5A">
                <w:rPr>
                  <w:rFonts w:ascii="Aptos Narrow" w:eastAsia="Play" w:hAnsi="Aptos Narrow" w:cs="Play"/>
                  <w:b/>
                  <w:color w:val="1F3864"/>
                  <w:sz w:val="28"/>
                  <w:szCs w:val="28"/>
                  <w:rPrChange w:id="665" w:author="Dinesh N" w:date="2024-06-22T23:28:00Z" w16du:dateUtc="2024-06-22T17:58:00Z">
                    <w:rPr>
                      <w:rFonts w:ascii="Play" w:eastAsia="Play" w:hAnsi="Play" w:cs="Play"/>
                      <w:b/>
                      <w:color w:val="1F3864"/>
                      <w:sz w:val="24"/>
                      <w:szCs w:val="24"/>
                    </w:rPr>
                  </w:rPrChange>
                </w:rPr>
                <w:lastRenderedPageBreak/>
                <w:t>FINANCE</w:t>
              </w:r>
            </w:ins>
          </w:p>
        </w:tc>
        <w:tc>
          <w:tcPr>
            <w:tcW w:w="8036" w:type="dxa"/>
            <w:tcBorders>
              <w:top w:val="nil"/>
              <w:left w:val="nil"/>
              <w:bottom w:val="single" w:sz="4" w:space="0" w:color="000000"/>
              <w:right w:val="single" w:sz="4" w:space="0" w:color="000000"/>
            </w:tcBorders>
            <w:shd w:val="clear" w:color="auto" w:fill="FFCCFF"/>
            <w:vAlign w:val="bottom"/>
          </w:tcPr>
          <w:p w14:paraId="52FCB8F9" w14:textId="77777777" w:rsidR="000336D2" w:rsidRPr="00DA3E5A" w:rsidRDefault="000336D2" w:rsidP="00A24776">
            <w:pPr>
              <w:numPr>
                <w:ilvl w:val="0"/>
                <w:numId w:val="28"/>
              </w:numPr>
              <w:pBdr>
                <w:top w:val="nil"/>
                <w:left w:val="nil"/>
                <w:bottom w:val="nil"/>
                <w:right w:val="nil"/>
                <w:between w:val="nil"/>
              </w:pBdr>
              <w:spacing w:after="0" w:line="240" w:lineRule="auto"/>
              <w:rPr>
                <w:ins w:id="666" w:author="Dinesh N" w:date="2024-06-22T23:24:00Z" w16du:dateUtc="2024-06-22T17:54:00Z"/>
                <w:rFonts w:ascii="Aptos Narrow" w:eastAsia="Play" w:hAnsi="Aptos Narrow" w:cs="Play"/>
                <w:b/>
                <w:color w:val="005E00"/>
                <w:sz w:val="28"/>
                <w:szCs w:val="28"/>
                <w:rPrChange w:id="667" w:author="Dinesh N" w:date="2024-06-22T23:28:00Z" w16du:dateUtc="2024-06-22T17:58:00Z">
                  <w:rPr>
                    <w:ins w:id="668" w:author="Dinesh N" w:date="2024-06-22T23:24:00Z" w16du:dateUtc="2024-06-22T17:54:00Z"/>
                    <w:rFonts w:ascii="Play" w:eastAsia="Play" w:hAnsi="Play" w:cs="Play"/>
                    <w:b/>
                    <w:color w:val="005E00"/>
                    <w:sz w:val="24"/>
                    <w:szCs w:val="24"/>
                  </w:rPr>
                </w:rPrChange>
              </w:rPr>
            </w:pPr>
            <w:ins w:id="669" w:author="Dinesh N" w:date="2024-06-22T23:24:00Z" w16du:dateUtc="2024-06-22T17:54:00Z">
              <w:r w:rsidRPr="00DA3E5A">
                <w:rPr>
                  <w:rFonts w:ascii="Aptos Narrow" w:eastAsia="Play" w:hAnsi="Aptos Narrow" w:cs="Play"/>
                  <w:b/>
                  <w:color w:val="005E00"/>
                  <w:sz w:val="28"/>
                  <w:szCs w:val="28"/>
                  <w:rPrChange w:id="670" w:author="Dinesh N" w:date="2024-06-22T23:28:00Z" w16du:dateUtc="2024-06-22T17:58:00Z">
                    <w:rPr>
                      <w:rFonts w:ascii="Play" w:eastAsia="Play" w:hAnsi="Play" w:cs="Play"/>
                      <w:b/>
                      <w:color w:val="005E00"/>
                      <w:sz w:val="24"/>
                      <w:szCs w:val="24"/>
                    </w:rPr>
                  </w:rPrChange>
                </w:rPr>
                <w:t>Good flow of money, but they have more expenses.</w:t>
              </w:r>
            </w:ins>
          </w:p>
        </w:tc>
      </w:tr>
      <w:tr w:rsidR="000336D2" w14:paraId="05925AE2" w14:textId="77777777" w:rsidTr="00A24776">
        <w:trPr>
          <w:trHeight w:val="349"/>
          <w:ins w:id="671"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72DD6EC3" w14:textId="77777777" w:rsidR="000336D2" w:rsidRPr="00DA3E5A" w:rsidRDefault="000336D2" w:rsidP="00A24776">
            <w:pPr>
              <w:spacing w:after="0" w:line="600" w:lineRule="auto"/>
              <w:rPr>
                <w:ins w:id="672" w:author="Dinesh N" w:date="2024-06-22T23:24:00Z" w16du:dateUtc="2024-06-22T17:54:00Z"/>
                <w:rFonts w:ascii="Aptos Narrow" w:eastAsia="Play" w:hAnsi="Aptos Narrow" w:cs="Play"/>
                <w:b/>
                <w:color w:val="1F3864"/>
                <w:sz w:val="28"/>
                <w:szCs w:val="28"/>
                <w:rPrChange w:id="673" w:author="Dinesh N" w:date="2024-06-22T23:28:00Z" w16du:dateUtc="2024-06-22T17:58:00Z">
                  <w:rPr>
                    <w:ins w:id="674" w:author="Dinesh N" w:date="2024-06-22T23:24:00Z" w16du:dateUtc="2024-06-22T17:54:00Z"/>
                    <w:rFonts w:ascii="Play" w:eastAsia="Play" w:hAnsi="Play" w:cs="Play"/>
                    <w:b/>
                    <w:color w:val="1F3864"/>
                    <w:sz w:val="24"/>
                    <w:szCs w:val="24"/>
                  </w:rPr>
                </w:rPrChange>
              </w:rPr>
            </w:pPr>
            <w:ins w:id="675" w:author="Dinesh N" w:date="2024-06-22T23:24:00Z" w16du:dateUtc="2024-06-22T17:54:00Z">
              <w:r w:rsidRPr="00DA3E5A">
                <w:rPr>
                  <w:rFonts w:ascii="Aptos Narrow" w:eastAsia="Play" w:hAnsi="Aptos Narrow" w:cs="Play"/>
                  <w:b/>
                  <w:color w:val="1F3864"/>
                  <w:sz w:val="28"/>
                  <w:szCs w:val="28"/>
                  <w:rPrChange w:id="676" w:author="Dinesh N" w:date="2024-06-22T23:28:00Z" w16du:dateUtc="2024-06-22T17:58:00Z">
                    <w:rPr>
                      <w:rFonts w:ascii="Play" w:eastAsia="Play" w:hAnsi="Play" w:cs="Play"/>
                      <w:b/>
                      <w:color w:val="1F3864"/>
                      <w:sz w:val="24"/>
                      <w:szCs w:val="24"/>
                    </w:rPr>
                  </w:rPrChange>
                </w:rPr>
                <w:t>HEALTH</w:t>
              </w:r>
            </w:ins>
          </w:p>
        </w:tc>
        <w:tc>
          <w:tcPr>
            <w:tcW w:w="8036" w:type="dxa"/>
            <w:tcBorders>
              <w:top w:val="nil"/>
              <w:left w:val="nil"/>
              <w:bottom w:val="single" w:sz="4" w:space="0" w:color="000000"/>
              <w:right w:val="single" w:sz="4" w:space="0" w:color="000000"/>
            </w:tcBorders>
            <w:shd w:val="clear" w:color="auto" w:fill="FFFFCC"/>
            <w:vAlign w:val="bottom"/>
          </w:tcPr>
          <w:p w14:paraId="33EF1E1C" w14:textId="77777777" w:rsidR="000336D2" w:rsidRPr="00DA3E5A" w:rsidRDefault="000336D2" w:rsidP="00A24776">
            <w:pPr>
              <w:numPr>
                <w:ilvl w:val="0"/>
                <w:numId w:val="28"/>
              </w:numPr>
              <w:pBdr>
                <w:top w:val="nil"/>
                <w:left w:val="nil"/>
                <w:bottom w:val="nil"/>
                <w:right w:val="nil"/>
                <w:between w:val="nil"/>
              </w:pBdr>
              <w:spacing w:after="0" w:line="240" w:lineRule="auto"/>
              <w:rPr>
                <w:ins w:id="677" w:author="Dinesh N" w:date="2024-06-22T23:24:00Z" w16du:dateUtc="2024-06-22T17:54:00Z"/>
                <w:rFonts w:ascii="Aptos Narrow" w:eastAsia="Play" w:hAnsi="Aptos Narrow" w:cs="Play"/>
                <w:b/>
                <w:color w:val="005E00"/>
                <w:sz w:val="28"/>
                <w:szCs w:val="28"/>
                <w:rPrChange w:id="678" w:author="Dinesh N" w:date="2024-06-22T23:28:00Z" w16du:dateUtc="2024-06-22T17:58:00Z">
                  <w:rPr>
                    <w:ins w:id="679" w:author="Dinesh N" w:date="2024-06-22T23:24:00Z" w16du:dateUtc="2024-06-22T17:54:00Z"/>
                    <w:rFonts w:ascii="Play" w:eastAsia="Play" w:hAnsi="Play" w:cs="Play"/>
                    <w:b/>
                    <w:color w:val="005E00"/>
                    <w:sz w:val="24"/>
                    <w:szCs w:val="24"/>
                  </w:rPr>
                </w:rPrChange>
              </w:rPr>
            </w:pPr>
            <w:ins w:id="680" w:author="Dinesh N" w:date="2024-06-22T23:24:00Z" w16du:dateUtc="2024-06-22T17:54:00Z">
              <w:r w:rsidRPr="00DA3E5A">
                <w:rPr>
                  <w:rFonts w:ascii="Aptos Narrow" w:eastAsia="Play" w:hAnsi="Aptos Narrow" w:cs="Play"/>
                  <w:b/>
                  <w:color w:val="005E00"/>
                  <w:sz w:val="28"/>
                  <w:szCs w:val="28"/>
                  <w:rPrChange w:id="681" w:author="Dinesh N" w:date="2024-06-22T23:28:00Z" w16du:dateUtc="2024-06-22T17:58:00Z">
                    <w:rPr>
                      <w:rFonts w:ascii="Play" w:eastAsia="Play" w:hAnsi="Play" w:cs="Play"/>
                      <w:b/>
                      <w:color w:val="005E00"/>
                      <w:sz w:val="24"/>
                      <w:szCs w:val="24"/>
                    </w:rPr>
                  </w:rPrChange>
                </w:rPr>
                <w:t>Accident.</w:t>
              </w:r>
            </w:ins>
          </w:p>
          <w:p w14:paraId="7762E7F8" w14:textId="77777777" w:rsidR="000336D2" w:rsidRPr="00DA3E5A" w:rsidRDefault="000336D2" w:rsidP="00A24776">
            <w:pPr>
              <w:numPr>
                <w:ilvl w:val="0"/>
                <w:numId w:val="28"/>
              </w:numPr>
              <w:pBdr>
                <w:top w:val="nil"/>
                <w:left w:val="nil"/>
                <w:bottom w:val="nil"/>
                <w:right w:val="nil"/>
                <w:between w:val="nil"/>
              </w:pBdr>
              <w:spacing w:after="0" w:line="240" w:lineRule="auto"/>
              <w:rPr>
                <w:ins w:id="682" w:author="Dinesh N" w:date="2024-06-22T23:24:00Z" w16du:dateUtc="2024-06-22T17:54:00Z"/>
                <w:rFonts w:ascii="Aptos Narrow" w:eastAsia="Play" w:hAnsi="Aptos Narrow" w:cs="Play"/>
                <w:b/>
                <w:color w:val="005E00"/>
                <w:sz w:val="28"/>
                <w:szCs w:val="28"/>
                <w:rPrChange w:id="683" w:author="Dinesh N" w:date="2024-06-22T23:28:00Z" w16du:dateUtc="2024-06-22T17:58:00Z">
                  <w:rPr>
                    <w:ins w:id="684" w:author="Dinesh N" w:date="2024-06-22T23:24:00Z" w16du:dateUtc="2024-06-22T17:54:00Z"/>
                    <w:rFonts w:ascii="Play" w:eastAsia="Play" w:hAnsi="Play" w:cs="Play"/>
                    <w:b/>
                    <w:color w:val="005E00"/>
                    <w:sz w:val="24"/>
                    <w:szCs w:val="24"/>
                  </w:rPr>
                </w:rPrChange>
              </w:rPr>
            </w:pPr>
            <w:ins w:id="685" w:author="Dinesh N" w:date="2024-06-22T23:24:00Z" w16du:dateUtc="2024-06-22T17:54:00Z">
              <w:r w:rsidRPr="00DA3E5A">
                <w:rPr>
                  <w:rFonts w:ascii="Aptos Narrow" w:eastAsia="Play" w:hAnsi="Aptos Narrow" w:cs="Play"/>
                  <w:b/>
                  <w:color w:val="005E00"/>
                  <w:sz w:val="28"/>
                  <w:szCs w:val="28"/>
                  <w:rPrChange w:id="686" w:author="Dinesh N" w:date="2024-06-22T23:28:00Z" w16du:dateUtc="2024-06-22T17:58:00Z">
                    <w:rPr>
                      <w:rFonts w:ascii="Play" w:eastAsia="Play" w:hAnsi="Play" w:cs="Play"/>
                      <w:b/>
                      <w:color w:val="005E00"/>
                      <w:sz w:val="24"/>
                      <w:szCs w:val="24"/>
                    </w:rPr>
                  </w:rPrChange>
                </w:rPr>
                <w:t>Stomach related problem.</w:t>
              </w:r>
            </w:ins>
          </w:p>
          <w:p w14:paraId="286A0018" w14:textId="77777777" w:rsidR="000336D2" w:rsidRPr="00DA3E5A" w:rsidRDefault="000336D2" w:rsidP="00A24776">
            <w:pPr>
              <w:numPr>
                <w:ilvl w:val="0"/>
                <w:numId w:val="28"/>
              </w:numPr>
              <w:pBdr>
                <w:top w:val="nil"/>
                <w:left w:val="nil"/>
                <w:bottom w:val="nil"/>
                <w:right w:val="nil"/>
                <w:between w:val="nil"/>
              </w:pBdr>
              <w:spacing w:after="0" w:line="240" w:lineRule="auto"/>
              <w:rPr>
                <w:ins w:id="687" w:author="Dinesh N" w:date="2024-06-22T23:24:00Z" w16du:dateUtc="2024-06-22T17:54:00Z"/>
                <w:rFonts w:ascii="Aptos Narrow" w:eastAsia="Play" w:hAnsi="Aptos Narrow" w:cs="Play"/>
                <w:b/>
                <w:color w:val="005E00"/>
                <w:sz w:val="28"/>
                <w:szCs w:val="28"/>
                <w:rPrChange w:id="688" w:author="Dinesh N" w:date="2024-06-22T23:28:00Z" w16du:dateUtc="2024-06-22T17:58:00Z">
                  <w:rPr>
                    <w:ins w:id="689" w:author="Dinesh N" w:date="2024-06-22T23:24:00Z" w16du:dateUtc="2024-06-22T17:54:00Z"/>
                    <w:rFonts w:ascii="Play" w:eastAsia="Play" w:hAnsi="Play" w:cs="Play"/>
                    <w:b/>
                    <w:color w:val="005E00"/>
                    <w:sz w:val="24"/>
                    <w:szCs w:val="24"/>
                  </w:rPr>
                </w:rPrChange>
              </w:rPr>
            </w:pPr>
            <w:ins w:id="690" w:author="Dinesh N" w:date="2024-06-22T23:24:00Z" w16du:dateUtc="2024-06-22T17:54:00Z">
              <w:r w:rsidRPr="00DA3E5A">
                <w:rPr>
                  <w:rFonts w:ascii="Aptos Narrow" w:eastAsia="Play" w:hAnsi="Aptos Narrow" w:cs="Play"/>
                  <w:b/>
                  <w:color w:val="005E00"/>
                  <w:sz w:val="28"/>
                  <w:szCs w:val="28"/>
                  <w:rPrChange w:id="691" w:author="Dinesh N" w:date="2024-06-22T23:28:00Z" w16du:dateUtc="2024-06-22T17:58:00Z">
                    <w:rPr>
                      <w:rFonts w:ascii="Play" w:eastAsia="Play" w:hAnsi="Play" w:cs="Play"/>
                      <w:b/>
                      <w:color w:val="005E00"/>
                      <w:sz w:val="24"/>
                      <w:szCs w:val="24"/>
                    </w:rPr>
                  </w:rPrChange>
                </w:rPr>
                <w:t>Digestion issue.</w:t>
              </w:r>
            </w:ins>
          </w:p>
        </w:tc>
      </w:tr>
      <w:tr w:rsidR="000336D2" w14:paraId="69333051" w14:textId="77777777" w:rsidTr="00A24776">
        <w:trPr>
          <w:trHeight w:val="349"/>
          <w:ins w:id="692"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5AB5527D" w14:textId="77777777" w:rsidR="000336D2" w:rsidRPr="00DA3E5A" w:rsidRDefault="000336D2" w:rsidP="00A24776">
            <w:pPr>
              <w:spacing w:after="0" w:line="360" w:lineRule="auto"/>
              <w:rPr>
                <w:ins w:id="693" w:author="Dinesh N" w:date="2024-06-22T23:24:00Z" w16du:dateUtc="2024-06-22T17:54:00Z"/>
                <w:rFonts w:ascii="Aptos Narrow" w:eastAsia="Play" w:hAnsi="Aptos Narrow" w:cs="Play"/>
                <w:b/>
                <w:color w:val="1F3864"/>
                <w:sz w:val="28"/>
                <w:szCs w:val="28"/>
                <w:rPrChange w:id="694" w:author="Dinesh N" w:date="2024-06-22T23:28:00Z" w16du:dateUtc="2024-06-22T17:58:00Z">
                  <w:rPr>
                    <w:ins w:id="695" w:author="Dinesh N" w:date="2024-06-22T23:24:00Z" w16du:dateUtc="2024-06-22T17:54:00Z"/>
                    <w:rFonts w:ascii="Play" w:eastAsia="Play" w:hAnsi="Play" w:cs="Play"/>
                    <w:b/>
                    <w:color w:val="1F3864"/>
                    <w:sz w:val="24"/>
                    <w:szCs w:val="24"/>
                  </w:rPr>
                </w:rPrChange>
              </w:rPr>
            </w:pPr>
            <w:ins w:id="696" w:author="Dinesh N" w:date="2024-06-22T23:24:00Z" w16du:dateUtc="2024-06-22T17:54:00Z">
              <w:r w:rsidRPr="00DA3E5A">
                <w:rPr>
                  <w:rFonts w:ascii="Aptos Narrow" w:eastAsia="Play" w:hAnsi="Aptos Narrow" w:cs="Play"/>
                  <w:b/>
                  <w:color w:val="1F3864"/>
                  <w:sz w:val="28"/>
                  <w:szCs w:val="28"/>
                  <w:rPrChange w:id="697" w:author="Dinesh N" w:date="2024-06-22T23:28:00Z" w16du:dateUtc="2024-06-22T17:58:00Z">
                    <w:rPr>
                      <w:rFonts w:ascii="Play" w:eastAsia="Play" w:hAnsi="Play" w:cs="Play"/>
                      <w:b/>
                      <w:color w:val="1F3864"/>
                      <w:sz w:val="24"/>
                      <w:szCs w:val="24"/>
                    </w:rPr>
                  </w:rPrChange>
                </w:rPr>
                <w:t>RELATIONSHIP</w:t>
              </w:r>
            </w:ins>
          </w:p>
        </w:tc>
        <w:tc>
          <w:tcPr>
            <w:tcW w:w="8036" w:type="dxa"/>
            <w:tcBorders>
              <w:top w:val="nil"/>
              <w:left w:val="nil"/>
              <w:bottom w:val="single" w:sz="4" w:space="0" w:color="000000"/>
              <w:right w:val="single" w:sz="4" w:space="0" w:color="000000"/>
            </w:tcBorders>
            <w:shd w:val="clear" w:color="auto" w:fill="FFCCFF"/>
            <w:vAlign w:val="bottom"/>
          </w:tcPr>
          <w:p w14:paraId="792A5CB3" w14:textId="77777777" w:rsidR="000336D2" w:rsidRPr="00DA3E5A" w:rsidRDefault="000336D2" w:rsidP="00A24776">
            <w:pPr>
              <w:numPr>
                <w:ilvl w:val="0"/>
                <w:numId w:val="28"/>
              </w:numPr>
              <w:pBdr>
                <w:top w:val="nil"/>
                <w:left w:val="nil"/>
                <w:bottom w:val="nil"/>
                <w:right w:val="nil"/>
                <w:between w:val="nil"/>
              </w:pBdr>
              <w:spacing w:after="0" w:line="240" w:lineRule="auto"/>
              <w:rPr>
                <w:ins w:id="698" w:author="Dinesh N" w:date="2024-06-22T23:24:00Z" w16du:dateUtc="2024-06-22T17:54:00Z"/>
                <w:rFonts w:ascii="Aptos Narrow" w:eastAsia="Play" w:hAnsi="Aptos Narrow" w:cs="Play"/>
                <w:b/>
                <w:color w:val="005E00"/>
                <w:sz w:val="28"/>
                <w:szCs w:val="28"/>
                <w:rPrChange w:id="699" w:author="Dinesh N" w:date="2024-06-22T23:28:00Z" w16du:dateUtc="2024-06-22T17:58:00Z">
                  <w:rPr>
                    <w:ins w:id="700" w:author="Dinesh N" w:date="2024-06-22T23:24:00Z" w16du:dateUtc="2024-06-22T17:54:00Z"/>
                    <w:rFonts w:ascii="Play" w:eastAsia="Play" w:hAnsi="Play" w:cs="Play"/>
                    <w:b/>
                    <w:color w:val="005E00"/>
                    <w:sz w:val="24"/>
                    <w:szCs w:val="24"/>
                  </w:rPr>
                </w:rPrChange>
              </w:rPr>
            </w:pPr>
            <w:ins w:id="701" w:author="Dinesh N" w:date="2024-06-22T23:24:00Z" w16du:dateUtc="2024-06-22T17:54:00Z">
              <w:r w:rsidRPr="00DA3E5A">
                <w:rPr>
                  <w:rFonts w:ascii="Aptos Narrow" w:eastAsia="Play" w:hAnsi="Aptos Narrow" w:cs="Play"/>
                  <w:b/>
                  <w:color w:val="005E00"/>
                  <w:sz w:val="28"/>
                  <w:szCs w:val="28"/>
                  <w:rPrChange w:id="702" w:author="Dinesh N" w:date="2024-06-22T23:28:00Z" w16du:dateUtc="2024-06-22T17:58:00Z">
                    <w:rPr>
                      <w:rFonts w:ascii="Play" w:eastAsia="Play" w:hAnsi="Play" w:cs="Play"/>
                      <w:b/>
                      <w:color w:val="005E00"/>
                      <w:sz w:val="24"/>
                      <w:szCs w:val="24"/>
                    </w:rPr>
                  </w:rPrChange>
                </w:rPr>
                <w:t>If disturbed also they adjust with their partner.</w:t>
              </w:r>
            </w:ins>
          </w:p>
        </w:tc>
      </w:tr>
      <w:bookmarkEnd w:id="5"/>
    </w:tbl>
    <w:p w14:paraId="3DECACDE" w14:textId="77777777" w:rsidR="00DA3E5A" w:rsidRDefault="00DA3E5A" w:rsidP="00DA3E5A">
      <w:pPr>
        <w:rPr>
          <w:ins w:id="703" w:author="Dinesh N" w:date="2024-06-22T23:30:00Z" w16du:dateUtc="2024-06-22T18:00:00Z"/>
          <w:rFonts w:ascii="Berlin Sans FB Demi" w:eastAsia="Arial" w:hAnsi="Berlin Sans FB Demi" w:cs="Arial"/>
          <w:color w:val="7F3F00"/>
          <w:sz w:val="32"/>
          <w:szCs w:val="32"/>
        </w:rPr>
      </w:pPr>
    </w:p>
    <w:p w14:paraId="25705FBE" w14:textId="77777777" w:rsidR="000E316C" w:rsidRPr="008765CA" w:rsidRDefault="000E316C">
      <w:pPr>
        <w:rPr>
          <w:rFonts w:ascii="Berlin Sans FB Demi" w:eastAsia="Arial" w:hAnsi="Berlin Sans FB Demi" w:cs="Arial"/>
          <w:color w:val="7F3F00"/>
          <w:sz w:val="32"/>
          <w:szCs w:val="32"/>
        </w:rPr>
        <w:pPrChange w:id="704" w:author="Dinesh N" w:date="2024-06-22T23:29:00Z" w16du:dateUtc="2024-06-22T17:59:00Z">
          <w:pPr>
            <w:ind w:firstLine="720"/>
            <w:jc w:val="center"/>
          </w:pPr>
        </w:pPrChange>
      </w:pPr>
    </w:p>
    <w:tbl>
      <w:tblPr>
        <w:tblW w:w="9365" w:type="dxa"/>
        <w:tblInd w:w="-5" w:type="dxa"/>
        <w:tblLayout w:type="fixed"/>
        <w:tblLook w:val="0400" w:firstRow="0" w:lastRow="0" w:firstColumn="0" w:lastColumn="0" w:noHBand="0" w:noVBand="1"/>
      </w:tblPr>
      <w:tblGrid>
        <w:gridCol w:w="4691"/>
        <w:gridCol w:w="4674"/>
      </w:tblGrid>
      <w:tr w:rsidR="00EA5C8E" w14:paraId="51EC2477" w14:textId="77777777" w:rsidTr="00BC5984">
        <w:trPr>
          <w:trHeight w:val="324"/>
        </w:trPr>
        <w:tc>
          <w:tcPr>
            <w:tcW w:w="1395" w:type="dxa"/>
            <w:tcBorders>
              <w:top w:val="single" w:sz="4" w:space="0" w:color="000000"/>
              <w:left w:val="single" w:sz="4" w:space="0" w:color="000000"/>
              <w:bottom w:val="single" w:sz="4" w:space="0" w:color="000000"/>
              <w:right w:val="single" w:sz="4" w:space="0" w:color="000000"/>
            </w:tcBorders>
            <w:shd w:val="clear" w:color="auto" w:fill="BDD7EE"/>
            <w:vAlign w:val="center"/>
          </w:tcPr>
          <w:p w14:paraId="59498E32" w14:textId="77777777" w:rsidR="00EA5C8E" w:rsidRDefault="00EA5C8E" w:rsidP="00BC5984">
            <w:pPr>
              <w:spacing w:after="0" w:line="240" w:lineRule="auto"/>
              <w:jc w:val="center"/>
              <w:rPr>
                <w:rFonts w:ascii="Amasis MT Pro Black" w:eastAsia="Amasis MT Pro Black" w:hAnsi="Amasis MT Pro Black" w:cs="Amasis MT Pro Black"/>
                <w:color w:val="833C0C"/>
                <w:sz w:val="24"/>
                <w:szCs w:val="24"/>
              </w:rPr>
            </w:pPr>
            <w:r>
              <w:rPr>
                <w:rFonts w:ascii="Amasis MT Pro Black" w:eastAsia="Amasis MT Pro Black" w:hAnsi="Amasis MT Pro Black" w:cs="Amasis MT Pro Black"/>
                <w:color w:val="833C0C"/>
                <w:sz w:val="24"/>
                <w:szCs w:val="24"/>
              </w:rPr>
              <w:t> NUMBER</w:t>
            </w:r>
          </w:p>
        </w:tc>
        <w:tc>
          <w:tcPr>
            <w:tcW w:w="1390" w:type="dxa"/>
            <w:tcBorders>
              <w:top w:val="single" w:sz="4" w:space="0" w:color="000000"/>
              <w:left w:val="nil"/>
              <w:bottom w:val="single" w:sz="4" w:space="0" w:color="000000"/>
              <w:right w:val="single" w:sz="4" w:space="0" w:color="000000"/>
            </w:tcBorders>
            <w:shd w:val="clear" w:color="auto" w:fill="BDD7EE"/>
            <w:vAlign w:val="center"/>
          </w:tcPr>
          <w:p w14:paraId="75E0F38B" w14:textId="77777777" w:rsidR="00EA5C8E" w:rsidRDefault="00EA5C8E" w:rsidP="00BC5984">
            <w:pPr>
              <w:spacing w:after="0" w:line="240" w:lineRule="auto"/>
              <w:jc w:val="center"/>
              <w:rPr>
                <w:rFonts w:ascii="Amasis MT Pro Black" w:eastAsia="Amasis MT Pro Black" w:hAnsi="Amasis MT Pro Black" w:cs="Amasis MT Pro Black"/>
                <w:color w:val="833C0C"/>
                <w:sz w:val="24"/>
                <w:szCs w:val="24"/>
              </w:rPr>
            </w:pPr>
            <w:r>
              <w:rPr>
                <w:rFonts w:ascii="Amasis MT Pro Black" w:eastAsia="Amasis MT Pro Black" w:hAnsi="Amasis MT Pro Black" w:cs="Amasis MT Pro Black"/>
                <w:color w:val="833C0C"/>
                <w:sz w:val="24"/>
                <w:szCs w:val="24"/>
              </w:rPr>
              <w:t>RULING PLANET </w:t>
            </w:r>
          </w:p>
        </w:tc>
      </w:tr>
      <w:tr w:rsidR="00EA5C8E" w14:paraId="1FD745F9" w14:textId="77777777" w:rsidTr="00BC5984">
        <w:trPr>
          <w:trHeight w:val="288"/>
        </w:trPr>
        <w:tc>
          <w:tcPr>
            <w:tcW w:w="1395" w:type="dxa"/>
            <w:tcBorders>
              <w:top w:val="nil"/>
              <w:left w:val="single" w:sz="4" w:space="0" w:color="000000"/>
              <w:bottom w:val="single" w:sz="4" w:space="0" w:color="000000"/>
              <w:right w:val="single" w:sz="4" w:space="0" w:color="000000"/>
            </w:tcBorders>
            <w:shd w:val="clear" w:color="auto" w:fill="F9F5A1"/>
            <w:vAlign w:val="center"/>
          </w:tcPr>
          <w:p w14:paraId="6B3FC491" w14:textId="77777777" w:rsidR="00EA5C8E" w:rsidRDefault="00EA5C8E" w:rsidP="00BC5984">
            <w:pPr>
              <w:spacing w:after="0" w:line="240" w:lineRule="auto"/>
              <w:jc w:val="center"/>
              <w:rPr>
                <w:rFonts w:ascii="Arial Rounded" w:eastAsia="Arial Rounded" w:hAnsi="Arial Rounded" w:cs="Arial Rounded"/>
                <w:b/>
                <w:color w:val="660033"/>
              </w:rPr>
            </w:pPr>
            <w:r>
              <w:rPr>
                <w:rFonts w:ascii="Arial Rounded" w:eastAsia="Arial Rounded" w:hAnsi="Arial Rounded" w:cs="Arial Rounded"/>
                <w:b/>
                <w:color w:val="660033"/>
              </w:rPr>
              <w:t> 1</w:t>
            </w:r>
          </w:p>
        </w:tc>
        <w:tc>
          <w:tcPr>
            <w:tcW w:w="1390" w:type="dxa"/>
            <w:tcBorders>
              <w:top w:val="nil"/>
              <w:left w:val="nil"/>
              <w:bottom w:val="single" w:sz="4" w:space="0" w:color="000000"/>
              <w:right w:val="single" w:sz="4" w:space="0" w:color="000000"/>
            </w:tcBorders>
            <w:shd w:val="clear" w:color="auto" w:fill="F9F5A1"/>
            <w:vAlign w:val="center"/>
          </w:tcPr>
          <w:p w14:paraId="0864D8A1" w14:textId="77777777" w:rsidR="00EA5C8E" w:rsidRPr="00FC1B2D" w:rsidRDefault="00EA5C8E" w:rsidP="00BC5984">
            <w:pPr>
              <w:spacing w:after="0" w:line="240" w:lineRule="auto"/>
              <w:jc w:val="center"/>
              <w:rPr>
                <w:rFonts w:ascii="Arial" w:eastAsia="Arial" w:hAnsi="Arial" w:cs="Arial"/>
                <w:b/>
                <w:bCs/>
                <w:color w:val="660033"/>
              </w:rPr>
            </w:pPr>
            <w:r w:rsidRPr="00FC1B2D">
              <w:rPr>
                <w:rFonts w:ascii="Arial" w:eastAsia="Arial" w:hAnsi="Arial" w:cs="Arial"/>
                <w:b/>
                <w:bCs/>
                <w:color w:val="660033"/>
              </w:rPr>
              <w:t>SUN </w:t>
            </w:r>
          </w:p>
        </w:tc>
      </w:tr>
      <w:tr w:rsidR="00EA5C8E" w14:paraId="51769F34" w14:textId="77777777" w:rsidTr="00BC5984">
        <w:trPr>
          <w:trHeight w:val="288"/>
        </w:trPr>
        <w:tc>
          <w:tcPr>
            <w:tcW w:w="1395" w:type="dxa"/>
            <w:tcBorders>
              <w:top w:val="nil"/>
              <w:left w:val="single" w:sz="4" w:space="0" w:color="000000"/>
              <w:bottom w:val="single" w:sz="4" w:space="0" w:color="000000"/>
              <w:right w:val="single" w:sz="4" w:space="0" w:color="000000"/>
            </w:tcBorders>
            <w:shd w:val="clear" w:color="auto" w:fill="FFCCCC"/>
            <w:vAlign w:val="center"/>
          </w:tcPr>
          <w:p w14:paraId="20A41EC0" w14:textId="77777777" w:rsidR="00EA5C8E" w:rsidRDefault="00EA5C8E" w:rsidP="00BC5984">
            <w:pPr>
              <w:spacing w:after="0" w:line="240" w:lineRule="auto"/>
              <w:jc w:val="center"/>
              <w:rPr>
                <w:rFonts w:ascii="Arial Rounded" w:eastAsia="Arial Rounded" w:hAnsi="Arial Rounded" w:cs="Arial Rounded"/>
                <w:b/>
                <w:color w:val="003300"/>
              </w:rPr>
            </w:pPr>
            <w:r>
              <w:rPr>
                <w:rFonts w:ascii="Arial Rounded" w:eastAsia="Arial Rounded" w:hAnsi="Arial Rounded" w:cs="Arial Rounded"/>
                <w:b/>
                <w:color w:val="003300"/>
              </w:rPr>
              <w:t> 2</w:t>
            </w:r>
          </w:p>
        </w:tc>
        <w:tc>
          <w:tcPr>
            <w:tcW w:w="1390" w:type="dxa"/>
            <w:tcBorders>
              <w:top w:val="nil"/>
              <w:left w:val="nil"/>
              <w:bottom w:val="single" w:sz="4" w:space="0" w:color="000000"/>
              <w:right w:val="single" w:sz="4" w:space="0" w:color="000000"/>
            </w:tcBorders>
            <w:shd w:val="clear" w:color="auto" w:fill="FFCCCC"/>
            <w:vAlign w:val="center"/>
          </w:tcPr>
          <w:p w14:paraId="533C758E" w14:textId="77777777" w:rsidR="00EA5C8E" w:rsidRPr="00FC1B2D" w:rsidRDefault="00EA5C8E" w:rsidP="00BC5984">
            <w:pPr>
              <w:spacing w:after="0" w:line="240" w:lineRule="auto"/>
              <w:jc w:val="center"/>
              <w:rPr>
                <w:rFonts w:ascii="Arial" w:eastAsia="Arial" w:hAnsi="Arial" w:cs="Arial"/>
                <w:b/>
                <w:bCs/>
                <w:color w:val="003300"/>
              </w:rPr>
            </w:pPr>
            <w:r w:rsidRPr="00FC1B2D">
              <w:rPr>
                <w:rFonts w:ascii="Arial" w:eastAsia="Arial" w:hAnsi="Arial" w:cs="Arial"/>
                <w:b/>
                <w:bCs/>
                <w:color w:val="003300"/>
              </w:rPr>
              <w:t>MOON </w:t>
            </w:r>
          </w:p>
        </w:tc>
      </w:tr>
      <w:tr w:rsidR="00EA5C8E" w14:paraId="0A691704" w14:textId="77777777" w:rsidTr="00BC5984">
        <w:trPr>
          <w:trHeight w:val="288"/>
        </w:trPr>
        <w:tc>
          <w:tcPr>
            <w:tcW w:w="1395" w:type="dxa"/>
            <w:tcBorders>
              <w:top w:val="nil"/>
              <w:left w:val="single" w:sz="4" w:space="0" w:color="000000"/>
              <w:bottom w:val="single" w:sz="4" w:space="0" w:color="000000"/>
              <w:right w:val="single" w:sz="4" w:space="0" w:color="000000"/>
            </w:tcBorders>
            <w:shd w:val="clear" w:color="auto" w:fill="F9F5A1"/>
            <w:vAlign w:val="center"/>
          </w:tcPr>
          <w:p w14:paraId="4EC666D4" w14:textId="77777777" w:rsidR="00EA5C8E" w:rsidRDefault="00EA5C8E" w:rsidP="00BC5984">
            <w:pPr>
              <w:spacing w:after="0" w:line="240" w:lineRule="auto"/>
              <w:jc w:val="center"/>
              <w:rPr>
                <w:rFonts w:ascii="Arial Rounded" w:eastAsia="Arial Rounded" w:hAnsi="Arial Rounded" w:cs="Arial Rounded"/>
                <w:b/>
                <w:color w:val="660033"/>
              </w:rPr>
            </w:pPr>
            <w:r>
              <w:rPr>
                <w:rFonts w:ascii="Arial Rounded" w:eastAsia="Arial Rounded" w:hAnsi="Arial Rounded" w:cs="Arial Rounded"/>
                <w:b/>
                <w:color w:val="660033"/>
              </w:rPr>
              <w:t> 3</w:t>
            </w:r>
          </w:p>
        </w:tc>
        <w:tc>
          <w:tcPr>
            <w:tcW w:w="1390" w:type="dxa"/>
            <w:tcBorders>
              <w:top w:val="nil"/>
              <w:left w:val="nil"/>
              <w:bottom w:val="single" w:sz="4" w:space="0" w:color="000000"/>
              <w:right w:val="single" w:sz="4" w:space="0" w:color="000000"/>
            </w:tcBorders>
            <w:shd w:val="clear" w:color="auto" w:fill="F9F5A1"/>
            <w:vAlign w:val="center"/>
          </w:tcPr>
          <w:p w14:paraId="2C63C429" w14:textId="77777777" w:rsidR="00EA5C8E" w:rsidRPr="00FC1B2D" w:rsidRDefault="00EA5C8E" w:rsidP="00BC5984">
            <w:pPr>
              <w:spacing w:after="0" w:line="240" w:lineRule="auto"/>
              <w:jc w:val="center"/>
              <w:rPr>
                <w:rFonts w:ascii="Arial" w:eastAsia="Arial" w:hAnsi="Arial" w:cs="Arial"/>
                <w:b/>
                <w:bCs/>
                <w:color w:val="660033"/>
              </w:rPr>
            </w:pPr>
            <w:r w:rsidRPr="00FC1B2D">
              <w:rPr>
                <w:rFonts w:ascii="Arial" w:eastAsia="Arial" w:hAnsi="Arial" w:cs="Arial"/>
                <w:b/>
                <w:bCs/>
                <w:color w:val="660033"/>
              </w:rPr>
              <w:t> JUPITER</w:t>
            </w:r>
          </w:p>
        </w:tc>
      </w:tr>
      <w:tr w:rsidR="00EA5C8E" w14:paraId="16862E54" w14:textId="77777777" w:rsidTr="00BC5984">
        <w:trPr>
          <w:trHeight w:val="288"/>
        </w:trPr>
        <w:tc>
          <w:tcPr>
            <w:tcW w:w="1395" w:type="dxa"/>
            <w:tcBorders>
              <w:top w:val="nil"/>
              <w:left w:val="single" w:sz="4" w:space="0" w:color="000000"/>
              <w:bottom w:val="single" w:sz="4" w:space="0" w:color="000000"/>
              <w:right w:val="single" w:sz="4" w:space="0" w:color="000000"/>
            </w:tcBorders>
            <w:shd w:val="clear" w:color="auto" w:fill="FFCCCC"/>
            <w:vAlign w:val="center"/>
          </w:tcPr>
          <w:p w14:paraId="7CA497D1" w14:textId="77777777" w:rsidR="00EA5C8E" w:rsidRDefault="00EA5C8E" w:rsidP="00BC5984">
            <w:pPr>
              <w:spacing w:after="0" w:line="240" w:lineRule="auto"/>
              <w:jc w:val="center"/>
              <w:rPr>
                <w:rFonts w:ascii="Arial Rounded" w:eastAsia="Arial Rounded" w:hAnsi="Arial Rounded" w:cs="Arial Rounded"/>
                <w:b/>
                <w:color w:val="003300"/>
              </w:rPr>
            </w:pPr>
            <w:r>
              <w:rPr>
                <w:rFonts w:ascii="Arial Rounded" w:eastAsia="Arial Rounded" w:hAnsi="Arial Rounded" w:cs="Arial Rounded"/>
                <w:b/>
                <w:color w:val="003300"/>
              </w:rPr>
              <w:t> 4</w:t>
            </w:r>
          </w:p>
        </w:tc>
        <w:tc>
          <w:tcPr>
            <w:tcW w:w="1390" w:type="dxa"/>
            <w:tcBorders>
              <w:top w:val="nil"/>
              <w:left w:val="nil"/>
              <w:bottom w:val="single" w:sz="4" w:space="0" w:color="000000"/>
              <w:right w:val="single" w:sz="4" w:space="0" w:color="000000"/>
            </w:tcBorders>
            <w:shd w:val="clear" w:color="auto" w:fill="FFCCCC"/>
            <w:vAlign w:val="center"/>
          </w:tcPr>
          <w:p w14:paraId="516122F0" w14:textId="77777777" w:rsidR="00EA5C8E" w:rsidRPr="00FC1B2D" w:rsidRDefault="00EA5C8E" w:rsidP="00BC5984">
            <w:pPr>
              <w:spacing w:after="0" w:line="240" w:lineRule="auto"/>
              <w:jc w:val="center"/>
              <w:rPr>
                <w:rFonts w:ascii="Arial" w:eastAsia="Arial" w:hAnsi="Arial" w:cs="Arial"/>
                <w:b/>
                <w:bCs/>
                <w:color w:val="003300"/>
              </w:rPr>
            </w:pPr>
            <w:r w:rsidRPr="00FC1B2D">
              <w:rPr>
                <w:rFonts w:ascii="Arial" w:eastAsia="Arial" w:hAnsi="Arial" w:cs="Arial"/>
                <w:b/>
                <w:bCs/>
                <w:color w:val="003300"/>
              </w:rPr>
              <w:t>RAHU </w:t>
            </w:r>
          </w:p>
        </w:tc>
      </w:tr>
      <w:tr w:rsidR="00EA5C8E" w14:paraId="744C53A8" w14:textId="77777777" w:rsidTr="00BC5984">
        <w:trPr>
          <w:trHeight w:val="288"/>
        </w:trPr>
        <w:tc>
          <w:tcPr>
            <w:tcW w:w="1395" w:type="dxa"/>
            <w:tcBorders>
              <w:top w:val="nil"/>
              <w:left w:val="single" w:sz="4" w:space="0" w:color="000000"/>
              <w:bottom w:val="single" w:sz="4" w:space="0" w:color="000000"/>
              <w:right w:val="single" w:sz="4" w:space="0" w:color="000000"/>
            </w:tcBorders>
            <w:shd w:val="clear" w:color="auto" w:fill="F9F5A1"/>
            <w:vAlign w:val="center"/>
          </w:tcPr>
          <w:p w14:paraId="34ABF787" w14:textId="77777777" w:rsidR="00EA5C8E" w:rsidRDefault="00EA5C8E" w:rsidP="00BC5984">
            <w:pPr>
              <w:spacing w:after="0" w:line="240" w:lineRule="auto"/>
              <w:jc w:val="center"/>
              <w:rPr>
                <w:rFonts w:ascii="Arial Rounded" w:eastAsia="Arial Rounded" w:hAnsi="Arial Rounded" w:cs="Arial Rounded"/>
                <w:b/>
                <w:color w:val="660033"/>
              </w:rPr>
            </w:pPr>
            <w:r>
              <w:rPr>
                <w:rFonts w:ascii="Arial Rounded" w:eastAsia="Arial Rounded" w:hAnsi="Arial Rounded" w:cs="Arial Rounded"/>
                <w:b/>
                <w:color w:val="660033"/>
              </w:rPr>
              <w:t> 5</w:t>
            </w:r>
          </w:p>
        </w:tc>
        <w:tc>
          <w:tcPr>
            <w:tcW w:w="1390" w:type="dxa"/>
            <w:tcBorders>
              <w:top w:val="nil"/>
              <w:left w:val="nil"/>
              <w:bottom w:val="single" w:sz="4" w:space="0" w:color="000000"/>
              <w:right w:val="single" w:sz="4" w:space="0" w:color="000000"/>
            </w:tcBorders>
            <w:shd w:val="clear" w:color="auto" w:fill="F9F5A1"/>
            <w:vAlign w:val="center"/>
          </w:tcPr>
          <w:p w14:paraId="4443B38F" w14:textId="77777777" w:rsidR="00EA5C8E" w:rsidRPr="00FC1B2D" w:rsidRDefault="00EA5C8E" w:rsidP="00BC5984">
            <w:pPr>
              <w:spacing w:after="0" w:line="240" w:lineRule="auto"/>
              <w:jc w:val="center"/>
              <w:rPr>
                <w:rFonts w:ascii="Arial" w:eastAsia="Arial" w:hAnsi="Arial" w:cs="Arial"/>
                <w:b/>
                <w:bCs/>
                <w:color w:val="660033"/>
              </w:rPr>
            </w:pPr>
            <w:r w:rsidRPr="00FC1B2D">
              <w:rPr>
                <w:rFonts w:ascii="Arial" w:eastAsia="Arial" w:hAnsi="Arial" w:cs="Arial"/>
                <w:b/>
                <w:bCs/>
                <w:color w:val="660033"/>
              </w:rPr>
              <w:t> MERCURY</w:t>
            </w:r>
          </w:p>
        </w:tc>
      </w:tr>
      <w:tr w:rsidR="00EA5C8E" w14:paraId="7819D298" w14:textId="77777777" w:rsidTr="00BC5984">
        <w:trPr>
          <w:trHeight w:val="288"/>
        </w:trPr>
        <w:tc>
          <w:tcPr>
            <w:tcW w:w="1395" w:type="dxa"/>
            <w:tcBorders>
              <w:top w:val="nil"/>
              <w:left w:val="single" w:sz="4" w:space="0" w:color="000000"/>
              <w:bottom w:val="single" w:sz="4" w:space="0" w:color="000000"/>
              <w:right w:val="single" w:sz="4" w:space="0" w:color="000000"/>
            </w:tcBorders>
            <w:shd w:val="clear" w:color="auto" w:fill="FFCCCC"/>
            <w:vAlign w:val="center"/>
          </w:tcPr>
          <w:p w14:paraId="2F3244A6" w14:textId="77777777" w:rsidR="00EA5C8E" w:rsidRDefault="00EA5C8E" w:rsidP="00BC5984">
            <w:pPr>
              <w:spacing w:after="0" w:line="240" w:lineRule="auto"/>
              <w:jc w:val="center"/>
              <w:rPr>
                <w:rFonts w:ascii="Arial Rounded" w:eastAsia="Arial Rounded" w:hAnsi="Arial Rounded" w:cs="Arial Rounded"/>
                <w:b/>
                <w:color w:val="003300"/>
              </w:rPr>
            </w:pPr>
            <w:r>
              <w:rPr>
                <w:rFonts w:ascii="Arial Rounded" w:eastAsia="Arial Rounded" w:hAnsi="Arial Rounded" w:cs="Arial Rounded"/>
                <w:b/>
                <w:color w:val="003300"/>
              </w:rPr>
              <w:t> 6</w:t>
            </w:r>
          </w:p>
        </w:tc>
        <w:tc>
          <w:tcPr>
            <w:tcW w:w="1390" w:type="dxa"/>
            <w:tcBorders>
              <w:top w:val="nil"/>
              <w:left w:val="nil"/>
              <w:bottom w:val="single" w:sz="4" w:space="0" w:color="000000"/>
              <w:right w:val="single" w:sz="4" w:space="0" w:color="000000"/>
            </w:tcBorders>
            <w:shd w:val="clear" w:color="auto" w:fill="FFCCCC"/>
            <w:vAlign w:val="center"/>
          </w:tcPr>
          <w:p w14:paraId="36806E72" w14:textId="77777777" w:rsidR="00EA5C8E" w:rsidRPr="00FC1B2D" w:rsidRDefault="00EA5C8E" w:rsidP="00BC5984">
            <w:pPr>
              <w:spacing w:after="0" w:line="240" w:lineRule="auto"/>
              <w:jc w:val="center"/>
              <w:rPr>
                <w:rFonts w:ascii="Arial" w:eastAsia="Arial" w:hAnsi="Arial" w:cs="Arial"/>
                <w:b/>
                <w:bCs/>
                <w:color w:val="003300"/>
              </w:rPr>
            </w:pPr>
            <w:r w:rsidRPr="00FC1B2D">
              <w:rPr>
                <w:rFonts w:ascii="Arial" w:eastAsia="Arial" w:hAnsi="Arial" w:cs="Arial"/>
                <w:b/>
                <w:bCs/>
                <w:color w:val="003300"/>
              </w:rPr>
              <w:t>VENUS </w:t>
            </w:r>
          </w:p>
        </w:tc>
      </w:tr>
      <w:tr w:rsidR="00EA5C8E" w14:paraId="35255B41" w14:textId="77777777" w:rsidTr="00BC5984">
        <w:trPr>
          <w:trHeight w:val="288"/>
        </w:trPr>
        <w:tc>
          <w:tcPr>
            <w:tcW w:w="1395" w:type="dxa"/>
            <w:tcBorders>
              <w:top w:val="nil"/>
              <w:left w:val="single" w:sz="4" w:space="0" w:color="000000"/>
              <w:bottom w:val="single" w:sz="4" w:space="0" w:color="000000"/>
              <w:right w:val="single" w:sz="4" w:space="0" w:color="000000"/>
            </w:tcBorders>
            <w:shd w:val="clear" w:color="auto" w:fill="F9F5A1"/>
            <w:vAlign w:val="center"/>
          </w:tcPr>
          <w:p w14:paraId="11B1007E" w14:textId="77777777" w:rsidR="00EA5C8E" w:rsidRDefault="00EA5C8E" w:rsidP="00BC5984">
            <w:pPr>
              <w:spacing w:after="0" w:line="240" w:lineRule="auto"/>
              <w:jc w:val="center"/>
              <w:rPr>
                <w:rFonts w:ascii="Arial Rounded" w:eastAsia="Arial Rounded" w:hAnsi="Arial Rounded" w:cs="Arial Rounded"/>
                <w:b/>
                <w:color w:val="660033"/>
              </w:rPr>
            </w:pPr>
            <w:r>
              <w:rPr>
                <w:rFonts w:ascii="Arial Rounded" w:eastAsia="Arial Rounded" w:hAnsi="Arial Rounded" w:cs="Arial Rounded"/>
                <w:b/>
                <w:color w:val="660033"/>
              </w:rPr>
              <w:t> 7</w:t>
            </w:r>
          </w:p>
        </w:tc>
        <w:tc>
          <w:tcPr>
            <w:tcW w:w="1390" w:type="dxa"/>
            <w:tcBorders>
              <w:top w:val="nil"/>
              <w:left w:val="nil"/>
              <w:bottom w:val="single" w:sz="4" w:space="0" w:color="000000"/>
              <w:right w:val="single" w:sz="4" w:space="0" w:color="000000"/>
            </w:tcBorders>
            <w:shd w:val="clear" w:color="auto" w:fill="F9F5A1"/>
            <w:vAlign w:val="center"/>
          </w:tcPr>
          <w:p w14:paraId="4E6C8B35" w14:textId="77777777" w:rsidR="00EA5C8E" w:rsidRPr="00FC1B2D" w:rsidRDefault="00EA5C8E" w:rsidP="00BC5984">
            <w:pPr>
              <w:spacing w:after="0" w:line="240" w:lineRule="auto"/>
              <w:jc w:val="center"/>
              <w:rPr>
                <w:rFonts w:ascii="Arial" w:eastAsia="Arial" w:hAnsi="Arial" w:cs="Arial"/>
                <w:b/>
                <w:bCs/>
                <w:color w:val="660033"/>
              </w:rPr>
            </w:pPr>
            <w:r w:rsidRPr="00FC1B2D">
              <w:rPr>
                <w:rFonts w:ascii="Arial" w:eastAsia="Arial" w:hAnsi="Arial" w:cs="Arial"/>
                <w:b/>
                <w:bCs/>
                <w:color w:val="660033"/>
              </w:rPr>
              <w:t>KETU </w:t>
            </w:r>
          </w:p>
        </w:tc>
      </w:tr>
      <w:tr w:rsidR="00EA5C8E" w14:paraId="26D62CA7" w14:textId="77777777" w:rsidTr="00BC5984">
        <w:trPr>
          <w:trHeight w:val="288"/>
        </w:trPr>
        <w:tc>
          <w:tcPr>
            <w:tcW w:w="1395" w:type="dxa"/>
            <w:tcBorders>
              <w:top w:val="nil"/>
              <w:left w:val="single" w:sz="4" w:space="0" w:color="000000"/>
              <w:bottom w:val="single" w:sz="4" w:space="0" w:color="000000"/>
              <w:right w:val="single" w:sz="4" w:space="0" w:color="000000"/>
            </w:tcBorders>
            <w:shd w:val="clear" w:color="auto" w:fill="FFCCCC"/>
            <w:vAlign w:val="center"/>
          </w:tcPr>
          <w:p w14:paraId="752A8EC6" w14:textId="77777777" w:rsidR="00EA5C8E" w:rsidRDefault="00EA5C8E" w:rsidP="00BC5984">
            <w:pPr>
              <w:spacing w:after="0" w:line="240" w:lineRule="auto"/>
              <w:jc w:val="center"/>
              <w:rPr>
                <w:rFonts w:ascii="Arial Rounded" w:eastAsia="Arial Rounded" w:hAnsi="Arial Rounded" w:cs="Arial Rounded"/>
                <w:b/>
                <w:color w:val="003300"/>
              </w:rPr>
            </w:pPr>
            <w:r>
              <w:rPr>
                <w:rFonts w:ascii="Arial Rounded" w:eastAsia="Arial Rounded" w:hAnsi="Arial Rounded" w:cs="Arial Rounded"/>
                <w:b/>
                <w:color w:val="003300"/>
              </w:rPr>
              <w:t> 8</w:t>
            </w:r>
          </w:p>
        </w:tc>
        <w:tc>
          <w:tcPr>
            <w:tcW w:w="1390" w:type="dxa"/>
            <w:tcBorders>
              <w:top w:val="nil"/>
              <w:left w:val="nil"/>
              <w:bottom w:val="single" w:sz="4" w:space="0" w:color="000000"/>
              <w:right w:val="single" w:sz="4" w:space="0" w:color="000000"/>
            </w:tcBorders>
            <w:shd w:val="clear" w:color="auto" w:fill="FFCCCC"/>
            <w:vAlign w:val="center"/>
          </w:tcPr>
          <w:p w14:paraId="7CB42AAD" w14:textId="77777777" w:rsidR="00EA5C8E" w:rsidRPr="00FC1B2D" w:rsidRDefault="00EA5C8E" w:rsidP="00BC5984">
            <w:pPr>
              <w:spacing w:after="0" w:line="240" w:lineRule="auto"/>
              <w:jc w:val="center"/>
              <w:rPr>
                <w:rFonts w:ascii="Arial" w:eastAsia="Arial" w:hAnsi="Arial" w:cs="Arial"/>
                <w:b/>
                <w:bCs/>
                <w:color w:val="003300"/>
              </w:rPr>
            </w:pPr>
            <w:r w:rsidRPr="00FC1B2D">
              <w:rPr>
                <w:rFonts w:ascii="Arial" w:eastAsia="Arial" w:hAnsi="Arial" w:cs="Arial"/>
                <w:b/>
                <w:bCs/>
                <w:color w:val="003300"/>
              </w:rPr>
              <w:t>SATURN </w:t>
            </w:r>
          </w:p>
        </w:tc>
      </w:tr>
      <w:tr w:rsidR="00EA5C8E" w14:paraId="5591B242" w14:textId="77777777" w:rsidTr="00BC5984">
        <w:trPr>
          <w:trHeight w:val="288"/>
        </w:trPr>
        <w:tc>
          <w:tcPr>
            <w:tcW w:w="1395" w:type="dxa"/>
            <w:tcBorders>
              <w:top w:val="nil"/>
              <w:left w:val="single" w:sz="4" w:space="0" w:color="000000"/>
              <w:bottom w:val="single" w:sz="4" w:space="0" w:color="000000"/>
              <w:right w:val="single" w:sz="4" w:space="0" w:color="000000"/>
            </w:tcBorders>
            <w:shd w:val="clear" w:color="auto" w:fill="F9F5A1"/>
            <w:vAlign w:val="center"/>
          </w:tcPr>
          <w:p w14:paraId="017BDB9D" w14:textId="77777777" w:rsidR="00EA5C8E" w:rsidRDefault="00EA5C8E" w:rsidP="00BC5984">
            <w:pPr>
              <w:spacing w:after="0" w:line="240" w:lineRule="auto"/>
              <w:jc w:val="center"/>
              <w:rPr>
                <w:rFonts w:ascii="Arial Rounded" w:eastAsia="Arial Rounded" w:hAnsi="Arial Rounded" w:cs="Arial Rounded"/>
                <w:b/>
                <w:color w:val="660033"/>
              </w:rPr>
            </w:pPr>
            <w:r>
              <w:rPr>
                <w:rFonts w:ascii="Arial Rounded" w:eastAsia="Arial Rounded" w:hAnsi="Arial Rounded" w:cs="Arial Rounded"/>
                <w:b/>
                <w:color w:val="660033"/>
              </w:rPr>
              <w:t> 9</w:t>
            </w:r>
          </w:p>
        </w:tc>
        <w:tc>
          <w:tcPr>
            <w:tcW w:w="1390" w:type="dxa"/>
            <w:tcBorders>
              <w:top w:val="nil"/>
              <w:left w:val="nil"/>
              <w:bottom w:val="single" w:sz="4" w:space="0" w:color="000000"/>
              <w:right w:val="single" w:sz="4" w:space="0" w:color="000000"/>
            </w:tcBorders>
            <w:shd w:val="clear" w:color="auto" w:fill="F9F5A1"/>
            <w:vAlign w:val="center"/>
          </w:tcPr>
          <w:p w14:paraId="07A4BA74" w14:textId="77777777" w:rsidR="00EA5C8E" w:rsidRPr="00FC1B2D" w:rsidRDefault="00EA5C8E" w:rsidP="00BC5984">
            <w:pPr>
              <w:spacing w:after="0" w:line="240" w:lineRule="auto"/>
              <w:jc w:val="center"/>
              <w:rPr>
                <w:rFonts w:ascii="Arial" w:eastAsia="Arial" w:hAnsi="Arial" w:cs="Arial"/>
                <w:b/>
                <w:bCs/>
                <w:color w:val="660033"/>
              </w:rPr>
            </w:pPr>
            <w:r w:rsidRPr="00FC1B2D">
              <w:rPr>
                <w:rFonts w:ascii="Arial" w:eastAsia="Arial" w:hAnsi="Arial" w:cs="Arial"/>
                <w:b/>
                <w:bCs/>
                <w:color w:val="660033"/>
              </w:rPr>
              <w:t>MARS </w:t>
            </w:r>
          </w:p>
        </w:tc>
      </w:tr>
    </w:tbl>
    <w:p w14:paraId="41C123D7" w14:textId="77777777" w:rsidR="00EA5C8E" w:rsidRDefault="00EA5C8E" w:rsidP="00C80489">
      <w:pPr>
        <w:ind w:firstLine="720"/>
        <w:rPr>
          <w:rFonts w:ascii="Arial" w:eastAsia="Arial" w:hAnsi="Arial" w:cs="Arial"/>
        </w:rPr>
      </w:pPr>
    </w:p>
    <w:p w14:paraId="3652F700" w14:textId="28F013F4" w:rsidR="005C4C21" w:rsidRPr="00181EC2" w:rsidRDefault="00AD751F" w:rsidP="00181EC2">
      <w:pPr>
        <w:jc w:val="center"/>
        <w:rPr>
          <w:rFonts w:ascii="Arial Black" w:eastAsia="Arial" w:hAnsi="Arial Black" w:cs="Arial"/>
          <w:color w:val="FF0000"/>
          <w:sz w:val="28"/>
          <w:szCs w:val="28"/>
          <w:u w:val="single"/>
        </w:rPr>
      </w:pPr>
      <w:r w:rsidRPr="006D4006">
        <w:rPr>
          <w:rFonts w:ascii="Arial Black" w:eastAsia="Arial" w:hAnsi="Arial Black" w:cs="Arial"/>
          <w:color w:val="FF0000"/>
          <w:sz w:val="24"/>
          <w:szCs w:val="24"/>
          <w:u w:val="single"/>
        </w:rPr>
        <w:t>FULL SIGNIFICANCE OF YOUR BIRTH DATE:</w:t>
      </w:r>
    </w:p>
    <w:p w14:paraId="58E14924" w14:textId="2F4842E0" w:rsidR="00AD751F" w:rsidRPr="00181EC2" w:rsidRDefault="00AD751F" w:rsidP="006A71B8">
      <w:pPr>
        <w:jc w:val="both"/>
        <w:rPr>
          <w:rFonts w:ascii="Aptos Narrow" w:eastAsia="Arial" w:hAnsi="Aptos Narrow" w:cs="Arial"/>
          <w:b/>
          <w:bCs/>
          <w:color w:val="44546A" w:themeColor="text2"/>
          <w:sz w:val="28"/>
          <w:szCs w:val="28"/>
        </w:rPr>
      </w:pPr>
      <w:r w:rsidRPr="00181EC2">
        <w:rPr>
          <w:rFonts w:ascii="Aptos Narrow" w:eastAsia="Arial" w:hAnsi="Aptos Narrow" w:cs="Arial"/>
          <w:b/>
          <w:bCs/>
          <w:color w:val="44546A" w:themeColor="text2"/>
          <w:sz w:val="28"/>
          <w:szCs w:val="28"/>
        </w:rPr>
        <w:t>From th</w:t>
      </w:r>
      <w:r w:rsidR="003F485B" w:rsidRPr="00181EC2">
        <w:rPr>
          <w:rFonts w:ascii="Aptos Narrow" w:eastAsia="Arial" w:hAnsi="Aptos Narrow" w:cs="Arial"/>
          <w:b/>
          <w:bCs/>
          <w:color w:val="44546A" w:themeColor="text2"/>
          <w:sz w:val="28"/>
          <w:szCs w:val="28"/>
        </w:rPr>
        <w:t>e below</w:t>
      </w:r>
      <w:r w:rsidRPr="00181EC2">
        <w:rPr>
          <w:rFonts w:ascii="Aptos Narrow" w:eastAsia="Arial" w:hAnsi="Aptos Narrow" w:cs="Arial"/>
          <w:b/>
          <w:bCs/>
          <w:color w:val="44546A" w:themeColor="text2"/>
          <w:sz w:val="28"/>
          <w:szCs w:val="28"/>
        </w:rPr>
        <w:t xml:space="preserve"> chart</w:t>
      </w:r>
      <w:r w:rsidR="00D60A5C">
        <w:rPr>
          <w:rFonts w:ascii="Aptos Narrow" w:eastAsia="Arial" w:hAnsi="Aptos Narrow" w:cs="Arial"/>
          <w:b/>
          <w:bCs/>
          <w:color w:val="44546A" w:themeColor="text2"/>
          <w:sz w:val="28"/>
          <w:szCs w:val="28"/>
        </w:rPr>
        <w:t>,</w:t>
      </w:r>
      <w:r w:rsidRPr="00181EC2">
        <w:rPr>
          <w:rFonts w:ascii="Aptos Narrow" w:eastAsia="Arial" w:hAnsi="Aptos Narrow" w:cs="Arial"/>
          <w:b/>
          <w:bCs/>
          <w:color w:val="44546A" w:themeColor="text2"/>
          <w:sz w:val="28"/>
          <w:szCs w:val="28"/>
        </w:rPr>
        <w:t xml:space="preserve"> one can know </w:t>
      </w:r>
      <w:del w:id="705" w:author="Sandhya T" w:date="2024-06-17T23:10:00Z" w16du:dateUtc="2024-06-17T17:40:00Z">
        <w:r w:rsidRPr="00181EC2" w:rsidDel="0038627F">
          <w:rPr>
            <w:rFonts w:ascii="Aptos Narrow" w:eastAsia="Arial" w:hAnsi="Aptos Narrow" w:cs="Arial"/>
            <w:b/>
            <w:bCs/>
            <w:color w:val="44546A" w:themeColor="text2"/>
            <w:sz w:val="28"/>
            <w:szCs w:val="28"/>
          </w:rPr>
          <w:delText xml:space="preserve">their </w:delText>
        </w:r>
      </w:del>
      <w:ins w:id="706" w:author="Sandhya T" w:date="2024-06-17T23:10:00Z" w16du:dateUtc="2024-06-17T17:40:00Z">
        <w:r w:rsidR="0038627F">
          <w:rPr>
            <w:rFonts w:ascii="Aptos Narrow" w:eastAsia="Arial" w:hAnsi="Aptos Narrow" w:cs="Arial"/>
            <w:b/>
            <w:bCs/>
            <w:color w:val="44546A" w:themeColor="text2"/>
            <w:sz w:val="28"/>
            <w:szCs w:val="28"/>
          </w:rPr>
          <w:t>one</w:t>
        </w:r>
      </w:ins>
      <w:ins w:id="707" w:author="Sandhya T" w:date="2024-06-17T23:21:00Z" w16du:dateUtc="2024-06-17T17:51:00Z">
        <w:r w:rsidR="006F5EBC">
          <w:rPr>
            <w:rFonts w:ascii="Aptos Narrow" w:eastAsia="Arial" w:hAnsi="Aptos Narrow" w:cs="Arial"/>
            <w:b/>
            <w:bCs/>
            <w:color w:val="44546A" w:themeColor="text2"/>
            <w:sz w:val="28"/>
            <w:szCs w:val="28"/>
          </w:rPr>
          <w:t>’</w:t>
        </w:r>
      </w:ins>
      <w:ins w:id="708" w:author="Sandhya T" w:date="2024-06-17T23:10:00Z" w16du:dateUtc="2024-06-17T17:40:00Z">
        <w:r w:rsidR="0038627F">
          <w:rPr>
            <w:rFonts w:ascii="Aptos Narrow" w:eastAsia="Arial" w:hAnsi="Aptos Narrow" w:cs="Arial"/>
            <w:b/>
            <w:bCs/>
            <w:color w:val="44546A" w:themeColor="text2"/>
            <w:sz w:val="28"/>
            <w:szCs w:val="28"/>
          </w:rPr>
          <w:t>s</w:t>
        </w:r>
        <w:r w:rsidR="0038627F" w:rsidRPr="00181EC2">
          <w:rPr>
            <w:rFonts w:ascii="Aptos Narrow" w:eastAsia="Arial" w:hAnsi="Aptos Narrow" w:cs="Arial"/>
            <w:b/>
            <w:bCs/>
            <w:color w:val="44546A" w:themeColor="text2"/>
            <w:sz w:val="28"/>
            <w:szCs w:val="28"/>
          </w:rPr>
          <w:t xml:space="preserve"> </w:t>
        </w:r>
      </w:ins>
      <w:r w:rsidRPr="00181EC2">
        <w:rPr>
          <w:rFonts w:ascii="Aptos Narrow" w:eastAsia="Arial" w:hAnsi="Aptos Narrow" w:cs="Arial"/>
          <w:b/>
          <w:bCs/>
          <w:color w:val="44546A" w:themeColor="text2"/>
          <w:sz w:val="28"/>
          <w:szCs w:val="28"/>
        </w:rPr>
        <w:t>level of thought, whether you think on idealistic or material or lower plan. You can describe it in the form of Dharma, Artha and Kama</w:t>
      </w:r>
      <w:ins w:id="709" w:author="Sandhya T" w:date="2024-06-17T23:21:00Z" w16du:dateUtc="2024-06-17T17:51:00Z">
        <w:r w:rsidR="006F5EBC">
          <w:rPr>
            <w:rFonts w:ascii="Aptos Narrow" w:eastAsia="Arial" w:hAnsi="Aptos Narrow" w:cs="Arial"/>
            <w:b/>
            <w:bCs/>
            <w:color w:val="44546A" w:themeColor="text2"/>
            <w:sz w:val="28"/>
            <w:szCs w:val="28"/>
          </w:rPr>
          <w:t>,</w:t>
        </w:r>
      </w:ins>
      <w:r w:rsidRPr="00181EC2">
        <w:rPr>
          <w:rFonts w:ascii="Aptos Narrow" w:eastAsia="Arial" w:hAnsi="Aptos Narrow" w:cs="Arial"/>
          <w:b/>
          <w:bCs/>
          <w:color w:val="44546A" w:themeColor="text2"/>
          <w:sz w:val="28"/>
          <w:szCs w:val="28"/>
        </w:rPr>
        <w:t xml:space="preserve"> </w:t>
      </w:r>
      <w:r w:rsidR="003F485B" w:rsidRPr="00181EC2">
        <w:rPr>
          <w:rFonts w:ascii="Aptos Narrow" w:eastAsia="Arial" w:hAnsi="Aptos Narrow" w:cs="Arial"/>
          <w:b/>
          <w:bCs/>
          <w:color w:val="44546A" w:themeColor="text2"/>
          <w:sz w:val="28"/>
          <w:szCs w:val="28"/>
        </w:rPr>
        <w:t>O</w:t>
      </w:r>
      <w:r w:rsidR="004647C8" w:rsidRPr="00181EC2">
        <w:rPr>
          <w:rFonts w:ascii="Aptos Narrow" w:eastAsia="Arial" w:hAnsi="Aptos Narrow" w:cs="Arial"/>
          <w:b/>
          <w:bCs/>
          <w:color w:val="44546A" w:themeColor="text2"/>
          <w:sz w:val="28"/>
          <w:szCs w:val="28"/>
        </w:rPr>
        <w:t xml:space="preserve">R </w:t>
      </w:r>
      <w:r w:rsidRPr="00181EC2">
        <w:rPr>
          <w:rFonts w:ascii="Aptos Narrow" w:eastAsia="Arial" w:hAnsi="Aptos Narrow" w:cs="Arial"/>
          <w:b/>
          <w:bCs/>
          <w:color w:val="44546A" w:themeColor="text2"/>
          <w:sz w:val="28"/>
          <w:szCs w:val="28"/>
        </w:rPr>
        <w:t>Sat</w:t>
      </w:r>
      <w:r w:rsidR="003C3906" w:rsidRPr="00181EC2">
        <w:rPr>
          <w:rFonts w:ascii="Aptos Narrow" w:eastAsia="Arial" w:hAnsi="Aptos Narrow" w:cs="Arial"/>
          <w:b/>
          <w:bCs/>
          <w:color w:val="44546A" w:themeColor="text2"/>
          <w:sz w:val="28"/>
          <w:szCs w:val="28"/>
        </w:rPr>
        <w:t>wa</w:t>
      </w:r>
      <w:r w:rsidRPr="00181EC2">
        <w:rPr>
          <w:rFonts w:ascii="Aptos Narrow" w:eastAsia="Arial" w:hAnsi="Aptos Narrow" w:cs="Arial"/>
          <w:b/>
          <w:bCs/>
          <w:color w:val="44546A" w:themeColor="text2"/>
          <w:sz w:val="28"/>
          <w:szCs w:val="28"/>
        </w:rPr>
        <w:t>, Rajas and Tamas.</w:t>
      </w:r>
    </w:p>
    <w:p w14:paraId="3CE8F7C1" w14:textId="60B632C1" w:rsidR="00AD751F" w:rsidRDefault="00AD751F" w:rsidP="00AD751F">
      <w:pPr>
        <w:rPr>
          <w:rFonts w:ascii="Arial" w:eastAsia="Arial" w:hAnsi="Arial" w:cs="Arial"/>
        </w:rPr>
      </w:pPr>
      <w:r>
        <w:rPr>
          <w:rFonts w:ascii="Arial" w:eastAsia="Arial" w:hAnsi="Arial" w:cs="Arial"/>
        </w:rPr>
        <w:t xml:space="preserve">       </w:t>
      </w:r>
    </w:p>
    <w:tbl>
      <w:tblPr>
        <w:tblpPr w:leftFromText="180" w:rightFromText="180" w:vertAnchor="text" w:horzAnchor="margin" w:tblpXSpec="center" w:tblpY="58"/>
        <w:tblW w:w="7460" w:type="dxa"/>
        <w:tblLayout w:type="fixed"/>
        <w:tblLook w:val="0400" w:firstRow="0" w:lastRow="0" w:firstColumn="0" w:lastColumn="0" w:noHBand="0" w:noVBand="1"/>
      </w:tblPr>
      <w:tblGrid>
        <w:gridCol w:w="1437"/>
        <w:gridCol w:w="1437"/>
        <w:gridCol w:w="1437"/>
        <w:gridCol w:w="3149"/>
      </w:tblGrid>
      <w:tr w:rsidR="00AD751F" w14:paraId="7D8093AA" w14:textId="77777777" w:rsidTr="00AD751F">
        <w:trPr>
          <w:trHeight w:val="877"/>
        </w:trPr>
        <w:tc>
          <w:tcPr>
            <w:tcW w:w="1437" w:type="dxa"/>
            <w:tcBorders>
              <w:top w:val="single" w:sz="8" w:space="0" w:color="000000"/>
              <w:left w:val="single" w:sz="8" w:space="0" w:color="000000"/>
              <w:bottom w:val="single" w:sz="4" w:space="0" w:color="000000"/>
              <w:right w:val="single" w:sz="4" w:space="0" w:color="000000"/>
            </w:tcBorders>
            <w:shd w:val="clear" w:color="auto" w:fill="F9F5A1"/>
            <w:vAlign w:val="center"/>
          </w:tcPr>
          <w:p w14:paraId="46D08A02" w14:textId="77777777" w:rsidR="00AD751F" w:rsidRDefault="00AD751F" w:rsidP="00AD751F">
            <w:pPr>
              <w:spacing w:after="0" w:line="240" w:lineRule="auto"/>
              <w:jc w:val="center"/>
              <w:rPr>
                <w:rFonts w:ascii="Arial Black" w:eastAsia="Arial Black" w:hAnsi="Arial Black" w:cs="Arial Black"/>
                <w:color w:val="833C0C"/>
                <w:sz w:val="28"/>
                <w:szCs w:val="28"/>
              </w:rPr>
            </w:pPr>
            <w:r>
              <w:rPr>
                <w:rFonts w:ascii="Arial Black" w:eastAsia="Arial Black" w:hAnsi="Arial Black" w:cs="Arial Black"/>
                <w:color w:val="833C0C"/>
                <w:sz w:val="28"/>
                <w:szCs w:val="28"/>
              </w:rPr>
              <w:t>3</w:t>
            </w:r>
          </w:p>
        </w:tc>
        <w:tc>
          <w:tcPr>
            <w:tcW w:w="1437" w:type="dxa"/>
            <w:tcBorders>
              <w:top w:val="single" w:sz="8" w:space="0" w:color="000000"/>
              <w:left w:val="nil"/>
              <w:bottom w:val="single" w:sz="4" w:space="0" w:color="000000"/>
              <w:right w:val="single" w:sz="4" w:space="0" w:color="000000"/>
            </w:tcBorders>
            <w:shd w:val="clear" w:color="auto" w:fill="F9F5A1"/>
            <w:vAlign w:val="center"/>
          </w:tcPr>
          <w:p w14:paraId="494B3EAD" w14:textId="77777777" w:rsidR="00AD751F" w:rsidRDefault="00AD751F" w:rsidP="00AD751F">
            <w:pPr>
              <w:spacing w:after="0" w:line="240" w:lineRule="auto"/>
              <w:jc w:val="center"/>
              <w:rPr>
                <w:rFonts w:ascii="Arial Black" w:eastAsia="Arial Black" w:hAnsi="Arial Black" w:cs="Arial Black"/>
                <w:color w:val="833C0C"/>
                <w:sz w:val="28"/>
                <w:szCs w:val="28"/>
              </w:rPr>
            </w:pPr>
            <w:r>
              <w:rPr>
                <w:rFonts w:ascii="Arial Black" w:eastAsia="Arial Black" w:hAnsi="Arial Black" w:cs="Arial Black"/>
                <w:color w:val="833C0C"/>
                <w:sz w:val="28"/>
                <w:szCs w:val="28"/>
              </w:rPr>
              <w:t>1</w:t>
            </w:r>
          </w:p>
        </w:tc>
        <w:tc>
          <w:tcPr>
            <w:tcW w:w="1437" w:type="dxa"/>
            <w:tcBorders>
              <w:top w:val="single" w:sz="8" w:space="0" w:color="000000"/>
              <w:left w:val="nil"/>
              <w:bottom w:val="single" w:sz="4" w:space="0" w:color="000000"/>
              <w:right w:val="single" w:sz="8" w:space="0" w:color="000000"/>
            </w:tcBorders>
            <w:shd w:val="clear" w:color="auto" w:fill="F9F5A1"/>
            <w:vAlign w:val="center"/>
          </w:tcPr>
          <w:p w14:paraId="66B0456B" w14:textId="77777777" w:rsidR="00AD751F" w:rsidRDefault="00AD751F" w:rsidP="00AD751F">
            <w:pPr>
              <w:spacing w:after="0" w:line="240" w:lineRule="auto"/>
              <w:jc w:val="center"/>
              <w:rPr>
                <w:rFonts w:ascii="Arial Black" w:eastAsia="Arial Black" w:hAnsi="Arial Black" w:cs="Arial Black"/>
                <w:color w:val="833C0C"/>
                <w:sz w:val="28"/>
                <w:szCs w:val="28"/>
              </w:rPr>
            </w:pPr>
            <w:r>
              <w:rPr>
                <w:rFonts w:ascii="Arial Black" w:eastAsia="Arial Black" w:hAnsi="Arial Black" w:cs="Arial Black"/>
                <w:color w:val="833C0C"/>
                <w:sz w:val="28"/>
                <w:szCs w:val="28"/>
              </w:rPr>
              <w:t>9</w:t>
            </w:r>
          </w:p>
        </w:tc>
        <w:tc>
          <w:tcPr>
            <w:tcW w:w="3149" w:type="dxa"/>
            <w:tcBorders>
              <w:top w:val="single" w:sz="8" w:space="0" w:color="000000"/>
              <w:left w:val="nil"/>
              <w:bottom w:val="single" w:sz="4" w:space="0" w:color="000000"/>
              <w:right w:val="single" w:sz="8" w:space="0" w:color="000000"/>
            </w:tcBorders>
            <w:shd w:val="clear" w:color="auto" w:fill="F9F5A1"/>
            <w:vAlign w:val="center"/>
          </w:tcPr>
          <w:p w14:paraId="1363FA28" w14:textId="77777777" w:rsidR="00AD751F" w:rsidRDefault="00AD751F" w:rsidP="00AD751F">
            <w:pPr>
              <w:spacing w:after="0" w:line="240" w:lineRule="auto"/>
              <w:rPr>
                <w:rFonts w:ascii="Arial Black" w:eastAsia="Arial Black" w:hAnsi="Arial Black" w:cs="Arial Black"/>
                <w:color w:val="833C0C"/>
                <w:sz w:val="28"/>
                <w:szCs w:val="28"/>
              </w:rPr>
            </w:pPr>
            <w:r>
              <w:rPr>
                <w:rFonts w:ascii="Arial Black" w:eastAsia="Arial Black" w:hAnsi="Arial Black" w:cs="Arial Black"/>
                <w:color w:val="833C0C"/>
                <w:sz w:val="28"/>
                <w:szCs w:val="28"/>
              </w:rPr>
              <w:t>DHARMA / SATWA</w:t>
            </w:r>
          </w:p>
        </w:tc>
      </w:tr>
      <w:tr w:rsidR="00AD751F" w14:paraId="486C9281" w14:textId="77777777" w:rsidTr="00AD751F">
        <w:trPr>
          <w:trHeight w:val="877"/>
        </w:trPr>
        <w:tc>
          <w:tcPr>
            <w:tcW w:w="1437" w:type="dxa"/>
            <w:tcBorders>
              <w:top w:val="nil"/>
              <w:left w:val="single" w:sz="8" w:space="0" w:color="000000"/>
              <w:bottom w:val="single" w:sz="4" w:space="0" w:color="000000"/>
              <w:right w:val="single" w:sz="4" w:space="0" w:color="000000"/>
            </w:tcBorders>
            <w:shd w:val="clear" w:color="auto" w:fill="FF66CC"/>
            <w:vAlign w:val="center"/>
          </w:tcPr>
          <w:p w14:paraId="48ADD75E" w14:textId="77777777" w:rsidR="00AD751F" w:rsidRDefault="00AD751F" w:rsidP="00AD751F">
            <w:pPr>
              <w:spacing w:after="0" w:line="240" w:lineRule="auto"/>
              <w:jc w:val="center"/>
              <w:rPr>
                <w:rFonts w:ascii="Arial Black" w:eastAsia="Arial Black" w:hAnsi="Arial Black" w:cs="Arial Black"/>
                <w:color w:val="0070C0"/>
                <w:sz w:val="28"/>
                <w:szCs w:val="28"/>
              </w:rPr>
            </w:pPr>
            <w:r>
              <w:rPr>
                <w:rFonts w:ascii="Arial Black" w:eastAsia="Arial Black" w:hAnsi="Arial Black" w:cs="Arial Black"/>
                <w:color w:val="0070C0"/>
                <w:sz w:val="28"/>
                <w:szCs w:val="28"/>
              </w:rPr>
              <w:t>6</w:t>
            </w:r>
          </w:p>
        </w:tc>
        <w:tc>
          <w:tcPr>
            <w:tcW w:w="1437" w:type="dxa"/>
            <w:tcBorders>
              <w:top w:val="nil"/>
              <w:left w:val="nil"/>
              <w:bottom w:val="single" w:sz="4" w:space="0" w:color="000000"/>
              <w:right w:val="single" w:sz="4" w:space="0" w:color="000000"/>
            </w:tcBorders>
            <w:shd w:val="clear" w:color="auto" w:fill="FF66CC"/>
            <w:vAlign w:val="center"/>
          </w:tcPr>
          <w:p w14:paraId="502C1FAB" w14:textId="77777777" w:rsidR="00AD751F" w:rsidRDefault="00AD751F" w:rsidP="00AD751F">
            <w:pPr>
              <w:spacing w:after="0" w:line="240" w:lineRule="auto"/>
              <w:jc w:val="center"/>
              <w:rPr>
                <w:rFonts w:ascii="Arial Black" w:eastAsia="Arial Black" w:hAnsi="Arial Black" w:cs="Arial Black"/>
                <w:color w:val="0070C0"/>
                <w:sz w:val="28"/>
                <w:szCs w:val="28"/>
              </w:rPr>
            </w:pPr>
            <w:r>
              <w:rPr>
                <w:rFonts w:ascii="Arial Black" w:eastAsia="Arial Black" w:hAnsi="Arial Black" w:cs="Arial Black"/>
                <w:color w:val="0070C0"/>
                <w:sz w:val="28"/>
                <w:szCs w:val="28"/>
              </w:rPr>
              <w:t>7</w:t>
            </w:r>
          </w:p>
        </w:tc>
        <w:tc>
          <w:tcPr>
            <w:tcW w:w="1437" w:type="dxa"/>
            <w:tcBorders>
              <w:top w:val="nil"/>
              <w:left w:val="nil"/>
              <w:bottom w:val="single" w:sz="4" w:space="0" w:color="000000"/>
              <w:right w:val="single" w:sz="8" w:space="0" w:color="000000"/>
            </w:tcBorders>
            <w:shd w:val="clear" w:color="auto" w:fill="FF66CC"/>
            <w:vAlign w:val="center"/>
          </w:tcPr>
          <w:p w14:paraId="47C7B9E3" w14:textId="77777777" w:rsidR="00AD751F" w:rsidRDefault="00AD751F" w:rsidP="00AD751F">
            <w:pPr>
              <w:spacing w:after="0" w:line="240" w:lineRule="auto"/>
              <w:jc w:val="center"/>
              <w:rPr>
                <w:rFonts w:ascii="Arial Black" w:eastAsia="Arial Black" w:hAnsi="Arial Black" w:cs="Arial Black"/>
                <w:color w:val="0070C0"/>
                <w:sz w:val="28"/>
                <w:szCs w:val="28"/>
              </w:rPr>
            </w:pPr>
            <w:r>
              <w:rPr>
                <w:rFonts w:ascii="Arial Black" w:eastAsia="Arial Black" w:hAnsi="Arial Black" w:cs="Arial Black"/>
                <w:color w:val="0070C0"/>
                <w:sz w:val="28"/>
                <w:szCs w:val="28"/>
              </w:rPr>
              <w:t>5</w:t>
            </w:r>
          </w:p>
        </w:tc>
        <w:tc>
          <w:tcPr>
            <w:tcW w:w="3149" w:type="dxa"/>
            <w:tcBorders>
              <w:top w:val="nil"/>
              <w:left w:val="nil"/>
              <w:bottom w:val="single" w:sz="4" w:space="0" w:color="000000"/>
              <w:right w:val="single" w:sz="8" w:space="0" w:color="000000"/>
            </w:tcBorders>
            <w:shd w:val="clear" w:color="auto" w:fill="FF66CC"/>
            <w:vAlign w:val="center"/>
          </w:tcPr>
          <w:p w14:paraId="54332057" w14:textId="77777777" w:rsidR="00AD751F" w:rsidRDefault="00AD751F" w:rsidP="00AD751F">
            <w:pPr>
              <w:spacing w:after="0" w:line="240" w:lineRule="auto"/>
              <w:rPr>
                <w:rFonts w:ascii="Arial Black" w:eastAsia="Arial Black" w:hAnsi="Arial Black" w:cs="Arial Black"/>
                <w:color w:val="0070C0"/>
                <w:sz w:val="28"/>
                <w:szCs w:val="28"/>
              </w:rPr>
            </w:pPr>
            <w:r>
              <w:rPr>
                <w:rFonts w:ascii="Arial Black" w:eastAsia="Arial Black" w:hAnsi="Arial Black" w:cs="Arial Black"/>
                <w:color w:val="0070C0"/>
                <w:sz w:val="28"/>
                <w:szCs w:val="28"/>
              </w:rPr>
              <w:t>ARTHA / RAJAS</w:t>
            </w:r>
          </w:p>
        </w:tc>
      </w:tr>
      <w:tr w:rsidR="00AD751F" w14:paraId="2EBD5D80" w14:textId="77777777" w:rsidTr="00AD751F">
        <w:trPr>
          <w:trHeight w:val="907"/>
        </w:trPr>
        <w:tc>
          <w:tcPr>
            <w:tcW w:w="1437" w:type="dxa"/>
            <w:tcBorders>
              <w:top w:val="nil"/>
              <w:left w:val="single" w:sz="8" w:space="0" w:color="000000"/>
              <w:bottom w:val="single" w:sz="8" w:space="0" w:color="000000"/>
              <w:right w:val="single" w:sz="4" w:space="0" w:color="000000"/>
            </w:tcBorders>
            <w:shd w:val="clear" w:color="auto" w:fill="BDD7EE"/>
            <w:vAlign w:val="center"/>
          </w:tcPr>
          <w:p w14:paraId="316A0F68" w14:textId="77777777" w:rsidR="00AD751F" w:rsidRDefault="00AD751F" w:rsidP="00025182">
            <w:pPr>
              <w:spacing w:after="0" w:line="240" w:lineRule="auto"/>
              <w:jc w:val="center"/>
              <w:rPr>
                <w:rFonts w:ascii="Arial Black" w:eastAsia="Arial Black" w:hAnsi="Arial Black" w:cs="Arial Black"/>
                <w:color w:val="C00000"/>
                <w:sz w:val="28"/>
                <w:szCs w:val="28"/>
              </w:rPr>
            </w:pPr>
            <w:r>
              <w:rPr>
                <w:rFonts w:ascii="Arial Black" w:eastAsia="Arial Black" w:hAnsi="Arial Black" w:cs="Arial Black"/>
                <w:color w:val="C00000"/>
                <w:sz w:val="28"/>
                <w:szCs w:val="28"/>
              </w:rPr>
              <w:t>2</w:t>
            </w:r>
          </w:p>
        </w:tc>
        <w:tc>
          <w:tcPr>
            <w:tcW w:w="1437" w:type="dxa"/>
            <w:tcBorders>
              <w:top w:val="nil"/>
              <w:left w:val="nil"/>
              <w:bottom w:val="single" w:sz="8" w:space="0" w:color="000000"/>
              <w:right w:val="single" w:sz="4" w:space="0" w:color="000000"/>
            </w:tcBorders>
            <w:shd w:val="clear" w:color="auto" w:fill="BDD7EE"/>
            <w:vAlign w:val="center"/>
          </w:tcPr>
          <w:p w14:paraId="4CDDD595" w14:textId="77777777" w:rsidR="00AD751F" w:rsidRDefault="00AD751F" w:rsidP="00AD751F">
            <w:pPr>
              <w:spacing w:after="0" w:line="240" w:lineRule="auto"/>
              <w:jc w:val="center"/>
              <w:rPr>
                <w:rFonts w:ascii="Arial Black" w:eastAsia="Arial Black" w:hAnsi="Arial Black" w:cs="Arial Black"/>
                <w:color w:val="C00000"/>
                <w:sz w:val="28"/>
                <w:szCs w:val="28"/>
              </w:rPr>
            </w:pPr>
            <w:r>
              <w:rPr>
                <w:rFonts w:ascii="Arial Black" w:eastAsia="Arial Black" w:hAnsi="Arial Black" w:cs="Arial Black"/>
                <w:color w:val="C00000"/>
                <w:sz w:val="28"/>
                <w:szCs w:val="28"/>
              </w:rPr>
              <w:t>8</w:t>
            </w:r>
          </w:p>
        </w:tc>
        <w:tc>
          <w:tcPr>
            <w:tcW w:w="1437" w:type="dxa"/>
            <w:tcBorders>
              <w:top w:val="nil"/>
              <w:left w:val="nil"/>
              <w:bottom w:val="single" w:sz="8" w:space="0" w:color="000000"/>
              <w:right w:val="single" w:sz="8" w:space="0" w:color="000000"/>
            </w:tcBorders>
            <w:shd w:val="clear" w:color="auto" w:fill="BDD7EE"/>
            <w:vAlign w:val="center"/>
          </w:tcPr>
          <w:p w14:paraId="755795EF" w14:textId="77777777" w:rsidR="00AD751F" w:rsidRDefault="00AD751F" w:rsidP="00AD751F">
            <w:pPr>
              <w:spacing w:after="0" w:line="240" w:lineRule="auto"/>
              <w:jc w:val="center"/>
              <w:rPr>
                <w:rFonts w:ascii="Arial Black" w:eastAsia="Arial Black" w:hAnsi="Arial Black" w:cs="Arial Black"/>
                <w:color w:val="C00000"/>
                <w:sz w:val="28"/>
                <w:szCs w:val="28"/>
              </w:rPr>
            </w:pPr>
            <w:r>
              <w:rPr>
                <w:rFonts w:ascii="Arial Black" w:eastAsia="Arial Black" w:hAnsi="Arial Black" w:cs="Arial Black"/>
                <w:color w:val="C00000"/>
                <w:sz w:val="28"/>
                <w:szCs w:val="28"/>
              </w:rPr>
              <w:t>4</w:t>
            </w:r>
          </w:p>
        </w:tc>
        <w:tc>
          <w:tcPr>
            <w:tcW w:w="3149" w:type="dxa"/>
            <w:tcBorders>
              <w:top w:val="nil"/>
              <w:left w:val="nil"/>
              <w:bottom w:val="single" w:sz="8" w:space="0" w:color="000000"/>
              <w:right w:val="single" w:sz="8" w:space="0" w:color="000000"/>
            </w:tcBorders>
            <w:shd w:val="clear" w:color="auto" w:fill="BDD7EE"/>
            <w:vAlign w:val="center"/>
          </w:tcPr>
          <w:p w14:paraId="3C1FE5BD" w14:textId="77777777" w:rsidR="00AD751F" w:rsidRDefault="00AD751F" w:rsidP="00AD751F">
            <w:pPr>
              <w:spacing w:after="0" w:line="240" w:lineRule="auto"/>
              <w:rPr>
                <w:rFonts w:ascii="Arial Black" w:eastAsia="Arial Black" w:hAnsi="Arial Black" w:cs="Arial Black"/>
                <w:color w:val="C00000"/>
                <w:sz w:val="28"/>
                <w:szCs w:val="28"/>
              </w:rPr>
            </w:pPr>
            <w:r>
              <w:rPr>
                <w:rFonts w:ascii="Arial Black" w:eastAsia="Arial Black" w:hAnsi="Arial Black" w:cs="Arial Black"/>
                <w:color w:val="C00000"/>
                <w:sz w:val="28"/>
                <w:szCs w:val="28"/>
              </w:rPr>
              <w:t>KAMA / TAMAS</w:t>
            </w:r>
          </w:p>
        </w:tc>
      </w:tr>
    </w:tbl>
    <w:p w14:paraId="78D13106" w14:textId="77777777" w:rsidR="00AD751F" w:rsidRDefault="00AD751F" w:rsidP="00C80489">
      <w:pPr>
        <w:ind w:firstLine="720"/>
        <w:rPr>
          <w:rFonts w:ascii="Arial" w:eastAsia="Arial" w:hAnsi="Arial" w:cs="Arial"/>
        </w:rPr>
      </w:pPr>
    </w:p>
    <w:p w14:paraId="7ED9C5DC" w14:textId="77777777" w:rsidR="00EA5C8E" w:rsidRDefault="00EA5C8E" w:rsidP="00C80489">
      <w:pPr>
        <w:ind w:firstLine="720"/>
        <w:rPr>
          <w:rFonts w:ascii="Arial" w:eastAsia="Arial" w:hAnsi="Arial" w:cs="Arial"/>
        </w:rPr>
      </w:pPr>
    </w:p>
    <w:p w14:paraId="27382B6D" w14:textId="77777777" w:rsidR="00EA5C8E" w:rsidRDefault="00EA5C8E" w:rsidP="00C80489">
      <w:pPr>
        <w:ind w:firstLine="720"/>
        <w:rPr>
          <w:rFonts w:ascii="Arial" w:eastAsia="Arial" w:hAnsi="Arial" w:cs="Arial"/>
        </w:rPr>
      </w:pPr>
    </w:p>
    <w:p w14:paraId="1FC164ED" w14:textId="77777777" w:rsidR="00EA5C8E" w:rsidRDefault="00EA5C8E" w:rsidP="00C80489">
      <w:pPr>
        <w:ind w:firstLine="720"/>
        <w:rPr>
          <w:rFonts w:ascii="Arial" w:eastAsia="Arial" w:hAnsi="Arial" w:cs="Arial"/>
        </w:rPr>
      </w:pPr>
    </w:p>
    <w:p w14:paraId="49F4DD0D" w14:textId="77777777" w:rsidR="00C80489" w:rsidRDefault="00C80489" w:rsidP="00C80489">
      <w:pPr>
        <w:ind w:firstLine="720"/>
        <w:rPr>
          <w:rFonts w:ascii="Arial" w:eastAsia="Arial" w:hAnsi="Arial" w:cs="Arial"/>
        </w:rPr>
      </w:pPr>
    </w:p>
    <w:p w14:paraId="6C8D7592" w14:textId="77777777" w:rsidR="006A71B8" w:rsidRDefault="006A71B8" w:rsidP="00C80489">
      <w:pPr>
        <w:ind w:firstLine="720"/>
        <w:rPr>
          <w:rFonts w:ascii="Arial" w:eastAsia="Arial" w:hAnsi="Arial" w:cs="Arial"/>
        </w:rPr>
      </w:pPr>
    </w:p>
    <w:p w14:paraId="1504EB0A" w14:textId="77777777" w:rsidR="006A71B8" w:rsidRDefault="006A71B8" w:rsidP="00C80489">
      <w:pPr>
        <w:ind w:firstLine="720"/>
        <w:rPr>
          <w:rFonts w:ascii="Arial" w:eastAsia="Arial" w:hAnsi="Arial" w:cs="Arial"/>
        </w:rPr>
      </w:pPr>
    </w:p>
    <w:p w14:paraId="02242DFA" w14:textId="77777777" w:rsidR="006A71B8" w:rsidRDefault="006A71B8" w:rsidP="00C80489">
      <w:pPr>
        <w:ind w:firstLine="720"/>
        <w:rPr>
          <w:rFonts w:ascii="Arial" w:eastAsia="Arial" w:hAnsi="Arial" w:cs="Arial"/>
        </w:rPr>
      </w:pPr>
    </w:p>
    <w:p w14:paraId="14EC745A" w14:textId="77777777" w:rsidR="000E316C" w:rsidRDefault="000E316C" w:rsidP="00C80489">
      <w:pPr>
        <w:ind w:firstLine="720"/>
        <w:rPr>
          <w:ins w:id="710" w:author="Dinesh N" w:date="2024-06-22T23:30:00Z" w16du:dateUtc="2024-06-22T18:00:00Z"/>
          <w:rFonts w:ascii="Arial Black" w:eastAsia="Arial" w:hAnsi="Arial Black" w:cs="Arial"/>
          <w:color w:val="3F0065"/>
          <w:sz w:val="24"/>
          <w:szCs w:val="24"/>
        </w:rPr>
      </w:pPr>
    </w:p>
    <w:p w14:paraId="7ACDB060" w14:textId="77ABCD35" w:rsidR="00FD3BDC" w:rsidRPr="00233EE5" w:rsidRDefault="00FD3BDC" w:rsidP="00C80489">
      <w:pPr>
        <w:ind w:firstLine="720"/>
        <w:rPr>
          <w:rFonts w:ascii="Arial Black" w:eastAsia="Arial" w:hAnsi="Arial Black" w:cs="Arial"/>
          <w:color w:val="3F0065"/>
          <w:sz w:val="24"/>
          <w:szCs w:val="24"/>
        </w:rPr>
      </w:pPr>
      <w:r w:rsidRPr="00233EE5">
        <w:rPr>
          <w:rFonts w:ascii="Arial Black" w:eastAsia="Arial" w:hAnsi="Arial Black" w:cs="Arial"/>
          <w:color w:val="3F0065"/>
          <w:sz w:val="24"/>
          <w:szCs w:val="24"/>
        </w:rPr>
        <w:lastRenderedPageBreak/>
        <w:t xml:space="preserve">Dharma = </w:t>
      </w:r>
      <w:r w:rsidR="0047042E" w:rsidRPr="00233EE5">
        <w:rPr>
          <w:rFonts w:ascii="Arial Black" w:eastAsia="Arial" w:hAnsi="Arial Black" w:cs="Arial"/>
          <w:color w:val="3F0065"/>
          <w:sz w:val="24"/>
          <w:szCs w:val="24"/>
        </w:rPr>
        <w:t xml:space="preserve">Focus on </w:t>
      </w:r>
      <w:r w:rsidR="00F5592B">
        <w:rPr>
          <w:rFonts w:ascii="Arial Black" w:eastAsia="Arial" w:hAnsi="Arial Black" w:cs="Arial"/>
          <w:color w:val="3F0065"/>
          <w:sz w:val="24"/>
          <w:szCs w:val="24"/>
        </w:rPr>
        <w:t>Rightful</w:t>
      </w:r>
      <w:r w:rsidR="00E644AE" w:rsidRPr="00233EE5">
        <w:rPr>
          <w:rFonts w:ascii="Arial Black" w:eastAsia="Arial" w:hAnsi="Arial Black" w:cs="Arial"/>
          <w:color w:val="3F0065"/>
          <w:sz w:val="24"/>
          <w:szCs w:val="24"/>
        </w:rPr>
        <w:t xml:space="preserve"> Duty</w:t>
      </w:r>
      <w:r w:rsidR="0047042E" w:rsidRPr="00233EE5">
        <w:rPr>
          <w:rFonts w:ascii="Arial Black" w:eastAsia="Arial" w:hAnsi="Arial Black" w:cs="Arial"/>
          <w:color w:val="3F0065"/>
          <w:sz w:val="24"/>
          <w:szCs w:val="24"/>
        </w:rPr>
        <w:t>.</w:t>
      </w:r>
    </w:p>
    <w:p w14:paraId="3E6AB950" w14:textId="425A27E3" w:rsidR="0047042E" w:rsidRPr="00233EE5" w:rsidRDefault="0047042E" w:rsidP="00C80489">
      <w:pPr>
        <w:ind w:firstLine="720"/>
        <w:rPr>
          <w:rFonts w:ascii="Arial Black" w:eastAsia="Arial" w:hAnsi="Arial Black" w:cs="Arial"/>
          <w:color w:val="3F0065"/>
          <w:sz w:val="24"/>
          <w:szCs w:val="24"/>
        </w:rPr>
      </w:pPr>
      <w:r w:rsidRPr="00233EE5">
        <w:rPr>
          <w:rFonts w:ascii="Arial Black" w:eastAsia="Arial" w:hAnsi="Arial Black" w:cs="Arial"/>
          <w:color w:val="3F0065"/>
          <w:sz w:val="24"/>
          <w:szCs w:val="24"/>
        </w:rPr>
        <w:t xml:space="preserve">Artha </w:t>
      </w:r>
      <w:r w:rsidR="004B5F56" w:rsidRPr="00233EE5">
        <w:rPr>
          <w:rFonts w:ascii="Arial Black" w:eastAsia="Arial" w:hAnsi="Arial Black" w:cs="Arial"/>
          <w:color w:val="3F0065"/>
          <w:sz w:val="24"/>
          <w:szCs w:val="24"/>
        </w:rPr>
        <w:t xml:space="preserve">    </w:t>
      </w:r>
      <w:r w:rsidRPr="00233EE5">
        <w:rPr>
          <w:rFonts w:ascii="Arial Black" w:eastAsia="Arial" w:hAnsi="Arial Black" w:cs="Arial"/>
          <w:color w:val="3F0065"/>
          <w:sz w:val="24"/>
          <w:szCs w:val="24"/>
        </w:rPr>
        <w:t xml:space="preserve">= Focus on </w:t>
      </w:r>
      <w:r w:rsidR="00EB7340">
        <w:rPr>
          <w:rFonts w:ascii="Arial Black" w:eastAsia="Arial" w:hAnsi="Arial Black" w:cs="Arial"/>
          <w:color w:val="3F0065"/>
          <w:sz w:val="24"/>
          <w:szCs w:val="24"/>
        </w:rPr>
        <w:t>Material,</w:t>
      </w:r>
      <w:r w:rsidR="00C73036" w:rsidRPr="00233EE5">
        <w:rPr>
          <w:rFonts w:ascii="Arial Black" w:eastAsia="Arial" w:hAnsi="Arial Black" w:cs="Arial"/>
          <w:color w:val="3F0065"/>
          <w:sz w:val="24"/>
          <w:szCs w:val="24"/>
        </w:rPr>
        <w:t xml:space="preserve"> Prosperity and Wealth.</w:t>
      </w:r>
    </w:p>
    <w:p w14:paraId="0AA83D60" w14:textId="4588EBEE" w:rsidR="00C73036" w:rsidRPr="00233EE5" w:rsidRDefault="00C73036" w:rsidP="00C80489">
      <w:pPr>
        <w:ind w:firstLine="720"/>
        <w:rPr>
          <w:rFonts w:ascii="Arial Black" w:eastAsia="Arial" w:hAnsi="Arial Black" w:cs="Arial"/>
          <w:color w:val="3F0065"/>
          <w:sz w:val="24"/>
          <w:szCs w:val="24"/>
        </w:rPr>
      </w:pPr>
      <w:r w:rsidRPr="00233EE5">
        <w:rPr>
          <w:rFonts w:ascii="Arial Black" w:eastAsia="Arial" w:hAnsi="Arial Black" w:cs="Arial"/>
          <w:color w:val="3F0065"/>
          <w:sz w:val="24"/>
          <w:szCs w:val="24"/>
        </w:rPr>
        <w:t xml:space="preserve">Kama </w:t>
      </w:r>
      <w:r w:rsidR="004B5F56" w:rsidRPr="00233EE5">
        <w:rPr>
          <w:rFonts w:ascii="Arial Black" w:eastAsia="Arial" w:hAnsi="Arial Black" w:cs="Arial"/>
          <w:color w:val="3F0065"/>
          <w:sz w:val="24"/>
          <w:szCs w:val="24"/>
        </w:rPr>
        <w:t xml:space="preserve">   </w:t>
      </w:r>
      <w:r w:rsidRPr="00233EE5">
        <w:rPr>
          <w:rFonts w:ascii="Arial Black" w:eastAsia="Arial" w:hAnsi="Arial Black" w:cs="Arial"/>
          <w:color w:val="3F0065"/>
          <w:sz w:val="24"/>
          <w:szCs w:val="24"/>
        </w:rPr>
        <w:t xml:space="preserve">= </w:t>
      </w:r>
      <w:r w:rsidR="004B5F56" w:rsidRPr="00233EE5">
        <w:rPr>
          <w:rFonts w:ascii="Arial Black" w:eastAsia="Arial" w:hAnsi="Arial Black" w:cs="Arial"/>
          <w:color w:val="3F0065"/>
          <w:sz w:val="24"/>
          <w:szCs w:val="24"/>
        </w:rPr>
        <w:t>Focus on Fulfilling Self Desires.</w:t>
      </w:r>
    </w:p>
    <w:p w14:paraId="2DAEC5F9" w14:textId="5C5FEC5B" w:rsidR="009B4EA5" w:rsidDel="000E316C" w:rsidRDefault="009B4EA5" w:rsidP="00C80489">
      <w:pPr>
        <w:ind w:firstLine="720"/>
        <w:rPr>
          <w:del w:id="711" w:author="Dinesh N" w:date="2024-06-22T23:30:00Z" w16du:dateUtc="2024-06-22T18:00:00Z"/>
          <w:rFonts w:ascii="Arial Black" w:eastAsia="Arial" w:hAnsi="Arial Black" w:cs="Arial"/>
          <w:color w:val="3F0065"/>
          <w:sz w:val="24"/>
          <w:szCs w:val="24"/>
        </w:rPr>
      </w:pPr>
      <w:r w:rsidRPr="00233EE5">
        <w:rPr>
          <w:rFonts w:ascii="Arial Black" w:eastAsia="Arial" w:hAnsi="Arial Black" w:cs="Arial"/>
          <w:color w:val="3F0065"/>
          <w:sz w:val="24"/>
          <w:szCs w:val="24"/>
        </w:rPr>
        <w:t xml:space="preserve">( Missing line </w:t>
      </w:r>
      <w:r w:rsidR="00CA2CDA" w:rsidRPr="00233EE5">
        <w:rPr>
          <w:rFonts w:ascii="Arial Black" w:eastAsia="Arial" w:hAnsi="Arial Black" w:cs="Arial"/>
          <w:color w:val="3F0065"/>
          <w:sz w:val="24"/>
          <w:szCs w:val="24"/>
        </w:rPr>
        <w:t>denotes very less of the above Focus. )</w:t>
      </w:r>
    </w:p>
    <w:p w14:paraId="7CF21598" w14:textId="77777777" w:rsidR="00233EE5" w:rsidRDefault="00233EE5">
      <w:pPr>
        <w:ind w:firstLine="720"/>
        <w:rPr>
          <w:rFonts w:ascii="Arial" w:eastAsia="Arial" w:hAnsi="Arial" w:cs="Arial"/>
        </w:rPr>
        <w:pPrChange w:id="712" w:author="Dinesh N" w:date="2024-06-22T23:30:00Z" w16du:dateUtc="2024-06-22T18:00:00Z">
          <w:pPr/>
        </w:pPrChange>
      </w:pPr>
    </w:p>
    <w:p w14:paraId="7BEDFE07" w14:textId="77777777" w:rsidR="006E7AC8" w:rsidRDefault="00E15E97" w:rsidP="00E15E97">
      <w:pPr>
        <w:jc w:val="both"/>
        <w:rPr>
          <w:ins w:id="713" w:author="Dinesh N" w:date="2024-06-27T15:57:00Z" w16du:dateUtc="2024-06-27T10:27:00Z"/>
          <w:rFonts w:ascii="Aptos Narrow" w:eastAsia="Arial" w:hAnsi="Aptos Narrow" w:cs="Arial"/>
          <w:b/>
          <w:bCs/>
          <w:color w:val="002060"/>
          <w:sz w:val="28"/>
          <w:szCs w:val="28"/>
        </w:rPr>
      </w:pPr>
      <w:r w:rsidRPr="003F4102">
        <w:rPr>
          <w:rFonts w:ascii="Aptos Narrow" w:eastAsia="Arial" w:hAnsi="Aptos Narrow" w:cs="Arial"/>
          <w:b/>
          <w:bCs/>
          <w:color w:val="002060"/>
          <w:sz w:val="28"/>
          <w:szCs w:val="28"/>
          <w:rPrChange w:id="714" w:author="Sandhya T" w:date="2024-06-17T23:32:00Z" w16du:dateUtc="2024-06-17T18:02:00Z">
            <w:rPr>
              <w:rFonts w:ascii="Aptos Display" w:eastAsia="Arial" w:hAnsi="Aptos Display" w:cs="Arial"/>
              <w:b/>
              <w:bCs/>
              <w:color w:val="002060"/>
              <w:sz w:val="28"/>
              <w:szCs w:val="28"/>
            </w:rPr>
          </w:rPrChange>
        </w:rPr>
        <w:t xml:space="preserve">Place the DOB numbers as </w:t>
      </w:r>
      <w:r w:rsidR="00D807F7" w:rsidRPr="003F4102">
        <w:rPr>
          <w:rFonts w:ascii="Aptos Narrow" w:eastAsia="Arial" w:hAnsi="Aptos Narrow" w:cs="Arial"/>
          <w:b/>
          <w:bCs/>
          <w:color w:val="002060"/>
          <w:sz w:val="28"/>
          <w:szCs w:val="28"/>
          <w:rPrChange w:id="715" w:author="Sandhya T" w:date="2024-06-17T23:32:00Z" w16du:dateUtc="2024-06-17T18:02:00Z">
            <w:rPr>
              <w:rFonts w:ascii="Aptos Display" w:eastAsia="Arial" w:hAnsi="Aptos Display" w:cs="Arial"/>
              <w:b/>
              <w:bCs/>
              <w:color w:val="002060"/>
              <w:sz w:val="28"/>
              <w:szCs w:val="28"/>
            </w:rPr>
          </w:rPrChange>
        </w:rPr>
        <w:t>per</w:t>
      </w:r>
      <w:r w:rsidRPr="003F4102">
        <w:rPr>
          <w:rFonts w:ascii="Aptos Narrow" w:eastAsia="Arial" w:hAnsi="Aptos Narrow" w:cs="Arial"/>
          <w:b/>
          <w:bCs/>
          <w:color w:val="002060"/>
          <w:sz w:val="28"/>
          <w:szCs w:val="28"/>
          <w:rPrChange w:id="716" w:author="Sandhya T" w:date="2024-06-17T23:32:00Z" w16du:dateUtc="2024-06-17T18:02:00Z">
            <w:rPr>
              <w:rFonts w:ascii="Aptos Display" w:eastAsia="Arial" w:hAnsi="Aptos Display" w:cs="Arial"/>
              <w:b/>
              <w:bCs/>
              <w:color w:val="002060"/>
              <w:sz w:val="28"/>
              <w:szCs w:val="28"/>
            </w:rPr>
          </w:rPrChange>
        </w:rPr>
        <w:t xml:space="preserve"> </w:t>
      </w:r>
      <w:ins w:id="717" w:author="Sandhya T" w:date="2024-06-17T23:24:00Z" w16du:dateUtc="2024-06-17T17:54:00Z">
        <w:r w:rsidR="006F5EBC" w:rsidRPr="003F4102">
          <w:rPr>
            <w:rFonts w:ascii="Aptos Narrow" w:eastAsia="Arial" w:hAnsi="Aptos Narrow" w:cs="Arial"/>
            <w:b/>
            <w:bCs/>
            <w:color w:val="002060"/>
            <w:sz w:val="28"/>
            <w:szCs w:val="28"/>
            <w:rPrChange w:id="718" w:author="Sandhya T" w:date="2024-06-17T23:32:00Z" w16du:dateUtc="2024-06-17T18:02:00Z">
              <w:rPr>
                <w:rFonts w:ascii="Aptos Display" w:eastAsia="Arial" w:hAnsi="Aptos Display" w:cs="Arial"/>
                <w:b/>
                <w:bCs/>
                <w:color w:val="002060"/>
                <w:sz w:val="28"/>
                <w:szCs w:val="28"/>
              </w:rPr>
            </w:rPrChange>
          </w:rPr>
          <w:t xml:space="preserve">the </w:t>
        </w:r>
      </w:ins>
      <w:r w:rsidRPr="003F4102">
        <w:rPr>
          <w:rFonts w:ascii="Aptos Narrow" w:eastAsia="Arial" w:hAnsi="Aptos Narrow" w:cs="Arial"/>
          <w:b/>
          <w:bCs/>
          <w:color w:val="002060"/>
          <w:sz w:val="28"/>
          <w:szCs w:val="28"/>
          <w:rPrChange w:id="719" w:author="Sandhya T" w:date="2024-06-17T23:32:00Z" w16du:dateUtc="2024-06-17T18:02:00Z">
            <w:rPr>
              <w:rFonts w:ascii="Aptos Display" w:eastAsia="Arial" w:hAnsi="Aptos Display" w:cs="Arial"/>
              <w:b/>
              <w:bCs/>
              <w:color w:val="002060"/>
              <w:sz w:val="28"/>
              <w:szCs w:val="28"/>
            </w:rPr>
          </w:rPrChange>
        </w:rPr>
        <w:t>given format. You need to consider date, month and</w:t>
      </w:r>
      <w:ins w:id="720" w:author="Dinesh N" w:date="2024-06-27T15:56:00Z" w16du:dateUtc="2024-06-27T10:26:00Z">
        <w:r w:rsidR="006E7AC8">
          <w:rPr>
            <w:rFonts w:ascii="Aptos Narrow" w:eastAsia="Arial" w:hAnsi="Aptos Narrow" w:cs="Arial"/>
            <w:b/>
            <w:bCs/>
            <w:color w:val="002060"/>
            <w:sz w:val="28"/>
            <w:szCs w:val="28"/>
          </w:rPr>
          <w:t xml:space="preserve"> year, </w:t>
        </w:r>
      </w:ins>
      <w:ins w:id="721" w:author="Sandhya T" w:date="2024-06-17T23:24:00Z" w16du:dateUtc="2024-06-17T17:54:00Z">
        <w:del w:id="722" w:author="Dinesh N" w:date="2024-06-27T15:56:00Z" w16du:dateUtc="2024-06-27T10:26:00Z">
          <w:r w:rsidR="006F5EBC" w:rsidRPr="003F4102" w:rsidDel="006E7AC8">
            <w:rPr>
              <w:rFonts w:ascii="Aptos Narrow" w:eastAsia="Arial" w:hAnsi="Aptos Narrow" w:cs="Arial"/>
              <w:b/>
              <w:bCs/>
              <w:color w:val="002060"/>
              <w:sz w:val="28"/>
              <w:szCs w:val="28"/>
              <w:rPrChange w:id="723" w:author="Sandhya T" w:date="2024-06-17T23:32:00Z" w16du:dateUtc="2024-06-17T18:02:00Z">
                <w:rPr>
                  <w:rFonts w:ascii="Aptos Display" w:eastAsia="Arial" w:hAnsi="Aptos Display" w:cs="Arial"/>
                  <w:b/>
                  <w:bCs/>
                  <w:color w:val="002060"/>
                  <w:sz w:val="28"/>
                  <w:szCs w:val="28"/>
                </w:rPr>
              </w:rPrChange>
            </w:rPr>
            <w:delText xml:space="preserve"> the </w:delText>
          </w:r>
        </w:del>
      </w:ins>
      <w:del w:id="724" w:author="Sandhya T" w:date="2024-06-17T23:24:00Z" w16du:dateUtc="2024-06-17T17:54:00Z">
        <w:r w:rsidRPr="003F4102" w:rsidDel="006F5EBC">
          <w:rPr>
            <w:rFonts w:ascii="Aptos Narrow" w:eastAsia="Arial" w:hAnsi="Aptos Narrow" w:cs="Arial"/>
            <w:b/>
            <w:bCs/>
            <w:color w:val="002060"/>
            <w:sz w:val="28"/>
            <w:szCs w:val="28"/>
            <w:rPrChange w:id="725" w:author="Sandhya T" w:date="2024-06-17T23:32:00Z" w16du:dateUtc="2024-06-17T18:02:00Z">
              <w:rPr>
                <w:rFonts w:ascii="Aptos Display" w:eastAsia="Arial" w:hAnsi="Aptos Display" w:cs="Arial"/>
                <w:b/>
                <w:bCs/>
                <w:color w:val="002060"/>
                <w:sz w:val="28"/>
                <w:szCs w:val="28"/>
              </w:rPr>
            </w:rPrChange>
          </w:rPr>
          <w:delText xml:space="preserve"> </w:delText>
        </w:r>
      </w:del>
      <w:del w:id="726" w:author="Dinesh N" w:date="2024-06-27T15:56:00Z" w16du:dateUtc="2024-06-27T10:26:00Z">
        <w:r w:rsidRPr="003F4102" w:rsidDel="006E7AC8">
          <w:rPr>
            <w:rFonts w:ascii="Aptos Narrow" w:eastAsia="Arial" w:hAnsi="Aptos Narrow" w:cs="Arial"/>
            <w:b/>
            <w:bCs/>
            <w:color w:val="002060"/>
            <w:sz w:val="28"/>
            <w:szCs w:val="28"/>
            <w:rPrChange w:id="727" w:author="Sandhya T" w:date="2024-06-17T23:32:00Z" w16du:dateUtc="2024-06-17T18:02:00Z">
              <w:rPr>
                <w:rFonts w:ascii="Aptos Display" w:eastAsia="Arial" w:hAnsi="Aptos Display" w:cs="Arial"/>
                <w:b/>
                <w:bCs/>
                <w:color w:val="002060"/>
                <w:sz w:val="28"/>
                <w:szCs w:val="28"/>
              </w:rPr>
            </w:rPrChange>
          </w:rPr>
          <w:delText>last two</w:delText>
        </w:r>
      </w:del>
    </w:p>
    <w:p w14:paraId="02E81834" w14:textId="28C97268" w:rsidR="00E15E97" w:rsidRPr="003F4102" w:rsidRDefault="00E15E97" w:rsidP="00E15E97">
      <w:pPr>
        <w:jc w:val="both"/>
        <w:rPr>
          <w:rFonts w:ascii="Aptos Narrow" w:eastAsia="Arial" w:hAnsi="Aptos Narrow" w:cs="Arial"/>
          <w:b/>
          <w:bCs/>
          <w:color w:val="002060"/>
          <w:sz w:val="28"/>
          <w:szCs w:val="28"/>
          <w:rPrChange w:id="728" w:author="Sandhya T" w:date="2024-06-17T23:32:00Z" w16du:dateUtc="2024-06-17T18:02:00Z">
            <w:rPr>
              <w:rFonts w:ascii="Aptos Display" w:eastAsia="Arial" w:hAnsi="Aptos Display" w:cs="Arial"/>
              <w:b/>
              <w:bCs/>
              <w:color w:val="002060"/>
              <w:sz w:val="28"/>
              <w:szCs w:val="28"/>
            </w:rPr>
          </w:rPrChange>
        </w:rPr>
      </w:pPr>
      <w:del w:id="729" w:author="Dinesh N" w:date="2024-06-27T15:56:00Z" w16du:dateUtc="2024-06-27T10:26:00Z">
        <w:r w:rsidRPr="003F4102" w:rsidDel="006E7AC8">
          <w:rPr>
            <w:rFonts w:ascii="Aptos Narrow" w:eastAsia="Arial" w:hAnsi="Aptos Narrow" w:cs="Arial"/>
            <w:b/>
            <w:bCs/>
            <w:color w:val="002060"/>
            <w:sz w:val="28"/>
            <w:szCs w:val="28"/>
            <w:rPrChange w:id="730" w:author="Sandhya T" w:date="2024-06-17T23:32:00Z" w16du:dateUtc="2024-06-17T18:02:00Z">
              <w:rPr>
                <w:rFonts w:ascii="Aptos Display" w:eastAsia="Arial" w:hAnsi="Aptos Display" w:cs="Arial"/>
                <w:b/>
                <w:bCs/>
                <w:color w:val="002060"/>
                <w:sz w:val="28"/>
                <w:szCs w:val="28"/>
              </w:rPr>
            </w:rPrChange>
          </w:rPr>
          <w:delText xml:space="preserve"> </w:delText>
        </w:r>
      </w:del>
      <w:del w:id="731" w:author="Dinesh N" w:date="2024-06-27T15:57:00Z" w16du:dateUtc="2024-06-27T10:27:00Z">
        <w:r w:rsidRPr="003F4102" w:rsidDel="006E7AC8">
          <w:rPr>
            <w:rFonts w:ascii="Aptos Narrow" w:eastAsia="Arial" w:hAnsi="Aptos Narrow" w:cs="Arial"/>
            <w:b/>
            <w:bCs/>
            <w:color w:val="002060"/>
            <w:sz w:val="28"/>
            <w:szCs w:val="28"/>
            <w:rPrChange w:id="732" w:author="Sandhya T" w:date="2024-06-17T23:32:00Z" w16du:dateUtc="2024-06-17T18:02:00Z">
              <w:rPr>
                <w:rFonts w:ascii="Aptos Display" w:eastAsia="Arial" w:hAnsi="Aptos Display" w:cs="Arial"/>
                <w:b/>
                <w:bCs/>
                <w:color w:val="002060"/>
                <w:sz w:val="28"/>
                <w:szCs w:val="28"/>
              </w:rPr>
            </w:rPrChange>
          </w:rPr>
          <w:delText xml:space="preserve">numbers </w:delText>
        </w:r>
        <w:r w:rsidR="004647C8" w:rsidRPr="003F4102" w:rsidDel="006E7AC8">
          <w:rPr>
            <w:rFonts w:ascii="Aptos Narrow" w:eastAsia="Arial" w:hAnsi="Aptos Narrow" w:cs="Arial"/>
            <w:b/>
            <w:bCs/>
            <w:color w:val="002060"/>
            <w:sz w:val="28"/>
            <w:szCs w:val="28"/>
            <w:rPrChange w:id="733" w:author="Sandhya T" w:date="2024-06-17T23:32:00Z" w16du:dateUtc="2024-06-17T18:02:00Z">
              <w:rPr>
                <w:rFonts w:ascii="Aptos Display" w:eastAsia="Arial" w:hAnsi="Aptos Display" w:cs="Arial"/>
                <w:b/>
                <w:bCs/>
                <w:color w:val="002060"/>
                <w:sz w:val="28"/>
                <w:szCs w:val="28"/>
              </w:rPr>
            </w:rPrChange>
          </w:rPr>
          <w:delText>of the</w:delText>
        </w:r>
        <w:r w:rsidRPr="003F4102" w:rsidDel="006E7AC8">
          <w:rPr>
            <w:rFonts w:ascii="Aptos Narrow" w:eastAsia="Arial" w:hAnsi="Aptos Narrow" w:cs="Arial"/>
            <w:b/>
            <w:bCs/>
            <w:color w:val="002060"/>
            <w:sz w:val="28"/>
            <w:szCs w:val="28"/>
            <w:rPrChange w:id="734" w:author="Sandhya T" w:date="2024-06-17T23:32:00Z" w16du:dateUtc="2024-06-17T18:02:00Z">
              <w:rPr>
                <w:rFonts w:ascii="Aptos Display" w:eastAsia="Arial" w:hAnsi="Aptos Display" w:cs="Arial"/>
                <w:b/>
                <w:bCs/>
                <w:color w:val="002060"/>
                <w:sz w:val="28"/>
                <w:szCs w:val="28"/>
              </w:rPr>
            </w:rPrChange>
          </w:rPr>
          <w:delText xml:space="preserve"> Year</w:delText>
        </w:r>
      </w:del>
      <w:ins w:id="735" w:author="Sandhya T" w:date="2024-06-17T23:25:00Z" w16du:dateUtc="2024-06-17T17:55:00Z">
        <w:del w:id="736" w:author="Dinesh N" w:date="2024-06-27T15:57:00Z" w16du:dateUtc="2024-06-27T10:27:00Z">
          <w:r w:rsidR="006F5EBC" w:rsidRPr="003F4102" w:rsidDel="006E7AC8">
            <w:rPr>
              <w:rFonts w:ascii="Aptos Narrow" w:eastAsia="Arial" w:hAnsi="Aptos Narrow" w:cs="Arial"/>
              <w:b/>
              <w:bCs/>
              <w:color w:val="002060"/>
              <w:sz w:val="28"/>
              <w:szCs w:val="28"/>
              <w:rPrChange w:id="737" w:author="Sandhya T" w:date="2024-06-17T23:32:00Z" w16du:dateUtc="2024-06-17T18:02:00Z">
                <w:rPr>
                  <w:rFonts w:ascii="Aptos Display" w:eastAsia="Arial" w:hAnsi="Aptos Display" w:cs="Arial"/>
                  <w:b/>
                  <w:bCs/>
                  <w:color w:val="002060"/>
                  <w:sz w:val="28"/>
                  <w:szCs w:val="28"/>
                </w:rPr>
              </w:rPrChange>
            </w:rPr>
            <w:delText xml:space="preserve"> of birth</w:delText>
          </w:r>
        </w:del>
      </w:ins>
      <w:del w:id="738" w:author="Sandhya T" w:date="2024-06-17T23:25:00Z" w16du:dateUtc="2024-06-17T17:55:00Z">
        <w:r w:rsidRPr="003F4102" w:rsidDel="006F5EBC">
          <w:rPr>
            <w:rFonts w:ascii="Aptos Narrow" w:eastAsia="Arial" w:hAnsi="Aptos Narrow" w:cs="Arial"/>
            <w:b/>
            <w:bCs/>
            <w:color w:val="002060"/>
            <w:sz w:val="28"/>
            <w:szCs w:val="28"/>
            <w:rPrChange w:id="739" w:author="Sandhya T" w:date="2024-06-17T23:32:00Z" w16du:dateUtc="2024-06-17T18:02:00Z">
              <w:rPr>
                <w:rFonts w:ascii="Aptos Display" w:eastAsia="Arial" w:hAnsi="Aptos Display" w:cs="Arial"/>
                <w:b/>
                <w:bCs/>
                <w:color w:val="002060"/>
                <w:sz w:val="28"/>
                <w:szCs w:val="28"/>
              </w:rPr>
            </w:rPrChange>
          </w:rPr>
          <w:delText xml:space="preserve"> </w:delText>
        </w:r>
        <w:r w:rsidR="004647C8" w:rsidRPr="003F4102" w:rsidDel="006F5EBC">
          <w:rPr>
            <w:rFonts w:ascii="Aptos Narrow" w:eastAsia="Arial" w:hAnsi="Aptos Narrow" w:cs="Arial"/>
            <w:b/>
            <w:bCs/>
            <w:color w:val="002060"/>
            <w:sz w:val="28"/>
            <w:szCs w:val="28"/>
            <w:rPrChange w:id="740" w:author="Sandhya T" w:date="2024-06-17T23:32:00Z" w16du:dateUtc="2024-06-17T18:02:00Z">
              <w:rPr>
                <w:rFonts w:ascii="Aptos Display" w:eastAsia="Arial" w:hAnsi="Aptos Display" w:cs="Arial"/>
                <w:b/>
                <w:bCs/>
                <w:color w:val="002060"/>
                <w:sz w:val="28"/>
                <w:szCs w:val="28"/>
              </w:rPr>
            </w:rPrChange>
          </w:rPr>
          <w:delText>born</w:delText>
        </w:r>
      </w:del>
      <w:r w:rsidR="004647C8" w:rsidRPr="003F4102">
        <w:rPr>
          <w:rFonts w:ascii="Aptos Narrow" w:eastAsia="Arial" w:hAnsi="Aptos Narrow" w:cs="Arial"/>
          <w:b/>
          <w:bCs/>
          <w:color w:val="002060"/>
          <w:sz w:val="28"/>
          <w:szCs w:val="28"/>
          <w:rPrChange w:id="741" w:author="Sandhya T" w:date="2024-06-17T23:32:00Z" w16du:dateUtc="2024-06-17T18:02:00Z">
            <w:rPr>
              <w:rFonts w:ascii="Aptos Display" w:eastAsia="Arial" w:hAnsi="Aptos Display" w:cs="Arial"/>
              <w:b/>
              <w:bCs/>
              <w:color w:val="002060"/>
              <w:sz w:val="28"/>
              <w:szCs w:val="28"/>
            </w:rPr>
          </w:rPrChange>
        </w:rPr>
        <w:t xml:space="preserve"> </w:t>
      </w:r>
      <w:ins w:id="742" w:author="Dinesh N" w:date="2024-06-27T15:57:00Z" w16du:dateUtc="2024-06-27T10:27:00Z">
        <w:r w:rsidR="000639C4">
          <w:rPr>
            <w:rFonts w:ascii="Aptos Narrow" w:eastAsia="Arial" w:hAnsi="Aptos Narrow" w:cs="Arial"/>
            <w:b/>
            <w:bCs/>
            <w:color w:val="002060"/>
            <w:sz w:val="28"/>
            <w:szCs w:val="28"/>
          </w:rPr>
          <w:t xml:space="preserve">Write details </w:t>
        </w:r>
      </w:ins>
      <w:r w:rsidRPr="003F4102">
        <w:rPr>
          <w:rFonts w:ascii="Aptos Narrow" w:eastAsia="Arial" w:hAnsi="Aptos Narrow" w:cs="Arial"/>
          <w:b/>
          <w:bCs/>
          <w:color w:val="002060"/>
          <w:sz w:val="28"/>
          <w:szCs w:val="28"/>
          <w:rPrChange w:id="743" w:author="Sandhya T" w:date="2024-06-17T23:32:00Z" w16du:dateUtc="2024-06-17T18:02:00Z">
            <w:rPr>
              <w:rFonts w:ascii="Aptos Display" w:eastAsia="Arial" w:hAnsi="Aptos Display" w:cs="Arial"/>
              <w:b/>
              <w:bCs/>
              <w:color w:val="002060"/>
              <w:sz w:val="28"/>
              <w:szCs w:val="28"/>
            </w:rPr>
          </w:rPrChange>
        </w:rPr>
        <w:t>as given</w:t>
      </w:r>
      <w:ins w:id="744" w:author="Sandhya T" w:date="2024-06-17T23:25:00Z" w16du:dateUtc="2024-06-17T17:55:00Z">
        <w:r w:rsidR="006F5EBC" w:rsidRPr="003F4102">
          <w:rPr>
            <w:rFonts w:ascii="Aptos Narrow" w:eastAsia="Arial" w:hAnsi="Aptos Narrow" w:cs="Arial"/>
            <w:b/>
            <w:bCs/>
            <w:color w:val="002060"/>
            <w:sz w:val="28"/>
            <w:szCs w:val="28"/>
            <w:rPrChange w:id="745" w:author="Sandhya T" w:date="2024-06-17T23:32:00Z" w16du:dateUtc="2024-06-17T18:02:00Z">
              <w:rPr>
                <w:rFonts w:ascii="Aptos Display" w:eastAsia="Arial" w:hAnsi="Aptos Display" w:cs="Arial"/>
                <w:b/>
                <w:bCs/>
                <w:color w:val="002060"/>
                <w:sz w:val="28"/>
                <w:szCs w:val="28"/>
              </w:rPr>
            </w:rPrChange>
          </w:rPr>
          <w:t xml:space="preserve"> in the</w:t>
        </w:r>
      </w:ins>
      <w:r w:rsidRPr="003F4102">
        <w:rPr>
          <w:rFonts w:ascii="Aptos Narrow" w:eastAsia="Arial" w:hAnsi="Aptos Narrow" w:cs="Arial"/>
          <w:b/>
          <w:bCs/>
          <w:color w:val="002060"/>
          <w:sz w:val="28"/>
          <w:szCs w:val="28"/>
          <w:rPrChange w:id="746" w:author="Sandhya T" w:date="2024-06-17T23:32:00Z" w16du:dateUtc="2024-06-17T18:02:00Z">
            <w:rPr>
              <w:rFonts w:ascii="Aptos Display" w:eastAsia="Arial" w:hAnsi="Aptos Display" w:cs="Arial"/>
              <w:b/>
              <w:bCs/>
              <w:color w:val="002060"/>
              <w:sz w:val="28"/>
              <w:szCs w:val="28"/>
            </w:rPr>
          </w:rPrChange>
        </w:rPr>
        <w:t xml:space="preserve"> below example:</w:t>
      </w:r>
    </w:p>
    <w:p w14:paraId="1CF53DC9" w14:textId="537C424F" w:rsidR="00E15E97" w:rsidRPr="003F4102" w:rsidRDefault="00D53614" w:rsidP="00E15E97">
      <w:pPr>
        <w:jc w:val="both"/>
        <w:rPr>
          <w:rFonts w:ascii="Aptos Narrow" w:eastAsia="Arial" w:hAnsi="Aptos Narrow" w:cs="Arial"/>
          <w:b/>
          <w:bCs/>
          <w:color w:val="002060"/>
          <w:sz w:val="28"/>
          <w:szCs w:val="28"/>
          <w:rPrChange w:id="747" w:author="Sandhya T" w:date="2024-06-17T23:32:00Z" w16du:dateUtc="2024-06-17T18:02:00Z">
            <w:rPr>
              <w:rFonts w:ascii="Aptos Display" w:eastAsia="Arial" w:hAnsi="Aptos Display" w:cs="Arial"/>
              <w:b/>
              <w:bCs/>
              <w:color w:val="002060"/>
              <w:sz w:val="28"/>
              <w:szCs w:val="28"/>
            </w:rPr>
          </w:rPrChange>
        </w:rPr>
      </w:pPr>
      <w:r w:rsidRPr="003F4102">
        <w:rPr>
          <w:rFonts w:ascii="Aptos Narrow" w:eastAsia="Arial" w:hAnsi="Aptos Narrow" w:cs="Arial"/>
          <w:b/>
          <w:bCs/>
          <w:color w:val="002060"/>
          <w:sz w:val="28"/>
          <w:szCs w:val="28"/>
          <w:rPrChange w:id="748" w:author="Sandhya T" w:date="2024-06-17T23:32:00Z" w16du:dateUtc="2024-06-17T18:02:00Z">
            <w:rPr>
              <w:rFonts w:ascii="Aptos Display" w:eastAsia="Arial" w:hAnsi="Aptos Display" w:cs="Arial"/>
              <w:b/>
              <w:bCs/>
              <w:color w:val="002060"/>
              <w:sz w:val="28"/>
              <w:szCs w:val="28"/>
            </w:rPr>
          </w:rPrChange>
        </w:rPr>
        <w:t xml:space="preserve">Example = </w:t>
      </w:r>
      <w:ins w:id="749" w:author="Sandhya T" w:date="2024-06-17T23:25:00Z" w16du:dateUtc="2024-06-17T17:55:00Z">
        <w:r w:rsidR="006F5EBC" w:rsidRPr="003F4102">
          <w:rPr>
            <w:rFonts w:ascii="Aptos Narrow" w:eastAsia="Arial" w:hAnsi="Aptos Narrow" w:cs="Arial"/>
            <w:b/>
            <w:bCs/>
            <w:color w:val="002060"/>
            <w:sz w:val="28"/>
            <w:szCs w:val="28"/>
            <w:rPrChange w:id="750" w:author="Sandhya T" w:date="2024-06-17T23:32:00Z" w16du:dateUtc="2024-06-17T18:02:00Z">
              <w:rPr>
                <w:rFonts w:ascii="Aptos Display" w:eastAsia="Arial" w:hAnsi="Aptos Display" w:cs="Arial"/>
                <w:b/>
                <w:bCs/>
                <w:color w:val="002060"/>
                <w:sz w:val="28"/>
                <w:szCs w:val="28"/>
              </w:rPr>
            </w:rPrChange>
          </w:rPr>
          <w:t>0</w:t>
        </w:r>
      </w:ins>
      <w:r w:rsidR="00E15E97" w:rsidRPr="003F4102">
        <w:rPr>
          <w:rFonts w:ascii="Aptos Narrow" w:eastAsia="Arial" w:hAnsi="Aptos Narrow" w:cs="Arial"/>
          <w:b/>
          <w:bCs/>
          <w:color w:val="002060"/>
          <w:sz w:val="28"/>
          <w:szCs w:val="28"/>
          <w:rPrChange w:id="751" w:author="Sandhya T" w:date="2024-06-17T23:32:00Z" w16du:dateUtc="2024-06-17T18:02:00Z">
            <w:rPr>
              <w:rFonts w:ascii="Aptos Display" w:eastAsia="Arial" w:hAnsi="Aptos Display" w:cs="Arial"/>
              <w:b/>
              <w:bCs/>
              <w:color w:val="002060"/>
              <w:sz w:val="28"/>
              <w:szCs w:val="28"/>
            </w:rPr>
          </w:rPrChange>
        </w:rPr>
        <w:t>1-08-1986</w:t>
      </w:r>
    </w:p>
    <w:p w14:paraId="1E7DE6EA" w14:textId="56F11710" w:rsidR="006F5EBC" w:rsidRPr="003F4102" w:rsidDel="000E316C" w:rsidRDefault="00E15E97" w:rsidP="00E15E97">
      <w:pPr>
        <w:jc w:val="both"/>
        <w:rPr>
          <w:del w:id="752" w:author="Dinesh N" w:date="2024-06-22T23:31:00Z" w16du:dateUtc="2024-06-22T18:01:00Z"/>
          <w:rFonts w:ascii="Aptos Narrow" w:eastAsia="Arial" w:hAnsi="Aptos Narrow" w:cs="Arial"/>
          <w:b/>
          <w:bCs/>
          <w:color w:val="002060"/>
          <w:sz w:val="28"/>
          <w:szCs w:val="28"/>
          <w:rPrChange w:id="753" w:author="Sandhya T" w:date="2024-06-17T23:32:00Z" w16du:dateUtc="2024-06-17T18:02:00Z">
            <w:rPr>
              <w:del w:id="754" w:author="Dinesh N" w:date="2024-06-22T23:31:00Z" w16du:dateUtc="2024-06-22T18:01:00Z"/>
              <w:rFonts w:ascii="Aptos Display" w:eastAsia="Arial" w:hAnsi="Aptos Display" w:cs="Arial"/>
              <w:b/>
              <w:bCs/>
              <w:color w:val="002060"/>
              <w:sz w:val="28"/>
              <w:szCs w:val="28"/>
            </w:rPr>
          </w:rPrChange>
        </w:rPr>
      </w:pPr>
      <w:del w:id="755" w:author="Dinesh N" w:date="2024-06-27T15:56:00Z" w16du:dateUtc="2024-06-27T10:26:00Z">
        <w:r w:rsidRPr="003F4102" w:rsidDel="00AB2C7D">
          <w:rPr>
            <w:rFonts w:ascii="Aptos Narrow" w:eastAsia="Arial" w:hAnsi="Aptos Narrow" w:cs="Arial"/>
            <w:b/>
            <w:bCs/>
            <w:color w:val="002060"/>
            <w:sz w:val="28"/>
            <w:szCs w:val="28"/>
            <w:rPrChange w:id="756" w:author="Sandhya T" w:date="2024-06-17T23:32:00Z" w16du:dateUtc="2024-06-17T18:02:00Z">
              <w:rPr>
                <w:rFonts w:ascii="Aptos Display" w:eastAsia="Arial" w:hAnsi="Aptos Display" w:cs="Arial"/>
                <w:b/>
                <w:bCs/>
                <w:color w:val="002060"/>
                <w:sz w:val="28"/>
                <w:szCs w:val="28"/>
              </w:rPr>
            </w:rPrChange>
          </w:rPr>
          <w:delText xml:space="preserve">We should consider only </w:delText>
        </w:r>
      </w:del>
      <w:ins w:id="757" w:author="Sandhya T" w:date="2024-06-17T23:26:00Z" w16du:dateUtc="2024-06-17T17:56:00Z">
        <w:del w:id="758" w:author="Dinesh N" w:date="2024-06-27T15:56:00Z" w16du:dateUtc="2024-06-27T10:26:00Z">
          <w:r w:rsidR="006F5EBC" w:rsidRPr="003F4102" w:rsidDel="00AB2C7D">
            <w:rPr>
              <w:rFonts w:ascii="Aptos Narrow" w:eastAsia="Arial" w:hAnsi="Aptos Narrow" w:cs="Arial"/>
              <w:b/>
              <w:bCs/>
              <w:color w:val="002060"/>
              <w:sz w:val="28"/>
              <w:szCs w:val="28"/>
              <w:rPrChange w:id="759" w:author="Sandhya T" w:date="2024-06-17T23:32:00Z" w16du:dateUtc="2024-06-17T18:02:00Z">
                <w:rPr>
                  <w:rFonts w:ascii="Aptos Display" w:eastAsia="Arial" w:hAnsi="Aptos Display" w:cs="Arial"/>
                  <w:b/>
                  <w:bCs/>
                  <w:color w:val="002060"/>
                  <w:sz w:val="28"/>
                  <w:szCs w:val="28"/>
                </w:rPr>
              </w:rPrChange>
            </w:rPr>
            <w:delText>0</w:delText>
          </w:r>
        </w:del>
      </w:ins>
      <w:del w:id="760" w:author="Dinesh N" w:date="2024-06-27T15:56:00Z" w16du:dateUtc="2024-06-27T10:26:00Z">
        <w:r w:rsidRPr="003F4102" w:rsidDel="00AB2C7D">
          <w:rPr>
            <w:rFonts w:ascii="Aptos Narrow" w:eastAsia="Arial" w:hAnsi="Aptos Narrow" w:cs="Arial"/>
            <w:b/>
            <w:bCs/>
            <w:color w:val="002060"/>
            <w:sz w:val="28"/>
            <w:szCs w:val="28"/>
            <w:rPrChange w:id="761" w:author="Sandhya T" w:date="2024-06-17T23:32:00Z" w16du:dateUtc="2024-06-17T18:02:00Z">
              <w:rPr>
                <w:rFonts w:ascii="Aptos Display" w:eastAsia="Arial" w:hAnsi="Aptos Display" w:cs="Arial"/>
                <w:b/>
                <w:bCs/>
                <w:color w:val="002060"/>
                <w:sz w:val="28"/>
                <w:szCs w:val="28"/>
              </w:rPr>
            </w:rPrChange>
          </w:rPr>
          <w:delText>1-08-86</w:delText>
        </w:r>
      </w:del>
    </w:p>
    <w:p w14:paraId="26DCACDC" w14:textId="77777777" w:rsidR="00E15E97" w:rsidDel="000E316C" w:rsidRDefault="00E15E97" w:rsidP="00E15E97">
      <w:pPr>
        <w:rPr>
          <w:del w:id="762" w:author="Dinesh N" w:date="2024-06-22T23:30:00Z" w16du:dateUtc="2024-06-22T18:00:00Z"/>
          <w:rFonts w:ascii="Arial" w:eastAsia="Arial" w:hAnsi="Arial" w:cs="Arial"/>
        </w:rPr>
      </w:pPr>
      <w:del w:id="763" w:author="Dinesh N" w:date="2024-06-22T23:31:00Z" w16du:dateUtc="2024-06-22T18:01:00Z">
        <w:r w:rsidRPr="005C4C21" w:rsidDel="000E316C">
          <w:rPr>
            <w:rFonts w:ascii="Aptos Display" w:eastAsia="Arial" w:hAnsi="Aptos Display" w:cs="Arial"/>
          </w:rPr>
          <w:delText xml:space="preserve"> </w:delText>
        </w:r>
      </w:del>
      <w:del w:id="764" w:author="Dinesh N" w:date="2024-06-22T23:30:00Z" w16du:dateUtc="2024-06-22T18:00:00Z">
        <w:r w:rsidRPr="005C4C21" w:rsidDel="000E316C">
          <w:rPr>
            <w:rFonts w:ascii="Aptos Display" w:eastAsia="Arial" w:hAnsi="Aptos Display" w:cs="Arial"/>
          </w:rPr>
          <w:delText xml:space="preserve">  </w:delText>
        </w:r>
        <w:r w:rsidDel="000E316C">
          <w:rPr>
            <w:rFonts w:ascii="Arial" w:eastAsia="Arial" w:hAnsi="Arial" w:cs="Arial"/>
          </w:rPr>
          <w:delText xml:space="preserve">                    </w:delText>
        </w:r>
      </w:del>
    </w:p>
    <w:p w14:paraId="24C2FAE6" w14:textId="7A0EAD28" w:rsidR="00181EC2" w:rsidDel="00AB2C7D" w:rsidRDefault="00181EC2">
      <w:pPr>
        <w:jc w:val="both"/>
        <w:rPr>
          <w:del w:id="765" w:author="Dinesh N" w:date="2024-06-27T15:56:00Z" w16du:dateUtc="2024-06-27T10:26:00Z"/>
          <w:rFonts w:ascii="Arial" w:eastAsia="Arial" w:hAnsi="Arial" w:cs="Arial"/>
        </w:rPr>
        <w:pPrChange w:id="766" w:author="Dinesh N" w:date="2024-06-22T23:31:00Z" w16du:dateUtc="2024-06-22T18:01:00Z">
          <w:pPr/>
        </w:pPrChange>
      </w:pPr>
    </w:p>
    <w:tbl>
      <w:tblPr>
        <w:tblW w:w="9351" w:type="dxa"/>
        <w:tblInd w:w="-1440" w:type="dxa"/>
        <w:tblLayout w:type="fixed"/>
        <w:tblLook w:val="0400" w:firstRow="0" w:lastRow="0" w:firstColumn="0" w:lastColumn="0" w:noHBand="0" w:noVBand="1"/>
        <w:tblPrChange w:id="767" w:author="Dinesh N" w:date="2024-06-22T23:20:00Z" w16du:dateUtc="2024-06-22T17:50:00Z">
          <w:tblPr>
            <w:tblW w:w="9365" w:type="dxa"/>
            <w:tblInd w:w="-1440" w:type="dxa"/>
            <w:tblLayout w:type="fixed"/>
            <w:tblLook w:val="0400" w:firstRow="0" w:lastRow="0" w:firstColumn="0" w:lastColumn="0" w:noHBand="0" w:noVBand="1"/>
          </w:tblPr>
        </w:tblPrChange>
      </w:tblPr>
      <w:tblGrid>
        <w:gridCol w:w="3231"/>
        <w:gridCol w:w="2040"/>
        <w:gridCol w:w="2040"/>
        <w:gridCol w:w="2040"/>
        <w:tblGridChange w:id="768">
          <w:tblGrid>
            <w:gridCol w:w="3231"/>
            <w:gridCol w:w="2040"/>
            <w:gridCol w:w="489"/>
            <w:gridCol w:w="1551"/>
            <w:gridCol w:w="1685"/>
            <w:gridCol w:w="355"/>
            <w:gridCol w:w="1688"/>
            <w:gridCol w:w="2043"/>
            <w:gridCol w:w="2043"/>
          </w:tblGrid>
        </w:tblGridChange>
      </w:tblGrid>
      <w:tr w:rsidR="00F46CD0" w14:paraId="54C19AB5" w14:textId="77777777" w:rsidTr="00764116">
        <w:trPr>
          <w:trHeight w:val="823"/>
          <w:trPrChange w:id="769" w:author="Dinesh N" w:date="2024-06-22T23:20:00Z" w16du:dateUtc="2024-06-22T17:50:00Z">
            <w:trPr>
              <w:gridBefore w:val="3"/>
              <w:trHeight w:val="654"/>
            </w:trPr>
          </w:trPrChange>
        </w:trPr>
        <w:tc>
          <w:tcPr>
            <w:tcW w:w="3231" w:type="dxa"/>
            <w:tcPrChange w:id="770" w:author="Dinesh N" w:date="2024-06-22T23:20:00Z" w16du:dateUtc="2024-06-22T17:50:00Z">
              <w:tcPr>
                <w:tcW w:w="3236" w:type="dxa"/>
                <w:gridSpan w:val="2"/>
              </w:tcPr>
            </w:tcPrChange>
          </w:tcPr>
          <w:p w14:paraId="238407DE" w14:textId="77777777" w:rsidR="00F46CD0" w:rsidRDefault="00F46CD0" w:rsidP="00BC5984">
            <w:pPr>
              <w:widowControl w:val="0"/>
              <w:pBdr>
                <w:top w:val="nil"/>
                <w:left w:val="nil"/>
                <w:bottom w:val="nil"/>
                <w:right w:val="nil"/>
                <w:between w:val="nil"/>
              </w:pBdr>
              <w:spacing w:after="0" w:line="276" w:lineRule="auto"/>
              <w:rPr>
                <w:rFonts w:ascii="Arial" w:eastAsia="Arial" w:hAnsi="Arial" w:cs="Arial"/>
              </w:rPr>
            </w:pPr>
          </w:p>
        </w:tc>
        <w:tc>
          <w:tcPr>
            <w:tcW w:w="2040" w:type="dxa"/>
            <w:tcBorders>
              <w:top w:val="single" w:sz="8" w:space="0" w:color="000000"/>
              <w:left w:val="single" w:sz="8" w:space="0" w:color="000000"/>
              <w:bottom w:val="single" w:sz="4" w:space="0" w:color="000000"/>
              <w:right w:val="single" w:sz="4" w:space="0" w:color="000000"/>
            </w:tcBorders>
            <w:shd w:val="clear" w:color="auto" w:fill="F9F5A1"/>
            <w:vAlign w:val="center"/>
            <w:tcPrChange w:id="771" w:author="Dinesh N" w:date="2024-06-22T23:20:00Z" w16du:dateUtc="2024-06-22T17:50:00Z">
              <w:tcPr>
                <w:tcW w:w="2043" w:type="dxa"/>
                <w:gridSpan w:val="2"/>
                <w:tcBorders>
                  <w:top w:val="single" w:sz="8" w:space="0" w:color="000000"/>
                  <w:left w:val="single" w:sz="8" w:space="0" w:color="000000"/>
                  <w:bottom w:val="single" w:sz="4" w:space="0" w:color="000000"/>
                  <w:right w:val="single" w:sz="4" w:space="0" w:color="000000"/>
                </w:tcBorders>
                <w:shd w:val="clear" w:color="auto" w:fill="F9F5A1"/>
                <w:vAlign w:val="center"/>
              </w:tcPr>
            </w:tcPrChange>
          </w:tcPr>
          <w:p w14:paraId="1B2EA080" w14:textId="77777777" w:rsidR="00F46CD0" w:rsidRDefault="00F46CD0" w:rsidP="00BC5984">
            <w:pPr>
              <w:spacing w:after="0" w:line="240" w:lineRule="auto"/>
              <w:jc w:val="center"/>
              <w:rPr>
                <w:rFonts w:ascii="Arial Black" w:eastAsia="Arial Black" w:hAnsi="Arial Black" w:cs="Arial Black"/>
                <w:color w:val="833C0C"/>
              </w:rPr>
            </w:pPr>
          </w:p>
        </w:tc>
        <w:tc>
          <w:tcPr>
            <w:tcW w:w="2040" w:type="dxa"/>
            <w:tcBorders>
              <w:top w:val="single" w:sz="8" w:space="0" w:color="000000"/>
              <w:left w:val="nil"/>
              <w:bottom w:val="single" w:sz="4" w:space="0" w:color="000000"/>
              <w:right w:val="single" w:sz="4" w:space="0" w:color="000000"/>
            </w:tcBorders>
            <w:shd w:val="clear" w:color="auto" w:fill="F9F5A1"/>
            <w:vAlign w:val="center"/>
            <w:tcPrChange w:id="772" w:author="Dinesh N" w:date="2024-06-22T23:20:00Z" w16du:dateUtc="2024-06-22T17:50:00Z">
              <w:tcPr>
                <w:tcW w:w="2043" w:type="dxa"/>
                <w:tcBorders>
                  <w:top w:val="single" w:sz="8" w:space="0" w:color="000000"/>
                  <w:left w:val="nil"/>
                  <w:bottom w:val="single" w:sz="4" w:space="0" w:color="000000"/>
                  <w:right w:val="single" w:sz="4" w:space="0" w:color="000000"/>
                </w:tcBorders>
                <w:shd w:val="clear" w:color="auto" w:fill="F9F5A1"/>
                <w:vAlign w:val="center"/>
              </w:tcPr>
            </w:tcPrChange>
          </w:tcPr>
          <w:p w14:paraId="66D00199" w14:textId="186B44CA" w:rsidR="00F46CD0" w:rsidRDefault="00F46CD0" w:rsidP="00BC5984">
            <w:pPr>
              <w:spacing w:after="0" w:line="240" w:lineRule="auto"/>
              <w:jc w:val="center"/>
              <w:rPr>
                <w:rFonts w:ascii="Arial Black" w:eastAsia="Arial Black" w:hAnsi="Arial Black" w:cs="Arial Black"/>
                <w:color w:val="833C0C"/>
              </w:rPr>
            </w:pPr>
            <w:r>
              <w:rPr>
                <w:rFonts w:ascii="Arial Black" w:eastAsia="Arial Black" w:hAnsi="Arial Black" w:cs="Arial Black"/>
                <w:color w:val="833C0C"/>
              </w:rPr>
              <w:t>1</w:t>
            </w:r>
            <w:r w:rsidR="00822E51">
              <w:rPr>
                <w:rFonts w:ascii="Arial Black" w:eastAsia="Arial Black" w:hAnsi="Arial Black" w:cs="Arial Black"/>
                <w:color w:val="833C0C"/>
              </w:rPr>
              <w:t>1</w:t>
            </w:r>
          </w:p>
        </w:tc>
        <w:tc>
          <w:tcPr>
            <w:tcW w:w="2040" w:type="dxa"/>
            <w:tcBorders>
              <w:top w:val="single" w:sz="8" w:space="0" w:color="000000"/>
              <w:left w:val="nil"/>
              <w:bottom w:val="single" w:sz="4" w:space="0" w:color="000000"/>
              <w:right w:val="single" w:sz="8" w:space="0" w:color="000000"/>
            </w:tcBorders>
            <w:shd w:val="clear" w:color="auto" w:fill="F9F5A1"/>
            <w:vAlign w:val="center"/>
            <w:tcPrChange w:id="773" w:author="Dinesh N" w:date="2024-06-22T23:20:00Z" w16du:dateUtc="2024-06-22T17:50:00Z">
              <w:tcPr>
                <w:tcW w:w="2043" w:type="dxa"/>
                <w:tcBorders>
                  <w:top w:val="single" w:sz="8" w:space="0" w:color="000000"/>
                  <w:left w:val="nil"/>
                  <w:bottom w:val="single" w:sz="4" w:space="0" w:color="000000"/>
                  <w:right w:val="single" w:sz="8" w:space="0" w:color="000000"/>
                </w:tcBorders>
                <w:shd w:val="clear" w:color="auto" w:fill="F9F5A1"/>
                <w:vAlign w:val="center"/>
              </w:tcPr>
            </w:tcPrChange>
          </w:tcPr>
          <w:p w14:paraId="54DA4623" w14:textId="663AACB5" w:rsidR="00F46CD0" w:rsidRDefault="00822E51" w:rsidP="00BC5984">
            <w:pPr>
              <w:spacing w:after="0" w:line="240" w:lineRule="auto"/>
              <w:jc w:val="center"/>
              <w:rPr>
                <w:rFonts w:ascii="Arial Black" w:eastAsia="Arial Black" w:hAnsi="Arial Black" w:cs="Arial Black"/>
                <w:color w:val="833C0C"/>
              </w:rPr>
            </w:pPr>
            <w:r>
              <w:rPr>
                <w:rFonts w:ascii="Arial Black" w:eastAsia="Arial Black" w:hAnsi="Arial Black" w:cs="Arial Black"/>
                <w:color w:val="833C0C"/>
              </w:rPr>
              <w:t>9</w:t>
            </w:r>
          </w:p>
        </w:tc>
      </w:tr>
      <w:tr w:rsidR="00F46CD0" w14:paraId="094E1C4D" w14:textId="77777777" w:rsidTr="00764116">
        <w:trPr>
          <w:trHeight w:val="823"/>
          <w:trPrChange w:id="774" w:author="Dinesh N" w:date="2024-06-22T23:20:00Z" w16du:dateUtc="2024-06-22T17:50:00Z">
            <w:trPr>
              <w:gridBefore w:val="3"/>
              <w:trHeight w:val="654"/>
            </w:trPr>
          </w:trPrChange>
        </w:trPr>
        <w:tc>
          <w:tcPr>
            <w:tcW w:w="3231" w:type="dxa"/>
            <w:tcPrChange w:id="775" w:author="Dinesh N" w:date="2024-06-22T23:20:00Z" w16du:dateUtc="2024-06-22T17:50:00Z">
              <w:tcPr>
                <w:tcW w:w="3236" w:type="dxa"/>
                <w:gridSpan w:val="2"/>
              </w:tcPr>
            </w:tcPrChange>
          </w:tcPr>
          <w:p w14:paraId="22590479" w14:textId="77777777" w:rsidR="00F46CD0" w:rsidRDefault="00F46CD0" w:rsidP="00BC5984">
            <w:pPr>
              <w:widowControl w:val="0"/>
              <w:pBdr>
                <w:top w:val="nil"/>
                <w:left w:val="nil"/>
                <w:bottom w:val="nil"/>
                <w:right w:val="nil"/>
                <w:between w:val="nil"/>
              </w:pBdr>
              <w:spacing w:after="0" w:line="276" w:lineRule="auto"/>
              <w:rPr>
                <w:rFonts w:ascii="Arial Black" w:eastAsia="Arial Black" w:hAnsi="Arial Black" w:cs="Arial Black"/>
                <w:color w:val="833C0C"/>
              </w:rPr>
            </w:pPr>
          </w:p>
        </w:tc>
        <w:tc>
          <w:tcPr>
            <w:tcW w:w="2040" w:type="dxa"/>
            <w:tcBorders>
              <w:top w:val="nil"/>
              <w:left w:val="single" w:sz="8" w:space="0" w:color="000000"/>
              <w:bottom w:val="single" w:sz="4" w:space="0" w:color="000000"/>
              <w:right w:val="single" w:sz="4" w:space="0" w:color="000000"/>
            </w:tcBorders>
            <w:shd w:val="clear" w:color="auto" w:fill="FF66CC"/>
            <w:vAlign w:val="center"/>
            <w:tcPrChange w:id="776" w:author="Dinesh N" w:date="2024-06-22T23:20:00Z" w16du:dateUtc="2024-06-22T17:50:00Z">
              <w:tcPr>
                <w:tcW w:w="2043" w:type="dxa"/>
                <w:gridSpan w:val="2"/>
                <w:tcBorders>
                  <w:top w:val="nil"/>
                  <w:left w:val="single" w:sz="8" w:space="0" w:color="000000"/>
                  <w:bottom w:val="single" w:sz="4" w:space="0" w:color="000000"/>
                  <w:right w:val="single" w:sz="4" w:space="0" w:color="000000"/>
                </w:tcBorders>
                <w:shd w:val="clear" w:color="auto" w:fill="FF66CC"/>
                <w:vAlign w:val="center"/>
              </w:tcPr>
            </w:tcPrChange>
          </w:tcPr>
          <w:p w14:paraId="4C0D4CF4" w14:textId="77777777" w:rsidR="00F46CD0" w:rsidRDefault="00F46CD0" w:rsidP="00BC5984">
            <w:pPr>
              <w:spacing w:after="0" w:line="240" w:lineRule="auto"/>
              <w:jc w:val="center"/>
              <w:rPr>
                <w:rFonts w:ascii="Arial Black" w:eastAsia="Arial Black" w:hAnsi="Arial Black" w:cs="Arial Black"/>
                <w:color w:val="0070C0"/>
              </w:rPr>
            </w:pPr>
            <w:r>
              <w:rPr>
                <w:rFonts w:ascii="Arial Black" w:eastAsia="Arial Black" w:hAnsi="Arial Black" w:cs="Arial Black"/>
                <w:color w:val="0070C0"/>
              </w:rPr>
              <w:t>6</w:t>
            </w:r>
          </w:p>
        </w:tc>
        <w:tc>
          <w:tcPr>
            <w:tcW w:w="2040" w:type="dxa"/>
            <w:tcBorders>
              <w:top w:val="nil"/>
              <w:left w:val="nil"/>
              <w:bottom w:val="single" w:sz="4" w:space="0" w:color="000000"/>
              <w:right w:val="single" w:sz="4" w:space="0" w:color="000000"/>
            </w:tcBorders>
            <w:shd w:val="clear" w:color="auto" w:fill="FF66CC"/>
            <w:vAlign w:val="center"/>
            <w:tcPrChange w:id="777" w:author="Dinesh N" w:date="2024-06-22T23:20:00Z" w16du:dateUtc="2024-06-22T17:50:00Z">
              <w:tcPr>
                <w:tcW w:w="2043" w:type="dxa"/>
                <w:tcBorders>
                  <w:top w:val="nil"/>
                  <w:left w:val="nil"/>
                  <w:bottom w:val="single" w:sz="4" w:space="0" w:color="000000"/>
                  <w:right w:val="single" w:sz="4" w:space="0" w:color="000000"/>
                </w:tcBorders>
                <w:shd w:val="clear" w:color="auto" w:fill="FF66CC"/>
                <w:vAlign w:val="center"/>
              </w:tcPr>
            </w:tcPrChange>
          </w:tcPr>
          <w:p w14:paraId="354E12EB" w14:textId="77777777" w:rsidR="00F46CD0" w:rsidRDefault="00F46CD0" w:rsidP="00BC5984">
            <w:pPr>
              <w:spacing w:after="0" w:line="240" w:lineRule="auto"/>
              <w:jc w:val="center"/>
              <w:rPr>
                <w:rFonts w:ascii="Arial Black" w:eastAsia="Arial Black" w:hAnsi="Arial Black" w:cs="Arial Black"/>
                <w:color w:val="0070C0"/>
              </w:rPr>
            </w:pPr>
          </w:p>
        </w:tc>
        <w:tc>
          <w:tcPr>
            <w:tcW w:w="2040" w:type="dxa"/>
            <w:tcBorders>
              <w:top w:val="nil"/>
              <w:left w:val="nil"/>
              <w:bottom w:val="single" w:sz="4" w:space="0" w:color="000000"/>
              <w:right w:val="single" w:sz="8" w:space="0" w:color="000000"/>
            </w:tcBorders>
            <w:shd w:val="clear" w:color="auto" w:fill="FF66CC"/>
            <w:vAlign w:val="center"/>
            <w:tcPrChange w:id="778" w:author="Dinesh N" w:date="2024-06-22T23:20:00Z" w16du:dateUtc="2024-06-22T17:50:00Z">
              <w:tcPr>
                <w:tcW w:w="2043" w:type="dxa"/>
                <w:tcBorders>
                  <w:top w:val="nil"/>
                  <w:left w:val="nil"/>
                  <w:bottom w:val="single" w:sz="4" w:space="0" w:color="000000"/>
                  <w:right w:val="single" w:sz="8" w:space="0" w:color="000000"/>
                </w:tcBorders>
                <w:shd w:val="clear" w:color="auto" w:fill="FF66CC"/>
                <w:vAlign w:val="center"/>
              </w:tcPr>
            </w:tcPrChange>
          </w:tcPr>
          <w:p w14:paraId="0F3898E4" w14:textId="77777777" w:rsidR="00F46CD0" w:rsidRDefault="00F46CD0" w:rsidP="00BC5984">
            <w:pPr>
              <w:spacing w:after="0" w:line="240" w:lineRule="auto"/>
              <w:jc w:val="center"/>
              <w:rPr>
                <w:rFonts w:ascii="Arial Black" w:eastAsia="Arial Black" w:hAnsi="Arial Black" w:cs="Arial Black"/>
                <w:color w:val="0070C0"/>
              </w:rPr>
            </w:pPr>
          </w:p>
        </w:tc>
      </w:tr>
      <w:tr w:rsidR="00F46CD0" w14:paraId="6A00CBBB" w14:textId="77777777" w:rsidTr="00764116">
        <w:trPr>
          <w:trHeight w:val="851"/>
          <w:trPrChange w:id="779" w:author="Dinesh N" w:date="2024-06-22T23:20:00Z" w16du:dateUtc="2024-06-22T17:50:00Z">
            <w:trPr>
              <w:gridBefore w:val="3"/>
              <w:trHeight w:val="676"/>
            </w:trPr>
          </w:trPrChange>
        </w:trPr>
        <w:tc>
          <w:tcPr>
            <w:tcW w:w="3231" w:type="dxa"/>
            <w:tcPrChange w:id="780" w:author="Dinesh N" w:date="2024-06-22T23:20:00Z" w16du:dateUtc="2024-06-22T17:50:00Z">
              <w:tcPr>
                <w:tcW w:w="3236" w:type="dxa"/>
                <w:gridSpan w:val="2"/>
              </w:tcPr>
            </w:tcPrChange>
          </w:tcPr>
          <w:p w14:paraId="14A075AA" w14:textId="77777777" w:rsidR="00F46CD0" w:rsidRDefault="00F46CD0" w:rsidP="00BC5984">
            <w:pPr>
              <w:widowControl w:val="0"/>
              <w:pBdr>
                <w:top w:val="nil"/>
                <w:left w:val="nil"/>
                <w:bottom w:val="nil"/>
                <w:right w:val="nil"/>
                <w:between w:val="nil"/>
              </w:pBdr>
              <w:spacing w:after="0" w:line="276" w:lineRule="auto"/>
              <w:rPr>
                <w:rFonts w:ascii="Arial Black" w:eastAsia="Arial Black" w:hAnsi="Arial Black" w:cs="Arial Black"/>
                <w:color w:val="0070C0"/>
              </w:rPr>
            </w:pPr>
          </w:p>
        </w:tc>
        <w:tc>
          <w:tcPr>
            <w:tcW w:w="2040" w:type="dxa"/>
            <w:tcBorders>
              <w:top w:val="nil"/>
              <w:left w:val="single" w:sz="8" w:space="0" w:color="000000"/>
              <w:bottom w:val="single" w:sz="8" w:space="0" w:color="000000"/>
              <w:right w:val="single" w:sz="4" w:space="0" w:color="000000"/>
            </w:tcBorders>
            <w:shd w:val="clear" w:color="auto" w:fill="BDD7EE"/>
            <w:vAlign w:val="center"/>
            <w:tcPrChange w:id="781" w:author="Dinesh N" w:date="2024-06-22T23:20:00Z" w16du:dateUtc="2024-06-22T17:50:00Z">
              <w:tcPr>
                <w:tcW w:w="2043" w:type="dxa"/>
                <w:gridSpan w:val="2"/>
                <w:tcBorders>
                  <w:top w:val="nil"/>
                  <w:left w:val="single" w:sz="8" w:space="0" w:color="000000"/>
                  <w:bottom w:val="single" w:sz="8" w:space="0" w:color="000000"/>
                  <w:right w:val="single" w:sz="4" w:space="0" w:color="000000"/>
                </w:tcBorders>
                <w:shd w:val="clear" w:color="auto" w:fill="BDD7EE"/>
                <w:vAlign w:val="center"/>
              </w:tcPr>
            </w:tcPrChange>
          </w:tcPr>
          <w:p w14:paraId="6ACEBD5E" w14:textId="77777777" w:rsidR="00F46CD0" w:rsidRDefault="00F46CD0" w:rsidP="00BC5984">
            <w:pPr>
              <w:spacing w:after="0" w:line="240" w:lineRule="auto"/>
              <w:jc w:val="center"/>
              <w:rPr>
                <w:rFonts w:ascii="Arial Black" w:eastAsia="Arial Black" w:hAnsi="Arial Black" w:cs="Arial Black"/>
                <w:color w:val="C00000"/>
              </w:rPr>
            </w:pPr>
          </w:p>
        </w:tc>
        <w:tc>
          <w:tcPr>
            <w:tcW w:w="2040" w:type="dxa"/>
            <w:tcBorders>
              <w:top w:val="nil"/>
              <w:left w:val="nil"/>
              <w:bottom w:val="single" w:sz="8" w:space="0" w:color="000000"/>
              <w:right w:val="single" w:sz="4" w:space="0" w:color="000000"/>
            </w:tcBorders>
            <w:shd w:val="clear" w:color="auto" w:fill="BDD7EE"/>
            <w:vAlign w:val="center"/>
            <w:tcPrChange w:id="782" w:author="Dinesh N" w:date="2024-06-22T23:20:00Z" w16du:dateUtc="2024-06-22T17:50:00Z">
              <w:tcPr>
                <w:tcW w:w="2043" w:type="dxa"/>
                <w:tcBorders>
                  <w:top w:val="nil"/>
                  <w:left w:val="nil"/>
                  <w:bottom w:val="single" w:sz="8" w:space="0" w:color="000000"/>
                  <w:right w:val="single" w:sz="4" w:space="0" w:color="000000"/>
                </w:tcBorders>
                <w:shd w:val="clear" w:color="auto" w:fill="BDD7EE"/>
                <w:vAlign w:val="center"/>
              </w:tcPr>
            </w:tcPrChange>
          </w:tcPr>
          <w:p w14:paraId="1843AB59" w14:textId="761B24D1" w:rsidR="00F46CD0" w:rsidRDefault="00F46CD0" w:rsidP="00BC5984">
            <w:pPr>
              <w:spacing w:after="0" w:line="240" w:lineRule="auto"/>
              <w:jc w:val="center"/>
              <w:rPr>
                <w:rFonts w:ascii="Arial Black" w:eastAsia="Arial Black" w:hAnsi="Arial Black" w:cs="Arial Black"/>
                <w:color w:val="C00000"/>
              </w:rPr>
            </w:pPr>
            <w:r>
              <w:rPr>
                <w:rFonts w:ascii="Arial Black" w:eastAsia="Arial Black" w:hAnsi="Arial Black" w:cs="Arial Black"/>
                <w:color w:val="C00000"/>
              </w:rPr>
              <w:t>8</w:t>
            </w:r>
            <w:r w:rsidR="00825DCA">
              <w:rPr>
                <w:rFonts w:ascii="Arial Black" w:eastAsia="Arial Black" w:hAnsi="Arial Black" w:cs="Arial Black"/>
                <w:color w:val="C00000"/>
              </w:rPr>
              <w:t>8</w:t>
            </w:r>
          </w:p>
        </w:tc>
        <w:tc>
          <w:tcPr>
            <w:tcW w:w="2040" w:type="dxa"/>
            <w:tcBorders>
              <w:top w:val="nil"/>
              <w:left w:val="nil"/>
              <w:bottom w:val="single" w:sz="8" w:space="0" w:color="000000"/>
              <w:right w:val="single" w:sz="8" w:space="0" w:color="000000"/>
            </w:tcBorders>
            <w:shd w:val="clear" w:color="auto" w:fill="BDD7EE"/>
            <w:vAlign w:val="center"/>
            <w:tcPrChange w:id="783" w:author="Dinesh N" w:date="2024-06-22T23:20:00Z" w16du:dateUtc="2024-06-22T17:50:00Z">
              <w:tcPr>
                <w:tcW w:w="2043" w:type="dxa"/>
                <w:tcBorders>
                  <w:top w:val="nil"/>
                  <w:left w:val="nil"/>
                  <w:bottom w:val="single" w:sz="8" w:space="0" w:color="000000"/>
                  <w:right w:val="single" w:sz="8" w:space="0" w:color="000000"/>
                </w:tcBorders>
                <w:shd w:val="clear" w:color="auto" w:fill="BDD7EE"/>
                <w:vAlign w:val="center"/>
              </w:tcPr>
            </w:tcPrChange>
          </w:tcPr>
          <w:p w14:paraId="771133E5" w14:textId="77777777" w:rsidR="00F46CD0" w:rsidRDefault="00F46CD0" w:rsidP="00BC5984">
            <w:pPr>
              <w:spacing w:after="0" w:line="240" w:lineRule="auto"/>
              <w:jc w:val="center"/>
              <w:rPr>
                <w:rFonts w:ascii="Arial Black" w:eastAsia="Arial Black" w:hAnsi="Arial Black" w:cs="Arial Black"/>
                <w:color w:val="C00000"/>
              </w:rPr>
            </w:pPr>
          </w:p>
        </w:tc>
      </w:tr>
    </w:tbl>
    <w:p w14:paraId="17511341" w14:textId="77777777" w:rsidR="00C80489" w:rsidRDefault="00C80489" w:rsidP="00C80489">
      <w:pPr>
        <w:ind w:firstLine="720"/>
        <w:rPr>
          <w:rFonts w:ascii="Arial" w:eastAsia="Arial" w:hAnsi="Arial" w:cs="Arial"/>
        </w:rPr>
      </w:pPr>
    </w:p>
    <w:p w14:paraId="3ECF8BB3" w14:textId="77777777" w:rsidR="00C80489" w:rsidRDefault="00C80489" w:rsidP="00F46CD0">
      <w:pPr>
        <w:rPr>
          <w:rFonts w:ascii="Arial" w:eastAsia="Arial" w:hAnsi="Arial" w:cs="Arial"/>
        </w:rPr>
      </w:pPr>
    </w:p>
    <w:p w14:paraId="52CD72AB" w14:textId="0D938347" w:rsidR="00CA2CDA" w:rsidRPr="0061681B" w:rsidRDefault="00CA2CDA" w:rsidP="0061681B">
      <w:pPr>
        <w:jc w:val="center"/>
        <w:rPr>
          <w:rFonts w:ascii="Arial Black" w:eastAsia="Arial" w:hAnsi="Arial Black" w:cs="Arial"/>
          <w:color w:val="C00000"/>
          <w:sz w:val="28"/>
          <w:szCs w:val="28"/>
          <w:u w:val="single"/>
        </w:rPr>
      </w:pPr>
      <w:r w:rsidRPr="0061681B">
        <w:rPr>
          <w:rFonts w:ascii="Arial Black" w:eastAsia="Arial" w:hAnsi="Arial Black" w:cs="Arial"/>
          <w:color w:val="C00000"/>
          <w:sz w:val="28"/>
          <w:szCs w:val="28"/>
          <w:u w:val="single"/>
        </w:rPr>
        <w:t>BIRTH YEAR CYCLE:</w:t>
      </w:r>
    </w:p>
    <w:p w14:paraId="363B67CB" w14:textId="40FB03D3" w:rsidR="00CA2CDA" w:rsidRPr="003F4102" w:rsidRDefault="0061681B" w:rsidP="00F46CD0">
      <w:pPr>
        <w:rPr>
          <w:rFonts w:ascii="Aptos Narrow" w:eastAsia="Arial" w:hAnsi="Aptos Narrow" w:cs="Arial"/>
          <w:b/>
          <w:bCs/>
          <w:color w:val="002465"/>
          <w:sz w:val="28"/>
          <w:szCs w:val="28"/>
          <w:rPrChange w:id="784" w:author="Sandhya T" w:date="2024-06-17T23:33:00Z" w16du:dateUtc="2024-06-17T18:03:00Z">
            <w:rPr>
              <w:rFonts w:ascii="Aptos Narrow" w:eastAsia="Arial" w:hAnsi="Aptos Narrow" w:cs="Arial"/>
              <w:b/>
              <w:bCs/>
              <w:color w:val="002465"/>
              <w:sz w:val="24"/>
              <w:szCs w:val="24"/>
            </w:rPr>
          </w:rPrChange>
        </w:rPr>
      </w:pPr>
      <w:r w:rsidRPr="003F4102">
        <w:rPr>
          <w:rFonts w:ascii="Aptos Narrow" w:eastAsia="Arial" w:hAnsi="Aptos Narrow" w:cs="Arial"/>
          <w:b/>
          <w:bCs/>
          <w:color w:val="002465"/>
          <w:sz w:val="28"/>
          <w:szCs w:val="28"/>
          <w:rPrChange w:id="785" w:author="Sandhya T" w:date="2024-06-17T23:33:00Z" w16du:dateUtc="2024-06-17T18:03:00Z">
            <w:rPr>
              <w:rFonts w:ascii="Aptos Narrow" w:eastAsia="Arial" w:hAnsi="Aptos Narrow" w:cs="Arial"/>
              <w:b/>
              <w:bCs/>
              <w:color w:val="002465"/>
              <w:sz w:val="24"/>
              <w:szCs w:val="24"/>
            </w:rPr>
          </w:rPrChange>
        </w:rPr>
        <w:t xml:space="preserve">The </w:t>
      </w:r>
      <w:r w:rsidR="007B549F" w:rsidRPr="003F4102">
        <w:rPr>
          <w:rFonts w:ascii="Aptos Narrow" w:eastAsia="Arial" w:hAnsi="Aptos Narrow" w:cs="Arial"/>
          <w:b/>
          <w:bCs/>
          <w:color w:val="002465"/>
          <w:sz w:val="28"/>
          <w:szCs w:val="28"/>
          <w:rPrChange w:id="786" w:author="Sandhya T" w:date="2024-06-17T23:33:00Z" w16du:dateUtc="2024-06-17T18:03:00Z">
            <w:rPr>
              <w:rFonts w:ascii="Aptos Narrow" w:eastAsia="Arial" w:hAnsi="Aptos Narrow" w:cs="Arial"/>
              <w:b/>
              <w:bCs/>
              <w:color w:val="002465"/>
              <w:sz w:val="24"/>
              <w:szCs w:val="24"/>
            </w:rPr>
          </w:rPrChange>
        </w:rPr>
        <w:t xml:space="preserve">following denotes the Birth Year Cycle, denoting </w:t>
      </w:r>
      <w:r w:rsidR="00D526CA" w:rsidRPr="003F4102">
        <w:rPr>
          <w:rFonts w:ascii="Aptos Narrow" w:eastAsia="Arial" w:hAnsi="Aptos Narrow" w:cs="Arial"/>
          <w:b/>
          <w:bCs/>
          <w:color w:val="002465"/>
          <w:sz w:val="28"/>
          <w:szCs w:val="28"/>
          <w:rPrChange w:id="787" w:author="Sandhya T" w:date="2024-06-17T23:33:00Z" w16du:dateUtc="2024-06-17T18:03:00Z">
            <w:rPr>
              <w:rFonts w:ascii="Aptos Narrow" w:eastAsia="Arial" w:hAnsi="Aptos Narrow" w:cs="Arial"/>
              <w:b/>
              <w:bCs/>
              <w:color w:val="002465"/>
              <w:sz w:val="24"/>
              <w:szCs w:val="24"/>
            </w:rPr>
          </w:rPrChange>
        </w:rPr>
        <w:t xml:space="preserve">rise and fall in Life. </w:t>
      </w:r>
    </w:p>
    <w:p w14:paraId="297D2E43" w14:textId="3599E4B7" w:rsidR="00D526CA" w:rsidRPr="003F4102" w:rsidRDefault="00D526CA" w:rsidP="00F46CD0">
      <w:pPr>
        <w:rPr>
          <w:rFonts w:ascii="Aptos Narrow" w:eastAsia="Arial" w:hAnsi="Aptos Narrow" w:cs="Arial"/>
          <w:b/>
          <w:bCs/>
          <w:color w:val="002465"/>
          <w:sz w:val="28"/>
          <w:szCs w:val="28"/>
          <w:rPrChange w:id="788" w:author="Sandhya T" w:date="2024-06-17T23:33:00Z" w16du:dateUtc="2024-06-17T18:03:00Z">
            <w:rPr>
              <w:rFonts w:ascii="Aptos Narrow" w:eastAsia="Arial" w:hAnsi="Aptos Narrow" w:cs="Arial"/>
              <w:b/>
              <w:bCs/>
              <w:color w:val="002465"/>
              <w:sz w:val="24"/>
              <w:szCs w:val="24"/>
            </w:rPr>
          </w:rPrChange>
        </w:rPr>
      </w:pPr>
      <w:r w:rsidRPr="003F4102">
        <w:rPr>
          <w:rFonts w:ascii="Aptos Narrow" w:eastAsia="Arial" w:hAnsi="Aptos Narrow" w:cs="Arial"/>
          <w:b/>
          <w:bCs/>
          <w:color w:val="002465"/>
          <w:sz w:val="28"/>
          <w:szCs w:val="28"/>
          <w:rPrChange w:id="789" w:author="Sandhya T" w:date="2024-06-17T23:33:00Z" w16du:dateUtc="2024-06-17T18:03:00Z">
            <w:rPr>
              <w:rFonts w:ascii="Aptos Narrow" w:eastAsia="Arial" w:hAnsi="Aptos Narrow" w:cs="Arial"/>
              <w:b/>
              <w:bCs/>
              <w:color w:val="002465"/>
              <w:sz w:val="24"/>
              <w:szCs w:val="24"/>
            </w:rPr>
          </w:rPrChange>
        </w:rPr>
        <w:t xml:space="preserve">Year of Birth = 1971 </w:t>
      </w:r>
    </w:p>
    <w:p w14:paraId="18EBA836" w14:textId="5D996169" w:rsidR="004A4E93" w:rsidRPr="003F4102" w:rsidRDefault="004A4E93" w:rsidP="00F46CD0">
      <w:pPr>
        <w:rPr>
          <w:rFonts w:ascii="Aptos Narrow" w:eastAsia="Arial" w:hAnsi="Aptos Narrow" w:cs="Arial"/>
          <w:b/>
          <w:bCs/>
          <w:color w:val="002465"/>
          <w:sz w:val="28"/>
          <w:szCs w:val="28"/>
          <w:rPrChange w:id="790" w:author="Sandhya T" w:date="2024-06-17T23:33:00Z" w16du:dateUtc="2024-06-17T18:03:00Z">
            <w:rPr>
              <w:rFonts w:ascii="Aptos Narrow" w:eastAsia="Arial" w:hAnsi="Aptos Narrow" w:cs="Arial"/>
              <w:b/>
              <w:bCs/>
              <w:color w:val="002465"/>
              <w:sz w:val="24"/>
              <w:szCs w:val="24"/>
            </w:rPr>
          </w:rPrChange>
        </w:rPr>
      </w:pPr>
      <w:r w:rsidRPr="003F4102">
        <w:rPr>
          <w:rFonts w:ascii="Aptos Narrow" w:eastAsia="Arial" w:hAnsi="Aptos Narrow" w:cs="Arial"/>
          <w:b/>
          <w:bCs/>
          <w:color w:val="002465"/>
          <w:sz w:val="28"/>
          <w:szCs w:val="28"/>
          <w:rPrChange w:id="791" w:author="Sandhya T" w:date="2024-06-17T23:33:00Z" w16du:dateUtc="2024-06-17T18:03:00Z">
            <w:rPr>
              <w:rFonts w:ascii="Aptos Narrow" w:eastAsia="Arial" w:hAnsi="Aptos Narrow" w:cs="Arial"/>
              <w:b/>
              <w:bCs/>
              <w:color w:val="002465"/>
              <w:sz w:val="24"/>
              <w:szCs w:val="24"/>
            </w:rPr>
          </w:rPrChange>
        </w:rPr>
        <w:t xml:space="preserve">                        </w:t>
      </w:r>
      <w:ins w:id="792" w:author="Sandhya T" w:date="2024-06-17T23:29:00Z" w16du:dateUtc="2024-06-17T17:59:00Z">
        <w:r w:rsidR="003F4102" w:rsidRPr="003F4102">
          <w:rPr>
            <w:rFonts w:ascii="Aptos Narrow" w:eastAsia="Arial" w:hAnsi="Aptos Narrow" w:cs="Arial"/>
            <w:b/>
            <w:bCs/>
            <w:color w:val="002465"/>
            <w:sz w:val="28"/>
            <w:szCs w:val="28"/>
            <w:rPrChange w:id="793" w:author="Sandhya T" w:date="2024-06-17T23:33:00Z" w16du:dateUtc="2024-06-17T18:03:00Z">
              <w:rPr>
                <w:rFonts w:ascii="Aptos Narrow" w:eastAsia="Arial" w:hAnsi="Aptos Narrow" w:cs="Arial"/>
                <w:b/>
                <w:bCs/>
                <w:color w:val="002465"/>
                <w:sz w:val="24"/>
                <w:szCs w:val="24"/>
              </w:rPr>
            </w:rPrChange>
          </w:rPr>
          <w:t xml:space="preserve">         </w:t>
        </w:r>
      </w:ins>
      <w:r w:rsidRPr="003F4102">
        <w:rPr>
          <w:rFonts w:ascii="Aptos Narrow" w:eastAsia="Arial" w:hAnsi="Aptos Narrow" w:cs="Arial"/>
          <w:b/>
          <w:bCs/>
          <w:color w:val="002465"/>
          <w:sz w:val="28"/>
          <w:szCs w:val="28"/>
          <w:rPrChange w:id="794" w:author="Sandhya T" w:date="2024-06-17T23:33:00Z" w16du:dateUtc="2024-06-17T18:03:00Z">
            <w:rPr>
              <w:rFonts w:ascii="Aptos Narrow" w:eastAsia="Arial" w:hAnsi="Aptos Narrow" w:cs="Arial"/>
              <w:b/>
              <w:bCs/>
              <w:color w:val="002465"/>
              <w:sz w:val="24"/>
              <w:szCs w:val="24"/>
            </w:rPr>
          </w:rPrChange>
        </w:rPr>
        <w:t xml:space="preserve">  +18</w:t>
      </w:r>
    </w:p>
    <w:p w14:paraId="6D1651B2" w14:textId="4081F33A" w:rsidR="004A4E93" w:rsidRPr="003F4102" w:rsidRDefault="004A4E93" w:rsidP="00F46CD0">
      <w:pPr>
        <w:rPr>
          <w:rFonts w:ascii="Aptos Narrow" w:eastAsia="Arial" w:hAnsi="Aptos Narrow" w:cs="Arial"/>
          <w:b/>
          <w:bCs/>
          <w:color w:val="002465"/>
          <w:sz w:val="28"/>
          <w:szCs w:val="28"/>
          <w:rPrChange w:id="795" w:author="Sandhya T" w:date="2024-06-17T23:33:00Z" w16du:dateUtc="2024-06-17T18:03:00Z">
            <w:rPr>
              <w:rFonts w:ascii="Aptos Narrow" w:eastAsia="Arial" w:hAnsi="Aptos Narrow" w:cs="Arial"/>
              <w:b/>
              <w:bCs/>
              <w:color w:val="002465"/>
              <w:sz w:val="24"/>
              <w:szCs w:val="24"/>
            </w:rPr>
          </w:rPrChange>
        </w:rPr>
      </w:pPr>
      <w:r w:rsidRPr="003F4102">
        <w:rPr>
          <w:rFonts w:ascii="Aptos Narrow" w:eastAsia="Arial" w:hAnsi="Aptos Narrow" w:cs="Arial"/>
          <w:b/>
          <w:bCs/>
          <w:color w:val="002465"/>
          <w:sz w:val="28"/>
          <w:szCs w:val="28"/>
          <w:rPrChange w:id="796" w:author="Sandhya T" w:date="2024-06-17T23:33:00Z" w16du:dateUtc="2024-06-17T18:03:00Z">
            <w:rPr>
              <w:rFonts w:ascii="Aptos Narrow" w:eastAsia="Arial" w:hAnsi="Aptos Narrow" w:cs="Arial"/>
              <w:b/>
              <w:bCs/>
              <w:color w:val="002465"/>
              <w:sz w:val="24"/>
              <w:szCs w:val="24"/>
            </w:rPr>
          </w:rPrChange>
        </w:rPr>
        <w:t xml:space="preserve">                      </w:t>
      </w:r>
      <w:ins w:id="797" w:author="Sandhya T" w:date="2024-06-17T23:29:00Z" w16du:dateUtc="2024-06-17T17:59:00Z">
        <w:r w:rsidR="003F4102" w:rsidRPr="003F4102">
          <w:rPr>
            <w:rFonts w:ascii="Aptos Narrow" w:eastAsia="Arial" w:hAnsi="Aptos Narrow" w:cs="Arial"/>
            <w:b/>
            <w:bCs/>
            <w:color w:val="002465"/>
            <w:sz w:val="28"/>
            <w:szCs w:val="28"/>
            <w:rPrChange w:id="798" w:author="Sandhya T" w:date="2024-06-17T23:33:00Z" w16du:dateUtc="2024-06-17T18:03:00Z">
              <w:rPr>
                <w:rFonts w:ascii="Aptos Narrow" w:eastAsia="Arial" w:hAnsi="Aptos Narrow" w:cs="Arial"/>
                <w:b/>
                <w:bCs/>
                <w:color w:val="002465"/>
                <w:sz w:val="24"/>
                <w:szCs w:val="24"/>
              </w:rPr>
            </w:rPrChange>
          </w:rPr>
          <w:t xml:space="preserve">      </w:t>
        </w:r>
      </w:ins>
      <w:r w:rsidRPr="003F4102">
        <w:rPr>
          <w:rFonts w:ascii="Aptos Narrow" w:eastAsia="Arial" w:hAnsi="Aptos Narrow" w:cs="Arial"/>
          <w:b/>
          <w:bCs/>
          <w:color w:val="002465"/>
          <w:sz w:val="28"/>
          <w:szCs w:val="28"/>
          <w:rPrChange w:id="799" w:author="Sandhya T" w:date="2024-06-17T23:33:00Z" w16du:dateUtc="2024-06-17T18:03:00Z">
            <w:rPr>
              <w:rFonts w:ascii="Aptos Narrow" w:eastAsia="Arial" w:hAnsi="Aptos Narrow" w:cs="Arial"/>
              <w:b/>
              <w:bCs/>
              <w:color w:val="002465"/>
              <w:sz w:val="24"/>
              <w:szCs w:val="24"/>
            </w:rPr>
          </w:rPrChange>
        </w:rPr>
        <w:t>= 198</w:t>
      </w:r>
      <w:r w:rsidR="002F0B18" w:rsidRPr="003F4102">
        <w:rPr>
          <w:rFonts w:ascii="Aptos Narrow" w:eastAsia="Arial" w:hAnsi="Aptos Narrow" w:cs="Arial"/>
          <w:b/>
          <w:bCs/>
          <w:color w:val="002465"/>
          <w:sz w:val="28"/>
          <w:szCs w:val="28"/>
          <w:rPrChange w:id="800" w:author="Sandhya T" w:date="2024-06-17T23:33:00Z" w16du:dateUtc="2024-06-17T18:03:00Z">
            <w:rPr>
              <w:rFonts w:ascii="Aptos Narrow" w:eastAsia="Arial" w:hAnsi="Aptos Narrow" w:cs="Arial"/>
              <w:b/>
              <w:bCs/>
              <w:color w:val="002465"/>
              <w:sz w:val="24"/>
              <w:szCs w:val="24"/>
            </w:rPr>
          </w:rPrChange>
        </w:rPr>
        <w:t>9</w:t>
      </w:r>
    </w:p>
    <w:p w14:paraId="0F810766" w14:textId="53432973" w:rsidR="002F0B18" w:rsidRPr="003F4102" w:rsidRDefault="002F0B18" w:rsidP="00F46CD0">
      <w:pPr>
        <w:rPr>
          <w:rFonts w:ascii="Aptos Narrow" w:eastAsia="Arial" w:hAnsi="Aptos Narrow" w:cs="Arial"/>
          <w:b/>
          <w:bCs/>
          <w:color w:val="002465"/>
          <w:sz w:val="28"/>
          <w:szCs w:val="28"/>
          <w:rPrChange w:id="801" w:author="Sandhya T" w:date="2024-06-17T23:33:00Z" w16du:dateUtc="2024-06-17T18:03:00Z">
            <w:rPr>
              <w:rFonts w:ascii="Aptos Narrow" w:eastAsia="Arial" w:hAnsi="Aptos Narrow" w:cs="Arial"/>
              <w:b/>
              <w:bCs/>
              <w:color w:val="002465"/>
              <w:sz w:val="24"/>
              <w:szCs w:val="24"/>
            </w:rPr>
          </w:rPrChange>
        </w:rPr>
      </w:pPr>
      <w:r w:rsidRPr="003F4102">
        <w:rPr>
          <w:rFonts w:ascii="Aptos Narrow" w:eastAsia="Arial" w:hAnsi="Aptos Narrow" w:cs="Arial"/>
          <w:b/>
          <w:bCs/>
          <w:color w:val="002465"/>
          <w:sz w:val="28"/>
          <w:szCs w:val="28"/>
          <w:rPrChange w:id="802" w:author="Sandhya T" w:date="2024-06-17T23:33:00Z" w16du:dateUtc="2024-06-17T18:03:00Z">
            <w:rPr>
              <w:rFonts w:ascii="Aptos Narrow" w:eastAsia="Arial" w:hAnsi="Aptos Narrow" w:cs="Arial"/>
              <w:b/>
              <w:bCs/>
              <w:color w:val="002465"/>
              <w:sz w:val="24"/>
              <w:szCs w:val="24"/>
            </w:rPr>
          </w:rPrChange>
        </w:rPr>
        <w:t xml:space="preserve">                           </w:t>
      </w:r>
      <w:ins w:id="803" w:author="Sandhya T" w:date="2024-06-17T23:29:00Z" w16du:dateUtc="2024-06-17T17:59:00Z">
        <w:r w:rsidR="003F4102" w:rsidRPr="003F4102">
          <w:rPr>
            <w:rFonts w:ascii="Aptos Narrow" w:eastAsia="Arial" w:hAnsi="Aptos Narrow" w:cs="Arial"/>
            <w:b/>
            <w:bCs/>
            <w:color w:val="002465"/>
            <w:sz w:val="28"/>
            <w:szCs w:val="28"/>
            <w:rPrChange w:id="804" w:author="Sandhya T" w:date="2024-06-17T23:33:00Z" w16du:dateUtc="2024-06-17T18:03:00Z">
              <w:rPr>
                <w:rFonts w:ascii="Aptos Narrow" w:eastAsia="Arial" w:hAnsi="Aptos Narrow" w:cs="Arial"/>
                <w:b/>
                <w:bCs/>
                <w:color w:val="002465"/>
                <w:sz w:val="24"/>
                <w:szCs w:val="24"/>
              </w:rPr>
            </w:rPrChange>
          </w:rPr>
          <w:t xml:space="preserve">       </w:t>
        </w:r>
      </w:ins>
      <w:r w:rsidRPr="003F4102">
        <w:rPr>
          <w:rFonts w:ascii="Aptos Narrow" w:eastAsia="Arial" w:hAnsi="Aptos Narrow" w:cs="Arial"/>
          <w:b/>
          <w:bCs/>
          <w:color w:val="002465"/>
          <w:sz w:val="28"/>
          <w:szCs w:val="28"/>
          <w:rPrChange w:id="805" w:author="Sandhya T" w:date="2024-06-17T23:33:00Z" w16du:dateUtc="2024-06-17T18:03:00Z">
            <w:rPr>
              <w:rFonts w:ascii="Aptos Narrow" w:eastAsia="Arial" w:hAnsi="Aptos Narrow" w:cs="Arial"/>
              <w:b/>
              <w:bCs/>
              <w:color w:val="002465"/>
              <w:sz w:val="24"/>
              <w:szCs w:val="24"/>
            </w:rPr>
          </w:rPrChange>
        </w:rPr>
        <w:t>+27</w:t>
      </w:r>
    </w:p>
    <w:p w14:paraId="22927C13" w14:textId="2C07CA5A" w:rsidR="002F0B18" w:rsidRPr="003F4102" w:rsidRDefault="002F0B18" w:rsidP="00F46CD0">
      <w:pPr>
        <w:rPr>
          <w:rFonts w:ascii="Aptos Narrow" w:eastAsia="Arial" w:hAnsi="Aptos Narrow" w:cs="Arial"/>
          <w:b/>
          <w:bCs/>
          <w:color w:val="002465"/>
          <w:sz w:val="28"/>
          <w:szCs w:val="28"/>
          <w:rPrChange w:id="806" w:author="Sandhya T" w:date="2024-06-17T23:33:00Z" w16du:dateUtc="2024-06-17T18:03:00Z">
            <w:rPr>
              <w:rFonts w:ascii="Aptos Narrow" w:eastAsia="Arial" w:hAnsi="Aptos Narrow" w:cs="Arial"/>
              <w:b/>
              <w:bCs/>
              <w:color w:val="002465"/>
              <w:sz w:val="24"/>
              <w:szCs w:val="24"/>
            </w:rPr>
          </w:rPrChange>
        </w:rPr>
      </w:pPr>
      <w:r w:rsidRPr="003F4102">
        <w:rPr>
          <w:rFonts w:ascii="Aptos Narrow" w:eastAsia="Arial" w:hAnsi="Aptos Narrow" w:cs="Arial"/>
          <w:b/>
          <w:bCs/>
          <w:color w:val="002465"/>
          <w:sz w:val="28"/>
          <w:szCs w:val="28"/>
          <w:rPrChange w:id="807" w:author="Sandhya T" w:date="2024-06-17T23:33:00Z" w16du:dateUtc="2024-06-17T18:03:00Z">
            <w:rPr>
              <w:rFonts w:ascii="Aptos Narrow" w:eastAsia="Arial" w:hAnsi="Aptos Narrow" w:cs="Arial"/>
              <w:b/>
              <w:bCs/>
              <w:color w:val="002465"/>
              <w:sz w:val="24"/>
              <w:szCs w:val="24"/>
            </w:rPr>
          </w:rPrChange>
        </w:rPr>
        <w:t xml:space="preserve">                      </w:t>
      </w:r>
      <w:ins w:id="808" w:author="Sandhya T" w:date="2024-06-17T23:30:00Z" w16du:dateUtc="2024-06-17T18:00:00Z">
        <w:r w:rsidR="003F4102" w:rsidRPr="003F4102">
          <w:rPr>
            <w:rFonts w:ascii="Aptos Narrow" w:eastAsia="Arial" w:hAnsi="Aptos Narrow" w:cs="Arial"/>
            <w:b/>
            <w:bCs/>
            <w:color w:val="002465"/>
            <w:sz w:val="28"/>
            <w:szCs w:val="28"/>
            <w:rPrChange w:id="809" w:author="Sandhya T" w:date="2024-06-17T23:33:00Z" w16du:dateUtc="2024-06-17T18:03:00Z">
              <w:rPr>
                <w:rFonts w:ascii="Aptos Narrow" w:eastAsia="Arial" w:hAnsi="Aptos Narrow" w:cs="Arial"/>
                <w:b/>
                <w:bCs/>
                <w:color w:val="002465"/>
                <w:sz w:val="24"/>
                <w:szCs w:val="24"/>
              </w:rPr>
            </w:rPrChange>
          </w:rPr>
          <w:t xml:space="preserve">     </w:t>
        </w:r>
      </w:ins>
      <w:r w:rsidR="00E22D32" w:rsidRPr="003F4102">
        <w:rPr>
          <w:rFonts w:ascii="Aptos Narrow" w:eastAsia="Arial" w:hAnsi="Aptos Narrow" w:cs="Arial"/>
          <w:b/>
          <w:bCs/>
          <w:color w:val="002465"/>
          <w:sz w:val="28"/>
          <w:szCs w:val="28"/>
          <w:rPrChange w:id="810" w:author="Sandhya T" w:date="2024-06-17T23:33:00Z" w16du:dateUtc="2024-06-17T18:03:00Z">
            <w:rPr>
              <w:rFonts w:ascii="Aptos Narrow" w:eastAsia="Arial" w:hAnsi="Aptos Narrow" w:cs="Arial"/>
              <w:b/>
              <w:bCs/>
              <w:color w:val="002465"/>
              <w:sz w:val="24"/>
              <w:szCs w:val="24"/>
            </w:rPr>
          </w:rPrChange>
        </w:rPr>
        <w:t>= 20</w:t>
      </w:r>
      <w:r w:rsidR="00B339B8" w:rsidRPr="003F4102">
        <w:rPr>
          <w:rFonts w:ascii="Aptos Narrow" w:eastAsia="Arial" w:hAnsi="Aptos Narrow" w:cs="Arial"/>
          <w:b/>
          <w:bCs/>
          <w:color w:val="002465"/>
          <w:sz w:val="28"/>
          <w:szCs w:val="28"/>
          <w:rPrChange w:id="811" w:author="Sandhya T" w:date="2024-06-17T23:33:00Z" w16du:dateUtc="2024-06-17T18:03:00Z">
            <w:rPr>
              <w:rFonts w:ascii="Aptos Narrow" w:eastAsia="Arial" w:hAnsi="Aptos Narrow" w:cs="Arial"/>
              <w:b/>
              <w:bCs/>
              <w:color w:val="002465"/>
              <w:sz w:val="24"/>
              <w:szCs w:val="24"/>
            </w:rPr>
          </w:rPrChange>
        </w:rPr>
        <w:t>16</w:t>
      </w:r>
    </w:p>
    <w:p w14:paraId="7C6D6067" w14:textId="61AF83E6" w:rsidR="00E65D99" w:rsidRPr="003F4102" w:rsidRDefault="00E65D99" w:rsidP="00F46CD0">
      <w:pPr>
        <w:rPr>
          <w:rFonts w:ascii="Aptos Narrow" w:eastAsia="Arial" w:hAnsi="Aptos Narrow" w:cs="Arial"/>
          <w:b/>
          <w:bCs/>
          <w:color w:val="002465"/>
          <w:sz w:val="28"/>
          <w:szCs w:val="28"/>
          <w:rPrChange w:id="812" w:author="Sandhya T" w:date="2024-06-17T23:33:00Z" w16du:dateUtc="2024-06-17T18:03:00Z">
            <w:rPr>
              <w:rFonts w:ascii="Aptos Narrow" w:eastAsia="Arial" w:hAnsi="Aptos Narrow" w:cs="Arial"/>
              <w:b/>
              <w:bCs/>
              <w:color w:val="002465"/>
              <w:sz w:val="24"/>
              <w:szCs w:val="24"/>
            </w:rPr>
          </w:rPrChange>
        </w:rPr>
      </w:pPr>
      <w:r w:rsidRPr="003F4102">
        <w:rPr>
          <w:rFonts w:ascii="Aptos Narrow" w:eastAsia="Arial" w:hAnsi="Aptos Narrow" w:cs="Arial"/>
          <w:b/>
          <w:bCs/>
          <w:color w:val="002465"/>
          <w:sz w:val="28"/>
          <w:szCs w:val="28"/>
          <w:rPrChange w:id="813" w:author="Sandhya T" w:date="2024-06-17T23:33:00Z" w16du:dateUtc="2024-06-17T18:03:00Z">
            <w:rPr>
              <w:rFonts w:ascii="Aptos Narrow" w:eastAsia="Arial" w:hAnsi="Aptos Narrow" w:cs="Arial"/>
              <w:b/>
              <w:bCs/>
              <w:color w:val="002465"/>
              <w:sz w:val="24"/>
              <w:szCs w:val="24"/>
            </w:rPr>
          </w:rPrChange>
        </w:rPr>
        <w:t xml:space="preserve">                         </w:t>
      </w:r>
      <w:ins w:id="814" w:author="Sandhya T" w:date="2024-06-17T23:30:00Z" w16du:dateUtc="2024-06-17T18:00:00Z">
        <w:r w:rsidR="003F4102" w:rsidRPr="003F4102">
          <w:rPr>
            <w:rFonts w:ascii="Aptos Narrow" w:eastAsia="Arial" w:hAnsi="Aptos Narrow" w:cs="Arial"/>
            <w:b/>
            <w:bCs/>
            <w:color w:val="002465"/>
            <w:sz w:val="28"/>
            <w:szCs w:val="28"/>
            <w:rPrChange w:id="815" w:author="Sandhya T" w:date="2024-06-17T23:33:00Z" w16du:dateUtc="2024-06-17T18:03:00Z">
              <w:rPr>
                <w:rFonts w:ascii="Aptos Narrow" w:eastAsia="Arial" w:hAnsi="Aptos Narrow" w:cs="Arial"/>
                <w:b/>
                <w:bCs/>
                <w:color w:val="002465"/>
                <w:sz w:val="24"/>
                <w:szCs w:val="24"/>
              </w:rPr>
            </w:rPrChange>
          </w:rPr>
          <w:t xml:space="preserve">      </w:t>
        </w:r>
      </w:ins>
      <w:r w:rsidRPr="003F4102">
        <w:rPr>
          <w:rFonts w:ascii="Aptos Narrow" w:eastAsia="Arial" w:hAnsi="Aptos Narrow" w:cs="Arial"/>
          <w:b/>
          <w:bCs/>
          <w:color w:val="002465"/>
          <w:sz w:val="28"/>
          <w:szCs w:val="28"/>
          <w:rPrChange w:id="816" w:author="Sandhya T" w:date="2024-06-17T23:33:00Z" w16du:dateUtc="2024-06-17T18:03:00Z">
            <w:rPr>
              <w:rFonts w:ascii="Aptos Narrow" w:eastAsia="Arial" w:hAnsi="Aptos Narrow" w:cs="Arial"/>
              <w:b/>
              <w:bCs/>
              <w:color w:val="002465"/>
              <w:sz w:val="24"/>
              <w:szCs w:val="24"/>
            </w:rPr>
          </w:rPrChange>
        </w:rPr>
        <w:t xml:space="preserve">      +9</w:t>
      </w:r>
    </w:p>
    <w:p w14:paraId="1B53F191" w14:textId="454E5F86" w:rsidR="00E65D99" w:rsidRPr="003F4102" w:rsidRDefault="00E65D99" w:rsidP="00F46CD0">
      <w:pPr>
        <w:rPr>
          <w:rFonts w:ascii="Aptos Narrow" w:eastAsia="Arial" w:hAnsi="Aptos Narrow" w:cs="Arial"/>
          <w:b/>
          <w:bCs/>
          <w:color w:val="002465"/>
          <w:sz w:val="28"/>
          <w:szCs w:val="28"/>
          <w:rPrChange w:id="817" w:author="Sandhya T" w:date="2024-06-17T23:33:00Z" w16du:dateUtc="2024-06-17T18:03:00Z">
            <w:rPr>
              <w:rFonts w:ascii="Aptos Narrow" w:eastAsia="Arial" w:hAnsi="Aptos Narrow" w:cs="Arial"/>
              <w:b/>
              <w:bCs/>
              <w:color w:val="002465"/>
              <w:sz w:val="24"/>
              <w:szCs w:val="24"/>
            </w:rPr>
          </w:rPrChange>
        </w:rPr>
      </w:pPr>
      <w:r w:rsidRPr="003F4102">
        <w:rPr>
          <w:rFonts w:ascii="Aptos Narrow" w:eastAsia="Arial" w:hAnsi="Aptos Narrow" w:cs="Arial"/>
          <w:b/>
          <w:bCs/>
          <w:color w:val="002465"/>
          <w:sz w:val="28"/>
          <w:szCs w:val="28"/>
          <w:rPrChange w:id="818" w:author="Sandhya T" w:date="2024-06-17T23:33:00Z" w16du:dateUtc="2024-06-17T18:03:00Z">
            <w:rPr>
              <w:rFonts w:ascii="Aptos Narrow" w:eastAsia="Arial" w:hAnsi="Aptos Narrow" w:cs="Arial"/>
              <w:b/>
              <w:bCs/>
              <w:color w:val="002465"/>
              <w:sz w:val="24"/>
              <w:szCs w:val="24"/>
            </w:rPr>
          </w:rPrChange>
        </w:rPr>
        <w:lastRenderedPageBreak/>
        <w:t xml:space="preserve">                      </w:t>
      </w:r>
      <w:ins w:id="819" w:author="Sandhya T" w:date="2024-06-17T23:30:00Z" w16du:dateUtc="2024-06-17T18:00:00Z">
        <w:r w:rsidR="003F4102" w:rsidRPr="003F4102">
          <w:rPr>
            <w:rFonts w:ascii="Aptos Narrow" w:eastAsia="Arial" w:hAnsi="Aptos Narrow" w:cs="Arial"/>
            <w:b/>
            <w:bCs/>
            <w:color w:val="002465"/>
            <w:sz w:val="28"/>
            <w:szCs w:val="28"/>
            <w:rPrChange w:id="820" w:author="Sandhya T" w:date="2024-06-17T23:33:00Z" w16du:dateUtc="2024-06-17T18:03:00Z">
              <w:rPr>
                <w:rFonts w:ascii="Aptos Narrow" w:eastAsia="Arial" w:hAnsi="Aptos Narrow" w:cs="Arial"/>
                <w:b/>
                <w:bCs/>
                <w:color w:val="002465"/>
                <w:sz w:val="24"/>
                <w:szCs w:val="24"/>
              </w:rPr>
            </w:rPrChange>
          </w:rPr>
          <w:t xml:space="preserve">      </w:t>
        </w:r>
      </w:ins>
      <w:r w:rsidRPr="003F4102">
        <w:rPr>
          <w:rFonts w:ascii="Aptos Narrow" w:eastAsia="Arial" w:hAnsi="Aptos Narrow" w:cs="Arial"/>
          <w:b/>
          <w:bCs/>
          <w:color w:val="002465"/>
          <w:sz w:val="28"/>
          <w:szCs w:val="28"/>
          <w:rPrChange w:id="821" w:author="Sandhya T" w:date="2024-06-17T23:33:00Z" w16du:dateUtc="2024-06-17T18:03:00Z">
            <w:rPr>
              <w:rFonts w:ascii="Aptos Narrow" w:eastAsia="Arial" w:hAnsi="Aptos Narrow" w:cs="Arial"/>
              <w:b/>
              <w:bCs/>
              <w:color w:val="002465"/>
              <w:sz w:val="24"/>
              <w:szCs w:val="24"/>
            </w:rPr>
          </w:rPrChange>
        </w:rPr>
        <w:t>=</w:t>
      </w:r>
      <w:ins w:id="822" w:author="Sandhya T" w:date="2024-06-17T23:30:00Z" w16du:dateUtc="2024-06-17T18:00:00Z">
        <w:r w:rsidR="003F4102" w:rsidRPr="003F4102">
          <w:rPr>
            <w:rFonts w:ascii="Aptos Narrow" w:eastAsia="Arial" w:hAnsi="Aptos Narrow" w:cs="Arial"/>
            <w:b/>
            <w:bCs/>
            <w:color w:val="002465"/>
            <w:sz w:val="28"/>
            <w:szCs w:val="28"/>
            <w:rPrChange w:id="823" w:author="Sandhya T" w:date="2024-06-17T23:33:00Z" w16du:dateUtc="2024-06-17T18:03:00Z">
              <w:rPr>
                <w:rFonts w:ascii="Aptos Narrow" w:eastAsia="Arial" w:hAnsi="Aptos Narrow" w:cs="Arial"/>
                <w:b/>
                <w:bCs/>
                <w:color w:val="002465"/>
                <w:sz w:val="24"/>
                <w:szCs w:val="24"/>
              </w:rPr>
            </w:rPrChange>
          </w:rPr>
          <w:t xml:space="preserve"> </w:t>
        </w:r>
      </w:ins>
      <w:r w:rsidRPr="003F4102">
        <w:rPr>
          <w:rFonts w:ascii="Aptos Narrow" w:eastAsia="Arial" w:hAnsi="Aptos Narrow" w:cs="Arial"/>
          <w:b/>
          <w:bCs/>
          <w:color w:val="002465"/>
          <w:sz w:val="28"/>
          <w:szCs w:val="28"/>
          <w:rPrChange w:id="824" w:author="Sandhya T" w:date="2024-06-17T23:33:00Z" w16du:dateUtc="2024-06-17T18:03:00Z">
            <w:rPr>
              <w:rFonts w:ascii="Aptos Narrow" w:eastAsia="Arial" w:hAnsi="Aptos Narrow" w:cs="Arial"/>
              <w:b/>
              <w:bCs/>
              <w:color w:val="002465"/>
              <w:sz w:val="24"/>
              <w:szCs w:val="24"/>
            </w:rPr>
          </w:rPrChange>
        </w:rPr>
        <w:t>2025</w:t>
      </w:r>
    </w:p>
    <w:p w14:paraId="3F1CD636" w14:textId="53D98D39" w:rsidR="00E22D32" w:rsidRPr="003F4102" w:rsidDel="00E1015A" w:rsidRDefault="00E22D32" w:rsidP="00F46CD0">
      <w:pPr>
        <w:rPr>
          <w:del w:id="825" w:author="Dinesh N" w:date="2024-06-22T23:31:00Z" w16du:dateUtc="2024-06-22T18:01:00Z"/>
          <w:rFonts w:ascii="Aptos Narrow" w:eastAsia="Arial" w:hAnsi="Aptos Narrow" w:cs="Arial"/>
          <w:b/>
          <w:bCs/>
          <w:color w:val="002465"/>
          <w:sz w:val="28"/>
          <w:szCs w:val="28"/>
          <w:rPrChange w:id="826" w:author="Sandhya T" w:date="2024-06-17T23:33:00Z" w16du:dateUtc="2024-06-17T18:03:00Z">
            <w:rPr>
              <w:del w:id="827" w:author="Dinesh N" w:date="2024-06-22T23:31:00Z" w16du:dateUtc="2024-06-22T18:01:00Z"/>
              <w:rFonts w:ascii="Aptos Narrow" w:eastAsia="Arial" w:hAnsi="Aptos Narrow" w:cs="Arial"/>
              <w:b/>
              <w:bCs/>
              <w:color w:val="002465"/>
              <w:sz w:val="24"/>
              <w:szCs w:val="24"/>
            </w:rPr>
          </w:rPrChange>
        </w:rPr>
      </w:pPr>
      <w:del w:id="828" w:author="Sandhya T" w:date="2024-06-17T23:30:00Z" w16du:dateUtc="2024-06-17T18:00:00Z">
        <w:r w:rsidRPr="003F4102" w:rsidDel="003F4102">
          <w:rPr>
            <w:rFonts w:ascii="Aptos Narrow" w:eastAsia="Arial" w:hAnsi="Aptos Narrow" w:cs="Arial"/>
            <w:b/>
            <w:bCs/>
            <w:color w:val="002465"/>
            <w:sz w:val="28"/>
            <w:szCs w:val="28"/>
            <w:rPrChange w:id="829" w:author="Sandhya T" w:date="2024-06-17T23:33:00Z" w16du:dateUtc="2024-06-17T18:03:00Z">
              <w:rPr>
                <w:rFonts w:ascii="Aptos Narrow" w:eastAsia="Arial" w:hAnsi="Aptos Narrow" w:cs="Arial"/>
                <w:b/>
                <w:bCs/>
                <w:color w:val="002465"/>
                <w:sz w:val="24"/>
                <w:szCs w:val="24"/>
              </w:rPr>
            </w:rPrChange>
          </w:rPr>
          <w:delText>( The</w:delText>
        </w:r>
      </w:del>
      <w:ins w:id="830" w:author="Sandhya T" w:date="2024-06-17T23:30:00Z" w16du:dateUtc="2024-06-17T18:00:00Z">
        <w:r w:rsidR="003F4102" w:rsidRPr="003F4102">
          <w:rPr>
            <w:rFonts w:ascii="Aptos Narrow" w:eastAsia="Arial" w:hAnsi="Aptos Narrow" w:cs="Arial"/>
            <w:b/>
            <w:bCs/>
            <w:color w:val="002465"/>
            <w:sz w:val="28"/>
            <w:szCs w:val="28"/>
            <w:rPrChange w:id="831" w:author="Sandhya T" w:date="2024-06-17T23:33:00Z" w16du:dateUtc="2024-06-17T18:03:00Z">
              <w:rPr>
                <w:rFonts w:ascii="Aptos Narrow" w:eastAsia="Arial" w:hAnsi="Aptos Narrow" w:cs="Arial"/>
                <w:b/>
                <w:bCs/>
                <w:color w:val="002465"/>
                <w:sz w:val="24"/>
                <w:szCs w:val="24"/>
              </w:rPr>
            </w:rPrChange>
          </w:rPr>
          <w:t>(The</w:t>
        </w:r>
      </w:ins>
      <w:r w:rsidRPr="003F4102">
        <w:rPr>
          <w:rFonts w:ascii="Aptos Narrow" w:eastAsia="Arial" w:hAnsi="Aptos Narrow" w:cs="Arial"/>
          <w:b/>
          <w:bCs/>
          <w:color w:val="002465"/>
          <w:sz w:val="28"/>
          <w:szCs w:val="28"/>
          <w:rPrChange w:id="832" w:author="Sandhya T" w:date="2024-06-17T23:33:00Z" w16du:dateUtc="2024-06-17T18:03:00Z">
            <w:rPr>
              <w:rFonts w:ascii="Aptos Narrow" w:eastAsia="Arial" w:hAnsi="Aptos Narrow" w:cs="Arial"/>
              <w:b/>
              <w:bCs/>
              <w:color w:val="002465"/>
              <w:sz w:val="24"/>
              <w:szCs w:val="24"/>
            </w:rPr>
          </w:rPrChange>
        </w:rPr>
        <w:t xml:space="preserve"> above year</w:t>
      </w:r>
      <w:del w:id="833" w:author="Sandhya T" w:date="2024-06-17T23:31:00Z" w16du:dateUtc="2024-06-17T18:01:00Z">
        <w:r w:rsidR="0072328E" w:rsidRPr="003F4102" w:rsidDel="003F4102">
          <w:rPr>
            <w:rFonts w:ascii="Aptos Narrow" w:eastAsia="Arial" w:hAnsi="Aptos Narrow" w:cs="Arial"/>
            <w:b/>
            <w:bCs/>
            <w:color w:val="002465"/>
            <w:sz w:val="28"/>
            <w:szCs w:val="28"/>
            <w:rPrChange w:id="834" w:author="Sandhya T" w:date="2024-06-17T23:33:00Z" w16du:dateUtc="2024-06-17T18:03:00Z">
              <w:rPr>
                <w:rFonts w:ascii="Aptos Narrow" w:eastAsia="Arial" w:hAnsi="Aptos Narrow" w:cs="Arial"/>
                <w:b/>
                <w:bCs/>
                <w:color w:val="002465"/>
                <w:sz w:val="24"/>
                <w:szCs w:val="24"/>
              </w:rPr>
            </w:rPrChange>
          </w:rPr>
          <w:delText>’</w:delText>
        </w:r>
      </w:del>
      <w:r w:rsidRPr="003F4102">
        <w:rPr>
          <w:rFonts w:ascii="Aptos Narrow" w:eastAsia="Arial" w:hAnsi="Aptos Narrow" w:cs="Arial"/>
          <w:b/>
          <w:bCs/>
          <w:color w:val="002465"/>
          <w:sz w:val="28"/>
          <w:szCs w:val="28"/>
          <w:rPrChange w:id="835" w:author="Sandhya T" w:date="2024-06-17T23:33:00Z" w16du:dateUtc="2024-06-17T18:03:00Z">
            <w:rPr>
              <w:rFonts w:ascii="Aptos Narrow" w:eastAsia="Arial" w:hAnsi="Aptos Narrow" w:cs="Arial"/>
              <w:b/>
              <w:bCs/>
              <w:color w:val="002465"/>
              <w:sz w:val="24"/>
              <w:szCs w:val="24"/>
            </w:rPr>
          </w:rPrChange>
        </w:rPr>
        <w:t>s say 198</w:t>
      </w:r>
      <w:r w:rsidR="00EA4711" w:rsidRPr="003F4102">
        <w:rPr>
          <w:rFonts w:ascii="Aptos Narrow" w:eastAsia="Arial" w:hAnsi="Aptos Narrow" w:cs="Arial"/>
          <w:b/>
          <w:bCs/>
          <w:color w:val="002465"/>
          <w:sz w:val="28"/>
          <w:szCs w:val="28"/>
          <w:rPrChange w:id="836" w:author="Sandhya T" w:date="2024-06-17T23:33:00Z" w16du:dateUtc="2024-06-17T18:03:00Z">
            <w:rPr>
              <w:rFonts w:ascii="Aptos Narrow" w:eastAsia="Arial" w:hAnsi="Aptos Narrow" w:cs="Arial"/>
              <w:b/>
              <w:bCs/>
              <w:color w:val="002465"/>
              <w:sz w:val="24"/>
              <w:szCs w:val="24"/>
            </w:rPr>
          </w:rPrChange>
        </w:rPr>
        <w:t>9</w:t>
      </w:r>
      <w:r w:rsidR="00E65D99" w:rsidRPr="003F4102">
        <w:rPr>
          <w:rFonts w:ascii="Aptos Narrow" w:eastAsia="Arial" w:hAnsi="Aptos Narrow" w:cs="Arial"/>
          <w:b/>
          <w:bCs/>
          <w:color w:val="002465"/>
          <w:sz w:val="28"/>
          <w:szCs w:val="28"/>
          <w:rPrChange w:id="837" w:author="Sandhya T" w:date="2024-06-17T23:33:00Z" w16du:dateUtc="2024-06-17T18:03:00Z">
            <w:rPr>
              <w:rFonts w:ascii="Aptos Narrow" w:eastAsia="Arial" w:hAnsi="Aptos Narrow" w:cs="Arial"/>
              <w:b/>
              <w:bCs/>
              <w:color w:val="002465"/>
              <w:sz w:val="24"/>
              <w:szCs w:val="24"/>
            </w:rPr>
          </w:rPrChange>
        </w:rPr>
        <w:t xml:space="preserve">, </w:t>
      </w:r>
      <w:r w:rsidRPr="003F4102">
        <w:rPr>
          <w:rFonts w:ascii="Aptos Narrow" w:eastAsia="Arial" w:hAnsi="Aptos Narrow" w:cs="Arial"/>
          <w:b/>
          <w:bCs/>
          <w:color w:val="002465"/>
          <w:sz w:val="28"/>
          <w:szCs w:val="28"/>
          <w:rPrChange w:id="838" w:author="Sandhya T" w:date="2024-06-17T23:33:00Z" w16du:dateUtc="2024-06-17T18:03:00Z">
            <w:rPr>
              <w:rFonts w:ascii="Aptos Narrow" w:eastAsia="Arial" w:hAnsi="Aptos Narrow" w:cs="Arial"/>
              <w:b/>
              <w:bCs/>
              <w:color w:val="002465"/>
              <w:sz w:val="24"/>
              <w:szCs w:val="24"/>
            </w:rPr>
          </w:rPrChange>
        </w:rPr>
        <w:t>20</w:t>
      </w:r>
      <w:r w:rsidR="00B339B8" w:rsidRPr="003F4102">
        <w:rPr>
          <w:rFonts w:ascii="Aptos Narrow" w:eastAsia="Arial" w:hAnsi="Aptos Narrow" w:cs="Arial"/>
          <w:b/>
          <w:bCs/>
          <w:color w:val="002465"/>
          <w:sz w:val="28"/>
          <w:szCs w:val="28"/>
          <w:rPrChange w:id="839" w:author="Sandhya T" w:date="2024-06-17T23:33:00Z" w16du:dateUtc="2024-06-17T18:03:00Z">
            <w:rPr>
              <w:rFonts w:ascii="Aptos Narrow" w:eastAsia="Arial" w:hAnsi="Aptos Narrow" w:cs="Arial"/>
              <w:b/>
              <w:bCs/>
              <w:color w:val="002465"/>
              <w:sz w:val="24"/>
              <w:szCs w:val="24"/>
            </w:rPr>
          </w:rPrChange>
        </w:rPr>
        <w:t>16</w:t>
      </w:r>
      <w:r w:rsidR="00E65D99" w:rsidRPr="003F4102">
        <w:rPr>
          <w:rFonts w:ascii="Aptos Narrow" w:eastAsia="Arial" w:hAnsi="Aptos Narrow" w:cs="Arial"/>
          <w:b/>
          <w:bCs/>
          <w:color w:val="002465"/>
          <w:sz w:val="28"/>
          <w:szCs w:val="28"/>
          <w:rPrChange w:id="840" w:author="Sandhya T" w:date="2024-06-17T23:33:00Z" w16du:dateUtc="2024-06-17T18:03:00Z">
            <w:rPr>
              <w:rFonts w:ascii="Aptos Narrow" w:eastAsia="Arial" w:hAnsi="Aptos Narrow" w:cs="Arial"/>
              <w:b/>
              <w:bCs/>
              <w:color w:val="002465"/>
              <w:sz w:val="24"/>
              <w:szCs w:val="24"/>
            </w:rPr>
          </w:rPrChange>
        </w:rPr>
        <w:t xml:space="preserve"> and 2025</w:t>
      </w:r>
      <w:r w:rsidRPr="003F4102">
        <w:rPr>
          <w:rFonts w:ascii="Aptos Narrow" w:eastAsia="Arial" w:hAnsi="Aptos Narrow" w:cs="Arial"/>
          <w:b/>
          <w:bCs/>
          <w:color w:val="002465"/>
          <w:sz w:val="28"/>
          <w:szCs w:val="28"/>
          <w:rPrChange w:id="841" w:author="Sandhya T" w:date="2024-06-17T23:33:00Z" w16du:dateUtc="2024-06-17T18:03:00Z">
            <w:rPr>
              <w:rFonts w:ascii="Aptos Narrow" w:eastAsia="Arial" w:hAnsi="Aptos Narrow" w:cs="Arial"/>
              <w:b/>
              <w:bCs/>
              <w:color w:val="002465"/>
              <w:sz w:val="24"/>
              <w:szCs w:val="24"/>
            </w:rPr>
          </w:rPrChange>
        </w:rPr>
        <w:t xml:space="preserve"> </w:t>
      </w:r>
      <w:r w:rsidR="003A6C0C" w:rsidRPr="003F4102">
        <w:rPr>
          <w:rFonts w:ascii="Aptos Narrow" w:eastAsia="Arial" w:hAnsi="Aptos Narrow" w:cs="Arial"/>
          <w:b/>
          <w:bCs/>
          <w:color w:val="002465"/>
          <w:sz w:val="28"/>
          <w:szCs w:val="28"/>
          <w:rPrChange w:id="842" w:author="Sandhya T" w:date="2024-06-17T23:33:00Z" w16du:dateUtc="2024-06-17T18:03:00Z">
            <w:rPr>
              <w:rFonts w:ascii="Aptos Narrow" w:eastAsia="Arial" w:hAnsi="Aptos Narrow" w:cs="Arial"/>
              <w:b/>
              <w:bCs/>
              <w:color w:val="002465"/>
              <w:sz w:val="24"/>
              <w:szCs w:val="24"/>
            </w:rPr>
          </w:rPrChange>
        </w:rPr>
        <w:t xml:space="preserve">are </w:t>
      </w:r>
      <w:r w:rsidR="00213A2A" w:rsidRPr="003F4102">
        <w:rPr>
          <w:rFonts w:ascii="Aptos Narrow" w:eastAsia="Arial" w:hAnsi="Aptos Narrow" w:cs="Arial"/>
          <w:b/>
          <w:bCs/>
          <w:color w:val="002465"/>
          <w:sz w:val="28"/>
          <w:szCs w:val="28"/>
          <w:rPrChange w:id="843" w:author="Sandhya T" w:date="2024-06-17T23:33:00Z" w16du:dateUtc="2024-06-17T18:03:00Z">
            <w:rPr>
              <w:rFonts w:ascii="Aptos Narrow" w:eastAsia="Arial" w:hAnsi="Aptos Narrow" w:cs="Arial"/>
              <w:b/>
              <w:bCs/>
              <w:color w:val="002465"/>
              <w:sz w:val="24"/>
              <w:szCs w:val="24"/>
            </w:rPr>
          </w:rPrChange>
        </w:rPr>
        <w:t>crucial</w:t>
      </w:r>
      <w:r w:rsidR="003A6C0C" w:rsidRPr="003F4102">
        <w:rPr>
          <w:rFonts w:ascii="Aptos Narrow" w:eastAsia="Arial" w:hAnsi="Aptos Narrow" w:cs="Arial"/>
          <w:b/>
          <w:bCs/>
          <w:color w:val="002465"/>
          <w:sz w:val="28"/>
          <w:szCs w:val="28"/>
          <w:rPrChange w:id="844" w:author="Sandhya T" w:date="2024-06-17T23:33:00Z" w16du:dateUtc="2024-06-17T18:03:00Z">
            <w:rPr>
              <w:rFonts w:ascii="Aptos Narrow" w:eastAsia="Arial" w:hAnsi="Aptos Narrow" w:cs="Arial"/>
              <w:b/>
              <w:bCs/>
              <w:color w:val="002465"/>
              <w:sz w:val="24"/>
              <w:szCs w:val="24"/>
            </w:rPr>
          </w:rPrChange>
        </w:rPr>
        <w:t xml:space="preserve"> </w:t>
      </w:r>
      <w:del w:id="845" w:author="Sandhya T" w:date="2024-06-17T23:31:00Z" w16du:dateUtc="2024-06-17T18:01:00Z">
        <w:r w:rsidR="003A6C0C" w:rsidRPr="003F4102" w:rsidDel="003F4102">
          <w:rPr>
            <w:rFonts w:ascii="Aptos Narrow" w:eastAsia="Arial" w:hAnsi="Aptos Narrow" w:cs="Arial"/>
            <w:b/>
            <w:bCs/>
            <w:color w:val="002465"/>
            <w:sz w:val="28"/>
            <w:szCs w:val="28"/>
            <w:rPrChange w:id="846" w:author="Sandhya T" w:date="2024-06-17T23:33:00Z" w16du:dateUtc="2024-06-17T18:03:00Z">
              <w:rPr>
                <w:rFonts w:ascii="Aptos Narrow" w:eastAsia="Arial" w:hAnsi="Aptos Narrow" w:cs="Arial"/>
                <w:b/>
                <w:bCs/>
                <w:color w:val="002465"/>
                <w:sz w:val="24"/>
                <w:szCs w:val="24"/>
              </w:rPr>
            </w:rPrChange>
          </w:rPr>
          <w:delText xml:space="preserve">for </w:delText>
        </w:r>
      </w:del>
      <w:ins w:id="847" w:author="Sandhya T" w:date="2024-06-17T23:31:00Z" w16du:dateUtc="2024-06-17T18:01:00Z">
        <w:r w:rsidR="003F4102" w:rsidRPr="003F4102">
          <w:rPr>
            <w:rFonts w:ascii="Aptos Narrow" w:eastAsia="Arial" w:hAnsi="Aptos Narrow" w:cs="Arial"/>
            <w:b/>
            <w:bCs/>
            <w:color w:val="002465"/>
            <w:sz w:val="28"/>
            <w:szCs w:val="28"/>
            <w:rPrChange w:id="848" w:author="Sandhya T" w:date="2024-06-17T23:33:00Z" w16du:dateUtc="2024-06-17T18:03:00Z">
              <w:rPr>
                <w:rFonts w:ascii="Aptos Narrow" w:eastAsia="Arial" w:hAnsi="Aptos Narrow" w:cs="Arial"/>
                <w:b/>
                <w:bCs/>
                <w:color w:val="002465"/>
                <w:sz w:val="24"/>
                <w:szCs w:val="24"/>
              </w:rPr>
            </w:rPrChange>
          </w:rPr>
          <w:t xml:space="preserve">years of </w:t>
        </w:r>
      </w:ins>
      <w:r w:rsidR="003A6C0C" w:rsidRPr="003F4102">
        <w:rPr>
          <w:rFonts w:ascii="Aptos Narrow" w:eastAsia="Arial" w:hAnsi="Aptos Narrow" w:cs="Arial"/>
          <w:b/>
          <w:bCs/>
          <w:color w:val="002465"/>
          <w:sz w:val="28"/>
          <w:szCs w:val="28"/>
          <w:rPrChange w:id="849" w:author="Sandhya T" w:date="2024-06-17T23:33:00Z" w16du:dateUtc="2024-06-17T18:03:00Z">
            <w:rPr>
              <w:rFonts w:ascii="Aptos Narrow" w:eastAsia="Arial" w:hAnsi="Aptos Narrow" w:cs="Arial"/>
              <w:b/>
              <w:bCs/>
              <w:color w:val="002465"/>
              <w:sz w:val="24"/>
              <w:szCs w:val="24"/>
            </w:rPr>
          </w:rPrChange>
        </w:rPr>
        <w:t>rise or fall )</w:t>
      </w:r>
      <w:r w:rsidRPr="003F4102">
        <w:rPr>
          <w:rFonts w:ascii="Aptos Narrow" w:eastAsia="Arial" w:hAnsi="Aptos Narrow" w:cs="Arial"/>
          <w:b/>
          <w:bCs/>
          <w:color w:val="002465"/>
          <w:sz w:val="28"/>
          <w:szCs w:val="28"/>
          <w:rPrChange w:id="850" w:author="Sandhya T" w:date="2024-06-17T23:33:00Z" w16du:dateUtc="2024-06-17T18:03:00Z">
            <w:rPr>
              <w:rFonts w:ascii="Aptos Narrow" w:eastAsia="Arial" w:hAnsi="Aptos Narrow" w:cs="Arial"/>
              <w:b/>
              <w:bCs/>
              <w:color w:val="002465"/>
              <w:sz w:val="24"/>
              <w:szCs w:val="24"/>
            </w:rPr>
          </w:rPrChange>
        </w:rPr>
        <w:t xml:space="preserve"> </w:t>
      </w:r>
    </w:p>
    <w:p w14:paraId="04C1B0BA" w14:textId="77777777" w:rsidR="00DC12F6" w:rsidDel="00E1015A" w:rsidRDefault="00DC12F6" w:rsidP="00F46CD0">
      <w:pPr>
        <w:rPr>
          <w:del w:id="851" w:author="Dinesh N" w:date="2024-06-22T23:31:00Z" w16du:dateUtc="2024-06-22T18:01:00Z"/>
          <w:rFonts w:ascii="Aptos Narrow" w:eastAsia="Arial" w:hAnsi="Aptos Narrow" w:cs="Arial"/>
          <w:b/>
          <w:bCs/>
          <w:color w:val="002465"/>
          <w:sz w:val="24"/>
          <w:szCs w:val="24"/>
        </w:rPr>
      </w:pPr>
    </w:p>
    <w:p w14:paraId="08D7FE16" w14:textId="77777777" w:rsidR="00DC12F6" w:rsidDel="00E1015A" w:rsidRDefault="00DC12F6" w:rsidP="00F46CD0">
      <w:pPr>
        <w:rPr>
          <w:del w:id="852" w:author="Dinesh N" w:date="2024-06-22T23:31:00Z" w16du:dateUtc="2024-06-22T18:01:00Z"/>
          <w:rFonts w:ascii="Aptos Narrow" w:eastAsia="Arial" w:hAnsi="Aptos Narrow" w:cs="Arial"/>
          <w:b/>
          <w:bCs/>
          <w:color w:val="002465"/>
          <w:sz w:val="24"/>
          <w:szCs w:val="24"/>
        </w:rPr>
      </w:pPr>
    </w:p>
    <w:p w14:paraId="3CD03CA4" w14:textId="77777777" w:rsidR="00DC12F6" w:rsidDel="00E1015A" w:rsidRDefault="00DC12F6" w:rsidP="00F46CD0">
      <w:pPr>
        <w:rPr>
          <w:del w:id="853" w:author="Dinesh N" w:date="2024-06-22T23:31:00Z" w16du:dateUtc="2024-06-22T18:01:00Z"/>
          <w:rFonts w:ascii="Aptos Narrow" w:eastAsia="Arial" w:hAnsi="Aptos Narrow" w:cs="Arial"/>
          <w:b/>
          <w:bCs/>
          <w:color w:val="002465"/>
          <w:sz w:val="24"/>
          <w:szCs w:val="24"/>
        </w:rPr>
      </w:pPr>
    </w:p>
    <w:p w14:paraId="4604CBAA" w14:textId="77777777" w:rsidR="00DC12F6" w:rsidRDefault="00DC12F6" w:rsidP="00F46CD0">
      <w:pPr>
        <w:rPr>
          <w:rFonts w:ascii="Aptos Narrow" w:eastAsia="Arial" w:hAnsi="Aptos Narrow" w:cs="Arial"/>
          <w:b/>
          <w:bCs/>
          <w:color w:val="002465"/>
          <w:sz w:val="24"/>
          <w:szCs w:val="24"/>
        </w:rPr>
      </w:pPr>
    </w:p>
    <w:p w14:paraId="12B22BE1" w14:textId="3AD50EF5" w:rsidR="00DC12F6" w:rsidRPr="00DC12F6" w:rsidDel="00A01368" w:rsidRDefault="00DC12F6" w:rsidP="00F46CD0">
      <w:pPr>
        <w:rPr>
          <w:del w:id="854" w:author="Sandhya T" w:date="2024-06-17T23:41:00Z" w16du:dateUtc="2024-06-17T18:11:00Z"/>
          <w:rFonts w:ascii="Aptos Narrow" w:eastAsia="Arial" w:hAnsi="Aptos Narrow" w:cs="Arial"/>
          <w:b/>
          <w:bCs/>
          <w:color w:val="002465"/>
          <w:sz w:val="24"/>
          <w:szCs w:val="24"/>
        </w:rPr>
      </w:pPr>
    </w:p>
    <w:p w14:paraId="6921F469" w14:textId="530D77A3" w:rsidR="00F46CD0" w:rsidRPr="006D4006" w:rsidDel="00E1015A" w:rsidRDefault="00F46CD0" w:rsidP="00F46CD0">
      <w:pPr>
        <w:jc w:val="center"/>
        <w:rPr>
          <w:del w:id="855" w:author="Dinesh N" w:date="2024-06-22T23:31:00Z" w16du:dateUtc="2024-06-22T18:01:00Z"/>
          <w:rFonts w:ascii="Arial Black" w:eastAsia="Arial Rounded" w:hAnsi="Arial Black" w:cs="Arial Rounded"/>
          <w:b/>
          <w:color w:val="C00000"/>
          <w:sz w:val="28"/>
          <w:szCs w:val="28"/>
          <w:u w:val="single"/>
        </w:rPr>
      </w:pPr>
      <w:r w:rsidRPr="006D4006">
        <w:rPr>
          <w:rFonts w:ascii="Arial Black" w:eastAsia="Arial Rounded" w:hAnsi="Arial Black" w:cs="Arial Rounded"/>
          <w:b/>
          <w:color w:val="C00000"/>
          <w:sz w:val="28"/>
          <w:szCs w:val="28"/>
          <w:u w:val="single"/>
        </w:rPr>
        <w:t xml:space="preserve">RESULTS FOR </w:t>
      </w:r>
      <w:r w:rsidR="00B27A4D" w:rsidRPr="006D4006">
        <w:rPr>
          <w:rFonts w:ascii="Arial Black" w:eastAsia="Arial Rounded" w:hAnsi="Arial Black" w:cs="Arial Rounded"/>
          <w:b/>
          <w:color w:val="C00000"/>
          <w:sz w:val="28"/>
          <w:szCs w:val="28"/>
          <w:u w:val="single"/>
        </w:rPr>
        <w:t>WEEK</w:t>
      </w:r>
      <w:r w:rsidRPr="006D4006">
        <w:rPr>
          <w:rFonts w:ascii="Arial Black" w:eastAsia="Arial Rounded" w:hAnsi="Arial Black" w:cs="Arial Rounded"/>
          <w:b/>
          <w:color w:val="C00000"/>
          <w:sz w:val="28"/>
          <w:szCs w:val="28"/>
          <w:u w:val="single"/>
        </w:rPr>
        <w:t>DAY OF BIRTH</w:t>
      </w:r>
    </w:p>
    <w:p w14:paraId="5E95C6A7" w14:textId="77777777" w:rsidR="00F46CD0" w:rsidRDefault="00F46CD0">
      <w:pPr>
        <w:jc w:val="center"/>
        <w:pPrChange w:id="856" w:author="Dinesh N" w:date="2024-06-22T23:31:00Z" w16du:dateUtc="2024-06-22T18:01:00Z">
          <w:pPr/>
        </w:pPrChange>
      </w:pPr>
    </w:p>
    <w:tbl>
      <w:tblPr>
        <w:tblW w:w="9351" w:type="dxa"/>
        <w:tblLayout w:type="fixed"/>
        <w:tblLook w:val="0400" w:firstRow="0" w:lastRow="0" w:firstColumn="0" w:lastColumn="0" w:noHBand="0" w:noVBand="1"/>
      </w:tblPr>
      <w:tblGrid>
        <w:gridCol w:w="1827"/>
        <w:gridCol w:w="7524"/>
      </w:tblGrid>
      <w:tr w:rsidR="005E619A" w14:paraId="46AA9293" w14:textId="77777777" w:rsidTr="006A3019">
        <w:trPr>
          <w:trHeight w:val="662"/>
        </w:trPr>
        <w:tc>
          <w:tcPr>
            <w:tcW w:w="1827" w:type="dxa"/>
            <w:tcBorders>
              <w:top w:val="single" w:sz="4" w:space="0" w:color="000000"/>
              <w:left w:val="single" w:sz="4" w:space="0" w:color="000000"/>
              <w:bottom w:val="single" w:sz="4" w:space="0" w:color="000000"/>
              <w:right w:val="single" w:sz="4" w:space="0" w:color="000000"/>
            </w:tcBorders>
            <w:shd w:val="clear" w:color="auto" w:fill="DDEBF7"/>
            <w:vAlign w:val="center"/>
          </w:tcPr>
          <w:p w14:paraId="32F2DFAB" w14:textId="77777777" w:rsidR="005E619A" w:rsidRDefault="005E619A" w:rsidP="00BC5984">
            <w:pPr>
              <w:spacing w:after="0" w:line="240" w:lineRule="auto"/>
              <w:jc w:val="center"/>
              <w:rPr>
                <w:rFonts w:ascii="Amasis MT Pro Black" w:eastAsia="Amasis MT Pro Black" w:hAnsi="Amasis MT Pro Black" w:cs="Amasis MT Pro Black"/>
                <w:color w:val="1F4E78"/>
              </w:rPr>
            </w:pPr>
            <w:r>
              <w:rPr>
                <w:rFonts w:ascii="Amasis MT Pro Black" w:eastAsia="Amasis MT Pro Black" w:hAnsi="Amasis MT Pro Black" w:cs="Amasis MT Pro Black"/>
                <w:color w:val="1F4E78"/>
              </w:rPr>
              <w:t>WEEK</w:t>
            </w:r>
          </w:p>
        </w:tc>
        <w:tc>
          <w:tcPr>
            <w:tcW w:w="7524" w:type="dxa"/>
            <w:tcBorders>
              <w:top w:val="single" w:sz="4" w:space="0" w:color="000000"/>
              <w:left w:val="nil"/>
              <w:bottom w:val="single" w:sz="4" w:space="0" w:color="000000"/>
              <w:right w:val="single" w:sz="4" w:space="0" w:color="000000"/>
            </w:tcBorders>
            <w:shd w:val="clear" w:color="auto" w:fill="DDEBF7"/>
            <w:vAlign w:val="center"/>
          </w:tcPr>
          <w:p w14:paraId="5AE963E8" w14:textId="77777777" w:rsidR="005E619A" w:rsidRDefault="005E619A" w:rsidP="00BC5984">
            <w:pPr>
              <w:spacing w:after="0" w:line="240" w:lineRule="auto"/>
              <w:jc w:val="center"/>
              <w:rPr>
                <w:rFonts w:ascii="Amasis MT Pro Black" w:eastAsia="Amasis MT Pro Black" w:hAnsi="Amasis MT Pro Black" w:cs="Amasis MT Pro Black"/>
                <w:color w:val="1F4E78"/>
              </w:rPr>
            </w:pPr>
            <w:r>
              <w:rPr>
                <w:rFonts w:ascii="Amasis MT Pro Black" w:eastAsia="Amasis MT Pro Black" w:hAnsi="Amasis MT Pro Black" w:cs="Amasis MT Pro Black"/>
                <w:color w:val="1F4E78"/>
              </w:rPr>
              <w:t>DESCRIPTION</w:t>
            </w:r>
          </w:p>
        </w:tc>
      </w:tr>
      <w:tr w:rsidR="005E619A" w14:paraId="2D9AEB9D" w14:textId="77777777" w:rsidTr="006A3019">
        <w:trPr>
          <w:trHeight w:val="374"/>
        </w:trPr>
        <w:tc>
          <w:tcPr>
            <w:tcW w:w="1827" w:type="dxa"/>
            <w:tcBorders>
              <w:top w:val="nil"/>
              <w:left w:val="single" w:sz="4" w:space="0" w:color="000000"/>
              <w:bottom w:val="single" w:sz="4" w:space="0" w:color="000000"/>
              <w:right w:val="single" w:sz="4" w:space="0" w:color="000000"/>
            </w:tcBorders>
            <w:shd w:val="clear" w:color="auto" w:fill="FFF2CC"/>
            <w:vAlign w:val="center"/>
          </w:tcPr>
          <w:p w14:paraId="18C5DC55" w14:textId="77777777" w:rsidR="005E619A" w:rsidRPr="003F4102" w:rsidRDefault="005E619A" w:rsidP="00BC5984">
            <w:pPr>
              <w:spacing w:after="0" w:line="240" w:lineRule="auto"/>
              <w:rPr>
                <w:rFonts w:ascii="Aptos Narrow" w:eastAsia="Arial" w:hAnsi="Aptos Narrow" w:cs="Arial"/>
                <w:b/>
                <w:color w:val="FF0066"/>
                <w:sz w:val="28"/>
                <w:szCs w:val="28"/>
                <w:rPrChange w:id="857" w:author="Sandhya T" w:date="2024-06-17T23:34:00Z" w16du:dateUtc="2024-06-17T18:04:00Z">
                  <w:rPr>
                    <w:rFonts w:ascii="Arial" w:eastAsia="Arial" w:hAnsi="Arial" w:cs="Arial"/>
                    <w:b/>
                    <w:color w:val="FF0066"/>
                  </w:rPr>
                </w:rPrChange>
              </w:rPr>
            </w:pPr>
            <w:r w:rsidRPr="003F4102">
              <w:rPr>
                <w:rFonts w:ascii="Aptos Narrow" w:eastAsia="Arial" w:hAnsi="Aptos Narrow" w:cs="Arial"/>
                <w:b/>
                <w:color w:val="FF0066"/>
                <w:sz w:val="28"/>
                <w:szCs w:val="28"/>
                <w:rPrChange w:id="858" w:author="Sandhya T" w:date="2024-06-17T23:34:00Z" w16du:dateUtc="2024-06-17T18:04:00Z">
                  <w:rPr>
                    <w:rFonts w:ascii="Arial" w:eastAsia="Arial" w:hAnsi="Arial" w:cs="Arial"/>
                    <w:b/>
                    <w:color w:val="FF0066"/>
                  </w:rPr>
                </w:rPrChange>
              </w:rPr>
              <w:t xml:space="preserve">SUNDAY </w:t>
            </w:r>
          </w:p>
        </w:tc>
        <w:tc>
          <w:tcPr>
            <w:tcW w:w="7524" w:type="dxa"/>
            <w:tcBorders>
              <w:top w:val="nil"/>
              <w:left w:val="nil"/>
              <w:bottom w:val="single" w:sz="4" w:space="0" w:color="000000"/>
              <w:right w:val="single" w:sz="4" w:space="0" w:color="000000"/>
            </w:tcBorders>
            <w:shd w:val="clear" w:color="auto" w:fill="FFF2CC"/>
            <w:vAlign w:val="bottom"/>
          </w:tcPr>
          <w:p w14:paraId="686CB64F" w14:textId="435040BF" w:rsidR="005E619A" w:rsidRPr="003F4102" w:rsidRDefault="005E619A" w:rsidP="00BC5984">
            <w:pPr>
              <w:spacing w:after="0" w:line="240" w:lineRule="auto"/>
              <w:jc w:val="both"/>
              <w:rPr>
                <w:rFonts w:ascii="Aptos Narrow" w:eastAsia="Arial" w:hAnsi="Aptos Narrow" w:cs="Arial"/>
                <w:b/>
                <w:color w:val="FF0066"/>
                <w:sz w:val="28"/>
                <w:szCs w:val="28"/>
                <w:rPrChange w:id="859" w:author="Sandhya T" w:date="2024-06-17T23:34:00Z" w16du:dateUtc="2024-06-17T18:04:00Z">
                  <w:rPr>
                    <w:rFonts w:ascii="Arial" w:eastAsia="Arial" w:hAnsi="Arial" w:cs="Arial"/>
                    <w:b/>
                    <w:color w:val="FF0066"/>
                  </w:rPr>
                </w:rPrChange>
              </w:rPr>
            </w:pPr>
            <w:del w:id="860" w:author="Sandhya T" w:date="2024-06-17T23:31:00Z" w16du:dateUtc="2024-06-17T18:01:00Z">
              <w:r w:rsidRPr="003F4102" w:rsidDel="003F4102">
                <w:rPr>
                  <w:rFonts w:ascii="Aptos Narrow" w:eastAsia="Arial" w:hAnsi="Aptos Narrow" w:cs="Arial"/>
                  <w:b/>
                  <w:color w:val="FF0066"/>
                  <w:sz w:val="28"/>
                  <w:szCs w:val="28"/>
                  <w:rPrChange w:id="861" w:author="Sandhya T" w:date="2024-06-17T23:34:00Z" w16du:dateUtc="2024-06-17T18:04:00Z">
                    <w:rPr>
                      <w:rFonts w:ascii="Arial" w:eastAsia="Arial" w:hAnsi="Arial" w:cs="Arial"/>
                      <w:b/>
                      <w:color w:val="FF0066"/>
                    </w:rPr>
                  </w:rPrChange>
                </w:rPr>
                <w:delText> </w:delText>
              </w:r>
            </w:del>
            <w:r w:rsidRPr="003F4102">
              <w:rPr>
                <w:rFonts w:ascii="Aptos Narrow" w:eastAsia="Arial" w:hAnsi="Aptos Narrow" w:cs="Arial"/>
                <w:b/>
                <w:color w:val="FF0066"/>
                <w:sz w:val="28"/>
                <w:szCs w:val="28"/>
                <w:rPrChange w:id="862" w:author="Sandhya T" w:date="2024-06-17T23:34:00Z" w16du:dateUtc="2024-06-17T18:04:00Z">
                  <w:rPr>
                    <w:rFonts w:ascii="Arial" w:eastAsia="Arial" w:hAnsi="Arial" w:cs="Arial"/>
                    <w:b/>
                    <w:color w:val="FF0066"/>
                  </w:rPr>
                </w:rPrChange>
              </w:rPr>
              <w:t>Those who are born on Sunday are fortunate, wise, and blessed with longevity</w:t>
            </w:r>
            <w:r w:rsidR="0017662D" w:rsidRPr="003F4102">
              <w:rPr>
                <w:rFonts w:ascii="Aptos Narrow" w:eastAsia="Arial" w:hAnsi="Aptos Narrow" w:cs="Arial"/>
                <w:b/>
                <w:color w:val="FF0066"/>
                <w:sz w:val="28"/>
                <w:szCs w:val="28"/>
                <w:rPrChange w:id="863" w:author="Sandhya T" w:date="2024-06-17T23:34:00Z" w16du:dateUtc="2024-06-17T18:04:00Z">
                  <w:rPr>
                    <w:rFonts w:ascii="Arial" w:eastAsia="Arial" w:hAnsi="Arial" w:cs="Arial"/>
                    <w:b/>
                    <w:color w:val="FF0066"/>
                  </w:rPr>
                </w:rPrChange>
              </w:rPr>
              <w:t>.</w:t>
            </w:r>
            <w:r w:rsidRPr="003F4102">
              <w:rPr>
                <w:rFonts w:ascii="Aptos Narrow" w:eastAsia="Arial" w:hAnsi="Aptos Narrow" w:cs="Arial"/>
                <w:b/>
                <w:color w:val="FF0066"/>
                <w:sz w:val="28"/>
                <w:szCs w:val="28"/>
                <w:rPrChange w:id="864" w:author="Sandhya T" w:date="2024-06-17T23:34:00Z" w16du:dateUtc="2024-06-17T18:04:00Z">
                  <w:rPr>
                    <w:rFonts w:ascii="Arial" w:eastAsia="Arial" w:hAnsi="Arial" w:cs="Arial"/>
                    <w:b/>
                    <w:color w:val="FF0066"/>
                  </w:rPr>
                </w:rPrChange>
              </w:rPr>
              <w:t xml:space="preserve"> </w:t>
            </w:r>
            <w:r w:rsidR="0017662D" w:rsidRPr="003F4102">
              <w:rPr>
                <w:rFonts w:ascii="Aptos Narrow" w:eastAsia="Arial" w:hAnsi="Aptos Narrow" w:cs="Arial"/>
                <w:b/>
                <w:color w:val="FF0066"/>
                <w:sz w:val="28"/>
                <w:szCs w:val="28"/>
                <w:rPrChange w:id="865" w:author="Sandhya T" w:date="2024-06-17T23:34:00Z" w16du:dateUtc="2024-06-17T18:04:00Z">
                  <w:rPr>
                    <w:rFonts w:ascii="Arial" w:eastAsia="Arial" w:hAnsi="Arial" w:cs="Arial"/>
                    <w:b/>
                    <w:color w:val="FF0066"/>
                  </w:rPr>
                </w:rPrChange>
              </w:rPr>
              <w:t>T</w:t>
            </w:r>
            <w:r w:rsidRPr="003F4102">
              <w:rPr>
                <w:rFonts w:ascii="Aptos Narrow" w:eastAsia="Arial" w:hAnsi="Aptos Narrow" w:cs="Arial"/>
                <w:b/>
                <w:color w:val="FF0066"/>
                <w:sz w:val="28"/>
                <w:szCs w:val="28"/>
                <w:rPrChange w:id="866" w:author="Sandhya T" w:date="2024-06-17T23:34:00Z" w16du:dateUtc="2024-06-17T18:04:00Z">
                  <w:rPr>
                    <w:rFonts w:ascii="Arial" w:eastAsia="Arial" w:hAnsi="Arial" w:cs="Arial"/>
                    <w:b/>
                    <w:color w:val="FF0066"/>
                  </w:rPr>
                </w:rPrChange>
              </w:rPr>
              <w:t>hey have the ability to face challenges in the 20</w:t>
            </w:r>
            <w:r w:rsidRPr="003F4102">
              <w:rPr>
                <w:rFonts w:ascii="Aptos Narrow" w:eastAsia="Arial" w:hAnsi="Aptos Narrow" w:cs="Arial"/>
                <w:b/>
                <w:color w:val="FF0066"/>
                <w:sz w:val="28"/>
                <w:szCs w:val="28"/>
                <w:vertAlign w:val="superscript"/>
                <w:rPrChange w:id="867" w:author="Sandhya T" w:date="2024-06-17T23:34:00Z" w16du:dateUtc="2024-06-17T18:04:00Z">
                  <w:rPr>
                    <w:rFonts w:ascii="Arial" w:eastAsia="Arial" w:hAnsi="Arial" w:cs="Arial"/>
                    <w:b/>
                    <w:color w:val="FF0066"/>
                    <w:vertAlign w:val="superscript"/>
                  </w:rPr>
                </w:rPrChange>
              </w:rPr>
              <w:t>th</w:t>
            </w:r>
            <w:r w:rsidRPr="003F4102">
              <w:rPr>
                <w:rFonts w:ascii="Aptos Narrow" w:eastAsia="Arial" w:hAnsi="Aptos Narrow" w:cs="Arial"/>
                <w:b/>
                <w:color w:val="FF0066"/>
                <w:sz w:val="28"/>
                <w:szCs w:val="28"/>
                <w:rPrChange w:id="868" w:author="Sandhya T" w:date="2024-06-17T23:34:00Z" w16du:dateUtc="2024-06-17T18:04:00Z">
                  <w:rPr>
                    <w:rFonts w:ascii="Arial" w:eastAsia="Arial" w:hAnsi="Arial" w:cs="Arial"/>
                    <w:b/>
                    <w:color w:val="FF0066"/>
                  </w:rPr>
                </w:rPrChange>
              </w:rPr>
              <w:t xml:space="preserve"> or 22</w:t>
            </w:r>
            <w:r w:rsidRPr="003F4102">
              <w:rPr>
                <w:rFonts w:ascii="Aptos Narrow" w:eastAsia="Arial" w:hAnsi="Aptos Narrow" w:cs="Arial"/>
                <w:b/>
                <w:color w:val="FF0066"/>
                <w:sz w:val="28"/>
                <w:szCs w:val="28"/>
                <w:vertAlign w:val="superscript"/>
                <w:rPrChange w:id="869" w:author="Sandhya T" w:date="2024-06-17T23:34:00Z" w16du:dateUtc="2024-06-17T18:04:00Z">
                  <w:rPr>
                    <w:rFonts w:ascii="Arial" w:eastAsia="Arial" w:hAnsi="Arial" w:cs="Arial"/>
                    <w:b/>
                    <w:color w:val="FF0066"/>
                    <w:vertAlign w:val="superscript"/>
                  </w:rPr>
                </w:rPrChange>
              </w:rPr>
              <w:t>nd</w:t>
            </w:r>
            <w:r w:rsidRPr="003F4102">
              <w:rPr>
                <w:rFonts w:ascii="Aptos Narrow" w:eastAsia="Arial" w:hAnsi="Aptos Narrow" w:cs="Arial"/>
                <w:b/>
                <w:color w:val="FF0066"/>
                <w:sz w:val="28"/>
                <w:szCs w:val="28"/>
                <w:rPrChange w:id="870" w:author="Sandhya T" w:date="2024-06-17T23:34:00Z" w16du:dateUtc="2024-06-17T18:04:00Z">
                  <w:rPr>
                    <w:rFonts w:ascii="Arial" w:eastAsia="Arial" w:hAnsi="Arial" w:cs="Arial"/>
                    <w:b/>
                    <w:color w:val="FF0066"/>
                  </w:rPr>
                </w:rPrChange>
              </w:rPr>
              <w:t xml:space="preserve"> year of their life.</w:t>
            </w:r>
          </w:p>
        </w:tc>
      </w:tr>
      <w:tr w:rsidR="005E619A" w14:paraId="36D6DE88" w14:textId="77777777" w:rsidTr="006A3019">
        <w:trPr>
          <w:trHeight w:val="374"/>
        </w:trPr>
        <w:tc>
          <w:tcPr>
            <w:tcW w:w="1827" w:type="dxa"/>
            <w:tcBorders>
              <w:top w:val="nil"/>
              <w:left w:val="single" w:sz="4" w:space="0" w:color="000000"/>
              <w:bottom w:val="single" w:sz="4" w:space="0" w:color="000000"/>
              <w:right w:val="single" w:sz="4" w:space="0" w:color="000000"/>
            </w:tcBorders>
            <w:shd w:val="clear" w:color="auto" w:fill="E2EFDA"/>
            <w:vAlign w:val="center"/>
          </w:tcPr>
          <w:p w14:paraId="2B4DA3A1" w14:textId="77777777" w:rsidR="005E619A" w:rsidRPr="003F4102" w:rsidRDefault="005E619A" w:rsidP="00BC5984">
            <w:pPr>
              <w:spacing w:after="0" w:line="240" w:lineRule="auto"/>
              <w:rPr>
                <w:rFonts w:ascii="Aptos Narrow" w:eastAsia="Arial" w:hAnsi="Aptos Narrow" w:cs="Arial"/>
                <w:b/>
                <w:color w:val="00B050"/>
                <w:sz w:val="28"/>
                <w:szCs w:val="28"/>
                <w:rPrChange w:id="871" w:author="Sandhya T" w:date="2024-06-17T23:34:00Z" w16du:dateUtc="2024-06-17T18:04:00Z">
                  <w:rPr>
                    <w:rFonts w:ascii="Arial" w:eastAsia="Arial" w:hAnsi="Arial" w:cs="Arial"/>
                    <w:b/>
                    <w:color w:val="00B050"/>
                  </w:rPr>
                </w:rPrChange>
              </w:rPr>
            </w:pPr>
            <w:r w:rsidRPr="003F4102">
              <w:rPr>
                <w:rFonts w:ascii="Aptos Narrow" w:eastAsia="Arial" w:hAnsi="Aptos Narrow" w:cs="Arial"/>
                <w:b/>
                <w:color w:val="00B050"/>
                <w:sz w:val="28"/>
                <w:szCs w:val="28"/>
                <w:rPrChange w:id="872" w:author="Sandhya T" w:date="2024-06-17T23:34:00Z" w16du:dateUtc="2024-06-17T18:04:00Z">
                  <w:rPr>
                    <w:rFonts w:ascii="Arial" w:eastAsia="Arial" w:hAnsi="Arial" w:cs="Arial"/>
                    <w:b/>
                    <w:color w:val="00B050"/>
                  </w:rPr>
                </w:rPrChange>
              </w:rPr>
              <w:t>MONDAY</w:t>
            </w:r>
          </w:p>
        </w:tc>
        <w:tc>
          <w:tcPr>
            <w:tcW w:w="7524" w:type="dxa"/>
            <w:tcBorders>
              <w:top w:val="nil"/>
              <w:left w:val="nil"/>
              <w:bottom w:val="single" w:sz="4" w:space="0" w:color="000000"/>
              <w:right w:val="single" w:sz="4" w:space="0" w:color="000000"/>
            </w:tcBorders>
            <w:shd w:val="clear" w:color="auto" w:fill="E2EFDA"/>
            <w:vAlign w:val="bottom"/>
          </w:tcPr>
          <w:p w14:paraId="5EF6A2F8" w14:textId="1C25ED86" w:rsidR="005E619A" w:rsidRPr="003F4102" w:rsidRDefault="005E619A" w:rsidP="00BC5984">
            <w:pPr>
              <w:spacing w:after="0" w:line="240" w:lineRule="auto"/>
              <w:jc w:val="both"/>
              <w:rPr>
                <w:rFonts w:ascii="Aptos Narrow" w:eastAsia="Arial" w:hAnsi="Aptos Narrow" w:cs="Arial"/>
                <w:b/>
                <w:color w:val="00B050"/>
                <w:sz w:val="28"/>
                <w:szCs w:val="28"/>
                <w:rPrChange w:id="873" w:author="Sandhya T" w:date="2024-06-17T23:34:00Z" w16du:dateUtc="2024-06-17T18:04:00Z">
                  <w:rPr>
                    <w:rFonts w:ascii="Arial" w:eastAsia="Arial" w:hAnsi="Arial" w:cs="Arial"/>
                    <w:b/>
                    <w:color w:val="00B050"/>
                  </w:rPr>
                </w:rPrChange>
              </w:rPr>
            </w:pPr>
            <w:r w:rsidRPr="003F4102">
              <w:rPr>
                <w:rFonts w:ascii="Aptos Narrow" w:eastAsia="Arial" w:hAnsi="Aptos Narrow" w:cs="Arial"/>
                <w:b/>
                <w:color w:val="00B050"/>
                <w:sz w:val="28"/>
                <w:szCs w:val="28"/>
                <w:rPrChange w:id="874" w:author="Sandhya T" w:date="2024-06-17T23:34:00Z" w16du:dateUtc="2024-06-17T18:04:00Z">
                  <w:rPr>
                    <w:rFonts w:ascii="Arial" w:eastAsia="Arial" w:hAnsi="Arial" w:cs="Arial"/>
                    <w:b/>
                    <w:color w:val="00B050"/>
                  </w:rPr>
                </w:rPrChange>
              </w:rPr>
              <w:t xml:space="preserve"> Those who are born on Monday are happy, calm, quiet, stable </w:t>
            </w:r>
            <w:r w:rsidR="00BF3191" w:rsidRPr="003F4102">
              <w:rPr>
                <w:rFonts w:ascii="Aptos Narrow" w:eastAsia="Arial" w:hAnsi="Aptos Narrow" w:cs="Arial"/>
                <w:b/>
                <w:color w:val="00B050"/>
                <w:sz w:val="28"/>
                <w:szCs w:val="28"/>
                <w:rPrChange w:id="875" w:author="Sandhya T" w:date="2024-06-17T23:34:00Z" w16du:dateUtc="2024-06-17T18:04:00Z">
                  <w:rPr>
                    <w:rFonts w:ascii="Arial" w:eastAsia="Arial" w:hAnsi="Arial" w:cs="Arial"/>
                    <w:b/>
                    <w:color w:val="00B050"/>
                  </w:rPr>
                </w:rPrChange>
              </w:rPr>
              <w:t>in</w:t>
            </w:r>
            <w:r w:rsidRPr="003F4102">
              <w:rPr>
                <w:rFonts w:ascii="Aptos Narrow" w:eastAsia="Arial" w:hAnsi="Aptos Narrow" w:cs="Arial"/>
                <w:b/>
                <w:color w:val="00B050"/>
                <w:sz w:val="28"/>
                <w:szCs w:val="28"/>
                <w:rPrChange w:id="876" w:author="Sandhya T" w:date="2024-06-17T23:34:00Z" w16du:dateUtc="2024-06-17T18:04:00Z">
                  <w:rPr>
                    <w:rFonts w:ascii="Arial" w:eastAsia="Arial" w:hAnsi="Arial" w:cs="Arial"/>
                    <w:b/>
                    <w:color w:val="00B050"/>
                  </w:rPr>
                </w:rPrChange>
              </w:rPr>
              <w:t xml:space="preserve"> difficulties</w:t>
            </w:r>
            <w:r w:rsidR="006D1F5B" w:rsidRPr="003F4102">
              <w:rPr>
                <w:rFonts w:ascii="Aptos Narrow" w:eastAsia="Arial" w:hAnsi="Aptos Narrow" w:cs="Arial"/>
                <w:b/>
                <w:color w:val="00B050"/>
                <w:sz w:val="28"/>
                <w:szCs w:val="28"/>
                <w:rPrChange w:id="877" w:author="Sandhya T" w:date="2024-06-17T23:34:00Z" w16du:dateUtc="2024-06-17T18:04:00Z">
                  <w:rPr>
                    <w:rFonts w:ascii="Arial" w:eastAsia="Arial" w:hAnsi="Arial" w:cs="Arial"/>
                    <w:b/>
                    <w:color w:val="00B050"/>
                  </w:rPr>
                </w:rPrChange>
              </w:rPr>
              <w:t>.</w:t>
            </w:r>
            <w:r w:rsidRPr="003F4102">
              <w:rPr>
                <w:rFonts w:ascii="Aptos Narrow" w:eastAsia="Arial" w:hAnsi="Aptos Narrow" w:cs="Arial"/>
                <w:b/>
                <w:color w:val="00B050"/>
                <w:sz w:val="28"/>
                <w:szCs w:val="28"/>
                <w:rPrChange w:id="878" w:author="Sandhya T" w:date="2024-06-17T23:34:00Z" w16du:dateUtc="2024-06-17T18:04:00Z">
                  <w:rPr>
                    <w:rFonts w:ascii="Arial" w:eastAsia="Arial" w:hAnsi="Arial" w:cs="Arial"/>
                    <w:b/>
                    <w:color w:val="00B050"/>
                  </w:rPr>
                </w:rPrChange>
              </w:rPr>
              <w:t xml:space="preserve"> </w:t>
            </w:r>
            <w:r w:rsidR="006D1F5B" w:rsidRPr="003F4102">
              <w:rPr>
                <w:rFonts w:ascii="Aptos Narrow" w:eastAsia="Arial" w:hAnsi="Aptos Narrow" w:cs="Arial"/>
                <w:b/>
                <w:color w:val="00B050"/>
                <w:sz w:val="28"/>
                <w:szCs w:val="28"/>
                <w:rPrChange w:id="879" w:author="Sandhya T" w:date="2024-06-17T23:34:00Z" w16du:dateUtc="2024-06-17T18:04:00Z">
                  <w:rPr>
                    <w:rFonts w:ascii="Arial" w:eastAsia="Arial" w:hAnsi="Arial" w:cs="Arial"/>
                    <w:b/>
                    <w:color w:val="00B050"/>
                  </w:rPr>
                </w:rPrChange>
              </w:rPr>
              <w:t>P</w:t>
            </w:r>
            <w:r w:rsidRPr="003F4102">
              <w:rPr>
                <w:rFonts w:ascii="Aptos Narrow" w:eastAsia="Arial" w:hAnsi="Aptos Narrow" w:cs="Arial"/>
                <w:b/>
                <w:color w:val="00B050"/>
                <w:sz w:val="28"/>
                <w:szCs w:val="28"/>
                <w:rPrChange w:id="880" w:author="Sandhya T" w:date="2024-06-17T23:34:00Z" w16du:dateUtc="2024-06-17T18:04:00Z">
                  <w:rPr>
                    <w:rFonts w:ascii="Arial" w:eastAsia="Arial" w:hAnsi="Arial" w:cs="Arial"/>
                    <w:b/>
                    <w:color w:val="00B050"/>
                  </w:rPr>
                </w:rPrChange>
              </w:rPr>
              <w:t>hilanthropists, hard-working, learned, soft-spoken</w:t>
            </w:r>
            <w:r w:rsidR="006D1F5B" w:rsidRPr="003F4102">
              <w:rPr>
                <w:rFonts w:ascii="Aptos Narrow" w:eastAsia="Arial" w:hAnsi="Aptos Narrow" w:cs="Arial"/>
                <w:b/>
                <w:color w:val="00B050"/>
                <w:sz w:val="28"/>
                <w:szCs w:val="28"/>
                <w:rPrChange w:id="881" w:author="Sandhya T" w:date="2024-06-17T23:34:00Z" w16du:dateUtc="2024-06-17T18:04:00Z">
                  <w:rPr>
                    <w:rFonts w:ascii="Arial" w:eastAsia="Arial" w:hAnsi="Arial" w:cs="Arial"/>
                    <w:b/>
                    <w:color w:val="00B050"/>
                  </w:rPr>
                </w:rPrChange>
              </w:rPr>
              <w:t>.</w:t>
            </w:r>
            <w:r w:rsidRPr="003F4102">
              <w:rPr>
                <w:rFonts w:ascii="Aptos Narrow" w:eastAsia="Arial" w:hAnsi="Aptos Narrow" w:cs="Arial"/>
                <w:b/>
                <w:color w:val="00B050"/>
                <w:sz w:val="28"/>
                <w:szCs w:val="28"/>
                <w:rPrChange w:id="882" w:author="Sandhya T" w:date="2024-06-17T23:34:00Z" w16du:dateUtc="2024-06-17T18:04:00Z">
                  <w:rPr>
                    <w:rFonts w:ascii="Arial" w:eastAsia="Arial" w:hAnsi="Arial" w:cs="Arial"/>
                    <w:b/>
                    <w:color w:val="00B050"/>
                  </w:rPr>
                </w:rPrChange>
              </w:rPr>
              <w:t xml:space="preserve"> </w:t>
            </w:r>
            <w:r w:rsidR="006D1F5B" w:rsidRPr="003F4102">
              <w:rPr>
                <w:rFonts w:ascii="Aptos Narrow" w:eastAsia="Arial" w:hAnsi="Aptos Narrow" w:cs="Arial"/>
                <w:b/>
                <w:color w:val="00B050"/>
                <w:sz w:val="28"/>
                <w:szCs w:val="28"/>
                <w:rPrChange w:id="883" w:author="Sandhya T" w:date="2024-06-17T23:34:00Z" w16du:dateUtc="2024-06-17T18:04:00Z">
                  <w:rPr>
                    <w:rFonts w:ascii="Arial" w:eastAsia="Arial" w:hAnsi="Arial" w:cs="Arial"/>
                    <w:b/>
                    <w:color w:val="00B050"/>
                  </w:rPr>
                </w:rPrChange>
              </w:rPr>
              <w:t>T</w:t>
            </w:r>
            <w:r w:rsidRPr="003F4102">
              <w:rPr>
                <w:rFonts w:ascii="Aptos Narrow" w:eastAsia="Arial" w:hAnsi="Aptos Narrow" w:cs="Arial"/>
                <w:b/>
                <w:color w:val="00B050"/>
                <w:sz w:val="28"/>
                <w:szCs w:val="28"/>
                <w:rPrChange w:id="884" w:author="Sandhya T" w:date="2024-06-17T23:34:00Z" w16du:dateUtc="2024-06-17T18:04:00Z">
                  <w:rPr>
                    <w:rFonts w:ascii="Arial" w:eastAsia="Arial" w:hAnsi="Arial" w:cs="Arial"/>
                    <w:b/>
                    <w:color w:val="00B050"/>
                  </w:rPr>
                </w:rPrChange>
              </w:rPr>
              <w:t>hey live upto the age of 70 to 84.</w:t>
            </w:r>
          </w:p>
        </w:tc>
      </w:tr>
      <w:tr w:rsidR="005E619A" w14:paraId="2B7442A5" w14:textId="77777777" w:rsidTr="006A3019">
        <w:trPr>
          <w:trHeight w:val="374"/>
        </w:trPr>
        <w:tc>
          <w:tcPr>
            <w:tcW w:w="1827" w:type="dxa"/>
            <w:tcBorders>
              <w:top w:val="nil"/>
              <w:left w:val="single" w:sz="4" w:space="0" w:color="000000"/>
              <w:bottom w:val="single" w:sz="4" w:space="0" w:color="000000"/>
              <w:right w:val="single" w:sz="4" w:space="0" w:color="000000"/>
            </w:tcBorders>
            <w:shd w:val="clear" w:color="auto" w:fill="FFF2CC"/>
            <w:vAlign w:val="center"/>
          </w:tcPr>
          <w:p w14:paraId="6C23EA76" w14:textId="77777777" w:rsidR="005E619A" w:rsidRPr="003F4102" w:rsidRDefault="005E619A" w:rsidP="00BC5984">
            <w:pPr>
              <w:spacing w:after="0" w:line="240" w:lineRule="auto"/>
              <w:rPr>
                <w:rFonts w:ascii="Aptos Narrow" w:eastAsia="Arial" w:hAnsi="Aptos Narrow" w:cs="Arial"/>
                <w:b/>
                <w:color w:val="FF0066"/>
                <w:sz w:val="28"/>
                <w:szCs w:val="28"/>
                <w:rPrChange w:id="885" w:author="Sandhya T" w:date="2024-06-17T23:34:00Z" w16du:dateUtc="2024-06-17T18:04:00Z">
                  <w:rPr>
                    <w:rFonts w:ascii="Arial" w:eastAsia="Arial" w:hAnsi="Arial" w:cs="Arial"/>
                    <w:b/>
                    <w:color w:val="FF0066"/>
                  </w:rPr>
                </w:rPrChange>
              </w:rPr>
            </w:pPr>
            <w:r w:rsidRPr="003F4102">
              <w:rPr>
                <w:rFonts w:ascii="Aptos Narrow" w:eastAsia="Arial" w:hAnsi="Aptos Narrow" w:cs="Arial"/>
                <w:b/>
                <w:color w:val="FF0066"/>
                <w:sz w:val="28"/>
                <w:szCs w:val="28"/>
                <w:rPrChange w:id="886" w:author="Sandhya T" w:date="2024-06-17T23:34:00Z" w16du:dateUtc="2024-06-17T18:04:00Z">
                  <w:rPr>
                    <w:rFonts w:ascii="Arial" w:eastAsia="Arial" w:hAnsi="Arial" w:cs="Arial"/>
                    <w:b/>
                    <w:color w:val="FF0066"/>
                  </w:rPr>
                </w:rPrChange>
              </w:rPr>
              <w:t>TUESDAY</w:t>
            </w:r>
          </w:p>
        </w:tc>
        <w:tc>
          <w:tcPr>
            <w:tcW w:w="7524" w:type="dxa"/>
            <w:tcBorders>
              <w:top w:val="nil"/>
              <w:left w:val="nil"/>
              <w:bottom w:val="single" w:sz="4" w:space="0" w:color="000000"/>
              <w:right w:val="single" w:sz="4" w:space="0" w:color="000000"/>
            </w:tcBorders>
            <w:shd w:val="clear" w:color="auto" w:fill="FFF2CC"/>
            <w:vAlign w:val="bottom"/>
          </w:tcPr>
          <w:p w14:paraId="0021CAF8" w14:textId="4FBD674F" w:rsidR="005E619A" w:rsidRPr="003F4102" w:rsidRDefault="005E619A" w:rsidP="00BC5984">
            <w:pPr>
              <w:spacing w:after="0" w:line="240" w:lineRule="auto"/>
              <w:jc w:val="both"/>
              <w:rPr>
                <w:rFonts w:ascii="Aptos Narrow" w:eastAsia="Arial" w:hAnsi="Aptos Narrow" w:cs="Arial"/>
                <w:b/>
                <w:color w:val="FF0066"/>
                <w:sz w:val="28"/>
                <w:szCs w:val="28"/>
                <w:rPrChange w:id="887" w:author="Sandhya T" w:date="2024-06-17T23:34:00Z" w16du:dateUtc="2024-06-17T18:04:00Z">
                  <w:rPr>
                    <w:rFonts w:ascii="Arial" w:eastAsia="Arial" w:hAnsi="Arial" w:cs="Arial"/>
                    <w:b/>
                    <w:color w:val="FF0066"/>
                  </w:rPr>
                </w:rPrChange>
              </w:rPr>
            </w:pPr>
            <w:r w:rsidRPr="003F4102">
              <w:rPr>
                <w:rFonts w:ascii="Aptos Narrow" w:eastAsia="Arial" w:hAnsi="Aptos Narrow" w:cs="Arial"/>
                <w:b/>
                <w:color w:val="FF0066"/>
                <w:sz w:val="28"/>
                <w:szCs w:val="28"/>
                <w:rPrChange w:id="888" w:author="Sandhya T" w:date="2024-06-17T23:34:00Z" w16du:dateUtc="2024-06-17T18:04:00Z">
                  <w:rPr>
                    <w:rFonts w:ascii="Arial" w:eastAsia="Arial" w:hAnsi="Arial" w:cs="Arial"/>
                    <w:b/>
                    <w:color w:val="FF0066"/>
                  </w:rPr>
                </w:rPrChange>
              </w:rPr>
              <w:t xml:space="preserve"> Those who are born on Tuesday are financially good, affluent, </w:t>
            </w:r>
            <w:r w:rsidR="00771C5D" w:rsidRPr="003F4102">
              <w:rPr>
                <w:rFonts w:ascii="Aptos Narrow" w:eastAsia="Arial" w:hAnsi="Aptos Narrow" w:cs="Arial"/>
                <w:b/>
                <w:color w:val="FF0066"/>
                <w:sz w:val="28"/>
                <w:szCs w:val="28"/>
                <w:rPrChange w:id="889" w:author="Sandhya T" w:date="2024-06-17T23:34:00Z" w16du:dateUtc="2024-06-17T18:04:00Z">
                  <w:rPr>
                    <w:rFonts w:ascii="Arial" w:eastAsia="Arial" w:hAnsi="Arial" w:cs="Arial"/>
                    <w:b/>
                    <w:color w:val="FF0066"/>
                  </w:rPr>
                </w:rPrChange>
              </w:rPr>
              <w:t>short-tempered</w:t>
            </w:r>
            <w:r w:rsidRPr="003F4102">
              <w:rPr>
                <w:rFonts w:ascii="Aptos Narrow" w:eastAsia="Arial" w:hAnsi="Aptos Narrow" w:cs="Arial"/>
                <w:b/>
                <w:color w:val="FF0066"/>
                <w:sz w:val="28"/>
                <w:szCs w:val="28"/>
                <w:rPrChange w:id="890" w:author="Sandhya T" w:date="2024-06-17T23:34:00Z" w16du:dateUtc="2024-06-17T18:04:00Z">
                  <w:rPr>
                    <w:rFonts w:ascii="Arial" w:eastAsia="Arial" w:hAnsi="Arial" w:cs="Arial"/>
                    <w:b/>
                    <w:color w:val="FF0066"/>
                  </w:rPr>
                </w:rPrChange>
              </w:rPr>
              <w:t xml:space="preserve">, courageous, loving and caring </w:t>
            </w:r>
            <w:r w:rsidR="009C22B9" w:rsidRPr="003F4102">
              <w:rPr>
                <w:rFonts w:ascii="Aptos Narrow" w:eastAsia="Arial" w:hAnsi="Aptos Narrow" w:cs="Arial"/>
                <w:b/>
                <w:color w:val="FF0066"/>
                <w:sz w:val="28"/>
                <w:szCs w:val="28"/>
                <w:rPrChange w:id="891" w:author="Sandhya T" w:date="2024-06-17T23:34:00Z" w16du:dateUtc="2024-06-17T18:04:00Z">
                  <w:rPr>
                    <w:rFonts w:ascii="Arial" w:eastAsia="Arial" w:hAnsi="Arial" w:cs="Arial"/>
                    <w:b/>
                    <w:color w:val="FF0066"/>
                  </w:rPr>
                </w:rPrChange>
              </w:rPr>
              <w:t xml:space="preserve">with </w:t>
            </w:r>
            <w:r w:rsidRPr="003F4102">
              <w:rPr>
                <w:rFonts w:ascii="Aptos Narrow" w:eastAsia="Arial" w:hAnsi="Aptos Narrow" w:cs="Arial"/>
                <w:b/>
                <w:color w:val="FF0066"/>
                <w:sz w:val="28"/>
                <w:szCs w:val="28"/>
                <w:rPrChange w:id="892" w:author="Sandhya T" w:date="2024-06-17T23:34:00Z" w16du:dateUtc="2024-06-17T18:04:00Z">
                  <w:rPr>
                    <w:rFonts w:ascii="Arial" w:eastAsia="Arial" w:hAnsi="Arial" w:cs="Arial"/>
                    <w:b/>
                    <w:color w:val="FF0066"/>
                  </w:rPr>
                </w:rPrChange>
              </w:rPr>
              <w:t>life partner. They may have diseases related to blood and skin.</w:t>
            </w:r>
          </w:p>
        </w:tc>
      </w:tr>
      <w:tr w:rsidR="005E619A" w14:paraId="0FA1DC08" w14:textId="77777777" w:rsidTr="006A3019">
        <w:trPr>
          <w:trHeight w:val="374"/>
        </w:trPr>
        <w:tc>
          <w:tcPr>
            <w:tcW w:w="1827" w:type="dxa"/>
            <w:tcBorders>
              <w:top w:val="nil"/>
              <w:left w:val="single" w:sz="4" w:space="0" w:color="000000"/>
              <w:bottom w:val="single" w:sz="4" w:space="0" w:color="000000"/>
              <w:right w:val="single" w:sz="4" w:space="0" w:color="000000"/>
            </w:tcBorders>
            <w:shd w:val="clear" w:color="auto" w:fill="E2EFDA"/>
            <w:vAlign w:val="center"/>
          </w:tcPr>
          <w:p w14:paraId="262D7069" w14:textId="77777777" w:rsidR="005E619A" w:rsidRPr="003F4102" w:rsidRDefault="005E619A" w:rsidP="00BC5984">
            <w:pPr>
              <w:spacing w:after="0" w:line="240" w:lineRule="auto"/>
              <w:rPr>
                <w:rFonts w:ascii="Aptos Narrow" w:eastAsia="Arial" w:hAnsi="Aptos Narrow" w:cs="Arial"/>
                <w:b/>
                <w:color w:val="00B050"/>
                <w:sz w:val="28"/>
                <w:szCs w:val="28"/>
                <w:rPrChange w:id="893" w:author="Sandhya T" w:date="2024-06-17T23:34:00Z" w16du:dateUtc="2024-06-17T18:04:00Z">
                  <w:rPr>
                    <w:rFonts w:ascii="Arial" w:eastAsia="Arial" w:hAnsi="Arial" w:cs="Arial"/>
                    <w:b/>
                    <w:color w:val="00B050"/>
                  </w:rPr>
                </w:rPrChange>
              </w:rPr>
            </w:pPr>
            <w:r w:rsidRPr="003F4102">
              <w:rPr>
                <w:rFonts w:ascii="Aptos Narrow" w:eastAsia="Arial" w:hAnsi="Aptos Narrow" w:cs="Arial"/>
                <w:b/>
                <w:color w:val="00B050"/>
                <w:sz w:val="28"/>
                <w:szCs w:val="28"/>
                <w:rPrChange w:id="894" w:author="Sandhya T" w:date="2024-06-17T23:34:00Z" w16du:dateUtc="2024-06-17T18:04:00Z">
                  <w:rPr>
                    <w:rFonts w:ascii="Arial" w:eastAsia="Arial" w:hAnsi="Arial" w:cs="Arial"/>
                    <w:b/>
                    <w:color w:val="00B050"/>
                  </w:rPr>
                </w:rPrChange>
              </w:rPr>
              <w:t>WEDNESDAY</w:t>
            </w:r>
          </w:p>
        </w:tc>
        <w:tc>
          <w:tcPr>
            <w:tcW w:w="7524" w:type="dxa"/>
            <w:tcBorders>
              <w:top w:val="nil"/>
              <w:left w:val="nil"/>
              <w:bottom w:val="single" w:sz="4" w:space="0" w:color="000000"/>
              <w:right w:val="single" w:sz="4" w:space="0" w:color="000000"/>
            </w:tcBorders>
            <w:shd w:val="clear" w:color="auto" w:fill="E2EFDA"/>
            <w:vAlign w:val="bottom"/>
          </w:tcPr>
          <w:p w14:paraId="47D348EF" w14:textId="6592FEF8" w:rsidR="005E619A" w:rsidRPr="003F4102" w:rsidRDefault="005E619A" w:rsidP="00BC5984">
            <w:pPr>
              <w:spacing w:after="0" w:line="240" w:lineRule="auto"/>
              <w:jc w:val="both"/>
              <w:rPr>
                <w:rFonts w:ascii="Aptos Narrow" w:eastAsia="Arial" w:hAnsi="Aptos Narrow" w:cs="Arial"/>
                <w:b/>
                <w:color w:val="00B050"/>
                <w:sz w:val="28"/>
                <w:szCs w:val="28"/>
                <w:rPrChange w:id="895" w:author="Sandhya T" w:date="2024-06-17T23:34:00Z" w16du:dateUtc="2024-06-17T18:04:00Z">
                  <w:rPr>
                    <w:rFonts w:ascii="Arial" w:eastAsia="Arial" w:hAnsi="Arial" w:cs="Arial"/>
                    <w:b/>
                    <w:color w:val="00B050"/>
                  </w:rPr>
                </w:rPrChange>
              </w:rPr>
            </w:pPr>
            <w:r w:rsidRPr="003F4102">
              <w:rPr>
                <w:rFonts w:ascii="Aptos Narrow" w:eastAsia="Arial" w:hAnsi="Aptos Narrow" w:cs="Arial"/>
                <w:b/>
                <w:color w:val="00B050"/>
                <w:sz w:val="28"/>
                <w:szCs w:val="28"/>
                <w:rPrChange w:id="896" w:author="Sandhya T" w:date="2024-06-17T23:34:00Z" w16du:dateUtc="2024-06-17T18:04:00Z">
                  <w:rPr>
                    <w:rFonts w:ascii="Arial" w:eastAsia="Arial" w:hAnsi="Arial" w:cs="Arial"/>
                    <w:b/>
                    <w:color w:val="00B050"/>
                  </w:rPr>
                </w:rPrChange>
              </w:rPr>
              <w:t xml:space="preserve"> Those who are born on Wednesday are religious, </w:t>
            </w:r>
            <w:r w:rsidR="00771C5D" w:rsidRPr="003F4102">
              <w:rPr>
                <w:rFonts w:ascii="Aptos Narrow" w:eastAsia="Arial" w:hAnsi="Aptos Narrow" w:cs="Arial"/>
                <w:b/>
                <w:color w:val="00B050"/>
                <w:sz w:val="28"/>
                <w:szCs w:val="28"/>
                <w:rPrChange w:id="897" w:author="Sandhya T" w:date="2024-06-17T23:34:00Z" w16du:dateUtc="2024-06-17T18:04:00Z">
                  <w:rPr>
                    <w:rFonts w:ascii="Arial" w:eastAsia="Arial" w:hAnsi="Arial" w:cs="Arial"/>
                    <w:b/>
                    <w:color w:val="00B050"/>
                  </w:rPr>
                </w:rPrChange>
              </w:rPr>
              <w:t>good-looking</w:t>
            </w:r>
            <w:r w:rsidRPr="003F4102">
              <w:rPr>
                <w:rFonts w:ascii="Aptos Narrow" w:eastAsia="Arial" w:hAnsi="Aptos Narrow" w:cs="Arial"/>
                <w:b/>
                <w:color w:val="00B050"/>
                <w:sz w:val="28"/>
                <w:szCs w:val="28"/>
                <w:rPrChange w:id="898" w:author="Sandhya T" w:date="2024-06-17T23:34:00Z" w16du:dateUtc="2024-06-17T18:04:00Z">
                  <w:rPr>
                    <w:rFonts w:ascii="Arial" w:eastAsia="Arial" w:hAnsi="Arial" w:cs="Arial"/>
                    <w:b/>
                    <w:color w:val="00B050"/>
                  </w:rPr>
                </w:rPrChange>
              </w:rPr>
              <w:t>, learned, well-versed in scriptures and reputed</w:t>
            </w:r>
            <w:r w:rsidR="00A21F38" w:rsidRPr="003F4102">
              <w:rPr>
                <w:rFonts w:ascii="Aptos Narrow" w:eastAsia="Arial" w:hAnsi="Aptos Narrow" w:cs="Arial"/>
                <w:b/>
                <w:color w:val="00B050"/>
                <w:sz w:val="28"/>
                <w:szCs w:val="28"/>
                <w:rPrChange w:id="899" w:author="Sandhya T" w:date="2024-06-17T23:34:00Z" w16du:dateUtc="2024-06-17T18:04:00Z">
                  <w:rPr>
                    <w:rFonts w:ascii="Arial" w:eastAsia="Arial" w:hAnsi="Arial" w:cs="Arial"/>
                    <w:b/>
                    <w:color w:val="00B050"/>
                  </w:rPr>
                </w:rPrChange>
              </w:rPr>
              <w:t>.</w:t>
            </w:r>
            <w:r w:rsidRPr="003F4102">
              <w:rPr>
                <w:rFonts w:ascii="Aptos Narrow" w:eastAsia="Arial" w:hAnsi="Aptos Narrow" w:cs="Arial"/>
                <w:b/>
                <w:color w:val="00B050"/>
                <w:sz w:val="28"/>
                <w:szCs w:val="28"/>
                <w:rPrChange w:id="900" w:author="Sandhya T" w:date="2024-06-17T23:34:00Z" w16du:dateUtc="2024-06-17T18:04:00Z">
                  <w:rPr>
                    <w:rFonts w:ascii="Arial" w:eastAsia="Arial" w:hAnsi="Arial" w:cs="Arial"/>
                    <w:b/>
                    <w:color w:val="00B050"/>
                  </w:rPr>
                </w:rPrChange>
              </w:rPr>
              <w:t xml:space="preserve"> </w:t>
            </w:r>
            <w:r w:rsidR="00A21F38" w:rsidRPr="003F4102">
              <w:rPr>
                <w:rFonts w:ascii="Aptos Narrow" w:eastAsia="Arial" w:hAnsi="Aptos Narrow" w:cs="Arial"/>
                <w:b/>
                <w:color w:val="00B050"/>
                <w:sz w:val="28"/>
                <w:szCs w:val="28"/>
                <w:rPrChange w:id="901" w:author="Sandhya T" w:date="2024-06-17T23:34:00Z" w16du:dateUtc="2024-06-17T18:04:00Z">
                  <w:rPr>
                    <w:rFonts w:ascii="Arial" w:eastAsia="Arial" w:hAnsi="Arial" w:cs="Arial"/>
                    <w:b/>
                    <w:color w:val="00B050"/>
                  </w:rPr>
                </w:rPrChange>
              </w:rPr>
              <w:t>T</w:t>
            </w:r>
            <w:r w:rsidRPr="003F4102">
              <w:rPr>
                <w:rFonts w:ascii="Aptos Narrow" w:eastAsia="Arial" w:hAnsi="Aptos Narrow" w:cs="Arial"/>
                <w:b/>
                <w:color w:val="00B050"/>
                <w:sz w:val="28"/>
                <w:szCs w:val="28"/>
                <w:rPrChange w:id="902" w:author="Sandhya T" w:date="2024-06-17T23:34:00Z" w16du:dateUtc="2024-06-17T18:04:00Z">
                  <w:rPr>
                    <w:rFonts w:ascii="Arial" w:eastAsia="Arial" w:hAnsi="Arial" w:cs="Arial"/>
                    <w:b/>
                    <w:color w:val="00B050"/>
                  </w:rPr>
                </w:rPrChange>
              </w:rPr>
              <w:t>hey should keep away from laziness.</w:t>
            </w:r>
          </w:p>
        </w:tc>
      </w:tr>
      <w:tr w:rsidR="005E619A" w14:paraId="55FCDAAF" w14:textId="77777777" w:rsidTr="006A3019">
        <w:trPr>
          <w:trHeight w:val="374"/>
        </w:trPr>
        <w:tc>
          <w:tcPr>
            <w:tcW w:w="1827" w:type="dxa"/>
            <w:tcBorders>
              <w:top w:val="nil"/>
              <w:left w:val="single" w:sz="4" w:space="0" w:color="000000"/>
              <w:bottom w:val="single" w:sz="4" w:space="0" w:color="000000"/>
              <w:right w:val="single" w:sz="4" w:space="0" w:color="000000"/>
            </w:tcBorders>
            <w:shd w:val="clear" w:color="auto" w:fill="FFF2CC"/>
            <w:vAlign w:val="center"/>
          </w:tcPr>
          <w:p w14:paraId="4F82E543" w14:textId="77777777" w:rsidR="005E619A" w:rsidRPr="003F4102" w:rsidRDefault="005E619A" w:rsidP="00BC5984">
            <w:pPr>
              <w:spacing w:after="0" w:line="240" w:lineRule="auto"/>
              <w:rPr>
                <w:rFonts w:ascii="Aptos Narrow" w:eastAsia="Arial" w:hAnsi="Aptos Narrow" w:cs="Arial"/>
                <w:b/>
                <w:color w:val="FF0066"/>
                <w:sz w:val="28"/>
                <w:szCs w:val="28"/>
                <w:rPrChange w:id="903" w:author="Sandhya T" w:date="2024-06-17T23:34:00Z" w16du:dateUtc="2024-06-17T18:04:00Z">
                  <w:rPr>
                    <w:rFonts w:ascii="Arial" w:eastAsia="Arial" w:hAnsi="Arial" w:cs="Arial"/>
                    <w:b/>
                    <w:color w:val="FF0066"/>
                  </w:rPr>
                </w:rPrChange>
              </w:rPr>
            </w:pPr>
            <w:r w:rsidRPr="003F4102">
              <w:rPr>
                <w:rFonts w:ascii="Aptos Narrow" w:eastAsia="Arial" w:hAnsi="Aptos Narrow" w:cs="Arial"/>
                <w:b/>
                <w:color w:val="FF0066"/>
                <w:sz w:val="28"/>
                <w:szCs w:val="28"/>
                <w:rPrChange w:id="904" w:author="Sandhya T" w:date="2024-06-17T23:34:00Z" w16du:dateUtc="2024-06-17T18:04:00Z">
                  <w:rPr>
                    <w:rFonts w:ascii="Arial" w:eastAsia="Arial" w:hAnsi="Arial" w:cs="Arial"/>
                    <w:b/>
                    <w:color w:val="FF0066"/>
                  </w:rPr>
                </w:rPrChange>
              </w:rPr>
              <w:t>THURSDAY</w:t>
            </w:r>
          </w:p>
        </w:tc>
        <w:tc>
          <w:tcPr>
            <w:tcW w:w="7524" w:type="dxa"/>
            <w:tcBorders>
              <w:top w:val="nil"/>
              <w:left w:val="nil"/>
              <w:bottom w:val="single" w:sz="4" w:space="0" w:color="000000"/>
              <w:right w:val="single" w:sz="4" w:space="0" w:color="000000"/>
            </w:tcBorders>
            <w:shd w:val="clear" w:color="auto" w:fill="FFF2CC"/>
            <w:vAlign w:val="bottom"/>
          </w:tcPr>
          <w:p w14:paraId="474C5244" w14:textId="47E54FE4" w:rsidR="005E619A" w:rsidRPr="003F4102" w:rsidRDefault="005E619A" w:rsidP="00BC5984">
            <w:pPr>
              <w:spacing w:after="0" w:line="240" w:lineRule="auto"/>
              <w:jc w:val="both"/>
              <w:rPr>
                <w:rFonts w:ascii="Aptos Narrow" w:eastAsia="Arial" w:hAnsi="Aptos Narrow" w:cs="Arial"/>
                <w:b/>
                <w:color w:val="FF0066"/>
                <w:sz w:val="28"/>
                <w:szCs w:val="28"/>
                <w:rPrChange w:id="905" w:author="Sandhya T" w:date="2024-06-17T23:34:00Z" w16du:dateUtc="2024-06-17T18:04:00Z">
                  <w:rPr>
                    <w:rFonts w:ascii="Arial" w:eastAsia="Arial" w:hAnsi="Arial" w:cs="Arial"/>
                    <w:b/>
                    <w:color w:val="FF0066"/>
                  </w:rPr>
                </w:rPrChange>
              </w:rPr>
            </w:pPr>
            <w:r w:rsidRPr="003F4102">
              <w:rPr>
                <w:rFonts w:ascii="Aptos Narrow" w:eastAsia="Arial" w:hAnsi="Aptos Narrow" w:cs="Arial"/>
                <w:b/>
                <w:color w:val="FF0066"/>
                <w:sz w:val="28"/>
                <w:szCs w:val="28"/>
                <w:rPrChange w:id="906" w:author="Sandhya T" w:date="2024-06-17T23:34:00Z" w16du:dateUtc="2024-06-17T18:04:00Z">
                  <w:rPr>
                    <w:rFonts w:ascii="Arial" w:eastAsia="Arial" w:hAnsi="Arial" w:cs="Arial"/>
                    <w:b/>
                    <w:color w:val="FF0066"/>
                  </w:rPr>
                </w:rPrChange>
              </w:rPr>
              <w:t> Those who are born on Thursday are prosperous, intelligent, well-versed</w:t>
            </w:r>
            <w:r w:rsidR="00DA6E06" w:rsidRPr="003F4102">
              <w:rPr>
                <w:rFonts w:ascii="Aptos Narrow" w:eastAsia="Arial" w:hAnsi="Aptos Narrow" w:cs="Arial"/>
                <w:b/>
                <w:color w:val="FF0066"/>
                <w:sz w:val="28"/>
                <w:szCs w:val="28"/>
                <w:rPrChange w:id="907" w:author="Sandhya T" w:date="2024-06-17T23:34:00Z" w16du:dateUtc="2024-06-17T18:04:00Z">
                  <w:rPr>
                    <w:rFonts w:ascii="Arial" w:eastAsia="Arial" w:hAnsi="Arial" w:cs="Arial"/>
                    <w:b/>
                    <w:color w:val="FF0066"/>
                  </w:rPr>
                </w:rPrChange>
              </w:rPr>
              <w:t xml:space="preserve"> </w:t>
            </w:r>
            <w:r w:rsidRPr="003F4102">
              <w:rPr>
                <w:rFonts w:ascii="Aptos Narrow" w:eastAsia="Arial" w:hAnsi="Aptos Narrow" w:cs="Arial"/>
                <w:b/>
                <w:color w:val="FF0066"/>
                <w:sz w:val="28"/>
                <w:szCs w:val="28"/>
                <w:rPrChange w:id="908" w:author="Sandhya T" w:date="2024-06-17T23:34:00Z" w16du:dateUtc="2024-06-17T18:04:00Z">
                  <w:rPr>
                    <w:rFonts w:ascii="Arial" w:eastAsia="Arial" w:hAnsi="Arial" w:cs="Arial"/>
                    <w:b/>
                    <w:color w:val="FF0066"/>
                  </w:rPr>
                </w:rPrChange>
              </w:rPr>
              <w:t>in shastras, happiness from children, enjoys prosperity, progress from family. They have a long lifespan.</w:t>
            </w:r>
          </w:p>
        </w:tc>
      </w:tr>
      <w:tr w:rsidR="005E619A" w14:paraId="0BA6BD70" w14:textId="77777777" w:rsidTr="006A3019">
        <w:trPr>
          <w:trHeight w:val="374"/>
        </w:trPr>
        <w:tc>
          <w:tcPr>
            <w:tcW w:w="1827" w:type="dxa"/>
            <w:tcBorders>
              <w:top w:val="nil"/>
              <w:left w:val="single" w:sz="4" w:space="0" w:color="000000"/>
              <w:bottom w:val="single" w:sz="4" w:space="0" w:color="000000"/>
              <w:right w:val="single" w:sz="4" w:space="0" w:color="000000"/>
            </w:tcBorders>
            <w:shd w:val="clear" w:color="auto" w:fill="E2EFDA"/>
            <w:vAlign w:val="center"/>
          </w:tcPr>
          <w:p w14:paraId="605E5F90" w14:textId="77777777" w:rsidR="005E619A" w:rsidRPr="003F4102" w:rsidRDefault="005E619A" w:rsidP="00BC5984">
            <w:pPr>
              <w:spacing w:after="0" w:line="240" w:lineRule="auto"/>
              <w:rPr>
                <w:rFonts w:ascii="Aptos Narrow" w:eastAsia="Arial" w:hAnsi="Aptos Narrow" w:cs="Arial"/>
                <w:b/>
                <w:color w:val="00B050"/>
                <w:sz w:val="28"/>
                <w:szCs w:val="28"/>
                <w:rPrChange w:id="909" w:author="Sandhya T" w:date="2024-06-17T23:34:00Z" w16du:dateUtc="2024-06-17T18:04:00Z">
                  <w:rPr>
                    <w:rFonts w:ascii="Arial" w:eastAsia="Arial" w:hAnsi="Arial" w:cs="Arial"/>
                    <w:b/>
                    <w:color w:val="00B050"/>
                  </w:rPr>
                </w:rPrChange>
              </w:rPr>
            </w:pPr>
            <w:r w:rsidRPr="003F4102">
              <w:rPr>
                <w:rFonts w:ascii="Aptos Narrow" w:eastAsia="Arial" w:hAnsi="Aptos Narrow" w:cs="Arial"/>
                <w:b/>
                <w:color w:val="00B050"/>
                <w:sz w:val="28"/>
                <w:szCs w:val="28"/>
                <w:rPrChange w:id="910" w:author="Sandhya T" w:date="2024-06-17T23:34:00Z" w16du:dateUtc="2024-06-17T18:04:00Z">
                  <w:rPr>
                    <w:rFonts w:ascii="Arial" w:eastAsia="Arial" w:hAnsi="Arial" w:cs="Arial"/>
                    <w:b/>
                    <w:color w:val="00B050"/>
                  </w:rPr>
                </w:rPrChange>
              </w:rPr>
              <w:t>FRIDAY</w:t>
            </w:r>
          </w:p>
        </w:tc>
        <w:tc>
          <w:tcPr>
            <w:tcW w:w="7524" w:type="dxa"/>
            <w:tcBorders>
              <w:top w:val="nil"/>
              <w:left w:val="nil"/>
              <w:bottom w:val="single" w:sz="4" w:space="0" w:color="000000"/>
              <w:right w:val="single" w:sz="4" w:space="0" w:color="000000"/>
            </w:tcBorders>
            <w:shd w:val="clear" w:color="auto" w:fill="E2EFDA"/>
            <w:vAlign w:val="bottom"/>
          </w:tcPr>
          <w:p w14:paraId="4B2CAAF1" w14:textId="487DDFB5" w:rsidR="005E619A" w:rsidRPr="003F4102" w:rsidRDefault="005E619A" w:rsidP="00BC5984">
            <w:pPr>
              <w:spacing w:after="0" w:line="240" w:lineRule="auto"/>
              <w:jc w:val="both"/>
              <w:rPr>
                <w:rFonts w:ascii="Aptos Narrow" w:eastAsia="Arial" w:hAnsi="Aptos Narrow" w:cs="Arial"/>
                <w:b/>
                <w:color w:val="00B050"/>
                <w:sz w:val="28"/>
                <w:szCs w:val="28"/>
                <w:rPrChange w:id="911" w:author="Sandhya T" w:date="2024-06-17T23:34:00Z" w16du:dateUtc="2024-06-17T18:04:00Z">
                  <w:rPr>
                    <w:rFonts w:ascii="Arial" w:eastAsia="Arial" w:hAnsi="Arial" w:cs="Arial"/>
                    <w:b/>
                    <w:color w:val="00B050"/>
                  </w:rPr>
                </w:rPrChange>
              </w:rPr>
            </w:pPr>
            <w:r w:rsidRPr="003F4102">
              <w:rPr>
                <w:rFonts w:ascii="Aptos Narrow" w:eastAsia="Arial" w:hAnsi="Aptos Narrow" w:cs="Arial"/>
                <w:b/>
                <w:color w:val="00B050"/>
                <w:sz w:val="28"/>
                <w:szCs w:val="28"/>
                <w:rPrChange w:id="912" w:author="Sandhya T" w:date="2024-06-17T23:34:00Z" w16du:dateUtc="2024-06-17T18:04:00Z">
                  <w:rPr>
                    <w:rFonts w:ascii="Arial" w:eastAsia="Arial" w:hAnsi="Arial" w:cs="Arial"/>
                    <w:b/>
                    <w:color w:val="00B050"/>
                  </w:rPr>
                </w:rPrChange>
              </w:rPr>
              <w:t> Those who are born on Friday are happy,  wise, soft spoken, orators</w:t>
            </w:r>
            <w:r w:rsidR="003C4305" w:rsidRPr="003F4102">
              <w:rPr>
                <w:rFonts w:ascii="Aptos Narrow" w:eastAsia="Arial" w:hAnsi="Aptos Narrow" w:cs="Arial"/>
                <w:b/>
                <w:color w:val="00B050"/>
                <w:sz w:val="28"/>
                <w:szCs w:val="28"/>
                <w:rPrChange w:id="913" w:author="Sandhya T" w:date="2024-06-17T23:34:00Z" w16du:dateUtc="2024-06-17T18:04:00Z">
                  <w:rPr>
                    <w:rFonts w:ascii="Arial" w:eastAsia="Arial" w:hAnsi="Arial" w:cs="Arial"/>
                    <w:b/>
                    <w:color w:val="00B050"/>
                  </w:rPr>
                </w:rPrChange>
              </w:rPr>
              <w:t>.</w:t>
            </w:r>
            <w:r w:rsidRPr="003F4102">
              <w:rPr>
                <w:rFonts w:ascii="Aptos Narrow" w:eastAsia="Arial" w:hAnsi="Aptos Narrow" w:cs="Arial"/>
                <w:b/>
                <w:color w:val="00B050"/>
                <w:sz w:val="28"/>
                <w:szCs w:val="28"/>
                <w:rPrChange w:id="914" w:author="Sandhya T" w:date="2024-06-17T23:34:00Z" w16du:dateUtc="2024-06-17T18:04:00Z">
                  <w:rPr>
                    <w:rFonts w:ascii="Arial" w:eastAsia="Arial" w:hAnsi="Arial" w:cs="Arial"/>
                    <w:b/>
                    <w:color w:val="00B050"/>
                  </w:rPr>
                </w:rPrChange>
              </w:rPr>
              <w:t xml:space="preserve"> </w:t>
            </w:r>
            <w:r w:rsidR="003C4305" w:rsidRPr="003F4102">
              <w:rPr>
                <w:rFonts w:ascii="Aptos Narrow" w:eastAsia="Arial" w:hAnsi="Aptos Narrow" w:cs="Arial"/>
                <w:b/>
                <w:color w:val="00B050"/>
                <w:sz w:val="28"/>
                <w:szCs w:val="28"/>
                <w:rPrChange w:id="915" w:author="Sandhya T" w:date="2024-06-17T23:34:00Z" w16du:dateUtc="2024-06-17T18:04:00Z">
                  <w:rPr>
                    <w:rFonts w:ascii="Arial" w:eastAsia="Arial" w:hAnsi="Arial" w:cs="Arial"/>
                    <w:b/>
                    <w:color w:val="00B050"/>
                  </w:rPr>
                </w:rPrChange>
              </w:rPr>
              <w:t>T</w:t>
            </w:r>
            <w:r w:rsidRPr="003F4102">
              <w:rPr>
                <w:rFonts w:ascii="Aptos Narrow" w:eastAsia="Arial" w:hAnsi="Aptos Narrow" w:cs="Arial"/>
                <w:b/>
                <w:color w:val="00B050"/>
                <w:sz w:val="28"/>
                <w:szCs w:val="28"/>
                <w:rPrChange w:id="916" w:author="Sandhya T" w:date="2024-06-17T23:34:00Z" w16du:dateUtc="2024-06-17T18:04:00Z">
                  <w:rPr>
                    <w:rFonts w:ascii="Arial" w:eastAsia="Arial" w:hAnsi="Arial" w:cs="Arial"/>
                    <w:b/>
                    <w:color w:val="00B050"/>
                  </w:rPr>
                </w:rPrChange>
              </w:rPr>
              <w:t>hey like luxury life</w:t>
            </w:r>
            <w:r w:rsidR="003C4305" w:rsidRPr="003F4102">
              <w:rPr>
                <w:rFonts w:ascii="Aptos Narrow" w:eastAsia="Arial" w:hAnsi="Aptos Narrow" w:cs="Arial"/>
                <w:b/>
                <w:color w:val="00B050"/>
                <w:sz w:val="28"/>
                <w:szCs w:val="28"/>
                <w:rPrChange w:id="917" w:author="Sandhya T" w:date="2024-06-17T23:34:00Z" w16du:dateUtc="2024-06-17T18:04:00Z">
                  <w:rPr>
                    <w:rFonts w:ascii="Arial" w:eastAsia="Arial" w:hAnsi="Arial" w:cs="Arial"/>
                    <w:b/>
                    <w:color w:val="00B050"/>
                  </w:rPr>
                </w:rPrChange>
              </w:rPr>
              <w:t>.</w:t>
            </w:r>
            <w:r w:rsidRPr="003F4102">
              <w:rPr>
                <w:rFonts w:ascii="Aptos Narrow" w:eastAsia="Arial" w:hAnsi="Aptos Narrow" w:cs="Arial"/>
                <w:b/>
                <w:color w:val="00B050"/>
                <w:sz w:val="28"/>
                <w:szCs w:val="28"/>
                <w:rPrChange w:id="918" w:author="Sandhya T" w:date="2024-06-17T23:34:00Z" w16du:dateUtc="2024-06-17T18:04:00Z">
                  <w:rPr>
                    <w:rFonts w:ascii="Arial" w:eastAsia="Arial" w:hAnsi="Arial" w:cs="Arial"/>
                    <w:b/>
                    <w:color w:val="00B050"/>
                  </w:rPr>
                </w:rPrChange>
              </w:rPr>
              <w:t xml:space="preserve"> </w:t>
            </w:r>
            <w:r w:rsidR="003C4305" w:rsidRPr="003F4102">
              <w:rPr>
                <w:rFonts w:ascii="Aptos Narrow" w:eastAsia="Arial" w:hAnsi="Aptos Narrow" w:cs="Arial"/>
                <w:b/>
                <w:color w:val="00B050"/>
                <w:sz w:val="28"/>
                <w:szCs w:val="28"/>
                <w:rPrChange w:id="919" w:author="Sandhya T" w:date="2024-06-17T23:34:00Z" w16du:dateUtc="2024-06-17T18:04:00Z">
                  <w:rPr>
                    <w:rFonts w:ascii="Arial" w:eastAsia="Arial" w:hAnsi="Arial" w:cs="Arial"/>
                    <w:b/>
                    <w:color w:val="00B050"/>
                  </w:rPr>
                </w:rPrChange>
              </w:rPr>
              <w:t>T</w:t>
            </w:r>
            <w:r w:rsidRPr="003F4102">
              <w:rPr>
                <w:rFonts w:ascii="Aptos Narrow" w:eastAsia="Arial" w:hAnsi="Aptos Narrow" w:cs="Arial"/>
                <w:b/>
                <w:color w:val="00B050"/>
                <w:sz w:val="28"/>
                <w:szCs w:val="28"/>
                <w:rPrChange w:id="920" w:author="Sandhya T" w:date="2024-06-17T23:34:00Z" w16du:dateUtc="2024-06-17T18:04:00Z">
                  <w:rPr>
                    <w:rFonts w:ascii="Arial" w:eastAsia="Arial" w:hAnsi="Arial" w:cs="Arial"/>
                    <w:b/>
                    <w:color w:val="00B050"/>
                  </w:rPr>
                </w:rPrChange>
              </w:rPr>
              <w:t>hey are busy in their own ideas</w:t>
            </w:r>
            <w:r w:rsidR="003C4305" w:rsidRPr="003F4102">
              <w:rPr>
                <w:rFonts w:ascii="Aptos Narrow" w:eastAsia="Arial" w:hAnsi="Aptos Narrow" w:cs="Arial"/>
                <w:b/>
                <w:color w:val="00B050"/>
                <w:sz w:val="28"/>
                <w:szCs w:val="28"/>
                <w:rPrChange w:id="921" w:author="Sandhya T" w:date="2024-06-17T23:34:00Z" w16du:dateUtc="2024-06-17T18:04:00Z">
                  <w:rPr>
                    <w:rFonts w:ascii="Arial" w:eastAsia="Arial" w:hAnsi="Arial" w:cs="Arial"/>
                    <w:b/>
                    <w:color w:val="00B050"/>
                  </w:rPr>
                </w:rPrChange>
              </w:rPr>
              <w:t>.</w:t>
            </w:r>
            <w:r w:rsidRPr="003F4102">
              <w:rPr>
                <w:rFonts w:ascii="Aptos Narrow" w:eastAsia="Arial" w:hAnsi="Aptos Narrow" w:cs="Arial"/>
                <w:b/>
                <w:color w:val="00B050"/>
                <w:sz w:val="28"/>
                <w:szCs w:val="28"/>
                <w:rPrChange w:id="922" w:author="Sandhya T" w:date="2024-06-17T23:34:00Z" w16du:dateUtc="2024-06-17T18:04:00Z">
                  <w:rPr>
                    <w:rFonts w:ascii="Arial" w:eastAsia="Arial" w:hAnsi="Arial" w:cs="Arial"/>
                    <w:b/>
                    <w:color w:val="00B050"/>
                  </w:rPr>
                </w:rPrChange>
              </w:rPr>
              <w:t xml:space="preserve"> </w:t>
            </w:r>
            <w:r w:rsidR="003C4305" w:rsidRPr="003F4102">
              <w:rPr>
                <w:rFonts w:ascii="Aptos Narrow" w:eastAsia="Arial" w:hAnsi="Aptos Narrow" w:cs="Arial"/>
                <w:b/>
                <w:color w:val="00B050"/>
                <w:sz w:val="28"/>
                <w:szCs w:val="28"/>
                <w:rPrChange w:id="923" w:author="Sandhya T" w:date="2024-06-17T23:34:00Z" w16du:dateUtc="2024-06-17T18:04:00Z">
                  <w:rPr>
                    <w:rFonts w:ascii="Arial" w:eastAsia="Arial" w:hAnsi="Arial" w:cs="Arial"/>
                    <w:b/>
                    <w:color w:val="00B050"/>
                  </w:rPr>
                </w:rPrChange>
              </w:rPr>
              <w:t>T</w:t>
            </w:r>
            <w:r w:rsidRPr="003F4102">
              <w:rPr>
                <w:rFonts w:ascii="Aptos Narrow" w:eastAsia="Arial" w:hAnsi="Aptos Narrow" w:cs="Arial"/>
                <w:b/>
                <w:color w:val="00B050"/>
                <w:sz w:val="28"/>
                <w:szCs w:val="28"/>
                <w:rPrChange w:id="924" w:author="Sandhya T" w:date="2024-06-17T23:34:00Z" w16du:dateUtc="2024-06-17T18:04:00Z">
                  <w:rPr>
                    <w:rFonts w:ascii="Arial" w:eastAsia="Arial" w:hAnsi="Arial" w:cs="Arial"/>
                    <w:b/>
                    <w:color w:val="00B050"/>
                  </w:rPr>
                </w:rPrChange>
              </w:rPr>
              <w:t>hey have interest in Medicine</w:t>
            </w:r>
            <w:del w:id="925" w:author="Sandhya T" w:date="2024-06-20T07:45:00Z" w16du:dateUtc="2024-06-20T02:15:00Z">
              <w:r w:rsidRPr="003F4102" w:rsidDel="00876B46">
                <w:rPr>
                  <w:rFonts w:ascii="Aptos Narrow" w:eastAsia="Arial" w:hAnsi="Aptos Narrow" w:cs="Arial"/>
                  <w:b/>
                  <w:color w:val="00B050"/>
                  <w:sz w:val="28"/>
                  <w:szCs w:val="28"/>
                  <w:rPrChange w:id="926" w:author="Sandhya T" w:date="2024-06-17T23:34:00Z" w16du:dateUtc="2024-06-17T18:04:00Z">
                    <w:rPr>
                      <w:rFonts w:ascii="Arial" w:eastAsia="Arial" w:hAnsi="Arial" w:cs="Arial"/>
                      <w:b/>
                      <w:color w:val="00B050"/>
                    </w:rPr>
                  </w:rPrChange>
                </w:rPr>
                <w:delText>s</w:delText>
              </w:r>
            </w:del>
            <w:r w:rsidRPr="003F4102">
              <w:rPr>
                <w:rFonts w:ascii="Aptos Narrow" w:eastAsia="Arial" w:hAnsi="Aptos Narrow" w:cs="Arial"/>
                <w:b/>
                <w:color w:val="00B050"/>
                <w:sz w:val="28"/>
                <w:szCs w:val="28"/>
                <w:rPrChange w:id="927" w:author="Sandhya T" w:date="2024-06-17T23:34:00Z" w16du:dateUtc="2024-06-17T18:04:00Z">
                  <w:rPr>
                    <w:rFonts w:ascii="Arial" w:eastAsia="Arial" w:hAnsi="Arial" w:cs="Arial"/>
                    <w:b/>
                    <w:color w:val="00B050"/>
                  </w:rPr>
                </w:rPrChange>
              </w:rPr>
              <w:t xml:space="preserve"> and Astrology.</w:t>
            </w:r>
          </w:p>
        </w:tc>
      </w:tr>
      <w:tr w:rsidR="005E619A" w14:paraId="5C765343" w14:textId="77777777" w:rsidTr="006A3019">
        <w:trPr>
          <w:trHeight w:val="374"/>
        </w:trPr>
        <w:tc>
          <w:tcPr>
            <w:tcW w:w="1827" w:type="dxa"/>
            <w:tcBorders>
              <w:top w:val="nil"/>
              <w:left w:val="single" w:sz="4" w:space="0" w:color="000000"/>
              <w:bottom w:val="single" w:sz="4" w:space="0" w:color="000000"/>
              <w:right w:val="single" w:sz="4" w:space="0" w:color="000000"/>
            </w:tcBorders>
            <w:shd w:val="clear" w:color="auto" w:fill="FFF2CC"/>
            <w:vAlign w:val="center"/>
          </w:tcPr>
          <w:p w14:paraId="16BE3C05" w14:textId="77777777" w:rsidR="005E619A" w:rsidRPr="003F4102" w:rsidRDefault="005E619A" w:rsidP="00BC5984">
            <w:pPr>
              <w:spacing w:after="0" w:line="240" w:lineRule="auto"/>
              <w:rPr>
                <w:rFonts w:ascii="Aptos Narrow" w:eastAsia="Arial" w:hAnsi="Aptos Narrow" w:cs="Arial"/>
                <w:b/>
                <w:color w:val="FF0066"/>
                <w:sz w:val="28"/>
                <w:szCs w:val="28"/>
                <w:rPrChange w:id="928" w:author="Sandhya T" w:date="2024-06-17T23:34:00Z" w16du:dateUtc="2024-06-17T18:04:00Z">
                  <w:rPr>
                    <w:rFonts w:ascii="Arial" w:eastAsia="Arial" w:hAnsi="Arial" w:cs="Arial"/>
                    <w:b/>
                    <w:color w:val="FF0066"/>
                  </w:rPr>
                </w:rPrChange>
              </w:rPr>
            </w:pPr>
            <w:r w:rsidRPr="003F4102">
              <w:rPr>
                <w:rFonts w:ascii="Aptos Narrow" w:eastAsia="Arial" w:hAnsi="Aptos Narrow" w:cs="Arial"/>
                <w:b/>
                <w:color w:val="FF0066"/>
                <w:sz w:val="28"/>
                <w:szCs w:val="28"/>
                <w:rPrChange w:id="929" w:author="Sandhya T" w:date="2024-06-17T23:34:00Z" w16du:dateUtc="2024-06-17T18:04:00Z">
                  <w:rPr>
                    <w:rFonts w:ascii="Arial" w:eastAsia="Arial" w:hAnsi="Arial" w:cs="Arial"/>
                    <w:b/>
                    <w:color w:val="FF0066"/>
                  </w:rPr>
                </w:rPrChange>
              </w:rPr>
              <w:t>SATURDAY</w:t>
            </w:r>
          </w:p>
        </w:tc>
        <w:tc>
          <w:tcPr>
            <w:tcW w:w="7524" w:type="dxa"/>
            <w:tcBorders>
              <w:top w:val="nil"/>
              <w:left w:val="nil"/>
              <w:bottom w:val="single" w:sz="4" w:space="0" w:color="000000"/>
              <w:right w:val="single" w:sz="4" w:space="0" w:color="000000"/>
            </w:tcBorders>
            <w:shd w:val="clear" w:color="auto" w:fill="FFF2CC"/>
            <w:vAlign w:val="bottom"/>
          </w:tcPr>
          <w:p w14:paraId="00C9E582" w14:textId="78943244" w:rsidR="005E619A" w:rsidRPr="003F4102" w:rsidRDefault="005E619A" w:rsidP="00BC5984">
            <w:pPr>
              <w:spacing w:after="0" w:line="240" w:lineRule="auto"/>
              <w:jc w:val="both"/>
              <w:rPr>
                <w:rFonts w:ascii="Aptos Narrow" w:eastAsia="Arial" w:hAnsi="Aptos Narrow" w:cs="Arial"/>
                <w:b/>
                <w:color w:val="FF0066"/>
                <w:sz w:val="28"/>
                <w:szCs w:val="28"/>
                <w:rPrChange w:id="930" w:author="Sandhya T" w:date="2024-06-17T23:34:00Z" w16du:dateUtc="2024-06-17T18:04:00Z">
                  <w:rPr>
                    <w:rFonts w:ascii="Arial" w:eastAsia="Arial" w:hAnsi="Arial" w:cs="Arial"/>
                    <w:b/>
                    <w:color w:val="FF0066"/>
                  </w:rPr>
                </w:rPrChange>
              </w:rPr>
            </w:pPr>
            <w:r w:rsidRPr="003F4102">
              <w:rPr>
                <w:rFonts w:ascii="Aptos Narrow" w:eastAsia="Arial" w:hAnsi="Aptos Narrow" w:cs="Arial"/>
                <w:b/>
                <w:color w:val="FF0066"/>
                <w:sz w:val="28"/>
                <w:szCs w:val="28"/>
                <w:rPrChange w:id="931" w:author="Sandhya T" w:date="2024-06-17T23:34:00Z" w16du:dateUtc="2024-06-17T18:04:00Z">
                  <w:rPr>
                    <w:rFonts w:ascii="Arial" w:eastAsia="Arial" w:hAnsi="Arial" w:cs="Arial"/>
                    <w:b/>
                    <w:color w:val="FF0066"/>
                  </w:rPr>
                </w:rPrChange>
              </w:rPr>
              <w:t> Those who are born on Saturday are prude, judicious, selfish, misers</w:t>
            </w:r>
            <w:r w:rsidR="00A0756E" w:rsidRPr="003F4102">
              <w:rPr>
                <w:rFonts w:ascii="Aptos Narrow" w:eastAsia="Arial" w:hAnsi="Aptos Narrow" w:cs="Arial"/>
                <w:b/>
                <w:color w:val="FF0066"/>
                <w:sz w:val="28"/>
                <w:szCs w:val="28"/>
                <w:rPrChange w:id="932" w:author="Sandhya T" w:date="2024-06-17T23:34:00Z" w16du:dateUtc="2024-06-17T18:04:00Z">
                  <w:rPr>
                    <w:rFonts w:ascii="Arial" w:eastAsia="Arial" w:hAnsi="Arial" w:cs="Arial"/>
                    <w:b/>
                    <w:color w:val="FF0066"/>
                  </w:rPr>
                </w:rPrChange>
              </w:rPr>
              <w:t>.</w:t>
            </w:r>
            <w:r w:rsidRPr="003F4102">
              <w:rPr>
                <w:rFonts w:ascii="Aptos Narrow" w:eastAsia="Arial" w:hAnsi="Aptos Narrow" w:cs="Arial"/>
                <w:b/>
                <w:color w:val="FF0066"/>
                <w:sz w:val="28"/>
                <w:szCs w:val="28"/>
                <w:rPrChange w:id="933" w:author="Sandhya T" w:date="2024-06-17T23:34:00Z" w16du:dateUtc="2024-06-17T18:04:00Z">
                  <w:rPr>
                    <w:rFonts w:ascii="Arial" w:eastAsia="Arial" w:hAnsi="Arial" w:cs="Arial"/>
                    <w:b/>
                    <w:color w:val="FF0066"/>
                  </w:rPr>
                </w:rPrChange>
              </w:rPr>
              <w:t xml:space="preserve"> </w:t>
            </w:r>
            <w:r w:rsidR="00A0756E" w:rsidRPr="003F4102">
              <w:rPr>
                <w:rFonts w:ascii="Aptos Narrow" w:eastAsia="Arial" w:hAnsi="Aptos Narrow" w:cs="Arial"/>
                <w:b/>
                <w:color w:val="FF0066"/>
                <w:sz w:val="28"/>
                <w:szCs w:val="28"/>
                <w:rPrChange w:id="934" w:author="Sandhya T" w:date="2024-06-17T23:34:00Z" w16du:dateUtc="2024-06-17T18:04:00Z">
                  <w:rPr>
                    <w:rFonts w:ascii="Arial" w:eastAsia="Arial" w:hAnsi="Arial" w:cs="Arial"/>
                    <w:b/>
                    <w:color w:val="FF0066"/>
                  </w:rPr>
                </w:rPrChange>
              </w:rPr>
              <w:t>A</w:t>
            </w:r>
            <w:r w:rsidRPr="003F4102">
              <w:rPr>
                <w:rFonts w:ascii="Aptos Narrow" w:eastAsia="Arial" w:hAnsi="Aptos Narrow" w:cs="Arial"/>
                <w:b/>
                <w:color w:val="FF0066"/>
                <w:sz w:val="28"/>
                <w:szCs w:val="28"/>
                <w:rPrChange w:id="935" w:author="Sandhya T" w:date="2024-06-17T23:34:00Z" w16du:dateUtc="2024-06-17T18:04:00Z">
                  <w:rPr>
                    <w:rFonts w:ascii="Arial" w:eastAsia="Arial" w:hAnsi="Arial" w:cs="Arial"/>
                    <w:b/>
                    <w:color w:val="FF0066"/>
                  </w:rPr>
                </w:rPrChange>
              </w:rPr>
              <w:t>t early ages they will face difficulties</w:t>
            </w:r>
            <w:r w:rsidR="00A0756E" w:rsidRPr="003F4102">
              <w:rPr>
                <w:rFonts w:ascii="Aptos Narrow" w:eastAsia="Arial" w:hAnsi="Aptos Narrow" w:cs="Arial"/>
                <w:b/>
                <w:color w:val="FF0066"/>
                <w:sz w:val="28"/>
                <w:szCs w:val="28"/>
                <w:rPrChange w:id="936" w:author="Sandhya T" w:date="2024-06-17T23:34:00Z" w16du:dateUtc="2024-06-17T18:04:00Z">
                  <w:rPr>
                    <w:rFonts w:ascii="Arial" w:eastAsia="Arial" w:hAnsi="Arial" w:cs="Arial"/>
                    <w:b/>
                    <w:color w:val="FF0066"/>
                  </w:rPr>
                </w:rPrChange>
              </w:rPr>
              <w:t>.</w:t>
            </w:r>
            <w:r w:rsidRPr="003F4102">
              <w:rPr>
                <w:rFonts w:ascii="Aptos Narrow" w:eastAsia="Arial" w:hAnsi="Aptos Narrow" w:cs="Arial"/>
                <w:b/>
                <w:color w:val="FF0066"/>
                <w:sz w:val="28"/>
                <w:szCs w:val="28"/>
                <w:rPrChange w:id="937" w:author="Sandhya T" w:date="2024-06-17T23:34:00Z" w16du:dateUtc="2024-06-17T18:04:00Z">
                  <w:rPr>
                    <w:rFonts w:ascii="Arial" w:eastAsia="Arial" w:hAnsi="Arial" w:cs="Arial"/>
                    <w:b/>
                    <w:color w:val="FF0066"/>
                  </w:rPr>
                </w:rPrChange>
              </w:rPr>
              <w:t xml:space="preserve"> </w:t>
            </w:r>
            <w:r w:rsidR="00A0756E" w:rsidRPr="003F4102">
              <w:rPr>
                <w:rFonts w:ascii="Aptos Narrow" w:eastAsia="Arial" w:hAnsi="Aptos Narrow" w:cs="Arial"/>
                <w:b/>
                <w:color w:val="FF0066"/>
                <w:sz w:val="28"/>
                <w:szCs w:val="28"/>
                <w:rPrChange w:id="938" w:author="Sandhya T" w:date="2024-06-17T23:34:00Z" w16du:dateUtc="2024-06-17T18:04:00Z">
                  <w:rPr>
                    <w:rFonts w:ascii="Arial" w:eastAsia="Arial" w:hAnsi="Arial" w:cs="Arial"/>
                    <w:b/>
                    <w:color w:val="FF0066"/>
                  </w:rPr>
                </w:rPrChange>
              </w:rPr>
              <w:t>T</w:t>
            </w:r>
            <w:r w:rsidRPr="003F4102">
              <w:rPr>
                <w:rFonts w:ascii="Aptos Narrow" w:eastAsia="Arial" w:hAnsi="Aptos Narrow" w:cs="Arial"/>
                <w:b/>
                <w:color w:val="FF0066"/>
                <w:sz w:val="28"/>
                <w:szCs w:val="28"/>
                <w:rPrChange w:id="939" w:author="Sandhya T" w:date="2024-06-17T23:34:00Z" w16du:dateUtc="2024-06-17T18:04:00Z">
                  <w:rPr>
                    <w:rFonts w:ascii="Arial" w:eastAsia="Arial" w:hAnsi="Arial" w:cs="Arial"/>
                    <w:b/>
                    <w:color w:val="FF0066"/>
                  </w:rPr>
                </w:rPrChange>
              </w:rPr>
              <w:t>hey are selfish in nature</w:t>
            </w:r>
            <w:r w:rsidR="00713AC8" w:rsidRPr="003F4102">
              <w:rPr>
                <w:rFonts w:ascii="Aptos Narrow" w:eastAsia="Arial" w:hAnsi="Aptos Narrow" w:cs="Arial"/>
                <w:b/>
                <w:color w:val="FF0066"/>
                <w:sz w:val="28"/>
                <w:szCs w:val="28"/>
                <w:rPrChange w:id="940" w:author="Sandhya T" w:date="2024-06-17T23:34:00Z" w16du:dateUtc="2024-06-17T18:04:00Z">
                  <w:rPr>
                    <w:rFonts w:ascii="Arial" w:eastAsia="Arial" w:hAnsi="Arial" w:cs="Arial"/>
                    <w:b/>
                    <w:color w:val="FF0066"/>
                  </w:rPr>
                </w:rPrChange>
              </w:rPr>
              <w:t xml:space="preserve">. </w:t>
            </w:r>
          </w:p>
        </w:tc>
      </w:tr>
    </w:tbl>
    <w:p w14:paraId="0D9CBB41" w14:textId="77777777" w:rsidR="004D5470" w:rsidRDefault="004D5470" w:rsidP="004D5470">
      <w:pPr>
        <w:rPr>
          <w:rFonts w:ascii="Bahnschrift SemiBold SemiConden" w:eastAsia="Bahnschrift SemiBold SemiConden" w:hAnsi="Bahnschrift SemiBold SemiConden" w:cs="Bahnschrift SemiBold SemiConden"/>
          <w:color w:val="C00000"/>
          <w:sz w:val="36"/>
          <w:szCs w:val="36"/>
          <w:u w:val="single"/>
        </w:rPr>
      </w:pPr>
    </w:p>
    <w:p w14:paraId="62F22301" w14:textId="484409FF" w:rsidR="00F46CD0" w:rsidRPr="00731F31" w:rsidRDefault="00F46CD0" w:rsidP="00731F31">
      <w:pPr>
        <w:jc w:val="center"/>
        <w:rPr>
          <w:rFonts w:ascii="Arial Black" w:eastAsia="Bahnschrift SemiBold SemiConden" w:hAnsi="Arial Black" w:cs="Bahnschrift SemiBold SemiConden"/>
          <w:color w:val="C00000"/>
          <w:sz w:val="28"/>
          <w:szCs w:val="28"/>
          <w:u w:val="single"/>
        </w:rPr>
      </w:pPr>
      <w:r w:rsidRPr="006D4006">
        <w:rPr>
          <w:rFonts w:ascii="Arial Black" w:eastAsia="Bahnschrift SemiBold SemiConden" w:hAnsi="Arial Black" w:cs="Bahnschrift SemiBold SemiConden"/>
          <w:color w:val="C00000"/>
          <w:sz w:val="28"/>
          <w:szCs w:val="28"/>
          <w:u w:val="single"/>
        </w:rPr>
        <w:t>NUMEROLOGY AND HEALTH:</w:t>
      </w:r>
    </w:p>
    <w:p w14:paraId="5C372CF7" w14:textId="1A3D5D75" w:rsidR="00DC12F6" w:rsidRPr="003F4102" w:rsidRDefault="00F46CD0" w:rsidP="00F46CD0">
      <w:pPr>
        <w:jc w:val="both"/>
        <w:rPr>
          <w:rFonts w:ascii="Aptos Narrow" w:eastAsia="Arial Rounded" w:hAnsi="Aptos Narrow" w:cs="Arial Rounded"/>
          <w:b/>
          <w:color w:val="7030A0"/>
          <w:sz w:val="28"/>
          <w:szCs w:val="28"/>
          <w:rPrChange w:id="941" w:author="Sandhya T" w:date="2024-06-17T23:35:00Z" w16du:dateUtc="2024-06-17T18:05:00Z">
            <w:rPr>
              <w:rFonts w:ascii="Arial Rounded" w:eastAsia="Arial Rounded" w:hAnsi="Arial Rounded" w:cs="Arial Rounded"/>
              <w:b/>
              <w:color w:val="7030A0"/>
              <w:sz w:val="24"/>
              <w:szCs w:val="24"/>
            </w:rPr>
          </w:rPrChange>
        </w:rPr>
      </w:pPr>
      <w:r w:rsidRPr="003F4102">
        <w:rPr>
          <w:rFonts w:ascii="Aptos Narrow" w:eastAsia="Arial Rounded" w:hAnsi="Aptos Narrow" w:cs="Arial Rounded"/>
          <w:b/>
          <w:color w:val="7030A0"/>
          <w:sz w:val="28"/>
          <w:szCs w:val="28"/>
          <w:rPrChange w:id="942" w:author="Sandhya T" w:date="2024-06-17T23:35:00Z" w16du:dateUtc="2024-06-17T18:05:00Z">
            <w:rPr>
              <w:rFonts w:ascii="Arial Rounded" w:eastAsia="Arial Rounded" w:hAnsi="Arial Rounded" w:cs="Arial Rounded"/>
              <w:b/>
              <w:color w:val="7030A0"/>
              <w:sz w:val="24"/>
              <w:szCs w:val="24"/>
            </w:rPr>
          </w:rPrChange>
        </w:rPr>
        <w:t>According to the Indian system of medicine, the knowledge of Ayurveda, which is a part of the Atharva Veda, was given to the Ashwini Kumaras by Lord Brahma, which was subsequently transferred to Indra,</w:t>
      </w:r>
      <w:ins w:id="943" w:author="Sandhya T" w:date="2024-06-17T23:36:00Z" w16du:dateUtc="2024-06-17T18:06:00Z">
        <w:r w:rsidR="003F4102">
          <w:rPr>
            <w:rFonts w:ascii="Aptos Narrow" w:eastAsia="Arial Rounded" w:hAnsi="Aptos Narrow" w:cs="Arial Rounded"/>
            <w:b/>
            <w:color w:val="7030A0"/>
            <w:sz w:val="28"/>
            <w:szCs w:val="28"/>
          </w:rPr>
          <w:t xml:space="preserve"> and</w:t>
        </w:r>
      </w:ins>
      <w:r w:rsidRPr="003F4102">
        <w:rPr>
          <w:rFonts w:ascii="Aptos Narrow" w:eastAsia="Arial Rounded" w:hAnsi="Aptos Narrow" w:cs="Arial Rounded"/>
          <w:b/>
          <w:color w:val="7030A0"/>
          <w:sz w:val="28"/>
          <w:szCs w:val="28"/>
          <w:rPrChange w:id="944" w:author="Sandhya T" w:date="2024-06-17T23:35:00Z" w16du:dateUtc="2024-06-17T18:05:00Z">
            <w:rPr>
              <w:rFonts w:ascii="Arial Rounded" w:eastAsia="Arial Rounded" w:hAnsi="Arial Rounded" w:cs="Arial Rounded"/>
              <w:b/>
              <w:color w:val="7030A0"/>
              <w:sz w:val="24"/>
              <w:szCs w:val="24"/>
            </w:rPr>
          </w:rPrChange>
        </w:rPr>
        <w:t xml:space="preserve"> from Indra to Dhanvantari. Saints received this knowledge from Dhanvantari. According to Ayurveda, the nature and the physical constitution of an individual depends on the dominance of the 3 doshas </w:t>
      </w:r>
      <w:r w:rsidR="007E124D" w:rsidRPr="003F4102">
        <w:rPr>
          <w:rFonts w:ascii="Aptos Narrow" w:eastAsia="Arial Rounded" w:hAnsi="Aptos Narrow" w:cs="Arial Rounded"/>
          <w:b/>
          <w:color w:val="7030A0"/>
          <w:sz w:val="28"/>
          <w:szCs w:val="28"/>
          <w:rPrChange w:id="945" w:author="Sandhya T" w:date="2024-06-17T23:35:00Z" w16du:dateUtc="2024-06-17T18:05:00Z">
            <w:rPr>
              <w:rFonts w:ascii="Arial Rounded" w:eastAsia="Arial Rounded" w:hAnsi="Arial Rounded" w:cs="Arial Rounded"/>
              <w:b/>
              <w:color w:val="7030A0"/>
              <w:sz w:val="24"/>
              <w:szCs w:val="24"/>
            </w:rPr>
          </w:rPrChange>
        </w:rPr>
        <w:t xml:space="preserve">which </w:t>
      </w:r>
      <w:r w:rsidRPr="003F4102">
        <w:rPr>
          <w:rFonts w:ascii="Aptos Narrow" w:eastAsia="Arial Rounded" w:hAnsi="Aptos Narrow" w:cs="Arial Rounded"/>
          <w:b/>
          <w:color w:val="7030A0"/>
          <w:sz w:val="28"/>
          <w:szCs w:val="28"/>
          <w:rPrChange w:id="946" w:author="Sandhya T" w:date="2024-06-17T23:35:00Z" w16du:dateUtc="2024-06-17T18:05:00Z">
            <w:rPr>
              <w:rFonts w:ascii="Arial Rounded" w:eastAsia="Arial Rounded" w:hAnsi="Arial Rounded" w:cs="Arial Rounded"/>
              <w:b/>
              <w:color w:val="7030A0"/>
              <w:sz w:val="24"/>
              <w:szCs w:val="24"/>
            </w:rPr>
          </w:rPrChange>
        </w:rPr>
        <w:t>are Vata, Pitta and Kapha.  All the physical and mental activities of our body are controlled by chemical reactions. According to Charak</w:t>
      </w:r>
      <w:ins w:id="947" w:author="Sandhya T" w:date="2024-06-17T23:36:00Z" w16du:dateUtc="2024-06-17T18:06:00Z">
        <w:r w:rsidR="003F4102">
          <w:rPr>
            <w:rFonts w:ascii="Aptos Narrow" w:eastAsia="Arial Rounded" w:hAnsi="Aptos Narrow" w:cs="Arial Rounded"/>
            <w:b/>
            <w:color w:val="7030A0"/>
            <w:sz w:val="28"/>
            <w:szCs w:val="28"/>
          </w:rPr>
          <w:t>a</w:t>
        </w:r>
      </w:ins>
      <w:r w:rsidRPr="003F4102">
        <w:rPr>
          <w:rFonts w:ascii="Aptos Narrow" w:eastAsia="Arial Rounded" w:hAnsi="Aptos Narrow" w:cs="Arial Rounded"/>
          <w:b/>
          <w:color w:val="7030A0"/>
          <w:sz w:val="28"/>
          <w:szCs w:val="28"/>
          <w:rPrChange w:id="948" w:author="Sandhya T" w:date="2024-06-17T23:35:00Z" w16du:dateUtc="2024-06-17T18:05:00Z">
            <w:rPr>
              <w:rFonts w:ascii="Arial Rounded" w:eastAsia="Arial Rounded" w:hAnsi="Arial Rounded" w:cs="Arial Rounded"/>
              <w:b/>
              <w:color w:val="7030A0"/>
              <w:sz w:val="24"/>
              <w:szCs w:val="24"/>
            </w:rPr>
          </w:rPrChange>
        </w:rPr>
        <w:t xml:space="preserve"> Samhita the </w:t>
      </w:r>
      <w:r w:rsidR="000A44AF" w:rsidRPr="003F4102">
        <w:rPr>
          <w:rFonts w:ascii="Aptos Narrow" w:eastAsia="Arial Rounded" w:hAnsi="Aptos Narrow" w:cs="Arial Rounded"/>
          <w:b/>
          <w:color w:val="7030A0"/>
          <w:sz w:val="28"/>
          <w:szCs w:val="28"/>
          <w:rPrChange w:id="949" w:author="Sandhya T" w:date="2024-06-17T23:35:00Z" w16du:dateUtc="2024-06-17T18:05:00Z">
            <w:rPr>
              <w:rFonts w:ascii="Arial Rounded" w:eastAsia="Arial Rounded" w:hAnsi="Arial Rounded" w:cs="Arial Rounded"/>
              <w:b/>
              <w:color w:val="7030A0"/>
              <w:sz w:val="24"/>
              <w:szCs w:val="24"/>
            </w:rPr>
          </w:rPrChange>
        </w:rPr>
        <w:t>d</w:t>
      </w:r>
      <w:ins w:id="950" w:author="Sandhya T" w:date="2024-06-17T23:37:00Z" w16du:dateUtc="2024-06-17T18:07:00Z">
        <w:r w:rsidR="003F4102">
          <w:rPr>
            <w:rFonts w:ascii="Aptos Narrow" w:eastAsia="Arial Rounded" w:hAnsi="Aptos Narrow" w:cs="Arial Rounded"/>
            <w:b/>
            <w:color w:val="7030A0"/>
            <w:sz w:val="28"/>
            <w:szCs w:val="28"/>
          </w:rPr>
          <w:t>isease</w:t>
        </w:r>
      </w:ins>
      <w:del w:id="951" w:author="Sandhya T" w:date="2024-06-17T23:37:00Z" w16du:dateUtc="2024-06-17T18:07:00Z">
        <w:r w:rsidR="000A44AF" w:rsidRPr="003F4102" w:rsidDel="003F4102">
          <w:rPr>
            <w:rFonts w:ascii="Aptos Narrow" w:eastAsia="Arial Rounded" w:hAnsi="Aptos Narrow" w:cs="Arial Rounded"/>
            <w:b/>
            <w:color w:val="7030A0"/>
            <w:sz w:val="28"/>
            <w:szCs w:val="28"/>
            <w:rPrChange w:id="952" w:author="Sandhya T" w:date="2024-06-17T23:35:00Z" w16du:dateUtc="2024-06-17T18:05:00Z">
              <w:rPr>
                <w:rFonts w:ascii="Arial Rounded" w:eastAsia="Arial Rounded" w:hAnsi="Arial Rounded" w:cs="Arial Rounded"/>
                <w:b/>
                <w:color w:val="7030A0"/>
                <w:sz w:val="24"/>
                <w:szCs w:val="24"/>
              </w:rPr>
            </w:rPrChange>
          </w:rPr>
          <w:delText>ecease</w:delText>
        </w:r>
      </w:del>
      <w:r w:rsidRPr="003F4102">
        <w:rPr>
          <w:rFonts w:ascii="Aptos Narrow" w:eastAsia="Arial Rounded" w:hAnsi="Aptos Narrow" w:cs="Arial Rounded"/>
          <w:b/>
          <w:color w:val="7030A0"/>
          <w:sz w:val="28"/>
          <w:szCs w:val="28"/>
          <w:rPrChange w:id="953" w:author="Sandhya T" w:date="2024-06-17T23:35:00Z" w16du:dateUtc="2024-06-17T18:05:00Z">
            <w:rPr>
              <w:rFonts w:ascii="Arial Rounded" w:eastAsia="Arial Rounded" w:hAnsi="Arial Rounded" w:cs="Arial Rounded"/>
              <w:b/>
              <w:color w:val="7030A0"/>
              <w:sz w:val="24"/>
              <w:szCs w:val="24"/>
            </w:rPr>
          </w:rPrChange>
        </w:rPr>
        <w:t xml:space="preserve"> of the </w:t>
      </w:r>
      <w:r w:rsidR="0093198D" w:rsidRPr="003F4102">
        <w:rPr>
          <w:rFonts w:ascii="Aptos Narrow" w:eastAsia="Arial Rounded" w:hAnsi="Aptos Narrow" w:cs="Arial Rounded"/>
          <w:b/>
          <w:color w:val="7030A0"/>
          <w:sz w:val="28"/>
          <w:szCs w:val="28"/>
          <w:rPrChange w:id="954" w:author="Sandhya T" w:date="2024-06-17T23:35:00Z" w16du:dateUtc="2024-06-17T18:05:00Z">
            <w:rPr>
              <w:rFonts w:ascii="Arial Rounded" w:eastAsia="Arial Rounded" w:hAnsi="Arial Rounded" w:cs="Arial Rounded"/>
              <w:b/>
              <w:color w:val="7030A0"/>
              <w:sz w:val="24"/>
              <w:szCs w:val="24"/>
            </w:rPr>
          </w:rPrChange>
        </w:rPr>
        <w:t>BELOW</w:t>
      </w:r>
      <w:r w:rsidRPr="003F4102">
        <w:rPr>
          <w:rFonts w:ascii="Aptos Narrow" w:eastAsia="Arial Rounded" w:hAnsi="Aptos Narrow" w:cs="Arial Rounded"/>
          <w:b/>
          <w:color w:val="7030A0"/>
          <w:sz w:val="28"/>
          <w:szCs w:val="28"/>
          <w:rPrChange w:id="955" w:author="Sandhya T" w:date="2024-06-17T23:35:00Z" w16du:dateUtc="2024-06-17T18:05:00Z">
            <w:rPr>
              <w:rFonts w:ascii="Arial Rounded" w:eastAsia="Arial Rounded" w:hAnsi="Arial Rounded" w:cs="Arial Rounded"/>
              <w:b/>
              <w:color w:val="7030A0"/>
              <w:sz w:val="24"/>
              <w:szCs w:val="24"/>
            </w:rPr>
          </w:rPrChange>
        </w:rPr>
        <w:t xml:space="preserve"> mentioned 3 doshas in the body is as follows.</w:t>
      </w:r>
    </w:p>
    <w:p w14:paraId="6D43BADB" w14:textId="77777777" w:rsidR="00F46CD0" w:rsidRPr="003F4102" w:rsidRDefault="00F46CD0" w:rsidP="00F46CD0">
      <w:pPr>
        <w:jc w:val="both"/>
        <w:rPr>
          <w:rFonts w:ascii="Aptos Narrow" w:eastAsia="Arial Rounded" w:hAnsi="Aptos Narrow" w:cs="Arial Rounded"/>
          <w:b/>
          <w:color w:val="FF3300"/>
          <w:sz w:val="28"/>
          <w:szCs w:val="28"/>
          <w:rPrChange w:id="956" w:author="Sandhya T" w:date="2024-06-17T23:35:00Z" w16du:dateUtc="2024-06-17T18:05:00Z">
            <w:rPr>
              <w:rFonts w:ascii="Arial Rounded" w:eastAsia="Arial Rounded" w:hAnsi="Arial Rounded" w:cs="Arial Rounded"/>
              <w:b/>
              <w:color w:val="FF3300"/>
              <w:sz w:val="24"/>
              <w:szCs w:val="24"/>
            </w:rPr>
          </w:rPrChange>
        </w:rPr>
      </w:pPr>
      <w:r w:rsidRPr="003F4102">
        <w:rPr>
          <w:rFonts w:ascii="Aptos Narrow" w:eastAsia="Arial Rounded" w:hAnsi="Aptos Narrow" w:cs="Arial Rounded"/>
          <w:b/>
          <w:color w:val="385623"/>
          <w:sz w:val="28"/>
          <w:szCs w:val="28"/>
          <w:u w:val="single"/>
          <w:rPrChange w:id="957" w:author="Sandhya T" w:date="2024-06-17T23:35:00Z" w16du:dateUtc="2024-06-17T18:05:00Z">
            <w:rPr>
              <w:rFonts w:ascii="Arial Rounded" w:eastAsia="Arial Rounded" w:hAnsi="Arial Rounded" w:cs="Arial Rounded"/>
              <w:b/>
              <w:color w:val="385623"/>
              <w:sz w:val="24"/>
              <w:szCs w:val="24"/>
              <w:u w:val="single"/>
            </w:rPr>
          </w:rPrChange>
        </w:rPr>
        <w:t>Vata:</w:t>
      </w:r>
      <w:r w:rsidRPr="003F4102">
        <w:rPr>
          <w:rFonts w:ascii="Aptos Narrow" w:eastAsia="Arial Rounded" w:hAnsi="Aptos Narrow" w:cs="Arial Rounded"/>
          <w:b/>
          <w:color w:val="FF3300"/>
          <w:sz w:val="28"/>
          <w:szCs w:val="28"/>
          <w:rPrChange w:id="958" w:author="Sandhya T" w:date="2024-06-17T23:35:00Z" w16du:dateUtc="2024-06-17T18:05:00Z">
            <w:rPr>
              <w:rFonts w:ascii="Arial Rounded" w:eastAsia="Arial Rounded" w:hAnsi="Arial Rounded" w:cs="Arial Rounded"/>
              <w:b/>
              <w:color w:val="FF3300"/>
              <w:sz w:val="24"/>
              <w:szCs w:val="24"/>
            </w:rPr>
          </w:rPrChange>
        </w:rPr>
        <w:t xml:space="preserve"> Back, Legs, Thighs, Bones and large intestines are controlled by Vata.</w:t>
      </w:r>
    </w:p>
    <w:p w14:paraId="5A644963" w14:textId="77777777" w:rsidR="00F46CD0" w:rsidRPr="003F4102" w:rsidRDefault="00F46CD0" w:rsidP="00F46CD0">
      <w:pPr>
        <w:jc w:val="both"/>
        <w:rPr>
          <w:rFonts w:ascii="Aptos Narrow" w:eastAsia="Arial Rounded" w:hAnsi="Aptos Narrow" w:cs="Arial Rounded"/>
          <w:b/>
          <w:color w:val="FF3300"/>
          <w:sz w:val="28"/>
          <w:szCs w:val="28"/>
          <w:rPrChange w:id="959" w:author="Sandhya T" w:date="2024-06-17T23:35:00Z" w16du:dateUtc="2024-06-17T18:05:00Z">
            <w:rPr>
              <w:rFonts w:ascii="Arial Rounded" w:eastAsia="Arial Rounded" w:hAnsi="Arial Rounded" w:cs="Arial Rounded"/>
              <w:b/>
              <w:color w:val="FF3300"/>
              <w:sz w:val="24"/>
              <w:szCs w:val="24"/>
            </w:rPr>
          </w:rPrChange>
        </w:rPr>
      </w:pPr>
      <w:r w:rsidRPr="003F4102">
        <w:rPr>
          <w:rFonts w:ascii="Aptos Narrow" w:eastAsia="Arial Rounded" w:hAnsi="Aptos Narrow" w:cs="Arial Rounded"/>
          <w:b/>
          <w:color w:val="385623"/>
          <w:sz w:val="28"/>
          <w:szCs w:val="28"/>
          <w:u w:val="single"/>
          <w:rPrChange w:id="960" w:author="Sandhya T" w:date="2024-06-17T23:35:00Z" w16du:dateUtc="2024-06-17T18:05:00Z">
            <w:rPr>
              <w:rFonts w:ascii="Arial Rounded" w:eastAsia="Arial Rounded" w:hAnsi="Arial Rounded" w:cs="Arial Rounded"/>
              <w:b/>
              <w:color w:val="385623"/>
              <w:sz w:val="24"/>
              <w:szCs w:val="24"/>
              <w:u w:val="single"/>
            </w:rPr>
          </w:rPrChange>
        </w:rPr>
        <w:t>Pitta:</w:t>
      </w:r>
      <w:r w:rsidRPr="003F4102">
        <w:rPr>
          <w:rFonts w:ascii="Aptos Narrow" w:eastAsia="Arial Rounded" w:hAnsi="Aptos Narrow" w:cs="Arial Rounded"/>
          <w:b/>
          <w:color w:val="FF3300"/>
          <w:sz w:val="28"/>
          <w:szCs w:val="28"/>
          <w:rPrChange w:id="961" w:author="Sandhya T" w:date="2024-06-17T23:35:00Z" w16du:dateUtc="2024-06-17T18:05:00Z">
            <w:rPr>
              <w:rFonts w:ascii="Arial Rounded" w:eastAsia="Arial Rounded" w:hAnsi="Arial Rounded" w:cs="Arial Rounded"/>
              <w:b/>
              <w:color w:val="FF3300"/>
              <w:sz w:val="24"/>
              <w:szCs w:val="24"/>
            </w:rPr>
          </w:rPrChange>
        </w:rPr>
        <w:t xml:space="preserve"> Blood, Sweating, Lymphatic system, Metabolism and Small intestines are controlled by Pitta.</w:t>
      </w:r>
    </w:p>
    <w:p w14:paraId="54602F1C" w14:textId="20EF3713" w:rsidR="00F46CD0" w:rsidRPr="003F4102" w:rsidRDefault="00F46CD0" w:rsidP="00F46CD0">
      <w:pPr>
        <w:jc w:val="both"/>
        <w:rPr>
          <w:rFonts w:ascii="Aptos Narrow" w:eastAsia="Arial Rounded" w:hAnsi="Aptos Narrow" w:cs="Arial Rounded"/>
          <w:b/>
          <w:color w:val="FF3300"/>
          <w:sz w:val="28"/>
          <w:szCs w:val="28"/>
          <w:rPrChange w:id="962" w:author="Sandhya T" w:date="2024-06-17T23:35:00Z" w16du:dateUtc="2024-06-17T18:05:00Z">
            <w:rPr>
              <w:rFonts w:ascii="Arial Rounded" w:eastAsia="Arial Rounded" w:hAnsi="Arial Rounded" w:cs="Arial Rounded"/>
              <w:b/>
              <w:color w:val="FF3300"/>
              <w:sz w:val="24"/>
              <w:szCs w:val="24"/>
            </w:rPr>
          </w:rPrChange>
        </w:rPr>
      </w:pPr>
      <w:r w:rsidRPr="003F4102">
        <w:rPr>
          <w:rFonts w:ascii="Aptos Narrow" w:eastAsia="Arial Rounded" w:hAnsi="Aptos Narrow" w:cs="Arial Rounded"/>
          <w:b/>
          <w:color w:val="385623"/>
          <w:sz w:val="28"/>
          <w:szCs w:val="28"/>
          <w:u w:val="single"/>
          <w:rPrChange w:id="963" w:author="Sandhya T" w:date="2024-06-17T23:35:00Z" w16du:dateUtc="2024-06-17T18:05:00Z">
            <w:rPr>
              <w:rFonts w:ascii="Arial Rounded" w:eastAsia="Arial Rounded" w:hAnsi="Arial Rounded" w:cs="Arial Rounded"/>
              <w:b/>
              <w:color w:val="385623"/>
              <w:sz w:val="24"/>
              <w:szCs w:val="24"/>
              <w:u w:val="single"/>
            </w:rPr>
          </w:rPrChange>
        </w:rPr>
        <w:t>Kapha:</w:t>
      </w:r>
      <w:r w:rsidRPr="003F4102">
        <w:rPr>
          <w:rFonts w:ascii="Aptos Narrow" w:eastAsia="Arial Rounded" w:hAnsi="Aptos Narrow" w:cs="Arial Rounded"/>
          <w:b/>
          <w:color w:val="FF3300"/>
          <w:sz w:val="28"/>
          <w:szCs w:val="28"/>
          <w:rPrChange w:id="964" w:author="Sandhya T" w:date="2024-06-17T23:35:00Z" w16du:dateUtc="2024-06-17T18:05:00Z">
            <w:rPr>
              <w:rFonts w:ascii="Arial Rounded" w:eastAsia="Arial Rounded" w:hAnsi="Arial Rounded" w:cs="Arial Rounded"/>
              <w:b/>
              <w:color w:val="FF3300"/>
              <w:sz w:val="24"/>
              <w:szCs w:val="24"/>
            </w:rPr>
          </w:rPrChange>
        </w:rPr>
        <w:t xml:space="preserve"> Chest, Head, Neck, Joints</w:t>
      </w:r>
      <w:r w:rsidR="008255FB" w:rsidRPr="003F4102">
        <w:rPr>
          <w:rFonts w:ascii="Aptos Narrow" w:eastAsia="Arial Rounded" w:hAnsi="Aptos Narrow" w:cs="Arial Rounded"/>
          <w:b/>
          <w:color w:val="FF3300"/>
          <w:sz w:val="28"/>
          <w:szCs w:val="28"/>
          <w:rPrChange w:id="965" w:author="Sandhya T" w:date="2024-06-17T23:35:00Z" w16du:dateUtc="2024-06-17T18:05:00Z">
            <w:rPr>
              <w:rFonts w:ascii="Arial Rounded" w:eastAsia="Arial Rounded" w:hAnsi="Arial Rounded" w:cs="Arial Rounded"/>
              <w:b/>
              <w:color w:val="FF3300"/>
              <w:sz w:val="24"/>
              <w:szCs w:val="24"/>
            </w:rPr>
          </w:rPrChange>
        </w:rPr>
        <w:t xml:space="preserve">, </w:t>
      </w:r>
      <w:r w:rsidRPr="003F4102">
        <w:rPr>
          <w:rFonts w:ascii="Aptos Narrow" w:eastAsia="Arial Rounded" w:hAnsi="Aptos Narrow" w:cs="Arial Rounded"/>
          <w:b/>
          <w:color w:val="FF3300"/>
          <w:sz w:val="28"/>
          <w:szCs w:val="28"/>
          <w:rPrChange w:id="966" w:author="Sandhya T" w:date="2024-06-17T23:35:00Z" w16du:dateUtc="2024-06-17T18:05:00Z">
            <w:rPr>
              <w:rFonts w:ascii="Arial Rounded" w:eastAsia="Arial Rounded" w:hAnsi="Arial Rounded" w:cs="Arial Rounded"/>
              <w:b/>
              <w:color w:val="FF3300"/>
              <w:sz w:val="24"/>
              <w:szCs w:val="24"/>
            </w:rPr>
          </w:rPrChange>
        </w:rPr>
        <w:t>Upper parts of intestine and Fat are controlled by Kapha.</w:t>
      </w:r>
    </w:p>
    <w:p w14:paraId="111E5CD6" w14:textId="77777777" w:rsidR="00F46CD0" w:rsidRPr="003F4102" w:rsidRDefault="00F46CD0" w:rsidP="00F46CD0">
      <w:pPr>
        <w:jc w:val="both"/>
        <w:rPr>
          <w:rFonts w:ascii="Aptos Narrow" w:eastAsia="Arial Rounded" w:hAnsi="Aptos Narrow" w:cs="Arial Rounded"/>
          <w:b/>
          <w:color w:val="FF3300"/>
          <w:sz w:val="28"/>
          <w:szCs w:val="28"/>
          <w:rPrChange w:id="967" w:author="Sandhya T" w:date="2024-06-17T23:35:00Z" w16du:dateUtc="2024-06-17T18:05:00Z">
            <w:rPr>
              <w:rFonts w:ascii="Arial Rounded" w:eastAsia="Arial Rounded" w:hAnsi="Arial Rounded" w:cs="Arial Rounded"/>
              <w:b/>
              <w:color w:val="FF3300"/>
              <w:sz w:val="24"/>
              <w:szCs w:val="24"/>
            </w:rPr>
          </w:rPrChange>
        </w:rPr>
      </w:pPr>
      <w:r w:rsidRPr="003F4102">
        <w:rPr>
          <w:rFonts w:ascii="Aptos Narrow" w:eastAsia="Arial Rounded" w:hAnsi="Aptos Narrow" w:cs="Arial Rounded"/>
          <w:b/>
          <w:color w:val="FF3300"/>
          <w:sz w:val="28"/>
          <w:szCs w:val="28"/>
          <w:rPrChange w:id="968" w:author="Sandhya T" w:date="2024-06-17T23:35:00Z" w16du:dateUtc="2024-06-17T18:05:00Z">
            <w:rPr>
              <w:rFonts w:ascii="Arial Rounded" w:eastAsia="Arial Rounded" w:hAnsi="Arial Rounded" w:cs="Arial Rounded"/>
              <w:b/>
              <w:color w:val="FF3300"/>
              <w:sz w:val="24"/>
              <w:szCs w:val="24"/>
            </w:rPr>
          </w:rPrChange>
        </w:rPr>
        <w:t>From the below table we can see how the lord of the birth number shows the position of these 3 humour in the body of an individual.</w:t>
      </w:r>
    </w:p>
    <w:tbl>
      <w:tblPr>
        <w:tblW w:w="9686" w:type="dxa"/>
        <w:tblLayout w:type="fixed"/>
        <w:tblLook w:val="0400" w:firstRow="0" w:lastRow="0" w:firstColumn="0" w:lastColumn="0" w:noHBand="0" w:noVBand="1"/>
      </w:tblPr>
      <w:tblGrid>
        <w:gridCol w:w="2330"/>
        <w:gridCol w:w="1723"/>
        <w:gridCol w:w="1860"/>
        <w:gridCol w:w="1704"/>
        <w:gridCol w:w="2069"/>
      </w:tblGrid>
      <w:tr w:rsidR="00F46CD0" w14:paraId="434A10DD" w14:textId="77777777" w:rsidTr="00BC5984">
        <w:trPr>
          <w:trHeight w:val="939"/>
        </w:trPr>
        <w:tc>
          <w:tcPr>
            <w:tcW w:w="2330" w:type="dxa"/>
            <w:tcBorders>
              <w:top w:val="single" w:sz="4" w:space="0" w:color="000000"/>
              <w:left w:val="single" w:sz="4" w:space="0" w:color="000000"/>
              <w:bottom w:val="single" w:sz="4" w:space="0" w:color="000000"/>
              <w:right w:val="single" w:sz="4" w:space="0" w:color="000000"/>
            </w:tcBorders>
            <w:shd w:val="clear" w:color="auto" w:fill="DDEBF7"/>
            <w:vAlign w:val="center"/>
          </w:tcPr>
          <w:p w14:paraId="54DC42D3" w14:textId="77777777" w:rsidR="00F46CD0" w:rsidRDefault="00F46CD0" w:rsidP="00BC5984">
            <w:pPr>
              <w:spacing w:after="0" w:line="240" w:lineRule="auto"/>
              <w:jc w:val="center"/>
              <w:rPr>
                <w:rFonts w:ascii="Amasis MT Pro Black" w:eastAsia="Amasis MT Pro Black" w:hAnsi="Amasis MT Pro Black" w:cs="Amasis MT Pro Black"/>
                <w:color w:val="1F4E78"/>
              </w:rPr>
            </w:pPr>
            <w:r>
              <w:rPr>
                <w:rFonts w:ascii="Amasis MT Pro Black" w:eastAsia="Amasis MT Pro Black" w:hAnsi="Amasis MT Pro Black" w:cs="Amasis MT Pro Black"/>
                <w:color w:val="1F4E78"/>
              </w:rPr>
              <w:t>DATE</w:t>
            </w:r>
          </w:p>
        </w:tc>
        <w:tc>
          <w:tcPr>
            <w:tcW w:w="1723" w:type="dxa"/>
            <w:tcBorders>
              <w:top w:val="single" w:sz="4" w:space="0" w:color="000000"/>
              <w:left w:val="nil"/>
              <w:bottom w:val="single" w:sz="4" w:space="0" w:color="000000"/>
              <w:right w:val="single" w:sz="4" w:space="0" w:color="000000"/>
            </w:tcBorders>
            <w:shd w:val="clear" w:color="auto" w:fill="DDEBF7"/>
            <w:vAlign w:val="center"/>
          </w:tcPr>
          <w:p w14:paraId="20FC84A0" w14:textId="77777777" w:rsidR="00F46CD0" w:rsidRDefault="00F46CD0" w:rsidP="00BC5984">
            <w:pPr>
              <w:spacing w:after="0" w:line="240" w:lineRule="auto"/>
              <w:jc w:val="center"/>
              <w:rPr>
                <w:rFonts w:ascii="Amasis MT Pro Black" w:eastAsia="Amasis MT Pro Black" w:hAnsi="Amasis MT Pro Black" w:cs="Amasis MT Pro Black"/>
                <w:color w:val="1F4E78"/>
              </w:rPr>
            </w:pPr>
            <w:r>
              <w:rPr>
                <w:rFonts w:ascii="Amasis MT Pro Black" w:eastAsia="Amasis MT Pro Black" w:hAnsi="Amasis MT Pro Black" w:cs="Amasis MT Pro Black"/>
                <w:color w:val="1F4E78"/>
              </w:rPr>
              <w:t>BASIC NUMBER</w:t>
            </w:r>
          </w:p>
        </w:tc>
        <w:tc>
          <w:tcPr>
            <w:tcW w:w="1860" w:type="dxa"/>
            <w:tcBorders>
              <w:top w:val="single" w:sz="4" w:space="0" w:color="000000"/>
              <w:left w:val="nil"/>
              <w:bottom w:val="single" w:sz="4" w:space="0" w:color="000000"/>
              <w:right w:val="single" w:sz="4" w:space="0" w:color="000000"/>
            </w:tcBorders>
            <w:shd w:val="clear" w:color="auto" w:fill="DDEBF7"/>
            <w:vAlign w:val="center"/>
          </w:tcPr>
          <w:p w14:paraId="1278BE27" w14:textId="77777777" w:rsidR="00F46CD0" w:rsidRDefault="00F46CD0" w:rsidP="00BC5984">
            <w:pPr>
              <w:spacing w:after="0" w:line="240" w:lineRule="auto"/>
              <w:jc w:val="center"/>
              <w:rPr>
                <w:rFonts w:ascii="Amasis MT Pro Black" w:eastAsia="Amasis MT Pro Black" w:hAnsi="Amasis MT Pro Black" w:cs="Amasis MT Pro Black"/>
                <w:color w:val="1F4E78"/>
              </w:rPr>
            </w:pPr>
            <w:r>
              <w:rPr>
                <w:rFonts w:ascii="Amasis MT Pro Black" w:eastAsia="Amasis MT Pro Black" w:hAnsi="Amasis MT Pro Black" w:cs="Amasis MT Pro Black"/>
                <w:color w:val="1F4E78"/>
              </w:rPr>
              <w:t>PLANET</w:t>
            </w:r>
          </w:p>
        </w:tc>
        <w:tc>
          <w:tcPr>
            <w:tcW w:w="1704" w:type="dxa"/>
            <w:tcBorders>
              <w:top w:val="single" w:sz="4" w:space="0" w:color="000000"/>
              <w:left w:val="nil"/>
              <w:bottom w:val="single" w:sz="4" w:space="0" w:color="000000"/>
              <w:right w:val="single" w:sz="4" w:space="0" w:color="000000"/>
            </w:tcBorders>
            <w:shd w:val="clear" w:color="auto" w:fill="DDEBF7"/>
            <w:vAlign w:val="center"/>
          </w:tcPr>
          <w:p w14:paraId="3D239158" w14:textId="2840CC6F" w:rsidR="00F46CD0" w:rsidRDefault="00D0292B" w:rsidP="00BC5984">
            <w:pPr>
              <w:spacing w:after="0" w:line="240" w:lineRule="auto"/>
              <w:jc w:val="center"/>
              <w:rPr>
                <w:rFonts w:ascii="Amasis MT Pro Black" w:eastAsia="Amasis MT Pro Black" w:hAnsi="Amasis MT Pro Black" w:cs="Amasis MT Pro Black"/>
                <w:color w:val="1F4E78"/>
              </w:rPr>
            </w:pPr>
            <w:r>
              <w:rPr>
                <w:rFonts w:ascii="Amasis MT Pro Black" w:eastAsia="Amasis MT Pro Black" w:hAnsi="Amasis MT Pro Black" w:cs="Amasis MT Pro Black"/>
                <w:color w:val="1F4E78"/>
              </w:rPr>
              <w:t xml:space="preserve">HEALTH </w:t>
            </w:r>
            <w:r w:rsidR="00F46CD0">
              <w:rPr>
                <w:rFonts w:ascii="Amasis MT Pro Black" w:eastAsia="Amasis MT Pro Black" w:hAnsi="Amasis MT Pro Black" w:cs="Amasis MT Pro Black"/>
                <w:color w:val="1F4E78"/>
              </w:rPr>
              <w:t>GUNAS</w:t>
            </w:r>
          </w:p>
        </w:tc>
        <w:tc>
          <w:tcPr>
            <w:tcW w:w="2069" w:type="dxa"/>
            <w:tcBorders>
              <w:top w:val="single" w:sz="4" w:space="0" w:color="000000"/>
              <w:left w:val="nil"/>
              <w:bottom w:val="single" w:sz="4" w:space="0" w:color="000000"/>
              <w:right w:val="single" w:sz="4" w:space="0" w:color="000000"/>
            </w:tcBorders>
            <w:shd w:val="clear" w:color="auto" w:fill="DDEBF7"/>
            <w:vAlign w:val="center"/>
          </w:tcPr>
          <w:p w14:paraId="188BB922" w14:textId="77777777" w:rsidR="00F46CD0" w:rsidRDefault="00F46CD0" w:rsidP="00BC5984">
            <w:pPr>
              <w:spacing w:after="0" w:line="240" w:lineRule="auto"/>
              <w:jc w:val="center"/>
              <w:rPr>
                <w:rFonts w:ascii="Amasis MT Pro Black" w:eastAsia="Amasis MT Pro Black" w:hAnsi="Amasis MT Pro Black" w:cs="Amasis MT Pro Black"/>
                <w:color w:val="1F4E78"/>
              </w:rPr>
            </w:pPr>
            <w:r>
              <w:rPr>
                <w:rFonts w:ascii="Amasis MT Pro Black" w:eastAsia="Amasis MT Pro Black" w:hAnsi="Amasis MT Pro Black" w:cs="Amasis MT Pro Black"/>
                <w:color w:val="1F4E78"/>
              </w:rPr>
              <w:t>HUMOUR</w:t>
            </w:r>
          </w:p>
        </w:tc>
      </w:tr>
      <w:tr w:rsidR="00F46CD0" w14:paraId="2035FE01" w14:textId="77777777" w:rsidTr="00BC5984">
        <w:trPr>
          <w:trHeight w:val="354"/>
        </w:trPr>
        <w:tc>
          <w:tcPr>
            <w:tcW w:w="2330" w:type="dxa"/>
            <w:tcBorders>
              <w:top w:val="nil"/>
              <w:left w:val="single" w:sz="4" w:space="0" w:color="000000"/>
              <w:bottom w:val="single" w:sz="4" w:space="0" w:color="000000"/>
              <w:right w:val="single" w:sz="4" w:space="0" w:color="000000"/>
            </w:tcBorders>
            <w:shd w:val="clear" w:color="auto" w:fill="FFF2CC"/>
            <w:vAlign w:val="center"/>
          </w:tcPr>
          <w:p w14:paraId="0B75BB04"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1,10,19,28</w:t>
            </w:r>
          </w:p>
        </w:tc>
        <w:tc>
          <w:tcPr>
            <w:tcW w:w="1723" w:type="dxa"/>
            <w:tcBorders>
              <w:top w:val="nil"/>
              <w:left w:val="nil"/>
              <w:bottom w:val="single" w:sz="4" w:space="0" w:color="000000"/>
              <w:right w:val="single" w:sz="4" w:space="0" w:color="000000"/>
            </w:tcBorders>
            <w:shd w:val="clear" w:color="auto" w:fill="FFF2CC"/>
            <w:vAlign w:val="center"/>
          </w:tcPr>
          <w:p w14:paraId="3E943BEE"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1</w:t>
            </w:r>
          </w:p>
        </w:tc>
        <w:tc>
          <w:tcPr>
            <w:tcW w:w="1860" w:type="dxa"/>
            <w:tcBorders>
              <w:top w:val="nil"/>
              <w:left w:val="nil"/>
              <w:bottom w:val="single" w:sz="4" w:space="0" w:color="000000"/>
              <w:right w:val="single" w:sz="4" w:space="0" w:color="000000"/>
            </w:tcBorders>
            <w:shd w:val="clear" w:color="auto" w:fill="FFF2CC"/>
            <w:vAlign w:val="center"/>
          </w:tcPr>
          <w:p w14:paraId="57CBEB22"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SUN</w:t>
            </w:r>
          </w:p>
        </w:tc>
        <w:tc>
          <w:tcPr>
            <w:tcW w:w="1704" w:type="dxa"/>
            <w:tcBorders>
              <w:top w:val="nil"/>
              <w:left w:val="nil"/>
              <w:bottom w:val="single" w:sz="4" w:space="0" w:color="000000"/>
              <w:right w:val="single" w:sz="4" w:space="0" w:color="000000"/>
            </w:tcBorders>
            <w:shd w:val="clear" w:color="auto" w:fill="FFF2CC"/>
            <w:vAlign w:val="center"/>
          </w:tcPr>
          <w:p w14:paraId="450850BE"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SATVA</w:t>
            </w:r>
          </w:p>
        </w:tc>
        <w:tc>
          <w:tcPr>
            <w:tcW w:w="2069" w:type="dxa"/>
            <w:tcBorders>
              <w:top w:val="nil"/>
              <w:left w:val="nil"/>
              <w:bottom w:val="single" w:sz="4" w:space="0" w:color="000000"/>
              <w:right w:val="single" w:sz="4" w:space="0" w:color="000000"/>
            </w:tcBorders>
            <w:shd w:val="clear" w:color="auto" w:fill="FFF2CC"/>
            <w:vAlign w:val="bottom"/>
          </w:tcPr>
          <w:p w14:paraId="6B0E573F"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BILE</w:t>
            </w:r>
          </w:p>
        </w:tc>
      </w:tr>
      <w:tr w:rsidR="00F46CD0" w14:paraId="3C090C5C" w14:textId="77777777" w:rsidTr="00BC5984">
        <w:trPr>
          <w:trHeight w:val="354"/>
        </w:trPr>
        <w:tc>
          <w:tcPr>
            <w:tcW w:w="2330" w:type="dxa"/>
            <w:tcBorders>
              <w:top w:val="nil"/>
              <w:left w:val="single" w:sz="4" w:space="0" w:color="000000"/>
              <w:bottom w:val="single" w:sz="4" w:space="0" w:color="000000"/>
              <w:right w:val="single" w:sz="4" w:space="0" w:color="000000"/>
            </w:tcBorders>
            <w:shd w:val="clear" w:color="auto" w:fill="E2EFDA"/>
            <w:vAlign w:val="center"/>
          </w:tcPr>
          <w:p w14:paraId="525E386A"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2,11,20,29</w:t>
            </w:r>
          </w:p>
        </w:tc>
        <w:tc>
          <w:tcPr>
            <w:tcW w:w="1723" w:type="dxa"/>
            <w:tcBorders>
              <w:top w:val="nil"/>
              <w:left w:val="nil"/>
              <w:bottom w:val="single" w:sz="4" w:space="0" w:color="000000"/>
              <w:right w:val="single" w:sz="4" w:space="0" w:color="000000"/>
            </w:tcBorders>
            <w:shd w:val="clear" w:color="auto" w:fill="E2EFDA"/>
            <w:vAlign w:val="center"/>
          </w:tcPr>
          <w:p w14:paraId="03A7225D"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2</w:t>
            </w:r>
          </w:p>
        </w:tc>
        <w:tc>
          <w:tcPr>
            <w:tcW w:w="1860" w:type="dxa"/>
            <w:tcBorders>
              <w:top w:val="nil"/>
              <w:left w:val="nil"/>
              <w:bottom w:val="single" w:sz="4" w:space="0" w:color="000000"/>
              <w:right w:val="single" w:sz="4" w:space="0" w:color="000000"/>
            </w:tcBorders>
            <w:shd w:val="clear" w:color="auto" w:fill="E2EFDA"/>
            <w:vAlign w:val="center"/>
          </w:tcPr>
          <w:p w14:paraId="3DDDF3D2"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MOON</w:t>
            </w:r>
          </w:p>
        </w:tc>
        <w:tc>
          <w:tcPr>
            <w:tcW w:w="1704" w:type="dxa"/>
            <w:tcBorders>
              <w:top w:val="nil"/>
              <w:left w:val="nil"/>
              <w:bottom w:val="single" w:sz="4" w:space="0" w:color="000000"/>
              <w:right w:val="single" w:sz="4" w:space="0" w:color="000000"/>
            </w:tcBorders>
            <w:shd w:val="clear" w:color="auto" w:fill="E2EFDA"/>
            <w:vAlign w:val="center"/>
          </w:tcPr>
          <w:p w14:paraId="06DF9550"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TAMAS</w:t>
            </w:r>
          </w:p>
        </w:tc>
        <w:tc>
          <w:tcPr>
            <w:tcW w:w="2069" w:type="dxa"/>
            <w:tcBorders>
              <w:top w:val="nil"/>
              <w:left w:val="nil"/>
              <w:bottom w:val="single" w:sz="4" w:space="0" w:color="000000"/>
              <w:right w:val="single" w:sz="4" w:space="0" w:color="000000"/>
            </w:tcBorders>
            <w:shd w:val="clear" w:color="auto" w:fill="E2EFDA"/>
            <w:vAlign w:val="bottom"/>
          </w:tcPr>
          <w:p w14:paraId="4A6FBF41"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COUGH</w:t>
            </w:r>
          </w:p>
        </w:tc>
      </w:tr>
      <w:tr w:rsidR="00F46CD0" w14:paraId="4ADAE23B" w14:textId="77777777" w:rsidTr="00BC5984">
        <w:trPr>
          <w:trHeight w:val="354"/>
        </w:trPr>
        <w:tc>
          <w:tcPr>
            <w:tcW w:w="2330" w:type="dxa"/>
            <w:tcBorders>
              <w:top w:val="nil"/>
              <w:left w:val="single" w:sz="4" w:space="0" w:color="000000"/>
              <w:bottom w:val="single" w:sz="4" w:space="0" w:color="000000"/>
              <w:right w:val="single" w:sz="4" w:space="0" w:color="000000"/>
            </w:tcBorders>
            <w:shd w:val="clear" w:color="auto" w:fill="FFF2CC"/>
            <w:vAlign w:val="center"/>
          </w:tcPr>
          <w:p w14:paraId="422C06E7"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3,12,21,30</w:t>
            </w:r>
          </w:p>
        </w:tc>
        <w:tc>
          <w:tcPr>
            <w:tcW w:w="1723" w:type="dxa"/>
            <w:tcBorders>
              <w:top w:val="nil"/>
              <w:left w:val="nil"/>
              <w:bottom w:val="single" w:sz="4" w:space="0" w:color="000000"/>
              <w:right w:val="single" w:sz="4" w:space="0" w:color="000000"/>
            </w:tcBorders>
            <w:shd w:val="clear" w:color="auto" w:fill="FFF2CC"/>
            <w:vAlign w:val="center"/>
          </w:tcPr>
          <w:p w14:paraId="2E11B1D2"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3</w:t>
            </w:r>
          </w:p>
        </w:tc>
        <w:tc>
          <w:tcPr>
            <w:tcW w:w="1860" w:type="dxa"/>
            <w:tcBorders>
              <w:top w:val="nil"/>
              <w:left w:val="nil"/>
              <w:bottom w:val="single" w:sz="4" w:space="0" w:color="000000"/>
              <w:right w:val="single" w:sz="4" w:space="0" w:color="000000"/>
            </w:tcBorders>
            <w:shd w:val="clear" w:color="auto" w:fill="FFF2CC"/>
            <w:vAlign w:val="center"/>
          </w:tcPr>
          <w:p w14:paraId="77DFA053"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JUPITER</w:t>
            </w:r>
          </w:p>
        </w:tc>
        <w:tc>
          <w:tcPr>
            <w:tcW w:w="1704" w:type="dxa"/>
            <w:tcBorders>
              <w:top w:val="nil"/>
              <w:left w:val="nil"/>
              <w:bottom w:val="single" w:sz="4" w:space="0" w:color="000000"/>
              <w:right w:val="single" w:sz="4" w:space="0" w:color="000000"/>
            </w:tcBorders>
            <w:shd w:val="clear" w:color="auto" w:fill="FFF2CC"/>
            <w:vAlign w:val="center"/>
          </w:tcPr>
          <w:p w14:paraId="59168497"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RAJAS</w:t>
            </w:r>
          </w:p>
        </w:tc>
        <w:tc>
          <w:tcPr>
            <w:tcW w:w="2069" w:type="dxa"/>
            <w:tcBorders>
              <w:top w:val="nil"/>
              <w:left w:val="nil"/>
              <w:bottom w:val="single" w:sz="4" w:space="0" w:color="000000"/>
              <w:right w:val="single" w:sz="4" w:space="0" w:color="000000"/>
            </w:tcBorders>
            <w:shd w:val="clear" w:color="auto" w:fill="FFF2CC"/>
            <w:vAlign w:val="bottom"/>
          </w:tcPr>
          <w:p w14:paraId="4FE9792F"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COUGH</w:t>
            </w:r>
          </w:p>
        </w:tc>
      </w:tr>
      <w:tr w:rsidR="00F46CD0" w14:paraId="58D1C13E" w14:textId="77777777" w:rsidTr="00BC5984">
        <w:trPr>
          <w:trHeight w:val="354"/>
        </w:trPr>
        <w:tc>
          <w:tcPr>
            <w:tcW w:w="2330" w:type="dxa"/>
            <w:tcBorders>
              <w:top w:val="nil"/>
              <w:left w:val="single" w:sz="4" w:space="0" w:color="000000"/>
              <w:bottom w:val="single" w:sz="4" w:space="0" w:color="000000"/>
              <w:right w:val="single" w:sz="4" w:space="0" w:color="000000"/>
            </w:tcBorders>
            <w:shd w:val="clear" w:color="auto" w:fill="E2EFDA"/>
            <w:vAlign w:val="center"/>
          </w:tcPr>
          <w:p w14:paraId="4A25C953"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4,13,22,31</w:t>
            </w:r>
          </w:p>
        </w:tc>
        <w:tc>
          <w:tcPr>
            <w:tcW w:w="1723" w:type="dxa"/>
            <w:tcBorders>
              <w:top w:val="nil"/>
              <w:left w:val="nil"/>
              <w:bottom w:val="single" w:sz="4" w:space="0" w:color="000000"/>
              <w:right w:val="single" w:sz="4" w:space="0" w:color="000000"/>
            </w:tcBorders>
            <w:shd w:val="clear" w:color="auto" w:fill="E2EFDA"/>
            <w:vAlign w:val="center"/>
          </w:tcPr>
          <w:p w14:paraId="26A95177"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4</w:t>
            </w:r>
          </w:p>
        </w:tc>
        <w:tc>
          <w:tcPr>
            <w:tcW w:w="1860" w:type="dxa"/>
            <w:tcBorders>
              <w:top w:val="nil"/>
              <w:left w:val="nil"/>
              <w:bottom w:val="single" w:sz="4" w:space="0" w:color="000000"/>
              <w:right w:val="single" w:sz="4" w:space="0" w:color="000000"/>
            </w:tcBorders>
            <w:shd w:val="clear" w:color="auto" w:fill="E2EFDA"/>
            <w:vAlign w:val="center"/>
          </w:tcPr>
          <w:p w14:paraId="48A713AD"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RAHU</w:t>
            </w:r>
          </w:p>
        </w:tc>
        <w:tc>
          <w:tcPr>
            <w:tcW w:w="1704" w:type="dxa"/>
            <w:tcBorders>
              <w:top w:val="nil"/>
              <w:left w:val="nil"/>
              <w:bottom w:val="single" w:sz="4" w:space="0" w:color="000000"/>
              <w:right w:val="single" w:sz="4" w:space="0" w:color="000000"/>
            </w:tcBorders>
            <w:shd w:val="clear" w:color="auto" w:fill="E2EFDA"/>
            <w:vAlign w:val="center"/>
          </w:tcPr>
          <w:p w14:paraId="4CAABEB2"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RAJAS</w:t>
            </w:r>
          </w:p>
        </w:tc>
        <w:tc>
          <w:tcPr>
            <w:tcW w:w="2069" w:type="dxa"/>
            <w:tcBorders>
              <w:top w:val="nil"/>
              <w:left w:val="nil"/>
              <w:bottom w:val="single" w:sz="4" w:space="0" w:color="000000"/>
              <w:right w:val="single" w:sz="4" w:space="0" w:color="000000"/>
            </w:tcBorders>
            <w:shd w:val="clear" w:color="auto" w:fill="E2EFDA"/>
            <w:vAlign w:val="bottom"/>
          </w:tcPr>
          <w:p w14:paraId="4D628D40"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WIND</w:t>
            </w:r>
          </w:p>
        </w:tc>
      </w:tr>
      <w:tr w:rsidR="00F46CD0" w14:paraId="32EF40CE" w14:textId="77777777" w:rsidTr="00BC5984">
        <w:trPr>
          <w:trHeight w:val="354"/>
        </w:trPr>
        <w:tc>
          <w:tcPr>
            <w:tcW w:w="2330" w:type="dxa"/>
            <w:tcBorders>
              <w:top w:val="nil"/>
              <w:left w:val="single" w:sz="4" w:space="0" w:color="000000"/>
              <w:bottom w:val="single" w:sz="4" w:space="0" w:color="000000"/>
              <w:right w:val="single" w:sz="4" w:space="0" w:color="000000"/>
            </w:tcBorders>
            <w:shd w:val="clear" w:color="auto" w:fill="FFF2CC"/>
            <w:vAlign w:val="center"/>
          </w:tcPr>
          <w:p w14:paraId="01EF3E12"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5,14,23</w:t>
            </w:r>
          </w:p>
        </w:tc>
        <w:tc>
          <w:tcPr>
            <w:tcW w:w="1723" w:type="dxa"/>
            <w:tcBorders>
              <w:top w:val="nil"/>
              <w:left w:val="nil"/>
              <w:bottom w:val="single" w:sz="4" w:space="0" w:color="000000"/>
              <w:right w:val="single" w:sz="4" w:space="0" w:color="000000"/>
            </w:tcBorders>
            <w:shd w:val="clear" w:color="auto" w:fill="FFF2CC"/>
            <w:vAlign w:val="center"/>
          </w:tcPr>
          <w:p w14:paraId="522CE426"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5</w:t>
            </w:r>
          </w:p>
        </w:tc>
        <w:tc>
          <w:tcPr>
            <w:tcW w:w="1860" w:type="dxa"/>
            <w:tcBorders>
              <w:top w:val="nil"/>
              <w:left w:val="nil"/>
              <w:bottom w:val="single" w:sz="4" w:space="0" w:color="000000"/>
              <w:right w:val="single" w:sz="4" w:space="0" w:color="000000"/>
            </w:tcBorders>
            <w:shd w:val="clear" w:color="auto" w:fill="FFF2CC"/>
            <w:vAlign w:val="center"/>
          </w:tcPr>
          <w:p w14:paraId="1F3954B5"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MERCURY</w:t>
            </w:r>
          </w:p>
        </w:tc>
        <w:tc>
          <w:tcPr>
            <w:tcW w:w="1704" w:type="dxa"/>
            <w:tcBorders>
              <w:top w:val="nil"/>
              <w:left w:val="nil"/>
              <w:bottom w:val="single" w:sz="4" w:space="0" w:color="000000"/>
              <w:right w:val="single" w:sz="4" w:space="0" w:color="000000"/>
            </w:tcBorders>
            <w:shd w:val="clear" w:color="auto" w:fill="FFF2CC"/>
            <w:vAlign w:val="center"/>
          </w:tcPr>
          <w:p w14:paraId="7573787F"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RAJAS</w:t>
            </w:r>
          </w:p>
        </w:tc>
        <w:tc>
          <w:tcPr>
            <w:tcW w:w="2069" w:type="dxa"/>
            <w:tcBorders>
              <w:top w:val="nil"/>
              <w:left w:val="nil"/>
              <w:bottom w:val="single" w:sz="4" w:space="0" w:color="000000"/>
              <w:right w:val="single" w:sz="4" w:space="0" w:color="000000"/>
            </w:tcBorders>
            <w:shd w:val="clear" w:color="auto" w:fill="FFF2CC"/>
            <w:vAlign w:val="bottom"/>
          </w:tcPr>
          <w:p w14:paraId="69E28AAF"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WIND</w:t>
            </w:r>
          </w:p>
        </w:tc>
      </w:tr>
      <w:tr w:rsidR="00F46CD0" w14:paraId="4CF97713" w14:textId="77777777" w:rsidTr="00BC5984">
        <w:trPr>
          <w:trHeight w:val="354"/>
        </w:trPr>
        <w:tc>
          <w:tcPr>
            <w:tcW w:w="2330" w:type="dxa"/>
            <w:tcBorders>
              <w:top w:val="nil"/>
              <w:left w:val="single" w:sz="4" w:space="0" w:color="000000"/>
              <w:bottom w:val="single" w:sz="4" w:space="0" w:color="000000"/>
              <w:right w:val="single" w:sz="4" w:space="0" w:color="000000"/>
            </w:tcBorders>
            <w:shd w:val="clear" w:color="auto" w:fill="E2EFDA"/>
            <w:vAlign w:val="center"/>
          </w:tcPr>
          <w:p w14:paraId="1F95E186"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6,15,24</w:t>
            </w:r>
          </w:p>
        </w:tc>
        <w:tc>
          <w:tcPr>
            <w:tcW w:w="1723" w:type="dxa"/>
            <w:tcBorders>
              <w:top w:val="nil"/>
              <w:left w:val="nil"/>
              <w:bottom w:val="single" w:sz="4" w:space="0" w:color="000000"/>
              <w:right w:val="single" w:sz="4" w:space="0" w:color="000000"/>
            </w:tcBorders>
            <w:shd w:val="clear" w:color="auto" w:fill="E2EFDA"/>
            <w:vAlign w:val="center"/>
          </w:tcPr>
          <w:p w14:paraId="53F99E7B"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6</w:t>
            </w:r>
          </w:p>
        </w:tc>
        <w:tc>
          <w:tcPr>
            <w:tcW w:w="1860" w:type="dxa"/>
            <w:tcBorders>
              <w:top w:val="nil"/>
              <w:left w:val="nil"/>
              <w:bottom w:val="single" w:sz="4" w:space="0" w:color="000000"/>
              <w:right w:val="single" w:sz="4" w:space="0" w:color="000000"/>
            </w:tcBorders>
            <w:shd w:val="clear" w:color="auto" w:fill="E2EFDA"/>
            <w:vAlign w:val="center"/>
          </w:tcPr>
          <w:p w14:paraId="2A41B57E"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VENUS</w:t>
            </w:r>
          </w:p>
        </w:tc>
        <w:tc>
          <w:tcPr>
            <w:tcW w:w="1704" w:type="dxa"/>
            <w:tcBorders>
              <w:top w:val="nil"/>
              <w:left w:val="nil"/>
              <w:bottom w:val="single" w:sz="4" w:space="0" w:color="000000"/>
              <w:right w:val="single" w:sz="4" w:space="0" w:color="000000"/>
            </w:tcBorders>
            <w:shd w:val="clear" w:color="auto" w:fill="E2EFDA"/>
            <w:vAlign w:val="center"/>
          </w:tcPr>
          <w:p w14:paraId="35DC7053"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TAMAS</w:t>
            </w:r>
          </w:p>
        </w:tc>
        <w:tc>
          <w:tcPr>
            <w:tcW w:w="2069" w:type="dxa"/>
            <w:tcBorders>
              <w:top w:val="nil"/>
              <w:left w:val="nil"/>
              <w:bottom w:val="single" w:sz="4" w:space="0" w:color="000000"/>
              <w:right w:val="single" w:sz="4" w:space="0" w:color="000000"/>
            </w:tcBorders>
            <w:shd w:val="clear" w:color="auto" w:fill="E2EFDA"/>
            <w:vAlign w:val="bottom"/>
          </w:tcPr>
          <w:p w14:paraId="64CDF9EA"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COUGH</w:t>
            </w:r>
          </w:p>
        </w:tc>
      </w:tr>
      <w:tr w:rsidR="00F46CD0" w14:paraId="10EB6452" w14:textId="77777777" w:rsidTr="00BC5984">
        <w:trPr>
          <w:trHeight w:val="354"/>
        </w:trPr>
        <w:tc>
          <w:tcPr>
            <w:tcW w:w="2330" w:type="dxa"/>
            <w:tcBorders>
              <w:top w:val="nil"/>
              <w:left w:val="single" w:sz="4" w:space="0" w:color="000000"/>
              <w:bottom w:val="single" w:sz="4" w:space="0" w:color="000000"/>
              <w:right w:val="single" w:sz="4" w:space="0" w:color="000000"/>
            </w:tcBorders>
            <w:shd w:val="clear" w:color="auto" w:fill="FFF2CC"/>
            <w:vAlign w:val="center"/>
          </w:tcPr>
          <w:p w14:paraId="1959F16A"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7,16,25</w:t>
            </w:r>
          </w:p>
        </w:tc>
        <w:tc>
          <w:tcPr>
            <w:tcW w:w="1723" w:type="dxa"/>
            <w:tcBorders>
              <w:top w:val="nil"/>
              <w:left w:val="nil"/>
              <w:bottom w:val="single" w:sz="4" w:space="0" w:color="000000"/>
              <w:right w:val="single" w:sz="4" w:space="0" w:color="000000"/>
            </w:tcBorders>
            <w:shd w:val="clear" w:color="auto" w:fill="FFF2CC"/>
            <w:vAlign w:val="center"/>
          </w:tcPr>
          <w:p w14:paraId="2A8F3D5C"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7</w:t>
            </w:r>
          </w:p>
        </w:tc>
        <w:tc>
          <w:tcPr>
            <w:tcW w:w="1860" w:type="dxa"/>
            <w:tcBorders>
              <w:top w:val="nil"/>
              <w:left w:val="nil"/>
              <w:bottom w:val="single" w:sz="4" w:space="0" w:color="000000"/>
              <w:right w:val="single" w:sz="4" w:space="0" w:color="000000"/>
            </w:tcBorders>
            <w:shd w:val="clear" w:color="auto" w:fill="FFF2CC"/>
            <w:vAlign w:val="center"/>
          </w:tcPr>
          <w:p w14:paraId="5431C1B2"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KETU</w:t>
            </w:r>
          </w:p>
        </w:tc>
        <w:tc>
          <w:tcPr>
            <w:tcW w:w="1704" w:type="dxa"/>
            <w:tcBorders>
              <w:top w:val="nil"/>
              <w:left w:val="nil"/>
              <w:bottom w:val="single" w:sz="4" w:space="0" w:color="000000"/>
              <w:right w:val="single" w:sz="4" w:space="0" w:color="000000"/>
            </w:tcBorders>
            <w:shd w:val="clear" w:color="auto" w:fill="FFF2CC"/>
            <w:vAlign w:val="center"/>
          </w:tcPr>
          <w:p w14:paraId="13E0AA40"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TAMAS</w:t>
            </w:r>
          </w:p>
        </w:tc>
        <w:tc>
          <w:tcPr>
            <w:tcW w:w="2069" w:type="dxa"/>
            <w:tcBorders>
              <w:top w:val="nil"/>
              <w:left w:val="nil"/>
              <w:bottom w:val="single" w:sz="4" w:space="0" w:color="000000"/>
              <w:right w:val="single" w:sz="4" w:space="0" w:color="000000"/>
            </w:tcBorders>
            <w:shd w:val="clear" w:color="auto" w:fill="FFF2CC"/>
            <w:vAlign w:val="bottom"/>
          </w:tcPr>
          <w:p w14:paraId="2CF011E6"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COUGH</w:t>
            </w:r>
          </w:p>
        </w:tc>
      </w:tr>
      <w:tr w:rsidR="00F46CD0" w14:paraId="7FC83A5B" w14:textId="77777777" w:rsidTr="00BC5984">
        <w:trPr>
          <w:trHeight w:val="354"/>
        </w:trPr>
        <w:tc>
          <w:tcPr>
            <w:tcW w:w="2330" w:type="dxa"/>
            <w:tcBorders>
              <w:top w:val="nil"/>
              <w:left w:val="single" w:sz="4" w:space="0" w:color="000000"/>
              <w:bottom w:val="single" w:sz="4" w:space="0" w:color="000000"/>
              <w:right w:val="single" w:sz="4" w:space="0" w:color="000000"/>
            </w:tcBorders>
            <w:shd w:val="clear" w:color="auto" w:fill="E2EFDA"/>
            <w:vAlign w:val="center"/>
          </w:tcPr>
          <w:p w14:paraId="3174675F"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8,17,26</w:t>
            </w:r>
          </w:p>
        </w:tc>
        <w:tc>
          <w:tcPr>
            <w:tcW w:w="1723" w:type="dxa"/>
            <w:tcBorders>
              <w:top w:val="nil"/>
              <w:left w:val="nil"/>
              <w:bottom w:val="single" w:sz="4" w:space="0" w:color="000000"/>
              <w:right w:val="single" w:sz="4" w:space="0" w:color="000000"/>
            </w:tcBorders>
            <w:shd w:val="clear" w:color="auto" w:fill="E2EFDA"/>
            <w:vAlign w:val="center"/>
          </w:tcPr>
          <w:p w14:paraId="59AE6939"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8</w:t>
            </w:r>
          </w:p>
        </w:tc>
        <w:tc>
          <w:tcPr>
            <w:tcW w:w="1860" w:type="dxa"/>
            <w:tcBorders>
              <w:top w:val="nil"/>
              <w:left w:val="nil"/>
              <w:bottom w:val="single" w:sz="4" w:space="0" w:color="000000"/>
              <w:right w:val="single" w:sz="4" w:space="0" w:color="000000"/>
            </w:tcBorders>
            <w:shd w:val="clear" w:color="auto" w:fill="E2EFDA"/>
            <w:vAlign w:val="center"/>
          </w:tcPr>
          <w:p w14:paraId="13079503"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SATURN</w:t>
            </w:r>
          </w:p>
        </w:tc>
        <w:tc>
          <w:tcPr>
            <w:tcW w:w="1704" w:type="dxa"/>
            <w:tcBorders>
              <w:top w:val="nil"/>
              <w:left w:val="nil"/>
              <w:bottom w:val="single" w:sz="4" w:space="0" w:color="000000"/>
              <w:right w:val="single" w:sz="4" w:space="0" w:color="000000"/>
            </w:tcBorders>
            <w:shd w:val="clear" w:color="auto" w:fill="E2EFDA"/>
            <w:vAlign w:val="center"/>
          </w:tcPr>
          <w:p w14:paraId="24EC5DBF"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RAJAS</w:t>
            </w:r>
          </w:p>
        </w:tc>
        <w:tc>
          <w:tcPr>
            <w:tcW w:w="2069" w:type="dxa"/>
            <w:tcBorders>
              <w:top w:val="nil"/>
              <w:left w:val="nil"/>
              <w:bottom w:val="single" w:sz="4" w:space="0" w:color="000000"/>
              <w:right w:val="single" w:sz="4" w:space="0" w:color="000000"/>
            </w:tcBorders>
            <w:shd w:val="clear" w:color="auto" w:fill="E2EFDA"/>
            <w:vAlign w:val="bottom"/>
          </w:tcPr>
          <w:p w14:paraId="1AD53112"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WIND</w:t>
            </w:r>
          </w:p>
        </w:tc>
      </w:tr>
      <w:tr w:rsidR="00F46CD0" w14:paraId="1ED8D2C6" w14:textId="77777777" w:rsidTr="00BC5984">
        <w:trPr>
          <w:trHeight w:val="354"/>
        </w:trPr>
        <w:tc>
          <w:tcPr>
            <w:tcW w:w="2330" w:type="dxa"/>
            <w:tcBorders>
              <w:top w:val="nil"/>
              <w:left w:val="single" w:sz="4" w:space="0" w:color="000000"/>
              <w:bottom w:val="single" w:sz="4" w:space="0" w:color="000000"/>
              <w:right w:val="single" w:sz="4" w:space="0" w:color="000000"/>
            </w:tcBorders>
            <w:shd w:val="clear" w:color="auto" w:fill="FFF2CC"/>
            <w:vAlign w:val="center"/>
          </w:tcPr>
          <w:p w14:paraId="3F73A574"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9,18,27</w:t>
            </w:r>
          </w:p>
        </w:tc>
        <w:tc>
          <w:tcPr>
            <w:tcW w:w="1723" w:type="dxa"/>
            <w:tcBorders>
              <w:top w:val="nil"/>
              <w:left w:val="nil"/>
              <w:bottom w:val="single" w:sz="4" w:space="0" w:color="000000"/>
              <w:right w:val="single" w:sz="4" w:space="0" w:color="000000"/>
            </w:tcBorders>
            <w:shd w:val="clear" w:color="auto" w:fill="FFF2CC"/>
            <w:vAlign w:val="center"/>
          </w:tcPr>
          <w:p w14:paraId="529F184C"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9</w:t>
            </w:r>
          </w:p>
        </w:tc>
        <w:tc>
          <w:tcPr>
            <w:tcW w:w="1860" w:type="dxa"/>
            <w:tcBorders>
              <w:top w:val="nil"/>
              <w:left w:val="nil"/>
              <w:bottom w:val="single" w:sz="4" w:space="0" w:color="000000"/>
              <w:right w:val="single" w:sz="4" w:space="0" w:color="000000"/>
            </w:tcBorders>
            <w:shd w:val="clear" w:color="auto" w:fill="FFF2CC"/>
            <w:vAlign w:val="center"/>
          </w:tcPr>
          <w:p w14:paraId="3C740E8D"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MARS</w:t>
            </w:r>
          </w:p>
        </w:tc>
        <w:tc>
          <w:tcPr>
            <w:tcW w:w="1704" w:type="dxa"/>
            <w:tcBorders>
              <w:top w:val="nil"/>
              <w:left w:val="nil"/>
              <w:bottom w:val="single" w:sz="4" w:space="0" w:color="000000"/>
              <w:right w:val="single" w:sz="4" w:space="0" w:color="000000"/>
            </w:tcBorders>
            <w:shd w:val="clear" w:color="auto" w:fill="FFF2CC"/>
            <w:vAlign w:val="center"/>
          </w:tcPr>
          <w:p w14:paraId="4B5F0320"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SATVA</w:t>
            </w:r>
          </w:p>
        </w:tc>
        <w:tc>
          <w:tcPr>
            <w:tcW w:w="2069" w:type="dxa"/>
            <w:tcBorders>
              <w:top w:val="nil"/>
              <w:left w:val="nil"/>
              <w:bottom w:val="single" w:sz="4" w:space="0" w:color="000000"/>
              <w:right w:val="single" w:sz="4" w:space="0" w:color="000000"/>
            </w:tcBorders>
            <w:shd w:val="clear" w:color="auto" w:fill="FFF2CC"/>
            <w:vAlign w:val="bottom"/>
          </w:tcPr>
          <w:p w14:paraId="1707BC8B"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BILE</w:t>
            </w:r>
          </w:p>
        </w:tc>
      </w:tr>
    </w:tbl>
    <w:p w14:paraId="7F1ACB32" w14:textId="77777777" w:rsidR="00F46CD0" w:rsidRDefault="00F46CD0" w:rsidP="00F46CD0">
      <w:pPr>
        <w:jc w:val="both"/>
      </w:pPr>
    </w:p>
    <w:p w14:paraId="78AA30D5" w14:textId="77777777" w:rsidR="005263F4" w:rsidRPr="003F4102" w:rsidRDefault="005263F4" w:rsidP="005263F4">
      <w:pPr>
        <w:jc w:val="both"/>
        <w:rPr>
          <w:rFonts w:ascii="Aptos Narrow" w:eastAsia="Arial Rounded" w:hAnsi="Aptos Narrow" w:cs="Arial Rounded"/>
          <w:b/>
          <w:color w:val="7030A0"/>
          <w:sz w:val="28"/>
          <w:szCs w:val="28"/>
          <w:rPrChange w:id="969" w:author="Sandhya T" w:date="2024-06-17T23:38:00Z" w16du:dateUtc="2024-06-17T18:08:00Z">
            <w:rPr>
              <w:rFonts w:ascii="Arial Rounded" w:eastAsia="Arial Rounded" w:hAnsi="Arial Rounded" w:cs="Arial Rounded"/>
              <w:b/>
              <w:color w:val="7030A0"/>
              <w:sz w:val="24"/>
              <w:szCs w:val="24"/>
            </w:rPr>
          </w:rPrChange>
        </w:rPr>
      </w:pPr>
      <w:r w:rsidRPr="003F4102">
        <w:rPr>
          <w:rFonts w:ascii="Aptos Narrow" w:eastAsia="Arial Rounded" w:hAnsi="Aptos Narrow" w:cs="Arial Rounded"/>
          <w:b/>
          <w:color w:val="7030A0"/>
          <w:sz w:val="28"/>
          <w:szCs w:val="28"/>
          <w:rPrChange w:id="970" w:author="Sandhya T" w:date="2024-06-17T23:38:00Z" w16du:dateUtc="2024-06-17T18:08:00Z">
            <w:rPr>
              <w:rFonts w:ascii="Arial Rounded" w:eastAsia="Arial Rounded" w:hAnsi="Arial Rounded" w:cs="Arial Rounded"/>
              <w:b/>
              <w:color w:val="7030A0"/>
              <w:sz w:val="24"/>
              <w:szCs w:val="24"/>
            </w:rPr>
          </w:rPrChange>
        </w:rPr>
        <w:t>We can study the health position on the following 3 bases.</w:t>
      </w:r>
    </w:p>
    <w:p w14:paraId="3997595E" w14:textId="5213C0A8" w:rsidR="00F46CD0" w:rsidRDefault="00F46CD0" w:rsidP="00F46CD0">
      <w:pPr>
        <w:rPr>
          <w:rFonts w:ascii="Arial Rounded" w:eastAsia="Arial Rounded" w:hAnsi="Arial Rounded" w:cs="Arial Rounded"/>
          <w:b/>
          <w:color w:val="7030A0"/>
          <w:sz w:val="28"/>
          <w:szCs w:val="28"/>
        </w:rPr>
      </w:pPr>
    </w:p>
    <w:tbl>
      <w:tblPr>
        <w:tblW w:w="10165" w:type="dxa"/>
        <w:tblLayout w:type="fixed"/>
        <w:tblLook w:val="0400" w:firstRow="0" w:lastRow="0" w:firstColumn="0" w:lastColumn="0" w:noHBand="0" w:noVBand="1"/>
        <w:tblPrChange w:id="971" w:author="Sandhya T" w:date="2024-06-17T23:39:00Z" w16du:dateUtc="2024-06-17T18:09:00Z">
          <w:tblPr>
            <w:tblW w:w="10165" w:type="dxa"/>
            <w:tblLayout w:type="fixed"/>
            <w:tblLook w:val="0400" w:firstRow="0" w:lastRow="0" w:firstColumn="0" w:lastColumn="0" w:noHBand="0" w:noVBand="1"/>
          </w:tblPr>
        </w:tblPrChange>
      </w:tblPr>
      <w:tblGrid>
        <w:gridCol w:w="1255"/>
        <w:gridCol w:w="4500"/>
        <w:gridCol w:w="4410"/>
        <w:tblGridChange w:id="972">
          <w:tblGrid>
            <w:gridCol w:w="1165"/>
            <w:gridCol w:w="90"/>
            <w:gridCol w:w="4500"/>
            <w:gridCol w:w="4410"/>
          </w:tblGrid>
        </w:tblGridChange>
      </w:tblGrid>
      <w:tr w:rsidR="00F46CD0" w14:paraId="0E1D6B09" w14:textId="77777777" w:rsidTr="003F4102">
        <w:trPr>
          <w:trHeight w:val="1008"/>
          <w:trPrChange w:id="973" w:author="Sandhya T" w:date="2024-06-17T23:39:00Z" w16du:dateUtc="2024-06-17T18:09:00Z">
            <w:trPr>
              <w:trHeight w:val="1008"/>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DEBF7"/>
            <w:vAlign w:val="center"/>
            <w:tcPrChange w:id="974" w:author="Sandhya T" w:date="2024-06-17T23:39:00Z" w16du:dateUtc="2024-06-17T18:09:00Z">
              <w:tcPr>
                <w:tcW w:w="1165" w:type="dxa"/>
                <w:tcBorders>
                  <w:top w:val="single" w:sz="4" w:space="0" w:color="000000"/>
                  <w:left w:val="single" w:sz="4" w:space="0" w:color="000000"/>
                  <w:bottom w:val="single" w:sz="4" w:space="0" w:color="000000"/>
                  <w:right w:val="single" w:sz="4" w:space="0" w:color="000000"/>
                </w:tcBorders>
                <w:shd w:val="clear" w:color="auto" w:fill="DDEBF7"/>
                <w:vAlign w:val="center"/>
              </w:tcPr>
            </w:tcPrChange>
          </w:tcPr>
          <w:p w14:paraId="7E4C504C" w14:textId="77777777" w:rsidR="00F46CD0" w:rsidRDefault="00F46CD0" w:rsidP="00BC5984">
            <w:pPr>
              <w:spacing w:after="0" w:line="240" w:lineRule="auto"/>
              <w:jc w:val="center"/>
              <w:rPr>
                <w:rFonts w:ascii="Amasis MT Pro Black" w:eastAsia="Amasis MT Pro Black" w:hAnsi="Amasis MT Pro Black" w:cs="Amasis MT Pro Black"/>
                <w:color w:val="1F4E78"/>
              </w:rPr>
            </w:pPr>
            <w:r>
              <w:rPr>
                <w:rFonts w:ascii="Amasis MT Pro Black" w:eastAsia="Amasis MT Pro Black" w:hAnsi="Amasis MT Pro Black" w:cs="Amasis MT Pro Black"/>
                <w:color w:val="1F4E78"/>
              </w:rPr>
              <w:t>BASIC NUMBER</w:t>
            </w:r>
          </w:p>
        </w:tc>
        <w:tc>
          <w:tcPr>
            <w:tcW w:w="4500" w:type="dxa"/>
            <w:tcBorders>
              <w:top w:val="single" w:sz="4" w:space="0" w:color="000000"/>
              <w:left w:val="nil"/>
              <w:bottom w:val="single" w:sz="4" w:space="0" w:color="000000"/>
              <w:right w:val="single" w:sz="4" w:space="0" w:color="000000"/>
            </w:tcBorders>
            <w:shd w:val="clear" w:color="auto" w:fill="DDEBF7"/>
            <w:vAlign w:val="center"/>
            <w:tcPrChange w:id="975" w:author="Sandhya T" w:date="2024-06-17T23:39:00Z" w16du:dateUtc="2024-06-17T18:09:00Z">
              <w:tcPr>
                <w:tcW w:w="4590" w:type="dxa"/>
                <w:gridSpan w:val="2"/>
                <w:tcBorders>
                  <w:top w:val="single" w:sz="4" w:space="0" w:color="000000"/>
                  <w:left w:val="nil"/>
                  <w:bottom w:val="single" w:sz="4" w:space="0" w:color="000000"/>
                  <w:right w:val="single" w:sz="4" w:space="0" w:color="000000"/>
                </w:tcBorders>
                <w:shd w:val="clear" w:color="auto" w:fill="DDEBF7"/>
                <w:vAlign w:val="center"/>
              </w:tcPr>
            </w:tcPrChange>
          </w:tcPr>
          <w:p w14:paraId="50B17C0E" w14:textId="77777777" w:rsidR="00F46CD0" w:rsidRDefault="00F46CD0" w:rsidP="00BC5984">
            <w:pPr>
              <w:spacing w:after="0" w:line="240" w:lineRule="auto"/>
              <w:jc w:val="center"/>
              <w:rPr>
                <w:rFonts w:ascii="Amasis MT Pro Black" w:eastAsia="Amasis MT Pro Black" w:hAnsi="Amasis MT Pro Black" w:cs="Amasis MT Pro Black"/>
                <w:color w:val="1F4E78"/>
              </w:rPr>
            </w:pPr>
            <w:r>
              <w:rPr>
                <w:rFonts w:ascii="Amasis MT Pro Black" w:eastAsia="Amasis MT Pro Black" w:hAnsi="Amasis MT Pro Black" w:cs="Amasis MT Pro Black"/>
                <w:color w:val="1F4E78"/>
              </w:rPr>
              <w:t>DISEASES</w:t>
            </w:r>
          </w:p>
        </w:tc>
        <w:tc>
          <w:tcPr>
            <w:tcW w:w="4410" w:type="dxa"/>
            <w:tcBorders>
              <w:top w:val="single" w:sz="4" w:space="0" w:color="000000"/>
              <w:left w:val="nil"/>
              <w:bottom w:val="single" w:sz="4" w:space="0" w:color="000000"/>
              <w:right w:val="single" w:sz="4" w:space="0" w:color="000000"/>
            </w:tcBorders>
            <w:shd w:val="clear" w:color="auto" w:fill="DDEBF7"/>
            <w:vAlign w:val="center"/>
            <w:tcPrChange w:id="976" w:author="Sandhya T" w:date="2024-06-17T23:39:00Z" w16du:dateUtc="2024-06-17T18:09:00Z">
              <w:tcPr>
                <w:tcW w:w="4410" w:type="dxa"/>
                <w:tcBorders>
                  <w:top w:val="single" w:sz="4" w:space="0" w:color="000000"/>
                  <w:left w:val="nil"/>
                  <w:bottom w:val="single" w:sz="4" w:space="0" w:color="000000"/>
                  <w:right w:val="single" w:sz="4" w:space="0" w:color="000000"/>
                </w:tcBorders>
                <w:shd w:val="clear" w:color="auto" w:fill="DDEBF7"/>
                <w:vAlign w:val="center"/>
              </w:tcPr>
            </w:tcPrChange>
          </w:tcPr>
          <w:p w14:paraId="43F0F615" w14:textId="77777777" w:rsidR="00F46CD0" w:rsidRDefault="00F46CD0" w:rsidP="00BC5984">
            <w:pPr>
              <w:spacing w:after="0" w:line="240" w:lineRule="auto"/>
              <w:jc w:val="center"/>
              <w:rPr>
                <w:rFonts w:ascii="Amasis MT Pro Black" w:eastAsia="Amasis MT Pro Black" w:hAnsi="Amasis MT Pro Black" w:cs="Amasis MT Pro Black"/>
                <w:color w:val="1F4E78"/>
              </w:rPr>
            </w:pPr>
            <w:r>
              <w:rPr>
                <w:rFonts w:ascii="Amasis MT Pro Black" w:eastAsia="Amasis MT Pro Black" w:hAnsi="Amasis MT Pro Black" w:cs="Amasis MT Pro Black"/>
                <w:color w:val="1F4E78"/>
              </w:rPr>
              <w:t>REMEDY</w:t>
            </w:r>
          </w:p>
        </w:tc>
      </w:tr>
      <w:tr w:rsidR="00F46CD0" w14:paraId="18462356" w14:textId="77777777" w:rsidTr="003F4102">
        <w:trPr>
          <w:trHeight w:val="380"/>
          <w:trPrChange w:id="977" w:author="Sandhya T" w:date="2024-06-17T23:39:00Z" w16du:dateUtc="2024-06-17T18:09:00Z">
            <w:trPr>
              <w:trHeight w:val="380"/>
            </w:trPr>
          </w:trPrChange>
        </w:trPr>
        <w:tc>
          <w:tcPr>
            <w:tcW w:w="1255" w:type="dxa"/>
            <w:tcBorders>
              <w:top w:val="nil"/>
              <w:left w:val="single" w:sz="4" w:space="0" w:color="000000"/>
              <w:bottom w:val="single" w:sz="4" w:space="0" w:color="000000"/>
              <w:right w:val="single" w:sz="4" w:space="0" w:color="000000"/>
            </w:tcBorders>
            <w:shd w:val="clear" w:color="auto" w:fill="FFF2CC"/>
            <w:vAlign w:val="center"/>
            <w:tcPrChange w:id="978" w:author="Sandhya T" w:date="2024-06-17T23:39:00Z" w16du:dateUtc="2024-06-17T18:09:00Z">
              <w:tcPr>
                <w:tcW w:w="1165" w:type="dxa"/>
                <w:tcBorders>
                  <w:top w:val="nil"/>
                  <w:left w:val="single" w:sz="4" w:space="0" w:color="000000"/>
                  <w:bottom w:val="single" w:sz="4" w:space="0" w:color="000000"/>
                  <w:right w:val="single" w:sz="4" w:space="0" w:color="000000"/>
                </w:tcBorders>
                <w:shd w:val="clear" w:color="auto" w:fill="FFF2CC"/>
                <w:vAlign w:val="center"/>
              </w:tcPr>
            </w:tcPrChange>
          </w:tcPr>
          <w:p w14:paraId="1F8CDB02" w14:textId="77777777" w:rsidR="003F4102" w:rsidRDefault="00F46CD0" w:rsidP="00BC5984">
            <w:pPr>
              <w:spacing w:after="0" w:line="240" w:lineRule="auto"/>
              <w:jc w:val="center"/>
              <w:rPr>
                <w:ins w:id="979" w:author="Sandhya T" w:date="2024-06-17T23:39:00Z" w16du:dateUtc="2024-06-17T18:09:00Z"/>
                <w:rFonts w:ascii="Arial" w:eastAsia="Arial" w:hAnsi="Arial" w:cs="Arial"/>
                <w:b/>
                <w:color w:val="FF0066"/>
              </w:rPr>
            </w:pPr>
            <w:r>
              <w:rPr>
                <w:rFonts w:ascii="Arial" w:eastAsia="Arial" w:hAnsi="Arial" w:cs="Arial"/>
                <w:b/>
                <w:color w:val="FF0066"/>
              </w:rPr>
              <w:t xml:space="preserve">1 </w:t>
            </w:r>
          </w:p>
          <w:p w14:paraId="199FDEDC" w14:textId="4E72A766"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(PITTA)</w:t>
            </w:r>
          </w:p>
        </w:tc>
        <w:tc>
          <w:tcPr>
            <w:tcW w:w="4500" w:type="dxa"/>
            <w:tcBorders>
              <w:top w:val="nil"/>
              <w:left w:val="nil"/>
              <w:bottom w:val="single" w:sz="4" w:space="0" w:color="000000"/>
              <w:right w:val="single" w:sz="4" w:space="0" w:color="000000"/>
            </w:tcBorders>
            <w:shd w:val="clear" w:color="auto" w:fill="FFF2CC"/>
            <w:vAlign w:val="center"/>
            <w:tcPrChange w:id="980" w:author="Sandhya T" w:date="2024-06-17T23:39:00Z" w16du:dateUtc="2024-06-17T18:09:00Z">
              <w:tcPr>
                <w:tcW w:w="4590" w:type="dxa"/>
                <w:gridSpan w:val="2"/>
                <w:tcBorders>
                  <w:top w:val="nil"/>
                  <w:left w:val="nil"/>
                  <w:bottom w:val="single" w:sz="4" w:space="0" w:color="000000"/>
                  <w:right w:val="single" w:sz="4" w:space="0" w:color="000000"/>
                </w:tcBorders>
                <w:shd w:val="clear" w:color="auto" w:fill="FFF2CC"/>
                <w:vAlign w:val="center"/>
              </w:tcPr>
            </w:tcPrChange>
          </w:tcPr>
          <w:p w14:paraId="2535664E" w14:textId="1342ABAD" w:rsidR="00F46CD0" w:rsidRDefault="00F46CD0" w:rsidP="00BC5984">
            <w:pPr>
              <w:spacing w:after="0" w:line="240" w:lineRule="auto"/>
              <w:jc w:val="both"/>
              <w:rPr>
                <w:rFonts w:ascii="Arial" w:eastAsia="Arial" w:hAnsi="Arial" w:cs="Arial"/>
                <w:b/>
                <w:color w:val="FF0066"/>
              </w:rPr>
            </w:pPr>
            <w:r>
              <w:rPr>
                <w:rFonts w:ascii="Arial" w:eastAsia="Arial" w:hAnsi="Arial" w:cs="Arial"/>
                <w:b/>
                <w:color w:val="FF0066"/>
              </w:rPr>
              <w:t>Health issues depend on the level of the Pitta in the body. It may cause heart disease, headache, dental, eye related, urinary disorde</w:t>
            </w:r>
            <w:r w:rsidR="00D96A00">
              <w:rPr>
                <w:rFonts w:ascii="Arial" w:eastAsia="Arial" w:hAnsi="Arial" w:cs="Arial"/>
                <w:b/>
                <w:color w:val="FF0066"/>
              </w:rPr>
              <w:t>r.</w:t>
            </w:r>
          </w:p>
        </w:tc>
        <w:tc>
          <w:tcPr>
            <w:tcW w:w="4410" w:type="dxa"/>
            <w:tcBorders>
              <w:top w:val="nil"/>
              <w:left w:val="nil"/>
              <w:bottom w:val="single" w:sz="4" w:space="0" w:color="000000"/>
              <w:right w:val="single" w:sz="4" w:space="0" w:color="000000"/>
            </w:tcBorders>
            <w:shd w:val="clear" w:color="auto" w:fill="FFF2CC"/>
            <w:vAlign w:val="center"/>
            <w:tcPrChange w:id="981" w:author="Sandhya T" w:date="2024-06-17T23:39:00Z" w16du:dateUtc="2024-06-17T18:09:00Z">
              <w:tcPr>
                <w:tcW w:w="4410" w:type="dxa"/>
                <w:tcBorders>
                  <w:top w:val="nil"/>
                  <w:left w:val="nil"/>
                  <w:bottom w:val="single" w:sz="4" w:space="0" w:color="000000"/>
                  <w:right w:val="single" w:sz="4" w:space="0" w:color="000000"/>
                </w:tcBorders>
                <w:shd w:val="clear" w:color="auto" w:fill="FFF2CC"/>
                <w:vAlign w:val="center"/>
              </w:tcPr>
            </w:tcPrChange>
          </w:tcPr>
          <w:p w14:paraId="0CA283A6"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FF0066"/>
              </w:rPr>
            </w:pPr>
            <w:r>
              <w:rPr>
                <w:rFonts w:ascii="Arial" w:eastAsia="Arial" w:hAnsi="Arial" w:cs="Arial"/>
                <w:b/>
                <w:color w:val="FF0066"/>
              </w:rPr>
              <w:t>Salt consumption should be less.</w:t>
            </w:r>
          </w:p>
          <w:p w14:paraId="51A12B74"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FF0066"/>
              </w:rPr>
            </w:pPr>
            <w:r>
              <w:rPr>
                <w:rFonts w:ascii="Arial" w:eastAsia="Arial" w:hAnsi="Arial" w:cs="Arial"/>
                <w:b/>
                <w:color w:val="FF0066"/>
              </w:rPr>
              <w:t>More physical activity.</w:t>
            </w:r>
          </w:p>
          <w:p w14:paraId="2F0CEB2A" w14:textId="64551828"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FF0066"/>
              </w:rPr>
            </w:pPr>
            <w:r>
              <w:rPr>
                <w:rFonts w:ascii="Arial" w:eastAsia="Arial" w:hAnsi="Arial" w:cs="Arial"/>
                <w:b/>
                <w:color w:val="FF0066"/>
              </w:rPr>
              <w:t>Use Mukta Pishti</w:t>
            </w:r>
            <w:r w:rsidR="0047158E">
              <w:rPr>
                <w:rFonts w:ascii="Arial" w:eastAsia="Arial" w:hAnsi="Arial" w:cs="Arial"/>
                <w:b/>
                <w:color w:val="FF0066"/>
              </w:rPr>
              <w:t xml:space="preserve"> Medicine</w:t>
            </w:r>
            <w:r>
              <w:rPr>
                <w:rFonts w:ascii="Arial" w:eastAsia="Arial" w:hAnsi="Arial" w:cs="Arial"/>
                <w:b/>
                <w:color w:val="FF0066"/>
              </w:rPr>
              <w:t>.</w:t>
            </w:r>
          </w:p>
          <w:p w14:paraId="1DA684EC" w14:textId="55938C94"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FF0066"/>
              </w:rPr>
            </w:pPr>
            <w:r>
              <w:rPr>
                <w:rFonts w:ascii="Arial" w:eastAsia="Arial" w:hAnsi="Arial" w:cs="Arial"/>
                <w:b/>
                <w:color w:val="FF0066"/>
              </w:rPr>
              <w:t>Early dinner</w:t>
            </w:r>
            <w:r w:rsidR="00A25DC7">
              <w:rPr>
                <w:rFonts w:ascii="Arial" w:eastAsia="Arial" w:hAnsi="Arial" w:cs="Arial"/>
                <w:b/>
                <w:color w:val="FF0066"/>
              </w:rPr>
              <w:t xml:space="preserve"> better</w:t>
            </w:r>
            <w:r>
              <w:rPr>
                <w:rFonts w:ascii="Arial" w:eastAsia="Arial" w:hAnsi="Arial" w:cs="Arial"/>
                <w:b/>
                <w:color w:val="FF0066"/>
              </w:rPr>
              <w:t>.</w:t>
            </w:r>
          </w:p>
        </w:tc>
      </w:tr>
      <w:tr w:rsidR="00F46CD0" w14:paraId="658C483C" w14:textId="77777777" w:rsidTr="003F4102">
        <w:trPr>
          <w:trHeight w:val="380"/>
          <w:trPrChange w:id="982" w:author="Sandhya T" w:date="2024-06-17T23:39:00Z" w16du:dateUtc="2024-06-17T18:09:00Z">
            <w:trPr>
              <w:trHeight w:val="380"/>
            </w:trPr>
          </w:trPrChange>
        </w:trPr>
        <w:tc>
          <w:tcPr>
            <w:tcW w:w="1255" w:type="dxa"/>
            <w:tcBorders>
              <w:top w:val="nil"/>
              <w:left w:val="single" w:sz="4" w:space="0" w:color="000000"/>
              <w:bottom w:val="single" w:sz="4" w:space="0" w:color="000000"/>
              <w:right w:val="single" w:sz="4" w:space="0" w:color="000000"/>
            </w:tcBorders>
            <w:shd w:val="clear" w:color="auto" w:fill="E2EFDA"/>
            <w:vAlign w:val="center"/>
            <w:tcPrChange w:id="983" w:author="Sandhya T" w:date="2024-06-17T23:39:00Z" w16du:dateUtc="2024-06-17T18:09:00Z">
              <w:tcPr>
                <w:tcW w:w="1165" w:type="dxa"/>
                <w:tcBorders>
                  <w:top w:val="nil"/>
                  <w:left w:val="single" w:sz="4" w:space="0" w:color="000000"/>
                  <w:bottom w:val="single" w:sz="4" w:space="0" w:color="000000"/>
                  <w:right w:val="single" w:sz="4" w:space="0" w:color="000000"/>
                </w:tcBorders>
                <w:shd w:val="clear" w:color="auto" w:fill="E2EFDA"/>
                <w:vAlign w:val="center"/>
              </w:tcPr>
            </w:tcPrChange>
          </w:tcPr>
          <w:p w14:paraId="55C6464D"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2 (KAPHA)</w:t>
            </w:r>
          </w:p>
        </w:tc>
        <w:tc>
          <w:tcPr>
            <w:tcW w:w="4500" w:type="dxa"/>
            <w:tcBorders>
              <w:top w:val="nil"/>
              <w:left w:val="nil"/>
              <w:bottom w:val="single" w:sz="4" w:space="0" w:color="000000"/>
              <w:right w:val="single" w:sz="4" w:space="0" w:color="000000"/>
            </w:tcBorders>
            <w:shd w:val="clear" w:color="auto" w:fill="E2EFDA"/>
            <w:vAlign w:val="center"/>
            <w:tcPrChange w:id="984" w:author="Sandhya T" w:date="2024-06-17T23:39:00Z" w16du:dateUtc="2024-06-17T18:09:00Z">
              <w:tcPr>
                <w:tcW w:w="4590" w:type="dxa"/>
                <w:gridSpan w:val="2"/>
                <w:tcBorders>
                  <w:top w:val="nil"/>
                  <w:left w:val="nil"/>
                  <w:bottom w:val="single" w:sz="4" w:space="0" w:color="000000"/>
                  <w:right w:val="single" w:sz="4" w:space="0" w:color="000000"/>
                </w:tcBorders>
                <w:shd w:val="clear" w:color="auto" w:fill="E2EFDA"/>
                <w:vAlign w:val="center"/>
              </w:tcPr>
            </w:tcPrChange>
          </w:tcPr>
          <w:p w14:paraId="3283CA52" w14:textId="7FED01A3" w:rsidR="00F46CD0" w:rsidRDefault="00F46CD0" w:rsidP="00BC5984">
            <w:pPr>
              <w:spacing w:after="0" w:line="240" w:lineRule="auto"/>
              <w:jc w:val="both"/>
              <w:rPr>
                <w:rFonts w:ascii="Arial" w:eastAsia="Arial" w:hAnsi="Arial" w:cs="Arial"/>
                <w:b/>
                <w:color w:val="00B050"/>
              </w:rPr>
            </w:pPr>
            <w:r>
              <w:rPr>
                <w:rFonts w:ascii="Arial" w:eastAsia="Arial" w:hAnsi="Arial" w:cs="Arial"/>
                <w:b/>
                <w:color w:val="00B050"/>
              </w:rPr>
              <w:t xml:space="preserve">Suffer from stomach disorders, gastric, gastro </w:t>
            </w:r>
            <w:r w:rsidR="006F5C1A">
              <w:rPr>
                <w:rFonts w:ascii="Arial" w:eastAsia="Arial" w:hAnsi="Arial" w:cs="Arial"/>
                <w:b/>
                <w:color w:val="00B050"/>
              </w:rPr>
              <w:t>infections</w:t>
            </w:r>
            <w:r>
              <w:rPr>
                <w:rFonts w:ascii="Arial" w:eastAsia="Arial" w:hAnsi="Arial" w:cs="Arial"/>
                <w:b/>
                <w:color w:val="00B050"/>
              </w:rPr>
              <w:t>, intestinal tumor, mental debility, lung related</w:t>
            </w:r>
            <w:r w:rsidR="00D96A00">
              <w:rPr>
                <w:rFonts w:ascii="Arial" w:eastAsia="Arial" w:hAnsi="Arial" w:cs="Arial"/>
                <w:b/>
                <w:color w:val="00B050"/>
              </w:rPr>
              <w:t>.</w:t>
            </w:r>
          </w:p>
        </w:tc>
        <w:tc>
          <w:tcPr>
            <w:tcW w:w="4410" w:type="dxa"/>
            <w:tcBorders>
              <w:top w:val="nil"/>
              <w:left w:val="nil"/>
              <w:bottom w:val="single" w:sz="4" w:space="0" w:color="000000"/>
              <w:right w:val="single" w:sz="4" w:space="0" w:color="000000"/>
            </w:tcBorders>
            <w:shd w:val="clear" w:color="auto" w:fill="E2EFDA"/>
            <w:vAlign w:val="center"/>
            <w:tcPrChange w:id="985" w:author="Sandhya T" w:date="2024-06-17T23:39:00Z" w16du:dateUtc="2024-06-17T18:09:00Z">
              <w:tcPr>
                <w:tcW w:w="4410" w:type="dxa"/>
                <w:tcBorders>
                  <w:top w:val="nil"/>
                  <w:left w:val="nil"/>
                  <w:bottom w:val="single" w:sz="4" w:space="0" w:color="000000"/>
                  <w:right w:val="single" w:sz="4" w:space="0" w:color="000000"/>
                </w:tcBorders>
                <w:shd w:val="clear" w:color="auto" w:fill="E2EFDA"/>
                <w:vAlign w:val="center"/>
              </w:tcPr>
            </w:tcPrChange>
          </w:tcPr>
          <w:p w14:paraId="04F5772C" w14:textId="4FFFECDE"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00B050"/>
              </w:rPr>
            </w:pPr>
            <w:r>
              <w:rPr>
                <w:rFonts w:ascii="Arial" w:eastAsia="Arial" w:hAnsi="Arial" w:cs="Arial"/>
                <w:b/>
                <w:color w:val="00B050"/>
              </w:rPr>
              <w:t xml:space="preserve">Use more cucumber </w:t>
            </w:r>
            <w:r w:rsidR="00F34A81">
              <w:rPr>
                <w:rFonts w:ascii="Arial" w:eastAsia="Arial" w:hAnsi="Arial" w:cs="Arial"/>
                <w:b/>
                <w:color w:val="00B050"/>
              </w:rPr>
              <w:t>with</w:t>
            </w:r>
            <w:r>
              <w:rPr>
                <w:rFonts w:ascii="Arial" w:eastAsia="Arial" w:hAnsi="Arial" w:cs="Arial"/>
                <w:b/>
                <w:color w:val="00B050"/>
              </w:rPr>
              <w:t xml:space="preserve"> food.</w:t>
            </w:r>
          </w:p>
          <w:p w14:paraId="57E97C1E" w14:textId="66CFE29B"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00B050"/>
              </w:rPr>
            </w:pPr>
            <w:r>
              <w:rPr>
                <w:rFonts w:ascii="Arial" w:eastAsia="Arial" w:hAnsi="Arial" w:cs="Arial"/>
                <w:b/>
                <w:color w:val="00B050"/>
              </w:rPr>
              <w:t xml:space="preserve">Water melon, cabbage, banana &amp; mustard </w:t>
            </w:r>
            <w:r w:rsidR="00284833">
              <w:rPr>
                <w:rFonts w:ascii="Arial" w:eastAsia="Arial" w:hAnsi="Arial" w:cs="Arial"/>
                <w:b/>
                <w:color w:val="00B050"/>
              </w:rPr>
              <w:t>seeds</w:t>
            </w:r>
            <w:r>
              <w:rPr>
                <w:rFonts w:ascii="Arial" w:eastAsia="Arial" w:hAnsi="Arial" w:cs="Arial"/>
                <w:b/>
                <w:color w:val="00B050"/>
              </w:rPr>
              <w:t>.</w:t>
            </w:r>
          </w:p>
          <w:p w14:paraId="334B8063"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00B050"/>
              </w:rPr>
            </w:pPr>
            <w:r>
              <w:rPr>
                <w:rFonts w:ascii="Arial" w:eastAsia="Arial" w:hAnsi="Arial" w:cs="Arial"/>
                <w:b/>
                <w:color w:val="00B050"/>
              </w:rPr>
              <w:t>At night keep a water bottle next to bed and next morning pour that water to Plant.</w:t>
            </w:r>
          </w:p>
          <w:p w14:paraId="7289289C"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00B050"/>
              </w:rPr>
            </w:pPr>
            <w:r>
              <w:rPr>
                <w:rFonts w:ascii="Arial" w:eastAsia="Arial" w:hAnsi="Arial" w:cs="Arial"/>
                <w:b/>
                <w:color w:val="00B050"/>
              </w:rPr>
              <w:t>Avoid milk consumption at night.</w:t>
            </w:r>
          </w:p>
          <w:p w14:paraId="12E7CFED"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00B050"/>
              </w:rPr>
            </w:pPr>
            <w:r>
              <w:rPr>
                <w:rFonts w:ascii="Arial" w:eastAsia="Arial" w:hAnsi="Arial" w:cs="Arial"/>
                <w:b/>
                <w:color w:val="00B050"/>
              </w:rPr>
              <w:t>Consume pepper and honey in the morning.</w:t>
            </w:r>
          </w:p>
          <w:p w14:paraId="62207643"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00B050"/>
              </w:rPr>
            </w:pPr>
            <w:r>
              <w:rPr>
                <w:rFonts w:ascii="Arial" w:eastAsia="Arial" w:hAnsi="Arial" w:cs="Arial"/>
                <w:b/>
                <w:color w:val="00B050"/>
              </w:rPr>
              <w:t>Avoid coffee and tobacco.</w:t>
            </w:r>
          </w:p>
          <w:p w14:paraId="1265C6E7"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00B050"/>
              </w:rPr>
            </w:pPr>
            <w:r>
              <w:rPr>
                <w:rFonts w:ascii="Arial" w:eastAsia="Arial" w:hAnsi="Arial" w:cs="Arial"/>
                <w:b/>
                <w:color w:val="00B050"/>
              </w:rPr>
              <w:t>Drink butter milk and lemon juice.</w:t>
            </w:r>
          </w:p>
        </w:tc>
      </w:tr>
      <w:tr w:rsidR="00F46CD0" w14:paraId="3110DB56" w14:textId="77777777" w:rsidTr="003F4102">
        <w:trPr>
          <w:trHeight w:val="380"/>
          <w:trPrChange w:id="986" w:author="Sandhya T" w:date="2024-06-17T23:39:00Z" w16du:dateUtc="2024-06-17T18:09:00Z">
            <w:trPr>
              <w:trHeight w:val="380"/>
            </w:trPr>
          </w:trPrChange>
        </w:trPr>
        <w:tc>
          <w:tcPr>
            <w:tcW w:w="1255" w:type="dxa"/>
            <w:tcBorders>
              <w:top w:val="nil"/>
              <w:left w:val="single" w:sz="4" w:space="0" w:color="000000"/>
              <w:bottom w:val="single" w:sz="4" w:space="0" w:color="000000"/>
              <w:right w:val="single" w:sz="4" w:space="0" w:color="000000"/>
            </w:tcBorders>
            <w:shd w:val="clear" w:color="auto" w:fill="FFF2CC"/>
            <w:vAlign w:val="center"/>
            <w:tcPrChange w:id="987" w:author="Sandhya T" w:date="2024-06-17T23:39:00Z" w16du:dateUtc="2024-06-17T18:09:00Z">
              <w:tcPr>
                <w:tcW w:w="1165" w:type="dxa"/>
                <w:tcBorders>
                  <w:top w:val="nil"/>
                  <w:left w:val="single" w:sz="4" w:space="0" w:color="000000"/>
                  <w:bottom w:val="single" w:sz="4" w:space="0" w:color="000000"/>
                  <w:right w:val="single" w:sz="4" w:space="0" w:color="000000"/>
                </w:tcBorders>
                <w:shd w:val="clear" w:color="auto" w:fill="FFF2CC"/>
                <w:vAlign w:val="center"/>
              </w:tcPr>
            </w:tcPrChange>
          </w:tcPr>
          <w:p w14:paraId="51BC081A"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3 (KAPHA)</w:t>
            </w:r>
          </w:p>
        </w:tc>
        <w:tc>
          <w:tcPr>
            <w:tcW w:w="4500" w:type="dxa"/>
            <w:tcBorders>
              <w:top w:val="nil"/>
              <w:left w:val="nil"/>
              <w:bottom w:val="single" w:sz="4" w:space="0" w:color="000000"/>
              <w:right w:val="single" w:sz="4" w:space="0" w:color="000000"/>
            </w:tcBorders>
            <w:shd w:val="clear" w:color="auto" w:fill="FFF2CC"/>
            <w:vAlign w:val="center"/>
            <w:tcPrChange w:id="988" w:author="Sandhya T" w:date="2024-06-17T23:39:00Z" w16du:dateUtc="2024-06-17T18:09:00Z">
              <w:tcPr>
                <w:tcW w:w="4590" w:type="dxa"/>
                <w:gridSpan w:val="2"/>
                <w:tcBorders>
                  <w:top w:val="nil"/>
                  <w:left w:val="nil"/>
                  <w:bottom w:val="single" w:sz="4" w:space="0" w:color="000000"/>
                  <w:right w:val="single" w:sz="4" w:space="0" w:color="000000"/>
                </w:tcBorders>
                <w:shd w:val="clear" w:color="auto" w:fill="FFF2CC"/>
                <w:vAlign w:val="center"/>
              </w:tcPr>
            </w:tcPrChange>
          </w:tcPr>
          <w:p w14:paraId="358FB346" w14:textId="14A0D64A" w:rsidR="00F46CD0" w:rsidRDefault="00F46CD0" w:rsidP="00BC5984">
            <w:pPr>
              <w:spacing w:after="0" w:line="240" w:lineRule="auto"/>
              <w:jc w:val="both"/>
              <w:rPr>
                <w:rFonts w:ascii="Arial" w:eastAsia="Arial" w:hAnsi="Arial" w:cs="Arial"/>
                <w:b/>
                <w:color w:val="FF0066"/>
              </w:rPr>
            </w:pPr>
            <w:r>
              <w:rPr>
                <w:rFonts w:ascii="Arial" w:eastAsia="Arial" w:hAnsi="Arial" w:cs="Arial"/>
                <w:b/>
                <w:color w:val="FF0066"/>
              </w:rPr>
              <w:t>Nervous problem, back pain, leg pain, sciatica, skin disease, gastric, bone pains, throat diseases, paralysis</w:t>
            </w:r>
            <w:r w:rsidR="00892937">
              <w:rPr>
                <w:rFonts w:ascii="Arial" w:eastAsia="Arial" w:hAnsi="Arial" w:cs="Arial"/>
                <w:b/>
                <w:color w:val="FF0066"/>
              </w:rPr>
              <w:t>.</w:t>
            </w:r>
          </w:p>
        </w:tc>
        <w:tc>
          <w:tcPr>
            <w:tcW w:w="4410" w:type="dxa"/>
            <w:tcBorders>
              <w:top w:val="nil"/>
              <w:left w:val="nil"/>
              <w:bottom w:val="single" w:sz="4" w:space="0" w:color="000000"/>
              <w:right w:val="single" w:sz="4" w:space="0" w:color="000000"/>
            </w:tcBorders>
            <w:shd w:val="clear" w:color="auto" w:fill="FFF2CC"/>
            <w:vAlign w:val="center"/>
            <w:tcPrChange w:id="989" w:author="Sandhya T" w:date="2024-06-17T23:39:00Z" w16du:dateUtc="2024-06-17T18:09:00Z">
              <w:tcPr>
                <w:tcW w:w="4410" w:type="dxa"/>
                <w:tcBorders>
                  <w:top w:val="nil"/>
                  <w:left w:val="nil"/>
                  <w:bottom w:val="single" w:sz="4" w:space="0" w:color="000000"/>
                  <w:right w:val="single" w:sz="4" w:space="0" w:color="000000"/>
                </w:tcBorders>
                <w:shd w:val="clear" w:color="auto" w:fill="FFF2CC"/>
                <w:vAlign w:val="center"/>
              </w:tcPr>
            </w:tcPrChange>
          </w:tcPr>
          <w:p w14:paraId="64DD587F" w14:textId="1DE2C978"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FF0066"/>
              </w:rPr>
            </w:pPr>
            <w:r>
              <w:rPr>
                <w:rFonts w:ascii="Arial" w:eastAsia="Arial" w:hAnsi="Arial" w:cs="Arial"/>
                <w:b/>
                <w:color w:val="FF0066"/>
              </w:rPr>
              <w:t>Eat Apple, Cherry, Pomegranate, Grapes, Fig</w:t>
            </w:r>
            <w:r w:rsidR="00BE4591">
              <w:rPr>
                <w:rFonts w:ascii="Arial" w:eastAsia="Arial" w:hAnsi="Arial" w:cs="Arial"/>
                <w:b/>
                <w:color w:val="FF0066"/>
              </w:rPr>
              <w:t>s</w:t>
            </w:r>
            <w:r>
              <w:rPr>
                <w:rFonts w:ascii="Arial" w:eastAsia="Arial" w:hAnsi="Arial" w:cs="Arial"/>
                <w:b/>
                <w:color w:val="FF0066"/>
              </w:rPr>
              <w:t xml:space="preserve"> and Almonds.</w:t>
            </w:r>
          </w:p>
          <w:p w14:paraId="1A98F8B3"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FF0066"/>
              </w:rPr>
            </w:pPr>
            <w:r>
              <w:rPr>
                <w:rFonts w:ascii="Arial" w:eastAsia="Arial" w:hAnsi="Arial" w:cs="Arial"/>
                <w:b/>
                <w:color w:val="FF0066"/>
              </w:rPr>
              <w:t>Take special care of health in the months of February, June, September and December.</w:t>
            </w:r>
          </w:p>
          <w:p w14:paraId="7989A877"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FF0066"/>
              </w:rPr>
            </w:pPr>
            <w:r>
              <w:rPr>
                <w:rFonts w:ascii="Arial" w:eastAsia="Arial" w:hAnsi="Arial" w:cs="Arial"/>
                <w:b/>
                <w:color w:val="FF0066"/>
              </w:rPr>
              <w:t>Take carrot juice and Gulkand.</w:t>
            </w:r>
          </w:p>
        </w:tc>
      </w:tr>
      <w:tr w:rsidR="00F46CD0" w14:paraId="65C71D8E" w14:textId="77777777" w:rsidTr="003F4102">
        <w:trPr>
          <w:trHeight w:val="380"/>
          <w:trPrChange w:id="990" w:author="Sandhya T" w:date="2024-06-17T23:39:00Z" w16du:dateUtc="2024-06-17T18:09:00Z">
            <w:trPr>
              <w:trHeight w:val="380"/>
            </w:trPr>
          </w:trPrChange>
        </w:trPr>
        <w:tc>
          <w:tcPr>
            <w:tcW w:w="1255" w:type="dxa"/>
            <w:tcBorders>
              <w:top w:val="nil"/>
              <w:left w:val="single" w:sz="4" w:space="0" w:color="000000"/>
              <w:bottom w:val="single" w:sz="4" w:space="0" w:color="000000"/>
              <w:right w:val="single" w:sz="4" w:space="0" w:color="000000"/>
            </w:tcBorders>
            <w:shd w:val="clear" w:color="auto" w:fill="E2EFDA"/>
            <w:vAlign w:val="center"/>
            <w:tcPrChange w:id="991" w:author="Sandhya T" w:date="2024-06-17T23:39:00Z" w16du:dateUtc="2024-06-17T18:09:00Z">
              <w:tcPr>
                <w:tcW w:w="1165" w:type="dxa"/>
                <w:tcBorders>
                  <w:top w:val="nil"/>
                  <w:left w:val="single" w:sz="4" w:space="0" w:color="000000"/>
                  <w:bottom w:val="single" w:sz="4" w:space="0" w:color="000000"/>
                  <w:right w:val="single" w:sz="4" w:space="0" w:color="000000"/>
                </w:tcBorders>
                <w:shd w:val="clear" w:color="auto" w:fill="E2EFDA"/>
                <w:vAlign w:val="center"/>
              </w:tcPr>
            </w:tcPrChange>
          </w:tcPr>
          <w:p w14:paraId="4217E3D5" w14:textId="77777777" w:rsidR="003F4102" w:rsidRDefault="00F46CD0" w:rsidP="00BC5984">
            <w:pPr>
              <w:spacing w:after="0" w:line="240" w:lineRule="auto"/>
              <w:jc w:val="center"/>
              <w:rPr>
                <w:ins w:id="992" w:author="Sandhya T" w:date="2024-06-17T23:40:00Z" w16du:dateUtc="2024-06-17T18:10:00Z"/>
                <w:rFonts w:ascii="Arial" w:eastAsia="Arial" w:hAnsi="Arial" w:cs="Arial"/>
                <w:b/>
                <w:color w:val="00B050"/>
              </w:rPr>
            </w:pPr>
            <w:r>
              <w:rPr>
                <w:rFonts w:ascii="Arial" w:eastAsia="Arial" w:hAnsi="Arial" w:cs="Arial"/>
                <w:b/>
                <w:color w:val="00B050"/>
              </w:rPr>
              <w:t>4</w:t>
            </w:r>
          </w:p>
          <w:p w14:paraId="6EBB40B1" w14:textId="50CD29D2" w:rsidR="00F46CD0" w:rsidRDefault="00F46CD0" w:rsidP="00BC5984">
            <w:pPr>
              <w:spacing w:after="0" w:line="240" w:lineRule="auto"/>
              <w:jc w:val="center"/>
              <w:rPr>
                <w:rFonts w:ascii="Arial" w:eastAsia="Arial" w:hAnsi="Arial" w:cs="Arial"/>
                <w:b/>
                <w:color w:val="00B050"/>
              </w:rPr>
            </w:pPr>
            <w:del w:id="993" w:author="Sandhya T" w:date="2024-06-17T23:40:00Z" w16du:dateUtc="2024-06-17T18:10:00Z">
              <w:r w:rsidDel="003F4102">
                <w:rPr>
                  <w:rFonts w:ascii="Arial" w:eastAsia="Arial" w:hAnsi="Arial" w:cs="Arial"/>
                  <w:b/>
                  <w:color w:val="00B050"/>
                </w:rPr>
                <w:delText xml:space="preserve"> </w:delText>
              </w:r>
            </w:del>
            <w:r>
              <w:rPr>
                <w:rFonts w:ascii="Arial" w:eastAsia="Arial" w:hAnsi="Arial" w:cs="Arial"/>
                <w:b/>
                <w:color w:val="00B050"/>
              </w:rPr>
              <w:t>(VATA)</w:t>
            </w:r>
          </w:p>
        </w:tc>
        <w:tc>
          <w:tcPr>
            <w:tcW w:w="4500" w:type="dxa"/>
            <w:tcBorders>
              <w:top w:val="nil"/>
              <w:left w:val="nil"/>
              <w:bottom w:val="single" w:sz="4" w:space="0" w:color="000000"/>
              <w:right w:val="single" w:sz="4" w:space="0" w:color="000000"/>
            </w:tcBorders>
            <w:shd w:val="clear" w:color="auto" w:fill="E2EFDA"/>
            <w:vAlign w:val="center"/>
            <w:tcPrChange w:id="994" w:author="Sandhya T" w:date="2024-06-17T23:39:00Z" w16du:dateUtc="2024-06-17T18:09:00Z">
              <w:tcPr>
                <w:tcW w:w="4590" w:type="dxa"/>
                <w:gridSpan w:val="2"/>
                <w:tcBorders>
                  <w:top w:val="nil"/>
                  <w:left w:val="nil"/>
                  <w:bottom w:val="single" w:sz="4" w:space="0" w:color="000000"/>
                  <w:right w:val="single" w:sz="4" w:space="0" w:color="000000"/>
                </w:tcBorders>
                <w:shd w:val="clear" w:color="auto" w:fill="E2EFDA"/>
                <w:vAlign w:val="center"/>
              </w:tcPr>
            </w:tcPrChange>
          </w:tcPr>
          <w:p w14:paraId="20ADA6F6" w14:textId="2913260F" w:rsidR="00F46CD0" w:rsidRDefault="00F46CD0" w:rsidP="00BC5984">
            <w:pPr>
              <w:spacing w:after="0" w:line="240" w:lineRule="auto"/>
              <w:jc w:val="both"/>
              <w:rPr>
                <w:rFonts w:ascii="Arial" w:eastAsia="Arial" w:hAnsi="Arial" w:cs="Arial"/>
                <w:b/>
                <w:color w:val="00B050"/>
              </w:rPr>
            </w:pPr>
            <w:r>
              <w:rPr>
                <w:rFonts w:ascii="Arial" w:eastAsia="Arial" w:hAnsi="Arial" w:cs="Arial"/>
                <w:b/>
                <w:color w:val="00B050"/>
              </w:rPr>
              <w:t>Respiratory system related issue, heart diseases, blood pressure, leg injury, insomnia, headache, backache, eye diseases</w:t>
            </w:r>
            <w:r w:rsidR="00F063F6">
              <w:rPr>
                <w:rFonts w:ascii="Arial" w:eastAsia="Arial" w:hAnsi="Arial" w:cs="Arial"/>
                <w:b/>
                <w:color w:val="00B050"/>
              </w:rPr>
              <w:t>.</w:t>
            </w:r>
          </w:p>
        </w:tc>
        <w:tc>
          <w:tcPr>
            <w:tcW w:w="4410" w:type="dxa"/>
            <w:tcBorders>
              <w:top w:val="nil"/>
              <w:left w:val="nil"/>
              <w:bottom w:val="single" w:sz="4" w:space="0" w:color="000000"/>
              <w:right w:val="single" w:sz="4" w:space="0" w:color="000000"/>
            </w:tcBorders>
            <w:shd w:val="clear" w:color="auto" w:fill="E2EFDA"/>
            <w:vAlign w:val="center"/>
            <w:tcPrChange w:id="995" w:author="Sandhya T" w:date="2024-06-17T23:39:00Z" w16du:dateUtc="2024-06-17T18:09:00Z">
              <w:tcPr>
                <w:tcW w:w="4410" w:type="dxa"/>
                <w:tcBorders>
                  <w:top w:val="nil"/>
                  <w:left w:val="nil"/>
                  <w:bottom w:val="single" w:sz="4" w:space="0" w:color="000000"/>
                  <w:right w:val="single" w:sz="4" w:space="0" w:color="000000"/>
                </w:tcBorders>
                <w:shd w:val="clear" w:color="auto" w:fill="E2EFDA"/>
                <w:vAlign w:val="center"/>
              </w:tcPr>
            </w:tcPrChange>
          </w:tcPr>
          <w:p w14:paraId="40EAEB22"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00B050"/>
              </w:rPr>
            </w:pPr>
            <w:r>
              <w:rPr>
                <w:rFonts w:ascii="Arial" w:eastAsia="Arial" w:hAnsi="Arial" w:cs="Arial"/>
                <w:b/>
                <w:color w:val="00B050"/>
              </w:rPr>
              <w:t>Use palak.</w:t>
            </w:r>
          </w:p>
          <w:p w14:paraId="0F4B40EF"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00B050"/>
              </w:rPr>
            </w:pPr>
            <w:r>
              <w:rPr>
                <w:rFonts w:ascii="Arial" w:eastAsia="Arial" w:hAnsi="Arial" w:cs="Arial"/>
                <w:b/>
                <w:color w:val="00B050"/>
              </w:rPr>
              <w:t>Take special care in the months of January, February, July, August and September.</w:t>
            </w:r>
          </w:p>
          <w:p w14:paraId="5506D289"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00B050"/>
              </w:rPr>
            </w:pPr>
            <w:r>
              <w:rPr>
                <w:rFonts w:ascii="Arial" w:eastAsia="Arial" w:hAnsi="Arial" w:cs="Arial"/>
                <w:b/>
                <w:color w:val="00B050"/>
              </w:rPr>
              <w:t>Drink fruit juice, but avoid fruits at day time, take after sunset.</w:t>
            </w:r>
          </w:p>
          <w:p w14:paraId="01C7B714"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00B050"/>
              </w:rPr>
            </w:pPr>
            <w:r>
              <w:rPr>
                <w:rFonts w:ascii="Arial" w:eastAsia="Arial" w:hAnsi="Arial" w:cs="Arial"/>
                <w:b/>
                <w:color w:val="00B050"/>
              </w:rPr>
              <w:t>Use more green vegetables, sprouts etc.,</w:t>
            </w:r>
          </w:p>
        </w:tc>
      </w:tr>
      <w:tr w:rsidR="00F46CD0" w14:paraId="368704B8" w14:textId="77777777" w:rsidTr="003F4102">
        <w:trPr>
          <w:trHeight w:val="380"/>
          <w:trPrChange w:id="996" w:author="Sandhya T" w:date="2024-06-17T23:39:00Z" w16du:dateUtc="2024-06-17T18:09:00Z">
            <w:trPr>
              <w:trHeight w:val="380"/>
            </w:trPr>
          </w:trPrChange>
        </w:trPr>
        <w:tc>
          <w:tcPr>
            <w:tcW w:w="1255" w:type="dxa"/>
            <w:tcBorders>
              <w:top w:val="nil"/>
              <w:left w:val="single" w:sz="4" w:space="0" w:color="000000"/>
              <w:bottom w:val="single" w:sz="4" w:space="0" w:color="000000"/>
              <w:right w:val="single" w:sz="4" w:space="0" w:color="000000"/>
            </w:tcBorders>
            <w:shd w:val="clear" w:color="auto" w:fill="FFF2CC"/>
            <w:vAlign w:val="center"/>
            <w:tcPrChange w:id="997" w:author="Sandhya T" w:date="2024-06-17T23:39:00Z" w16du:dateUtc="2024-06-17T18:09:00Z">
              <w:tcPr>
                <w:tcW w:w="1165" w:type="dxa"/>
                <w:tcBorders>
                  <w:top w:val="nil"/>
                  <w:left w:val="single" w:sz="4" w:space="0" w:color="000000"/>
                  <w:bottom w:val="single" w:sz="4" w:space="0" w:color="000000"/>
                  <w:right w:val="single" w:sz="4" w:space="0" w:color="000000"/>
                </w:tcBorders>
                <w:shd w:val="clear" w:color="auto" w:fill="FFF2CC"/>
                <w:vAlign w:val="center"/>
              </w:tcPr>
            </w:tcPrChange>
          </w:tcPr>
          <w:p w14:paraId="22C5BFA2"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5   (VATA)</w:t>
            </w:r>
          </w:p>
        </w:tc>
        <w:tc>
          <w:tcPr>
            <w:tcW w:w="4500" w:type="dxa"/>
            <w:tcBorders>
              <w:top w:val="nil"/>
              <w:left w:val="nil"/>
              <w:bottom w:val="single" w:sz="4" w:space="0" w:color="000000"/>
              <w:right w:val="single" w:sz="4" w:space="0" w:color="000000"/>
            </w:tcBorders>
            <w:shd w:val="clear" w:color="auto" w:fill="FFF2CC"/>
            <w:vAlign w:val="center"/>
            <w:tcPrChange w:id="998" w:author="Sandhya T" w:date="2024-06-17T23:39:00Z" w16du:dateUtc="2024-06-17T18:09:00Z">
              <w:tcPr>
                <w:tcW w:w="4590" w:type="dxa"/>
                <w:gridSpan w:val="2"/>
                <w:tcBorders>
                  <w:top w:val="nil"/>
                  <w:left w:val="nil"/>
                  <w:bottom w:val="single" w:sz="4" w:space="0" w:color="000000"/>
                  <w:right w:val="single" w:sz="4" w:space="0" w:color="000000"/>
                </w:tcBorders>
                <w:shd w:val="clear" w:color="auto" w:fill="FFF2CC"/>
                <w:vAlign w:val="center"/>
              </w:tcPr>
            </w:tcPrChange>
          </w:tcPr>
          <w:p w14:paraId="17557BAD" w14:textId="3432DCFC" w:rsidR="00F46CD0" w:rsidRDefault="00F46CD0" w:rsidP="00BC5984">
            <w:pPr>
              <w:spacing w:after="0" w:line="240" w:lineRule="auto"/>
              <w:jc w:val="both"/>
              <w:rPr>
                <w:rFonts w:ascii="Arial" w:eastAsia="Arial" w:hAnsi="Arial" w:cs="Arial"/>
                <w:b/>
                <w:color w:val="FF0066"/>
              </w:rPr>
            </w:pPr>
            <w:r>
              <w:rPr>
                <w:rFonts w:ascii="Arial" w:eastAsia="Arial" w:hAnsi="Arial" w:cs="Arial"/>
                <w:b/>
                <w:color w:val="FF0066"/>
              </w:rPr>
              <w:t>Suffer</w:t>
            </w:r>
            <w:r w:rsidR="00724C97">
              <w:rPr>
                <w:rFonts w:ascii="Arial" w:eastAsia="Arial" w:hAnsi="Arial" w:cs="Arial"/>
                <w:b/>
                <w:color w:val="FF0066"/>
              </w:rPr>
              <w:t>s</w:t>
            </w:r>
            <w:r>
              <w:rPr>
                <w:rFonts w:ascii="Arial" w:eastAsia="Arial" w:hAnsi="Arial" w:cs="Arial"/>
                <w:b/>
                <w:color w:val="FF0066"/>
              </w:rPr>
              <w:t xml:space="preserve"> from indigestion, mental tension, headache, cough, cold, eyesight issue, arm and shoulder pain, paralysis</w:t>
            </w:r>
            <w:r w:rsidR="00F063F6">
              <w:rPr>
                <w:rFonts w:ascii="Arial" w:eastAsia="Arial" w:hAnsi="Arial" w:cs="Arial"/>
                <w:b/>
                <w:color w:val="FF0066"/>
              </w:rPr>
              <w:t>.</w:t>
            </w:r>
          </w:p>
        </w:tc>
        <w:tc>
          <w:tcPr>
            <w:tcW w:w="4410" w:type="dxa"/>
            <w:tcBorders>
              <w:top w:val="nil"/>
              <w:left w:val="nil"/>
              <w:bottom w:val="single" w:sz="4" w:space="0" w:color="000000"/>
              <w:right w:val="single" w:sz="4" w:space="0" w:color="000000"/>
            </w:tcBorders>
            <w:shd w:val="clear" w:color="auto" w:fill="FFF2CC"/>
            <w:vAlign w:val="center"/>
            <w:tcPrChange w:id="999" w:author="Sandhya T" w:date="2024-06-17T23:39:00Z" w16du:dateUtc="2024-06-17T18:09:00Z">
              <w:tcPr>
                <w:tcW w:w="4410" w:type="dxa"/>
                <w:tcBorders>
                  <w:top w:val="nil"/>
                  <w:left w:val="nil"/>
                  <w:bottom w:val="single" w:sz="4" w:space="0" w:color="000000"/>
                  <w:right w:val="single" w:sz="4" w:space="0" w:color="000000"/>
                </w:tcBorders>
                <w:shd w:val="clear" w:color="auto" w:fill="FFF2CC"/>
                <w:vAlign w:val="center"/>
              </w:tcPr>
            </w:tcPrChange>
          </w:tcPr>
          <w:p w14:paraId="45765CCF"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FF0066"/>
              </w:rPr>
            </w:pPr>
            <w:r>
              <w:rPr>
                <w:rFonts w:ascii="Arial" w:eastAsia="Arial" w:hAnsi="Arial" w:cs="Arial"/>
                <w:b/>
                <w:color w:val="FF0066"/>
              </w:rPr>
              <w:t>Use more carrots.</w:t>
            </w:r>
          </w:p>
          <w:p w14:paraId="68D35D8B"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FF0066"/>
              </w:rPr>
            </w:pPr>
            <w:r>
              <w:rPr>
                <w:rFonts w:ascii="Arial" w:eastAsia="Arial" w:hAnsi="Arial" w:cs="Arial"/>
                <w:b/>
                <w:color w:val="FF0066"/>
              </w:rPr>
              <w:t>Health issues in the months of June, September and December.</w:t>
            </w:r>
          </w:p>
          <w:p w14:paraId="0FB8905D"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FF0066"/>
              </w:rPr>
            </w:pPr>
            <w:r>
              <w:rPr>
                <w:rFonts w:ascii="Arial" w:eastAsia="Arial" w:hAnsi="Arial" w:cs="Arial"/>
                <w:b/>
                <w:color w:val="FF0066"/>
              </w:rPr>
              <w:t>Worship lord Ganesha.</w:t>
            </w:r>
          </w:p>
        </w:tc>
      </w:tr>
      <w:tr w:rsidR="00F46CD0" w14:paraId="24AC9AD2" w14:textId="77777777" w:rsidTr="003F4102">
        <w:trPr>
          <w:trHeight w:val="380"/>
          <w:trPrChange w:id="1000" w:author="Sandhya T" w:date="2024-06-17T23:39:00Z" w16du:dateUtc="2024-06-17T18:09:00Z">
            <w:trPr>
              <w:trHeight w:val="380"/>
            </w:trPr>
          </w:trPrChange>
        </w:trPr>
        <w:tc>
          <w:tcPr>
            <w:tcW w:w="1255" w:type="dxa"/>
            <w:tcBorders>
              <w:top w:val="nil"/>
              <w:left w:val="single" w:sz="4" w:space="0" w:color="000000"/>
              <w:bottom w:val="single" w:sz="4" w:space="0" w:color="000000"/>
              <w:right w:val="single" w:sz="4" w:space="0" w:color="000000"/>
            </w:tcBorders>
            <w:shd w:val="clear" w:color="auto" w:fill="E2EFDA"/>
            <w:vAlign w:val="center"/>
            <w:tcPrChange w:id="1001" w:author="Sandhya T" w:date="2024-06-17T23:39:00Z" w16du:dateUtc="2024-06-17T18:09:00Z">
              <w:tcPr>
                <w:tcW w:w="1165" w:type="dxa"/>
                <w:tcBorders>
                  <w:top w:val="nil"/>
                  <w:left w:val="single" w:sz="4" w:space="0" w:color="000000"/>
                  <w:bottom w:val="single" w:sz="4" w:space="0" w:color="000000"/>
                  <w:right w:val="single" w:sz="4" w:space="0" w:color="000000"/>
                </w:tcBorders>
                <w:shd w:val="clear" w:color="auto" w:fill="E2EFDA"/>
                <w:vAlign w:val="center"/>
              </w:tcPr>
            </w:tcPrChange>
          </w:tcPr>
          <w:p w14:paraId="74CCE4E0"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6 (KAPHA)</w:t>
            </w:r>
          </w:p>
        </w:tc>
        <w:tc>
          <w:tcPr>
            <w:tcW w:w="4500" w:type="dxa"/>
            <w:tcBorders>
              <w:top w:val="nil"/>
              <w:left w:val="nil"/>
              <w:bottom w:val="single" w:sz="4" w:space="0" w:color="000000"/>
              <w:right w:val="single" w:sz="4" w:space="0" w:color="000000"/>
            </w:tcBorders>
            <w:shd w:val="clear" w:color="auto" w:fill="E2EFDA"/>
            <w:vAlign w:val="center"/>
            <w:tcPrChange w:id="1002" w:author="Sandhya T" w:date="2024-06-17T23:39:00Z" w16du:dateUtc="2024-06-17T18:09:00Z">
              <w:tcPr>
                <w:tcW w:w="4590" w:type="dxa"/>
                <w:gridSpan w:val="2"/>
                <w:tcBorders>
                  <w:top w:val="nil"/>
                  <w:left w:val="nil"/>
                  <w:bottom w:val="single" w:sz="4" w:space="0" w:color="000000"/>
                  <w:right w:val="single" w:sz="4" w:space="0" w:color="000000"/>
                </w:tcBorders>
                <w:shd w:val="clear" w:color="auto" w:fill="E2EFDA"/>
                <w:vAlign w:val="center"/>
              </w:tcPr>
            </w:tcPrChange>
          </w:tcPr>
          <w:p w14:paraId="73756400" w14:textId="59A7F167" w:rsidR="00F46CD0" w:rsidRDefault="00F46CD0" w:rsidP="00BC5984">
            <w:pPr>
              <w:spacing w:after="0" w:line="240" w:lineRule="auto"/>
              <w:jc w:val="both"/>
              <w:rPr>
                <w:rFonts w:ascii="Arial" w:eastAsia="Arial" w:hAnsi="Arial" w:cs="Arial"/>
                <w:b/>
                <w:color w:val="00B050"/>
              </w:rPr>
            </w:pPr>
            <w:r>
              <w:rPr>
                <w:rFonts w:ascii="Arial" w:eastAsia="Arial" w:hAnsi="Arial" w:cs="Arial"/>
                <w:b/>
                <w:color w:val="00B050"/>
              </w:rPr>
              <w:t>Throat, kidney, chest, urinary</w:t>
            </w:r>
            <w:r w:rsidR="00F83424">
              <w:rPr>
                <w:rFonts w:ascii="Arial" w:eastAsia="Arial" w:hAnsi="Arial" w:cs="Arial"/>
                <w:b/>
                <w:color w:val="00B050"/>
              </w:rPr>
              <w:t xml:space="preserve"> issue</w:t>
            </w:r>
            <w:r w:rsidR="002400B1">
              <w:rPr>
                <w:rFonts w:ascii="Arial" w:eastAsia="Arial" w:hAnsi="Arial" w:cs="Arial"/>
                <w:b/>
                <w:color w:val="00B050"/>
              </w:rPr>
              <w:t>s</w:t>
            </w:r>
            <w:r>
              <w:rPr>
                <w:rFonts w:ascii="Arial" w:eastAsia="Arial" w:hAnsi="Arial" w:cs="Arial"/>
                <w:b/>
                <w:color w:val="00B050"/>
              </w:rPr>
              <w:t>, heart</w:t>
            </w:r>
            <w:r w:rsidR="00AC74BD">
              <w:rPr>
                <w:rFonts w:ascii="Arial" w:eastAsia="Arial" w:hAnsi="Arial" w:cs="Arial"/>
                <w:b/>
                <w:color w:val="00B050"/>
              </w:rPr>
              <w:t xml:space="preserve"> disease</w:t>
            </w:r>
            <w:r>
              <w:rPr>
                <w:rFonts w:ascii="Arial" w:eastAsia="Arial" w:hAnsi="Arial" w:cs="Arial"/>
                <w:b/>
                <w:color w:val="00B050"/>
              </w:rPr>
              <w:t xml:space="preserve">, disease related to private parts, </w:t>
            </w:r>
            <w:r w:rsidR="005A04DC">
              <w:rPr>
                <w:rFonts w:ascii="Arial" w:eastAsia="Arial" w:hAnsi="Arial" w:cs="Arial"/>
                <w:b/>
                <w:color w:val="00B050"/>
              </w:rPr>
              <w:t>diabetes</w:t>
            </w:r>
            <w:r>
              <w:rPr>
                <w:rFonts w:ascii="Arial" w:eastAsia="Arial" w:hAnsi="Arial" w:cs="Arial"/>
                <w:b/>
                <w:color w:val="00B050"/>
              </w:rPr>
              <w:t>, stone, lung</w:t>
            </w:r>
            <w:r w:rsidR="00F063F6">
              <w:rPr>
                <w:rFonts w:ascii="Arial" w:eastAsia="Arial" w:hAnsi="Arial" w:cs="Arial"/>
                <w:b/>
                <w:color w:val="00B050"/>
              </w:rPr>
              <w:t>.</w:t>
            </w:r>
          </w:p>
        </w:tc>
        <w:tc>
          <w:tcPr>
            <w:tcW w:w="4410" w:type="dxa"/>
            <w:tcBorders>
              <w:top w:val="nil"/>
              <w:left w:val="nil"/>
              <w:bottom w:val="single" w:sz="4" w:space="0" w:color="000000"/>
              <w:right w:val="single" w:sz="4" w:space="0" w:color="000000"/>
            </w:tcBorders>
            <w:shd w:val="clear" w:color="auto" w:fill="E2EFDA"/>
            <w:vAlign w:val="center"/>
            <w:tcPrChange w:id="1003" w:author="Sandhya T" w:date="2024-06-17T23:39:00Z" w16du:dateUtc="2024-06-17T18:09:00Z">
              <w:tcPr>
                <w:tcW w:w="4410" w:type="dxa"/>
                <w:tcBorders>
                  <w:top w:val="nil"/>
                  <w:left w:val="nil"/>
                  <w:bottom w:val="single" w:sz="4" w:space="0" w:color="000000"/>
                  <w:right w:val="single" w:sz="4" w:space="0" w:color="000000"/>
                </w:tcBorders>
                <w:shd w:val="clear" w:color="auto" w:fill="E2EFDA"/>
                <w:vAlign w:val="center"/>
              </w:tcPr>
            </w:tcPrChange>
          </w:tcPr>
          <w:p w14:paraId="798A534D" w14:textId="4E6045A2"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00B050"/>
              </w:rPr>
            </w:pPr>
            <w:r>
              <w:rPr>
                <w:rFonts w:ascii="Arial" w:eastAsia="Arial" w:hAnsi="Arial" w:cs="Arial"/>
                <w:b/>
                <w:color w:val="00B050"/>
              </w:rPr>
              <w:t xml:space="preserve">Wear </w:t>
            </w:r>
            <w:r w:rsidR="005A04DC">
              <w:rPr>
                <w:rFonts w:ascii="Arial" w:eastAsia="Arial" w:hAnsi="Arial" w:cs="Arial"/>
                <w:b/>
                <w:color w:val="00B050"/>
              </w:rPr>
              <w:t>silk</w:t>
            </w:r>
            <w:r w:rsidR="000F3D99">
              <w:rPr>
                <w:rFonts w:ascii="Arial" w:eastAsia="Arial" w:hAnsi="Arial" w:cs="Arial"/>
                <w:b/>
                <w:color w:val="00B050"/>
              </w:rPr>
              <w:t xml:space="preserve"> </w:t>
            </w:r>
            <w:r>
              <w:rPr>
                <w:rFonts w:ascii="Arial" w:eastAsia="Arial" w:hAnsi="Arial" w:cs="Arial"/>
                <w:b/>
                <w:color w:val="00B050"/>
              </w:rPr>
              <w:t>sacred thread.</w:t>
            </w:r>
          </w:p>
          <w:p w14:paraId="4AAAA230" w14:textId="5E5C4518"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00B050"/>
              </w:rPr>
            </w:pPr>
            <w:r>
              <w:rPr>
                <w:rFonts w:ascii="Arial" w:eastAsia="Arial" w:hAnsi="Arial" w:cs="Arial"/>
                <w:b/>
                <w:color w:val="00B050"/>
              </w:rPr>
              <w:t>Take care of your health in the months of May, October and November.</w:t>
            </w:r>
          </w:p>
          <w:p w14:paraId="0F1CF6F7"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00B050"/>
              </w:rPr>
            </w:pPr>
            <w:r>
              <w:rPr>
                <w:rFonts w:ascii="Arial" w:eastAsia="Arial" w:hAnsi="Arial" w:cs="Arial"/>
                <w:b/>
                <w:color w:val="00B050"/>
              </w:rPr>
              <w:t>Consume protein rich food (sprouted items).</w:t>
            </w:r>
          </w:p>
          <w:p w14:paraId="653B07F1"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00B050"/>
              </w:rPr>
            </w:pPr>
            <w:r>
              <w:rPr>
                <w:rFonts w:ascii="Arial" w:eastAsia="Arial" w:hAnsi="Arial" w:cs="Arial"/>
                <w:b/>
                <w:color w:val="00B050"/>
              </w:rPr>
              <w:t>Avoid curd and sweets.</w:t>
            </w:r>
          </w:p>
        </w:tc>
      </w:tr>
      <w:tr w:rsidR="00F46CD0" w14:paraId="56F7C27D" w14:textId="77777777" w:rsidTr="003F4102">
        <w:trPr>
          <w:trHeight w:val="380"/>
          <w:trPrChange w:id="1004" w:author="Sandhya T" w:date="2024-06-17T23:39:00Z" w16du:dateUtc="2024-06-17T18:09:00Z">
            <w:trPr>
              <w:trHeight w:val="380"/>
            </w:trPr>
          </w:trPrChange>
        </w:trPr>
        <w:tc>
          <w:tcPr>
            <w:tcW w:w="1255" w:type="dxa"/>
            <w:tcBorders>
              <w:top w:val="nil"/>
              <w:left w:val="single" w:sz="4" w:space="0" w:color="000000"/>
              <w:bottom w:val="single" w:sz="4" w:space="0" w:color="000000"/>
              <w:right w:val="single" w:sz="4" w:space="0" w:color="000000"/>
            </w:tcBorders>
            <w:shd w:val="clear" w:color="auto" w:fill="FFF2CC"/>
            <w:vAlign w:val="center"/>
            <w:tcPrChange w:id="1005" w:author="Sandhya T" w:date="2024-06-17T23:39:00Z" w16du:dateUtc="2024-06-17T18:09:00Z">
              <w:tcPr>
                <w:tcW w:w="1165" w:type="dxa"/>
                <w:tcBorders>
                  <w:top w:val="nil"/>
                  <w:left w:val="single" w:sz="4" w:space="0" w:color="000000"/>
                  <w:bottom w:val="single" w:sz="4" w:space="0" w:color="000000"/>
                  <w:right w:val="single" w:sz="4" w:space="0" w:color="000000"/>
                </w:tcBorders>
                <w:shd w:val="clear" w:color="auto" w:fill="FFF2CC"/>
                <w:vAlign w:val="center"/>
              </w:tcPr>
            </w:tcPrChange>
          </w:tcPr>
          <w:p w14:paraId="0CBC1DD8"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7 (KAPHA)</w:t>
            </w:r>
          </w:p>
        </w:tc>
        <w:tc>
          <w:tcPr>
            <w:tcW w:w="4500" w:type="dxa"/>
            <w:tcBorders>
              <w:top w:val="nil"/>
              <w:left w:val="nil"/>
              <w:bottom w:val="single" w:sz="4" w:space="0" w:color="000000"/>
              <w:right w:val="single" w:sz="4" w:space="0" w:color="000000"/>
            </w:tcBorders>
            <w:shd w:val="clear" w:color="auto" w:fill="FFF2CC"/>
            <w:vAlign w:val="center"/>
            <w:tcPrChange w:id="1006" w:author="Sandhya T" w:date="2024-06-17T23:39:00Z" w16du:dateUtc="2024-06-17T18:09:00Z">
              <w:tcPr>
                <w:tcW w:w="4590" w:type="dxa"/>
                <w:gridSpan w:val="2"/>
                <w:tcBorders>
                  <w:top w:val="nil"/>
                  <w:left w:val="nil"/>
                  <w:bottom w:val="single" w:sz="4" w:space="0" w:color="000000"/>
                  <w:right w:val="single" w:sz="4" w:space="0" w:color="000000"/>
                </w:tcBorders>
                <w:shd w:val="clear" w:color="auto" w:fill="FFF2CC"/>
                <w:vAlign w:val="center"/>
              </w:tcPr>
            </w:tcPrChange>
          </w:tcPr>
          <w:p w14:paraId="27D199BF" w14:textId="585D23F2" w:rsidR="00F46CD0" w:rsidRDefault="00F46CD0" w:rsidP="00BC5984">
            <w:pPr>
              <w:spacing w:after="0" w:line="240" w:lineRule="auto"/>
              <w:jc w:val="both"/>
              <w:rPr>
                <w:rFonts w:ascii="Arial" w:eastAsia="Arial" w:hAnsi="Arial" w:cs="Arial"/>
                <w:b/>
                <w:color w:val="FF0066"/>
              </w:rPr>
            </w:pPr>
            <w:r>
              <w:rPr>
                <w:rFonts w:ascii="Arial" w:eastAsia="Arial" w:hAnsi="Arial" w:cs="Arial"/>
                <w:b/>
                <w:color w:val="FF0066"/>
              </w:rPr>
              <w:t>Indigestion, stomach problems, dark circles under eye, headache, blood disorders, skin problem and lung related problem.</w:t>
            </w:r>
          </w:p>
        </w:tc>
        <w:tc>
          <w:tcPr>
            <w:tcW w:w="4410" w:type="dxa"/>
            <w:tcBorders>
              <w:top w:val="nil"/>
              <w:left w:val="nil"/>
              <w:bottom w:val="single" w:sz="4" w:space="0" w:color="000000"/>
              <w:right w:val="single" w:sz="4" w:space="0" w:color="000000"/>
            </w:tcBorders>
            <w:shd w:val="clear" w:color="auto" w:fill="FFF2CC"/>
            <w:vAlign w:val="center"/>
            <w:tcPrChange w:id="1007" w:author="Sandhya T" w:date="2024-06-17T23:39:00Z" w16du:dateUtc="2024-06-17T18:09:00Z">
              <w:tcPr>
                <w:tcW w:w="4410" w:type="dxa"/>
                <w:tcBorders>
                  <w:top w:val="nil"/>
                  <w:left w:val="nil"/>
                  <w:bottom w:val="single" w:sz="4" w:space="0" w:color="000000"/>
                  <w:right w:val="single" w:sz="4" w:space="0" w:color="000000"/>
                </w:tcBorders>
                <w:shd w:val="clear" w:color="auto" w:fill="FFF2CC"/>
                <w:vAlign w:val="center"/>
              </w:tcPr>
            </w:tcPrChange>
          </w:tcPr>
          <w:p w14:paraId="2F0409A8"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FF0066"/>
              </w:rPr>
            </w:pPr>
            <w:r>
              <w:rPr>
                <w:rFonts w:ascii="Arial" w:eastAsia="Arial" w:hAnsi="Arial" w:cs="Arial"/>
                <w:b/>
                <w:color w:val="FF0066"/>
              </w:rPr>
              <w:t>Drink plenty of Apple or any fruit juices.</w:t>
            </w:r>
          </w:p>
          <w:p w14:paraId="48F340A1"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FF0066"/>
              </w:rPr>
            </w:pPr>
            <w:r>
              <w:rPr>
                <w:rFonts w:ascii="Arial" w:eastAsia="Arial" w:hAnsi="Arial" w:cs="Arial"/>
                <w:b/>
                <w:color w:val="FF0066"/>
              </w:rPr>
              <w:lastRenderedPageBreak/>
              <w:t>Take care of health in the months of January, February, July and August.</w:t>
            </w:r>
          </w:p>
          <w:p w14:paraId="37034F15"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FF0066"/>
              </w:rPr>
            </w:pPr>
            <w:r>
              <w:rPr>
                <w:rFonts w:ascii="Arial" w:eastAsia="Arial" w:hAnsi="Arial" w:cs="Arial"/>
                <w:b/>
                <w:color w:val="FF0066"/>
              </w:rPr>
              <w:t>Eat food on time.</w:t>
            </w:r>
          </w:p>
          <w:p w14:paraId="14FDB65E"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FF0066"/>
              </w:rPr>
            </w:pPr>
            <w:r>
              <w:rPr>
                <w:rFonts w:ascii="Arial" w:eastAsia="Arial" w:hAnsi="Arial" w:cs="Arial"/>
                <w:b/>
                <w:color w:val="FF0066"/>
              </w:rPr>
              <w:t>Use Vitamin D and E.</w:t>
            </w:r>
          </w:p>
          <w:p w14:paraId="6449F08A"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FF0066"/>
              </w:rPr>
            </w:pPr>
            <w:r>
              <w:rPr>
                <w:rFonts w:ascii="Arial" w:eastAsia="Arial" w:hAnsi="Arial" w:cs="Arial"/>
                <w:b/>
                <w:color w:val="FF0066"/>
              </w:rPr>
              <w:t>Regular walk.</w:t>
            </w:r>
          </w:p>
          <w:p w14:paraId="039DC769" w14:textId="77777777" w:rsidR="00F46CD0" w:rsidRDefault="00F46CD0" w:rsidP="00BC5984">
            <w:pPr>
              <w:spacing w:after="0" w:line="240" w:lineRule="auto"/>
              <w:jc w:val="both"/>
              <w:rPr>
                <w:rFonts w:ascii="Arial" w:eastAsia="Arial" w:hAnsi="Arial" w:cs="Arial"/>
                <w:b/>
                <w:color w:val="FF0066"/>
              </w:rPr>
            </w:pPr>
          </w:p>
        </w:tc>
      </w:tr>
      <w:tr w:rsidR="00F46CD0" w14:paraId="0C09291E" w14:textId="77777777" w:rsidTr="003F4102">
        <w:trPr>
          <w:trHeight w:val="380"/>
          <w:trPrChange w:id="1008" w:author="Sandhya T" w:date="2024-06-17T23:39:00Z" w16du:dateUtc="2024-06-17T18:09:00Z">
            <w:trPr>
              <w:trHeight w:val="380"/>
            </w:trPr>
          </w:trPrChange>
        </w:trPr>
        <w:tc>
          <w:tcPr>
            <w:tcW w:w="1255" w:type="dxa"/>
            <w:tcBorders>
              <w:top w:val="nil"/>
              <w:left w:val="single" w:sz="4" w:space="0" w:color="000000"/>
              <w:bottom w:val="single" w:sz="4" w:space="0" w:color="000000"/>
              <w:right w:val="single" w:sz="4" w:space="0" w:color="000000"/>
            </w:tcBorders>
            <w:shd w:val="clear" w:color="auto" w:fill="E2EFDA"/>
            <w:vAlign w:val="center"/>
            <w:tcPrChange w:id="1009" w:author="Sandhya T" w:date="2024-06-17T23:39:00Z" w16du:dateUtc="2024-06-17T18:09:00Z">
              <w:tcPr>
                <w:tcW w:w="1165" w:type="dxa"/>
                <w:tcBorders>
                  <w:top w:val="nil"/>
                  <w:left w:val="single" w:sz="4" w:space="0" w:color="000000"/>
                  <w:bottom w:val="single" w:sz="4" w:space="0" w:color="000000"/>
                  <w:right w:val="single" w:sz="4" w:space="0" w:color="000000"/>
                </w:tcBorders>
                <w:shd w:val="clear" w:color="auto" w:fill="E2EFDA"/>
                <w:vAlign w:val="center"/>
              </w:tcPr>
            </w:tcPrChange>
          </w:tcPr>
          <w:p w14:paraId="79ED09DA"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lastRenderedPageBreak/>
              <w:t>8   (VATA)</w:t>
            </w:r>
          </w:p>
        </w:tc>
        <w:tc>
          <w:tcPr>
            <w:tcW w:w="4500" w:type="dxa"/>
            <w:tcBorders>
              <w:top w:val="nil"/>
              <w:left w:val="nil"/>
              <w:bottom w:val="single" w:sz="4" w:space="0" w:color="000000"/>
              <w:right w:val="single" w:sz="4" w:space="0" w:color="000000"/>
            </w:tcBorders>
            <w:shd w:val="clear" w:color="auto" w:fill="E2EFDA"/>
            <w:vAlign w:val="center"/>
            <w:tcPrChange w:id="1010" w:author="Sandhya T" w:date="2024-06-17T23:39:00Z" w16du:dateUtc="2024-06-17T18:09:00Z">
              <w:tcPr>
                <w:tcW w:w="4590" w:type="dxa"/>
                <w:gridSpan w:val="2"/>
                <w:tcBorders>
                  <w:top w:val="nil"/>
                  <w:left w:val="nil"/>
                  <w:bottom w:val="single" w:sz="4" w:space="0" w:color="000000"/>
                  <w:right w:val="single" w:sz="4" w:space="0" w:color="000000"/>
                </w:tcBorders>
                <w:shd w:val="clear" w:color="auto" w:fill="E2EFDA"/>
                <w:vAlign w:val="center"/>
              </w:tcPr>
            </w:tcPrChange>
          </w:tcPr>
          <w:p w14:paraId="159FE53C" w14:textId="18D98C18" w:rsidR="00F46CD0" w:rsidRDefault="00F46CD0" w:rsidP="00BC5984">
            <w:pPr>
              <w:spacing w:after="0" w:line="240" w:lineRule="auto"/>
              <w:jc w:val="both"/>
              <w:rPr>
                <w:rFonts w:ascii="Arial" w:eastAsia="Arial" w:hAnsi="Arial" w:cs="Arial"/>
                <w:b/>
                <w:color w:val="00B050"/>
              </w:rPr>
            </w:pPr>
            <w:r>
              <w:rPr>
                <w:rFonts w:ascii="Arial" w:eastAsia="Arial" w:hAnsi="Arial" w:cs="Arial"/>
                <w:b/>
                <w:color w:val="00B050"/>
              </w:rPr>
              <w:t>Liver problem, Vata related health issues, blood related problem, urinary system, depression, weaknes</w:t>
            </w:r>
            <w:r w:rsidR="00D85016">
              <w:rPr>
                <w:rFonts w:ascii="Arial" w:eastAsia="Arial" w:hAnsi="Arial" w:cs="Arial"/>
                <w:b/>
                <w:color w:val="00B050"/>
              </w:rPr>
              <w:t>s.</w:t>
            </w:r>
          </w:p>
        </w:tc>
        <w:tc>
          <w:tcPr>
            <w:tcW w:w="4410" w:type="dxa"/>
            <w:tcBorders>
              <w:top w:val="nil"/>
              <w:left w:val="nil"/>
              <w:bottom w:val="single" w:sz="4" w:space="0" w:color="000000"/>
              <w:right w:val="single" w:sz="4" w:space="0" w:color="000000"/>
            </w:tcBorders>
            <w:shd w:val="clear" w:color="auto" w:fill="E2EFDA"/>
            <w:vAlign w:val="center"/>
            <w:tcPrChange w:id="1011" w:author="Sandhya T" w:date="2024-06-17T23:39:00Z" w16du:dateUtc="2024-06-17T18:09:00Z">
              <w:tcPr>
                <w:tcW w:w="4410" w:type="dxa"/>
                <w:tcBorders>
                  <w:top w:val="nil"/>
                  <w:left w:val="nil"/>
                  <w:bottom w:val="single" w:sz="4" w:space="0" w:color="000000"/>
                  <w:right w:val="single" w:sz="4" w:space="0" w:color="000000"/>
                </w:tcBorders>
                <w:shd w:val="clear" w:color="auto" w:fill="E2EFDA"/>
                <w:vAlign w:val="center"/>
              </w:tcPr>
            </w:tcPrChange>
          </w:tcPr>
          <w:p w14:paraId="3229FE26"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00B050"/>
              </w:rPr>
            </w:pPr>
            <w:r>
              <w:rPr>
                <w:rFonts w:ascii="Arial" w:eastAsia="Arial" w:hAnsi="Arial" w:cs="Arial"/>
                <w:b/>
                <w:color w:val="00B050"/>
              </w:rPr>
              <w:t>Palak, banana, cucumber, green vegetables and fruits.</w:t>
            </w:r>
          </w:p>
          <w:p w14:paraId="1007B8FF"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00B050"/>
              </w:rPr>
            </w:pPr>
            <w:r>
              <w:rPr>
                <w:rFonts w:ascii="Arial" w:eastAsia="Arial" w:hAnsi="Arial" w:cs="Arial"/>
                <w:b/>
                <w:color w:val="00B050"/>
              </w:rPr>
              <w:t>Take care of health in the months of January, February, July, September and December.</w:t>
            </w:r>
          </w:p>
          <w:p w14:paraId="1350C32A" w14:textId="45688B0A"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00B050"/>
              </w:rPr>
            </w:pPr>
            <w:r>
              <w:rPr>
                <w:rFonts w:ascii="Arial" w:eastAsia="Arial" w:hAnsi="Arial" w:cs="Arial"/>
                <w:b/>
                <w:color w:val="00B050"/>
              </w:rPr>
              <w:t xml:space="preserve">Wear </w:t>
            </w:r>
            <w:r w:rsidR="000E47F4">
              <w:rPr>
                <w:rFonts w:ascii="Arial" w:eastAsia="Arial" w:hAnsi="Arial" w:cs="Arial"/>
                <w:b/>
                <w:color w:val="00B050"/>
              </w:rPr>
              <w:t xml:space="preserve">black </w:t>
            </w:r>
            <w:r>
              <w:rPr>
                <w:rFonts w:ascii="Arial" w:eastAsia="Arial" w:hAnsi="Arial" w:cs="Arial"/>
                <w:b/>
                <w:color w:val="00B050"/>
              </w:rPr>
              <w:t>sacred thread.</w:t>
            </w:r>
          </w:p>
          <w:p w14:paraId="1C5BE266"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00B050"/>
              </w:rPr>
            </w:pPr>
            <w:r>
              <w:rPr>
                <w:rFonts w:ascii="Arial" w:eastAsia="Arial" w:hAnsi="Arial" w:cs="Arial"/>
                <w:b/>
                <w:color w:val="00B050"/>
              </w:rPr>
              <w:t xml:space="preserve">Use Vitamin A, D, E, Calcium and Iron. </w:t>
            </w:r>
          </w:p>
        </w:tc>
      </w:tr>
      <w:tr w:rsidR="00F46CD0" w14:paraId="0BC6E1D6" w14:textId="77777777" w:rsidTr="003F4102">
        <w:trPr>
          <w:trHeight w:val="380"/>
          <w:trPrChange w:id="1012" w:author="Sandhya T" w:date="2024-06-17T23:39:00Z" w16du:dateUtc="2024-06-17T18:09:00Z">
            <w:trPr>
              <w:trHeight w:val="380"/>
            </w:trPr>
          </w:trPrChange>
        </w:trPr>
        <w:tc>
          <w:tcPr>
            <w:tcW w:w="1255" w:type="dxa"/>
            <w:tcBorders>
              <w:top w:val="nil"/>
              <w:left w:val="single" w:sz="4" w:space="0" w:color="000000"/>
              <w:bottom w:val="single" w:sz="4" w:space="0" w:color="000000"/>
              <w:right w:val="single" w:sz="4" w:space="0" w:color="000000"/>
            </w:tcBorders>
            <w:shd w:val="clear" w:color="auto" w:fill="FFF2CC"/>
            <w:vAlign w:val="center"/>
            <w:tcPrChange w:id="1013" w:author="Sandhya T" w:date="2024-06-17T23:39:00Z" w16du:dateUtc="2024-06-17T18:09:00Z">
              <w:tcPr>
                <w:tcW w:w="1165" w:type="dxa"/>
                <w:tcBorders>
                  <w:top w:val="nil"/>
                  <w:left w:val="single" w:sz="4" w:space="0" w:color="000000"/>
                  <w:bottom w:val="single" w:sz="4" w:space="0" w:color="000000"/>
                  <w:right w:val="single" w:sz="4" w:space="0" w:color="000000"/>
                </w:tcBorders>
                <w:shd w:val="clear" w:color="auto" w:fill="FFF2CC"/>
                <w:vAlign w:val="center"/>
              </w:tcPr>
            </w:tcPrChange>
          </w:tcPr>
          <w:p w14:paraId="51D7BD4E" w14:textId="77777777" w:rsidR="003F4102" w:rsidRDefault="00F46CD0" w:rsidP="00BC5984">
            <w:pPr>
              <w:spacing w:after="0" w:line="240" w:lineRule="auto"/>
              <w:jc w:val="center"/>
              <w:rPr>
                <w:ins w:id="1014" w:author="Sandhya T" w:date="2024-06-17T23:40:00Z" w16du:dateUtc="2024-06-17T18:10:00Z"/>
                <w:rFonts w:ascii="Arial" w:eastAsia="Arial" w:hAnsi="Arial" w:cs="Arial"/>
                <w:b/>
                <w:color w:val="FF0066"/>
              </w:rPr>
            </w:pPr>
            <w:r>
              <w:rPr>
                <w:rFonts w:ascii="Arial" w:eastAsia="Arial" w:hAnsi="Arial" w:cs="Arial"/>
                <w:b/>
                <w:color w:val="FF0066"/>
              </w:rPr>
              <w:t>9</w:t>
            </w:r>
          </w:p>
          <w:p w14:paraId="567B1101" w14:textId="0793F2D6"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 xml:space="preserve">  (PITTA)</w:t>
            </w:r>
          </w:p>
        </w:tc>
        <w:tc>
          <w:tcPr>
            <w:tcW w:w="4500" w:type="dxa"/>
            <w:tcBorders>
              <w:top w:val="nil"/>
              <w:left w:val="nil"/>
              <w:bottom w:val="single" w:sz="4" w:space="0" w:color="000000"/>
              <w:right w:val="single" w:sz="4" w:space="0" w:color="000000"/>
            </w:tcBorders>
            <w:shd w:val="clear" w:color="auto" w:fill="FFF2CC"/>
            <w:vAlign w:val="center"/>
            <w:tcPrChange w:id="1015" w:author="Sandhya T" w:date="2024-06-17T23:39:00Z" w16du:dateUtc="2024-06-17T18:09:00Z">
              <w:tcPr>
                <w:tcW w:w="4590" w:type="dxa"/>
                <w:gridSpan w:val="2"/>
                <w:tcBorders>
                  <w:top w:val="nil"/>
                  <w:left w:val="nil"/>
                  <w:bottom w:val="single" w:sz="4" w:space="0" w:color="000000"/>
                  <w:right w:val="single" w:sz="4" w:space="0" w:color="000000"/>
                </w:tcBorders>
                <w:shd w:val="clear" w:color="auto" w:fill="FFF2CC"/>
                <w:vAlign w:val="center"/>
              </w:tcPr>
            </w:tcPrChange>
          </w:tcPr>
          <w:p w14:paraId="4A483A8A" w14:textId="66FCADAB" w:rsidR="00F46CD0" w:rsidRDefault="00F46CD0" w:rsidP="00BC5984">
            <w:pPr>
              <w:spacing w:after="0" w:line="240" w:lineRule="auto"/>
              <w:jc w:val="both"/>
              <w:rPr>
                <w:rFonts w:ascii="Arial" w:eastAsia="Arial" w:hAnsi="Arial" w:cs="Arial"/>
                <w:b/>
                <w:color w:val="FF0066"/>
              </w:rPr>
            </w:pPr>
            <w:r>
              <w:rPr>
                <w:rFonts w:ascii="Arial" w:eastAsia="Arial" w:hAnsi="Arial" w:cs="Arial"/>
                <w:b/>
                <w:color w:val="FF0066"/>
              </w:rPr>
              <w:t>Digestive system problem, burning, urinary problem, fever, headache, dental, piles, blood-disorder, skin disease</w:t>
            </w:r>
            <w:r w:rsidR="00D85016">
              <w:rPr>
                <w:rFonts w:ascii="Arial" w:eastAsia="Arial" w:hAnsi="Arial" w:cs="Arial"/>
                <w:b/>
                <w:color w:val="FF0066"/>
              </w:rPr>
              <w:t>.</w:t>
            </w:r>
            <w:r>
              <w:rPr>
                <w:rFonts w:ascii="Arial" w:eastAsia="Arial" w:hAnsi="Arial" w:cs="Arial"/>
                <w:b/>
                <w:color w:val="FF0066"/>
              </w:rPr>
              <w:t xml:space="preserve"> </w:t>
            </w:r>
          </w:p>
        </w:tc>
        <w:tc>
          <w:tcPr>
            <w:tcW w:w="4410" w:type="dxa"/>
            <w:tcBorders>
              <w:top w:val="nil"/>
              <w:left w:val="nil"/>
              <w:bottom w:val="single" w:sz="4" w:space="0" w:color="000000"/>
              <w:right w:val="single" w:sz="4" w:space="0" w:color="000000"/>
            </w:tcBorders>
            <w:shd w:val="clear" w:color="auto" w:fill="FFF2CC"/>
            <w:vAlign w:val="center"/>
            <w:tcPrChange w:id="1016" w:author="Sandhya T" w:date="2024-06-17T23:39:00Z" w16du:dateUtc="2024-06-17T18:09:00Z">
              <w:tcPr>
                <w:tcW w:w="4410" w:type="dxa"/>
                <w:tcBorders>
                  <w:top w:val="nil"/>
                  <w:left w:val="nil"/>
                  <w:bottom w:val="single" w:sz="4" w:space="0" w:color="000000"/>
                  <w:right w:val="single" w:sz="4" w:space="0" w:color="000000"/>
                </w:tcBorders>
                <w:shd w:val="clear" w:color="auto" w:fill="FFF2CC"/>
                <w:vAlign w:val="center"/>
              </w:tcPr>
            </w:tcPrChange>
          </w:tcPr>
          <w:p w14:paraId="4FFA9E8B" w14:textId="492CDE26"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FF0066"/>
              </w:rPr>
            </w:pPr>
            <w:r>
              <w:rPr>
                <w:rFonts w:ascii="Arial" w:eastAsia="Arial" w:hAnsi="Arial" w:cs="Arial"/>
                <w:b/>
                <w:color w:val="FF0066"/>
              </w:rPr>
              <w:t xml:space="preserve">Wear </w:t>
            </w:r>
            <w:r w:rsidR="003B0F1E">
              <w:rPr>
                <w:rFonts w:ascii="Arial" w:eastAsia="Arial" w:hAnsi="Arial" w:cs="Arial"/>
                <w:b/>
                <w:color w:val="FF0066"/>
              </w:rPr>
              <w:t xml:space="preserve">red </w:t>
            </w:r>
            <w:r>
              <w:rPr>
                <w:rFonts w:ascii="Arial" w:eastAsia="Arial" w:hAnsi="Arial" w:cs="Arial"/>
                <w:b/>
                <w:color w:val="FF0066"/>
              </w:rPr>
              <w:t>sacred thread.</w:t>
            </w:r>
          </w:p>
          <w:p w14:paraId="5CA10F3D"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FF0066"/>
              </w:rPr>
            </w:pPr>
            <w:r>
              <w:rPr>
                <w:rFonts w:ascii="Arial" w:eastAsia="Arial" w:hAnsi="Arial" w:cs="Arial"/>
                <w:b/>
                <w:color w:val="FF0066"/>
              </w:rPr>
              <w:t>Morning walk.</w:t>
            </w:r>
          </w:p>
          <w:p w14:paraId="29D281B6" w14:textId="77777777" w:rsidR="00F46CD0" w:rsidRDefault="00F46CD0" w:rsidP="00F46CD0">
            <w:pPr>
              <w:numPr>
                <w:ilvl w:val="0"/>
                <w:numId w:val="28"/>
              </w:numPr>
              <w:pBdr>
                <w:top w:val="nil"/>
                <w:left w:val="nil"/>
                <w:bottom w:val="nil"/>
                <w:right w:val="nil"/>
                <w:between w:val="nil"/>
              </w:pBdr>
              <w:spacing w:after="0" w:line="240" w:lineRule="auto"/>
              <w:jc w:val="both"/>
              <w:rPr>
                <w:rFonts w:ascii="Arial" w:eastAsia="Arial" w:hAnsi="Arial" w:cs="Arial"/>
                <w:b/>
                <w:color w:val="FF0066"/>
              </w:rPr>
            </w:pPr>
            <w:r>
              <w:rPr>
                <w:rFonts w:ascii="Arial" w:eastAsia="Arial" w:hAnsi="Arial" w:cs="Arial"/>
                <w:b/>
                <w:color w:val="FF0066"/>
              </w:rPr>
              <w:t>Drink fruit juice at day time.</w:t>
            </w:r>
          </w:p>
        </w:tc>
      </w:tr>
    </w:tbl>
    <w:p w14:paraId="15E9BA16" w14:textId="77777777" w:rsidR="00C96032" w:rsidDel="003B13B9" w:rsidRDefault="00C96032" w:rsidP="001645E6">
      <w:pPr>
        <w:rPr>
          <w:del w:id="1017" w:author="Dinesh N" w:date="2024-06-22T23:32:00Z" w16du:dateUtc="2024-06-22T18:02:00Z"/>
          <w:rFonts w:ascii="Arial Rounded" w:eastAsia="Arial Rounded" w:hAnsi="Arial Rounded" w:cs="Arial Rounded"/>
          <w:b/>
          <w:color w:val="7030A0"/>
          <w:sz w:val="28"/>
          <w:szCs w:val="28"/>
        </w:rPr>
      </w:pPr>
    </w:p>
    <w:p w14:paraId="76F413F5" w14:textId="77777777" w:rsidR="007F07DE" w:rsidDel="003B13B9" w:rsidRDefault="007F07DE" w:rsidP="007F07DE">
      <w:pPr>
        <w:tabs>
          <w:tab w:val="left" w:pos="7635"/>
        </w:tabs>
        <w:rPr>
          <w:del w:id="1018" w:author="Dinesh N" w:date="2024-06-22T23:32:00Z" w16du:dateUtc="2024-06-22T18:02:00Z"/>
          <w:sz w:val="24"/>
          <w:szCs w:val="24"/>
        </w:rPr>
      </w:pPr>
    </w:p>
    <w:p w14:paraId="4AE09DC6" w14:textId="77777777" w:rsidR="00731F31" w:rsidDel="003B13B9" w:rsidRDefault="00731F31" w:rsidP="001645E6">
      <w:pPr>
        <w:rPr>
          <w:del w:id="1019" w:author="Dinesh N" w:date="2024-06-22T23:32:00Z" w16du:dateUtc="2024-06-22T18:02:00Z"/>
          <w:rFonts w:ascii="Arial Rounded" w:eastAsia="Arial Rounded" w:hAnsi="Arial Rounded" w:cs="Arial Rounded"/>
          <w:b/>
          <w:color w:val="7030A0"/>
          <w:sz w:val="28"/>
          <w:szCs w:val="28"/>
        </w:rPr>
      </w:pPr>
    </w:p>
    <w:p w14:paraId="0903DFBC" w14:textId="77777777" w:rsidR="00731F31" w:rsidDel="003B13B9" w:rsidRDefault="00731F31" w:rsidP="001645E6">
      <w:pPr>
        <w:rPr>
          <w:del w:id="1020" w:author="Dinesh N" w:date="2024-06-22T23:32:00Z" w16du:dateUtc="2024-06-22T18:02:00Z"/>
          <w:rFonts w:ascii="Arial Rounded" w:eastAsia="Arial Rounded" w:hAnsi="Arial Rounded" w:cs="Arial Rounded"/>
          <w:b/>
          <w:color w:val="7030A0"/>
          <w:sz w:val="28"/>
          <w:szCs w:val="28"/>
        </w:rPr>
      </w:pPr>
    </w:p>
    <w:p w14:paraId="5CCD2073" w14:textId="77777777" w:rsidR="00731F31" w:rsidDel="003B13B9" w:rsidRDefault="00731F31" w:rsidP="001645E6">
      <w:pPr>
        <w:rPr>
          <w:del w:id="1021" w:author="Dinesh N" w:date="2024-06-22T23:32:00Z" w16du:dateUtc="2024-06-22T18:02:00Z"/>
          <w:rFonts w:ascii="Arial Rounded" w:eastAsia="Arial Rounded" w:hAnsi="Arial Rounded" w:cs="Arial Rounded"/>
          <w:b/>
          <w:color w:val="7030A0"/>
          <w:sz w:val="28"/>
          <w:szCs w:val="28"/>
        </w:rPr>
      </w:pPr>
    </w:p>
    <w:p w14:paraId="1E3F4DA3" w14:textId="6C4FF239" w:rsidR="00731F31" w:rsidRDefault="00731F31" w:rsidP="001645E6">
      <w:pPr>
        <w:rPr>
          <w:rFonts w:ascii="Arial Rounded" w:eastAsia="Arial Rounded" w:hAnsi="Arial Rounded" w:cs="Arial Rounded"/>
          <w:b/>
          <w:color w:val="7030A0"/>
          <w:sz w:val="28"/>
          <w:szCs w:val="28"/>
        </w:rPr>
      </w:pPr>
    </w:p>
    <w:p w14:paraId="7F3EDA23" w14:textId="6EB711C6" w:rsidR="00F46CD0" w:rsidRDefault="00F46CD0" w:rsidP="00C96032">
      <w:pPr>
        <w:jc w:val="center"/>
        <w:rPr>
          <w:rFonts w:ascii="Bahnschrift SemiBold SemiConden" w:eastAsia="Bahnschrift SemiBold SemiConden" w:hAnsi="Bahnschrift SemiBold SemiConden" w:cs="Bahnschrift SemiBold SemiConden"/>
          <w:color w:val="C00000"/>
          <w:sz w:val="36"/>
          <w:szCs w:val="36"/>
          <w:u w:val="single"/>
        </w:rPr>
      </w:pPr>
      <w:r>
        <w:rPr>
          <w:rFonts w:ascii="Bahnschrift SemiBold SemiConden" w:eastAsia="Bahnschrift SemiBold SemiConden" w:hAnsi="Bahnschrift SemiBold SemiConden" w:cs="Bahnschrift SemiBold SemiConden"/>
          <w:color w:val="C00000"/>
          <w:sz w:val="36"/>
          <w:szCs w:val="36"/>
          <w:u w:val="single"/>
        </w:rPr>
        <w:t>MATCHING TABLE</w:t>
      </w:r>
      <w:r w:rsidR="00C50481">
        <w:rPr>
          <w:rFonts w:ascii="Bahnschrift SemiBold SemiConden" w:eastAsia="Bahnschrift SemiBold SemiConden" w:hAnsi="Bahnschrift SemiBold SemiConden" w:cs="Bahnschrift SemiBold SemiConden"/>
          <w:color w:val="C00000"/>
          <w:sz w:val="36"/>
          <w:szCs w:val="36"/>
          <w:u w:val="single"/>
        </w:rPr>
        <w:t xml:space="preserve"> FOR ALL</w:t>
      </w:r>
      <w:r>
        <w:rPr>
          <w:rFonts w:ascii="Bahnschrift SemiBold SemiConden" w:eastAsia="Bahnschrift SemiBold SemiConden" w:hAnsi="Bahnschrift SemiBold SemiConden" w:cs="Bahnschrift SemiBold SemiConden"/>
          <w:color w:val="C00000"/>
          <w:sz w:val="36"/>
          <w:szCs w:val="36"/>
          <w:u w:val="single"/>
        </w:rPr>
        <w:t>:</w:t>
      </w:r>
    </w:p>
    <w:p w14:paraId="294373B1" w14:textId="03CC9683" w:rsidR="00F46CD0" w:rsidRPr="00327938" w:rsidRDefault="00152ED2" w:rsidP="00327938">
      <w:pPr>
        <w:jc w:val="center"/>
        <w:rPr>
          <w:rFonts w:ascii="Aptos Display" w:eastAsia="Bahnschrift SemiBold SemiConden" w:hAnsi="Aptos Display" w:cs="Bahnschrift SemiBold SemiConden"/>
          <w:b/>
          <w:bCs/>
          <w:color w:val="7F3F00"/>
          <w:sz w:val="28"/>
          <w:szCs w:val="28"/>
        </w:rPr>
      </w:pPr>
      <w:r w:rsidRPr="00327938">
        <w:rPr>
          <w:rFonts w:ascii="Aptos Display" w:eastAsia="Bahnschrift SemiBold SemiConden" w:hAnsi="Aptos Display" w:cs="Bahnschrift SemiBold SemiConden"/>
          <w:b/>
          <w:bCs/>
          <w:color w:val="7F3F00"/>
          <w:sz w:val="28"/>
          <w:szCs w:val="28"/>
        </w:rPr>
        <w:t>Your Date only is considered</w:t>
      </w:r>
    </w:p>
    <w:tbl>
      <w:tblPr>
        <w:tblW w:w="9589" w:type="dxa"/>
        <w:tblLayout w:type="fixed"/>
        <w:tblLook w:val="0400" w:firstRow="0" w:lastRow="0" w:firstColumn="0" w:lastColumn="0" w:noHBand="0" w:noVBand="1"/>
      </w:tblPr>
      <w:tblGrid>
        <w:gridCol w:w="1777"/>
        <w:gridCol w:w="1834"/>
        <w:gridCol w:w="1834"/>
        <w:gridCol w:w="2374"/>
        <w:gridCol w:w="1770"/>
      </w:tblGrid>
      <w:tr w:rsidR="00F46CD0" w14:paraId="373EC4EA" w14:textId="77777777" w:rsidTr="00BC5984">
        <w:trPr>
          <w:trHeight w:val="886"/>
        </w:trPr>
        <w:tc>
          <w:tcPr>
            <w:tcW w:w="1777" w:type="dxa"/>
            <w:tcBorders>
              <w:top w:val="single" w:sz="4" w:space="0" w:color="000000"/>
              <w:left w:val="single" w:sz="4" w:space="0" w:color="000000"/>
              <w:bottom w:val="single" w:sz="4" w:space="0" w:color="000000"/>
              <w:right w:val="single" w:sz="4" w:space="0" w:color="000000"/>
            </w:tcBorders>
            <w:shd w:val="clear" w:color="auto" w:fill="DDEBF7"/>
            <w:vAlign w:val="center"/>
          </w:tcPr>
          <w:p w14:paraId="1BBA1443" w14:textId="77777777" w:rsidR="00F46CD0" w:rsidRDefault="00F46CD0" w:rsidP="00BC5984">
            <w:pPr>
              <w:spacing w:after="0" w:line="240" w:lineRule="auto"/>
              <w:jc w:val="center"/>
              <w:rPr>
                <w:rFonts w:ascii="Amasis MT Pro Black" w:eastAsia="Amasis MT Pro Black" w:hAnsi="Amasis MT Pro Black" w:cs="Amasis MT Pro Black"/>
                <w:color w:val="1F4E78"/>
              </w:rPr>
            </w:pPr>
            <w:r>
              <w:rPr>
                <w:rFonts w:ascii="Amasis MT Pro Black" w:eastAsia="Amasis MT Pro Black" w:hAnsi="Amasis MT Pro Black" w:cs="Amasis MT Pro Black"/>
                <w:color w:val="1F4E78"/>
              </w:rPr>
              <w:t>NUMBER</w:t>
            </w:r>
          </w:p>
        </w:tc>
        <w:tc>
          <w:tcPr>
            <w:tcW w:w="1834" w:type="dxa"/>
            <w:tcBorders>
              <w:top w:val="single" w:sz="4" w:space="0" w:color="000000"/>
              <w:left w:val="nil"/>
              <w:bottom w:val="single" w:sz="4" w:space="0" w:color="000000"/>
              <w:right w:val="single" w:sz="4" w:space="0" w:color="000000"/>
            </w:tcBorders>
            <w:shd w:val="clear" w:color="auto" w:fill="DDEBF7"/>
            <w:vAlign w:val="center"/>
          </w:tcPr>
          <w:p w14:paraId="4CA80257" w14:textId="77777777" w:rsidR="00F46CD0" w:rsidRDefault="00F46CD0" w:rsidP="00BC5984">
            <w:pPr>
              <w:spacing w:after="0" w:line="240" w:lineRule="auto"/>
              <w:jc w:val="center"/>
              <w:rPr>
                <w:rFonts w:ascii="Amasis MT Pro Black" w:eastAsia="Amasis MT Pro Black" w:hAnsi="Amasis MT Pro Black" w:cs="Amasis MT Pro Black"/>
                <w:color w:val="1F4E78"/>
              </w:rPr>
            </w:pPr>
            <w:r>
              <w:rPr>
                <w:rFonts w:ascii="Amasis MT Pro Black" w:eastAsia="Amasis MT Pro Black" w:hAnsi="Amasis MT Pro Black" w:cs="Amasis MT Pro Black"/>
                <w:color w:val="1F4E78"/>
              </w:rPr>
              <w:t>SUPER FRIENDLY</w:t>
            </w:r>
          </w:p>
        </w:tc>
        <w:tc>
          <w:tcPr>
            <w:tcW w:w="1834" w:type="dxa"/>
            <w:tcBorders>
              <w:top w:val="single" w:sz="4" w:space="0" w:color="000000"/>
              <w:left w:val="nil"/>
              <w:bottom w:val="single" w:sz="4" w:space="0" w:color="000000"/>
              <w:right w:val="single" w:sz="4" w:space="0" w:color="000000"/>
            </w:tcBorders>
            <w:shd w:val="clear" w:color="auto" w:fill="DDEBF7"/>
            <w:vAlign w:val="center"/>
          </w:tcPr>
          <w:p w14:paraId="646E9FB1" w14:textId="77777777" w:rsidR="00F46CD0" w:rsidRDefault="00F46CD0" w:rsidP="00BC5984">
            <w:pPr>
              <w:spacing w:after="0" w:line="240" w:lineRule="auto"/>
              <w:jc w:val="center"/>
              <w:rPr>
                <w:rFonts w:ascii="Amasis MT Pro Black" w:eastAsia="Amasis MT Pro Black" w:hAnsi="Amasis MT Pro Black" w:cs="Amasis MT Pro Black"/>
                <w:color w:val="1F4E78"/>
              </w:rPr>
            </w:pPr>
            <w:r>
              <w:rPr>
                <w:rFonts w:ascii="Amasis MT Pro Black" w:eastAsia="Amasis MT Pro Black" w:hAnsi="Amasis MT Pro Black" w:cs="Amasis MT Pro Black"/>
                <w:color w:val="1F4E78"/>
              </w:rPr>
              <w:t>FRIENDLY</w:t>
            </w:r>
          </w:p>
        </w:tc>
        <w:tc>
          <w:tcPr>
            <w:tcW w:w="2374" w:type="dxa"/>
            <w:tcBorders>
              <w:top w:val="single" w:sz="4" w:space="0" w:color="000000"/>
              <w:left w:val="nil"/>
              <w:bottom w:val="single" w:sz="4" w:space="0" w:color="000000"/>
              <w:right w:val="single" w:sz="4" w:space="0" w:color="000000"/>
            </w:tcBorders>
            <w:shd w:val="clear" w:color="auto" w:fill="DDEBF7"/>
            <w:vAlign w:val="center"/>
          </w:tcPr>
          <w:p w14:paraId="48C76915" w14:textId="77777777" w:rsidR="00F46CD0" w:rsidRDefault="00F46CD0" w:rsidP="00BC5984">
            <w:pPr>
              <w:spacing w:after="0" w:line="240" w:lineRule="auto"/>
              <w:jc w:val="center"/>
              <w:rPr>
                <w:rFonts w:ascii="Amasis MT Pro Black" w:eastAsia="Amasis MT Pro Black" w:hAnsi="Amasis MT Pro Black" w:cs="Amasis MT Pro Black"/>
                <w:color w:val="1F4E78"/>
              </w:rPr>
            </w:pPr>
            <w:r>
              <w:rPr>
                <w:rFonts w:ascii="Amasis MT Pro Black" w:eastAsia="Amasis MT Pro Black" w:hAnsi="Amasis MT Pro Black" w:cs="Amasis MT Pro Black"/>
                <w:color w:val="1F4E78"/>
              </w:rPr>
              <w:t>INDIFFERENT</w:t>
            </w:r>
          </w:p>
          <w:p w14:paraId="02F12C36" w14:textId="555E0487" w:rsidR="0034799D" w:rsidRDefault="0034799D" w:rsidP="00BC5984">
            <w:pPr>
              <w:spacing w:after="0" w:line="240" w:lineRule="auto"/>
              <w:jc w:val="center"/>
              <w:rPr>
                <w:rFonts w:ascii="Amasis MT Pro Black" w:eastAsia="Amasis MT Pro Black" w:hAnsi="Amasis MT Pro Black" w:cs="Amasis MT Pro Black"/>
                <w:color w:val="1F4E78"/>
              </w:rPr>
            </w:pPr>
            <w:r>
              <w:rPr>
                <w:rFonts w:ascii="Amasis MT Pro Black" w:eastAsia="Amasis MT Pro Black" w:hAnsi="Amasis MT Pro Black" w:cs="Amasis MT Pro Black"/>
                <w:color w:val="1F4E78"/>
              </w:rPr>
              <w:t>(Reverse)</w:t>
            </w:r>
          </w:p>
        </w:tc>
        <w:tc>
          <w:tcPr>
            <w:tcW w:w="1770" w:type="dxa"/>
            <w:tcBorders>
              <w:top w:val="single" w:sz="4" w:space="0" w:color="000000"/>
              <w:left w:val="nil"/>
              <w:bottom w:val="single" w:sz="4" w:space="0" w:color="000000"/>
              <w:right w:val="single" w:sz="4" w:space="0" w:color="000000"/>
            </w:tcBorders>
            <w:shd w:val="clear" w:color="auto" w:fill="DDEBF7"/>
            <w:vAlign w:val="center"/>
          </w:tcPr>
          <w:p w14:paraId="7939BE19" w14:textId="795BE2A8" w:rsidR="00F46CD0" w:rsidRDefault="00005684" w:rsidP="00BC5984">
            <w:pPr>
              <w:spacing w:after="0" w:line="240" w:lineRule="auto"/>
              <w:jc w:val="center"/>
              <w:rPr>
                <w:rFonts w:ascii="Amasis MT Pro Black" w:eastAsia="Amasis MT Pro Black" w:hAnsi="Amasis MT Pro Black" w:cs="Amasis MT Pro Black"/>
                <w:color w:val="1F4E78"/>
              </w:rPr>
            </w:pPr>
            <w:r>
              <w:rPr>
                <w:rFonts w:ascii="Amasis MT Pro Black" w:eastAsia="Amasis MT Pro Black" w:hAnsi="Amasis MT Pro Black" w:cs="Amasis MT Pro Black"/>
                <w:color w:val="1F4E78"/>
              </w:rPr>
              <w:t>UNFR</w:t>
            </w:r>
            <w:r w:rsidR="00A446B5">
              <w:rPr>
                <w:rFonts w:ascii="Amasis MT Pro Black" w:eastAsia="Amasis MT Pro Black" w:hAnsi="Amasis MT Pro Black" w:cs="Amasis MT Pro Black"/>
                <w:color w:val="1F4E78"/>
              </w:rPr>
              <w:t>IENDLY</w:t>
            </w:r>
          </w:p>
        </w:tc>
      </w:tr>
      <w:tr w:rsidR="00F46CD0" w14:paraId="6FCD5ADC" w14:textId="77777777" w:rsidTr="00BC5984">
        <w:trPr>
          <w:trHeight w:val="334"/>
        </w:trPr>
        <w:tc>
          <w:tcPr>
            <w:tcW w:w="1777" w:type="dxa"/>
            <w:tcBorders>
              <w:top w:val="nil"/>
              <w:left w:val="single" w:sz="4" w:space="0" w:color="000000"/>
              <w:bottom w:val="single" w:sz="4" w:space="0" w:color="000000"/>
              <w:right w:val="single" w:sz="4" w:space="0" w:color="000000"/>
            </w:tcBorders>
            <w:shd w:val="clear" w:color="auto" w:fill="FFF2CC"/>
            <w:vAlign w:val="center"/>
          </w:tcPr>
          <w:p w14:paraId="7E150AEA"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1</w:t>
            </w:r>
          </w:p>
        </w:tc>
        <w:tc>
          <w:tcPr>
            <w:tcW w:w="1834" w:type="dxa"/>
            <w:tcBorders>
              <w:top w:val="nil"/>
              <w:left w:val="nil"/>
              <w:bottom w:val="single" w:sz="4" w:space="0" w:color="000000"/>
              <w:right w:val="single" w:sz="4" w:space="0" w:color="000000"/>
            </w:tcBorders>
            <w:shd w:val="clear" w:color="auto" w:fill="FFF2CC"/>
            <w:vAlign w:val="center"/>
          </w:tcPr>
          <w:p w14:paraId="08509EE9"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w:t>
            </w:r>
          </w:p>
        </w:tc>
        <w:tc>
          <w:tcPr>
            <w:tcW w:w="1834" w:type="dxa"/>
            <w:tcBorders>
              <w:top w:val="nil"/>
              <w:left w:val="nil"/>
              <w:bottom w:val="single" w:sz="4" w:space="0" w:color="000000"/>
              <w:right w:val="single" w:sz="4" w:space="0" w:color="000000"/>
            </w:tcBorders>
            <w:shd w:val="clear" w:color="auto" w:fill="FFF2CC"/>
            <w:vAlign w:val="center"/>
          </w:tcPr>
          <w:p w14:paraId="17ECF357"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2,3,6,7,9</w:t>
            </w:r>
          </w:p>
        </w:tc>
        <w:tc>
          <w:tcPr>
            <w:tcW w:w="2374" w:type="dxa"/>
            <w:tcBorders>
              <w:top w:val="nil"/>
              <w:left w:val="nil"/>
              <w:bottom w:val="single" w:sz="4" w:space="0" w:color="000000"/>
              <w:right w:val="single" w:sz="4" w:space="0" w:color="000000"/>
            </w:tcBorders>
            <w:shd w:val="clear" w:color="auto" w:fill="FFF2CC"/>
            <w:vAlign w:val="center"/>
          </w:tcPr>
          <w:p w14:paraId="784007E6"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1,8</w:t>
            </w:r>
          </w:p>
        </w:tc>
        <w:tc>
          <w:tcPr>
            <w:tcW w:w="1770" w:type="dxa"/>
            <w:tcBorders>
              <w:top w:val="nil"/>
              <w:left w:val="nil"/>
              <w:bottom w:val="single" w:sz="4" w:space="0" w:color="000000"/>
              <w:right w:val="single" w:sz="4" w:space="0" w:color="000000"/>
            </w:tcBorders>
            <w:shd w:val="clear" w:color="auto" w:fill="FFF2CC"/>
            <w:vAlign w:val="bottom"/>
          </w:tcPr>
          <w:p w14:paraId="4B7C04B4"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4,5</w:t>
            </w:r>
          </w:p>
        </w:tc>
      </w:tr>
      <w:tr w:rsidR="00F46CD0" w14:paraId="5DA29579" w14:textId="77777777" w:rsidTr="00BC5984">
        <w:trPr>
          <w:trHeight w:val="334"/>
        </w:trPr>
        <w:tc>
          <w:tcPr>
            <w:tcW w:w="1777" w:type="dxa"/>
            <w:tcBorders>
              <w:top w:val="nil"/>
              <w:left w:val="single" w:sz="4" w:space="0" w:color="000000"/>
              <w:bottom w:val="single" w:sz="4" w:space="0" w:color="000000"/>
              <w:right w:val="single" w:sz="4" w:space="0" w:color="000000"/>
            </w:tcBorders>
            <w:shd w:val="clear" w:color="auto" w:fill="E2EFDA"/>
            <w:vAlign w:val="center"/>
          </w:tcPr>
          <w:p w14:paraId="34239239"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2</w:t>
            </w:r>
          </w:p>
        </w:tc>
        <w:tc>
          <w:tcPr>
            <w:tcW w:w="1834" w:type="dxa"/>
            <w:tcBorders>
              <w:top w:val="nil"/>
              <w:left w:val="nil"/>
              <w:bottom w:val="single" w:sz="4" w:space="0" w:color="000000"/>
              <w:right w:val="single" w:sz="4" w:space="0" w:color="000000"/>
            </w:tcBorders>
            <w:shd w:val="clear" w:color="auto" w:fill="E2EFDA"/>
            <w:vAlign w:val="center"/>
          </w:tcPr>
          <w:p w14:paraId="53AD688D"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2,6,9</w:t>
            </w:r>
          </w:p>
        </w:tc>
        <w:tc>
          <w:tcPr>
            <w:tcW w:w="1834" w:type="dxa"/>
            <w:tcBorders>
              <w:top w:val="nil"/>
              <w:left w:val="nil"/>
              <w:bottom w:val="single" w:sz="4" w:space="0" w:color="000000"/>
              <w:right w:val="single" w:sz="4" w:space="0" w:color="000000"/>
            </w:tcBorders>
            <w:shd w:val="clear" w:color="auto" w:fill="E2EFDA"/>
            <w:vAlign w:val="center"/>
          </w:tcPr>
          <w:p w14:paraId="3E90CCE1"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1,4,7</w:t>
            </w:r>
          </w:p>
        </w:tc>
        <w:tc>
          <w:tcPr>
            <w:tcW w:w="2374" w:type="dxa"/>
            <w:tcBorders>
              <w:top w:val="nil"/>
              <w:left w:val="nil"/>
              <w:bottom w:val="single" w:sz="4" w:space="0" w:color="000000"/>
              <w:right w:val="single" w:sz="4" w:space="0" w:color="000000"/>
            </w:tcBorders>
            <w:shd w:val="clear" w:color="auto" w:fill="E2EFDA"/>
            <w:vAlign w:val="center"/>
          </w:tcPr>
          <w:p w14:paraId="54109D8B"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3,8</w:t>
            </w:r>
          </w:p>
        </w:tc>
        <w:tc>
          <w:tcPr>
            <w:tcW w:w="1770" w:type="dxa"/>
            <w:tcBorders>
              <w:top w:val="nil"/>
              <w:left w:val="nil"/>
              <w:bottom w:val="single" w:sz="4" w:space="0" w:color="000000"/>
              <w:right w:val="single" w:sz="4" w:space="0" w:color="000000"/>
            </w:tcBorders>
            <w:shd w:val="clear" w:color="auto" w:fill="E2EFDA"/>
            <w:vAlign w:val="bottom"/>
          </w:tcPr>
          <w:p w14:paraId="1C78B41E"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5</w:t>
            </w:r>
          </w:p>
        </w:tc>
      </w:tr>
      <w:tr w:rsidR="00F46CD0" w14:paraId="45CB95A3" w14:textId="77777777" w:rsidTr="00BC5984">
        <w:trPr>
          <w:trHeight w:val="334"/>
        </w:trPr>
        <w:tc>
          <w:tcPr>
            <w:tcW w:w="1777" w:type="dxa"/>
            <w:tcBorders>
              <w:top w:val="nil"/>
              <w:left w:val="single" w:sz="4" w:space="0" w:color="000000"/>
              <w:bottom w:val="single" w:sz="4" w:space="0" w:color="000000"/>
              <w:right w:val="single" w:sz="4" w:space="0" w:color="000000"/>
            </w:tcBorders>
            <w:shd w:val="clear" w:color="auto" w:fill="FFF2CC"/>
            <w:vAlign w:val="center"/>
          </w:tcPr>
          <w:p w14:paraId="414D3419"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3</w:t>
            </w:r>
          </w:p>
        </w:tc>
        <w:tc>
          <w:tcPr>
            <w:tcW w:w="1834" w:type="dxa"/>
            <w:tcBorders>
              <w:top w:val="nil"/>
              <w:left w:val="nil"/>
              <w:bottom w:val="single" w:sz="4" w:space="0" w:color="000000"/>
              <w:right w:val="single" w:sz="4" w:space="0" w:color="000000"/>
            </w:tcBorders>
            <w:shd w:val="clear" w:color="auto" w:fill="FFF2CC"/>
            <w:vAlign w:val="center"/>
          </w:tcPr>
          <w:p w14:paraId="49D48790"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6,9</w:t>
            </w:r>
          </w:p>
        </w:tc>
        <w:tc>
          <w:tcPr>
            <w:tcW w:w="1834" w:type="dxa"/>
            <w:tcBorders>
              <w:top w:val="nil"/>
              <w:left w:val="nil"/>
              <w:bottom w:val="single" w:sz="4" w:space="0" w:color="000000"/>
              <w:right w:val="single" w:sz="4" w:space="0" w:color="000000"/>
            </w:tcBorders>
            <w:shd w:val="clear" w:color="auto" w:fill="FFF2CC"/>
            <w:vAlign w:val="center"/>
          </w:tcPr>
          <w:p w14:paraId="7961690A"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1,5</w:t>
            </w:r>
          </w:p>
        </w:tc>
        <w:tc>
          <w:tcPr>
            <w:tcW w:w="2374" w:type="dxa"/>
            <w:tcBorders>
              <w:top w:val="nil"/>
              <w:left w:val="nil"/>
              <w:bottom w:val="single" w:sz="4" w:space="0" w:color="000000"/>
              <w:right w:val="single" w:sz="4" w:space="0" w:color="000000"/>
            </w:tcBorders>
            <w:shd w:val="clear" w:color="auto" w:fill="FFF2CC"/>
            <w:vAlign w:val="center"/>
          </w:tcPr>
          <w:p w14:paraId="29079AA6"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2,4,7</w:t>
            </w:r>
          </w:p>
        </w:tc>
        <w:tc>
          <w:tcPr>
            <w:tcW w:w="1770" w:type="dxa"/>
            <w:tcBorders>
              <w:top w:val="nil"/>
              <w:left w:val="nil"/>
              <w:bottom w:val="single" w:sz="4" w:space="0" w:color="000000"/>
              <w:right w:val="single" w:sz="4" w:space="0" w:color="000000"/>
            </w:tcBorders>
            <w:shd w:val="clear" w:color="auto" w:fill="FFF2CC"/>
            <w:vAlign w:val="bottom"/>
          </w:tcPr>
          <w:p w14:paraId="23C48914"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3,8</w:t>
            </w:r>
          </w:p>
        </w:tc>
      </w:tr>
      <w:tr w:rsidR="00F46CD0" w14:paraId="41099781" w14:textId="77777777" w:rsidTr="00BC5984">
        <w:trPr>
          <w:trHeight w:val="334"/>
        </w:trPr>
        <w:tc>
          <w:tcPr>
            <w:tcW w:w="1777" w:type="dxa"/>
            <w:tcBorders>
              <w:top w:val="nil"/>
              <w:left w:val="single" w:sz="4" w:space="0" w:color="000000"/>
              <w:bottom w:val="single" w:sz="4" w:space="0" w:color="000000"/>
              <w:right w:val="single" w:sz="4" w:space="0" w:color="000000"/>
            </w:tcBorders>
            <w:shd w:val="clear" w:color="auto" w:fill="E2EFDA"/>
            <w:vAlign w:val="center"/>
          </w:tcPr>
          <w:p w14:paraId="2E387218"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4</w:t>
            </w:r>
          </w:p>
        </w:tc>
        <w:tc>
          <w:tcPr>
            <w:tcW w:w="1834" w:type="dxa"/>
            <w:tcBorders>
              <w:top w:val="nil"/>
              <w:left w:val="nil"/>
              <w:bottom w:val="single" w:sz="4" w:space="0" w:color="000000"/>
              <w:right w:val="single" w:sz="4" w:space="0" w:color="000000"/>
            </w:tcBorders>
            <w:shd w:val="clear" w:color="auto" w:fill="E2EFDA"/>
            <w:vAlign w:val="center"/>
          </w:tcPr>
          <w:p w14:paraId="467DE16E"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4,6</w:t>
            </w:r>
          </w:p>
        </w:tc>
        <w:tc>
          <w:tcPr>
            <w:tcW w:w="1834" w:type="dxa"/>
            <w:tcBorders>
              <w:top w:val="nil"/>
              <w:left w:val="nil"/>
              <w:bottom w:val="single" w:sz="4" w:space="0" w:color="000000"/>
              <w:right w:val="single" w:sz="4" w:space="0" w:color="000000"/>
            </w:tcBorders>
            <w:shd w:val="clear" w:color="auto" w:fill="E2EFDA"/>
            <w:vAlign w:val="center"/>
          </w:tcPr>
          <w:p w14:paraId="663E0336"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2,7,8,9</w:t>
            </w:r>
          </w:p>
        </w:tc>
        <w:tc>
          <w:tcPr>
            <w:tcW w:w="2374" w:type="dxa"/>
            <w:tcBorders>
              <w:top w:val="nil"/>
              <w:left w:val="nil"/>
              <w:bottom w:val="single" w:sz="4" w:space="0" w:color="000000"/>
              <w:right w:val="single" w:sz="4" w:space="0" w:color="000000"/>
            </w:tcBorders>
            <w:shd w:val="clear" w:color="auto" w:fill="E2EFDA"/>
            <w:vAlign w:val="center"/>
          </w:tcPr>
          <w:p w14:paraId="740E2F0B"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3,5</w:t>
            </w:r>
          </w:p>
        </w:tc>
        <w:tc>
          <w:tcPr>
            <w:tcW w:w="1770" w:type="dxa"/>
            <w:tcBorders>
              <w:top w:val="nil"/>
              <w:left w:val="nil"/>
              <w:bottom w:val="single" w:sz="4" w:space="0" w:color="000000"/>
              <w:right w:val="single" w:sz="4" w:space="0" w:color="000000"/>
            </w:tcBorders>
            <w:shd w:val="clear" w:color="auto" w:fill="E2EFDA"/>
            <w:vAlign w:val="bottom"/>
          </w:tcPr>
          <w:p w14:paraId="5F2F9F92"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1</w:t>
            </w:r>
          </w:p>
        </w:tc>
      </w:tr>
      <w:tr w:rsidR="00F46CD0" w14:paraId="5BA4D80B" w14:textId="77777777" w:rsidTr="00BC5984">
        <w:trPr>
          <w:trHeight w:val="334"/>
        </w:trPr>
        <w:tc>
          <w:tcPr>
            <w:tcW w:w="1777" w:type="dxa"/>
            <w:tcBorders>
              <w:top w:val="nil"/>
              <w:left w:val="single" w:sz="4" w:space="0" w:color="000000"/>
              <w:bottom w:val="single" w:sz="4" w:space="0" w:color="000000"/>
              <w:right w:val="single" w:sz="4" w:space="0" w:color="000000"/>
            </w:tcBorders>
            <w:shd w:val="clear" w:color="auto" w:fill="FFF2CC"/>
            <w:vAlign w:val="center"/>
          </w:tcPr>
          <w:p w14:paraId="2806062F"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5</w:t>
            </w:r>
          </w:p>
        </w:tc>
        <w:tc>
          <w:tcPr>
            <w:tcW w:w="1834" w:type="dxa"/>
            <w:tcBorders>
              <w:top w:val="nil"/>
              <w:left w:val="nil"/>
              <w:bottom w:val="single" w:sz="4" w:space="0" w:color="000000"/>
              <w:right w:val="single" w:sz="4" w:space="0" w:color="000000"/>
            </w:tcBorders>
            <w:shd w:val="clear" w:color="auto" w:fill="FFF2CC"/>
            <w:vAlign w:val="center"/>
          </w:tcPr>
          <w:p w14:paraId="0A27F625"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w:t>
            </w:r>
          </w:p>
        </w:tc>
        <w:tc>
          <w:tcPr>
            <w:tcW w:w="1834" w:type="dxa"/>
            <w:tcBorders>
              <w:top w:val="nil"/>
              <w:left w:val="nil"/>
              <w:bottom w:val="single" w:sz="4" w:space="0" w:color="000000"/>
              <w:right w:val="single" w:sz="4" w:space="0" w:color="000000"/>
            </w:tcBorders>
            <w:shd w:val="clear" w:color="auto" w:fill="FFF2CC"/>
            <w:vAlign w:val="center"/>
          </w:tcPr>
          <w:p w14:paraId="3A1A9E57"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3</w:t>
            </w:r>
          </w:p>
        </w:tc>
        <w:tc>
          <w:tcPr>
            <w:tcW w:w="2374" w:type="dxa"/>
            <w:tcBorders>
              <w:top w:val="nil"/>
              <w:left w:val="nil"/>
              <w:bottom w:val="single" w:sz="4" w:space="0" w:color="000000"/>
              <w:right w:val="single" w:sz="4" w:space="0" w:color="000000"/>
            </w:tcBorders>
            <w:shd w:val="clear" w:color="auto" w:fill="FFF2CC"/>
            <w:vAlign w:val="center"/>
          </w:tcPr>
          <w:p w14:paraId="2A395296"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4,6,7,8,9</w:t>
            </w:r>
          </w:p>
        </w:tc>
        <w:tc>
          <w:tcPr>
            <w:tcW w:w="1770" w:type="dxa"/>
            <w:tcBorders>
              <w:top w:val="nil"/>
              <w:left w:val="nil"/>
              <w:bottom w:val="single" w:sz="4" w:space="0" w:color="000000"/>
              <w:right w:val="single" w:sz="4" w:space="0" w:color="000000"/>
            </w:tcBorders>
            <w:shd w:val="clear" w:color="auto" w:fill="FFF2CC"/>
            <w:vAlign w:val="bottom"/>
          </w:tcPr>
          <w:p w14:paraId="74221C4E"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1,2,5</w:t>
            </w:r>
          </w:p>
        </w:tc>
      </w:tr>
      <w:tr w:rsidR="00F46CD0" w14:paraId="0D57EB5E" w14:textId="77777777" w:rsidTr="00BC5984">
        <w:trPr>
          <w:trHeight w:val="334"/>
        </w:trPr>
        <w:tc>
          <w:tcPr>
            <w:tcW w:w="1777" w:type="dxa"/>
            <w:tcBorders>
              <w:top w:val="nil"/>
              <w:left w:val="single" w:sz="4" w:space="0" w:color="000000"/>
              <w:bottom w:val="single" w:sz="4" w:space="0" w:color="000000"/>
              <w:right w:val="single" w:sz="4" w:space="0" w:color="000000"/>
            </w:tcBorders>
            <w:shd w:val="clear" w:color="auto" w:fill="E2EFDA"/>
            <w:vAlign w:val="center"/>
          </w:tcPr>
          <w:p w14:paraId="5E00F3A3"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6</w:t>
            </w:r>
          </w:p>
        </w:tc>
        <w:tc>
          <w:tcPr>
            <w:tcW w:w="1834" w:type="dxa"/>
            <w:tcBorders>
              <w:top w:val="nil"/>
              <w:left w:val="nil"/>
              <w:bottom w:val="single" w:sz="4" w:space="0" w:color="000000"/>
              <w:right w:val="single" w:sz="4" w:space="0" w:color="000000"/>
            </w:tcBorders>
            <w:shd w:val="clear" w:color="auto" w:fill="E2EFDA"/>
            <w:vAlign w:val="center"/>
          </w:tcPr>
          <w:p w14:paraId="658FA5A8"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2,3,4,6,9</w:t>
            </w:r>
          </w:p>
        </w:tc>
        <w:tc>
          <w:tcPr>
            <w:tcW w:w="1834" w:type="dxa"/>
            <w:tcBorders>
              <w:top w:val="nil"/>
              <w:left w:val="nil"/>
              <w:bottom w:val="single" w:sz="4" w:space="0" w:color="000000"/>
              <w:right w:val="single" w:sz="4" w:space="0" w:color="000000"/>
            </w:tcBorders>
            <w:shd w:val="clear" w:color="auto" w:fill="E2EFDA"/>
            <w:vAlign w:val="center"/>
          </w:tcPr>
          <w:p w14:paraId="52D2F805"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1</w:t>
            </w:r>
          </w:p>
        </w:tc>
        <w:tc>
          <w:tcPr>
            <w:tcW w:w="2374" w:type="dxa"/>
            <w:tcBorders>
              <w:top w:val="nil"/>
              <w:left w:val="nil"/>
              <w:bottom w:val="single" w:sz="4" w:space="0" w:color="000000"/>
              <w:right w:val="single" w:sz="4" w:space="0" w:color="000000"/>
            </w:tcBorders>
            <w:shd w:val="clear" w:color="auto" w:fill="E2EFDA"/>
            <w:vAlign w:val="center"/>
          </w:tcPr>
          <w:p w14:paraId="0281B76E"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5,7,8</w:t>
            </w:r>
          </w:p>
        </w:tc>
        <w:tc>
          <w:tcPr>
            <w:tcW w:w="1770" w:type="dxa"/>
            <w:tcBorders>
              <w:top w:val="nil"/>
              <w:left w:val="nil"/>
              <w:bottom w:val="single" w:sz="4" w:space="0" w:color="000000"/>
              <w:right w:val="single" w:sz="4" w:space="0" w:color="000000"/>
            </w:tcBorders>
            <w:shd w:val="clear" w:color="auto" w:fill="E2EFDA"/>
            <w:vAlign w:val="bottom"/>
          </w:tcPr>
          <w:p w14:paraId="4566A1BF"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w:t>
            </w:r>
          </w:p>
        </w:tc>
      </w:tr>
      <w:tr w:rsidR="00F46CD0" w14:paraId="50B687F1" w14:textId="77777777" w:rsidTr="00BC5984">
        <w:trPr>
          <w:trHeight w:val="334"/>
        </w:trPr>
        <w:tc>
          <w:tcPr>
            <w:tcW w:w="1777" w:type="dxa"/>
            <w:tcBorders>
              <w:top w:val="nil"/>
              <w:left w:val="single" w:sz="4" w:space="0" w:color="000000"/>
              <w:bottom w:val="single" w:sz="4" w:space="0" w:color="000000"/>
              <w:right w:val="single" w:sz="4" w:space="0" w:color="000000"/>
            </w:tcBorders>
            <w:shd w:val="clear" w:color="auto" w:fill="FFF2CC"/>
            <w:vAlign w:val="center"/>
          </w:tcPr>
          <w:p w14:paraId="00ED2A80"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7</w:t>
            </w:r>
          </w:p>
        </w:tc>
        <w:tc>
          <w:tcPr>
            <w:tcW w:w="1834" w:type="dxa"/>
            <w:tcBorders>
              <w:top w:val="nil"/>
              <w:left w:val="nil"/>
              <w:bottom w:val="single" w:sz="4" w:space="0" w:color="000000"/>
              <w:right w:val="single" w:sz="4" w:space="0" w:color="000000"/>
            </w:tcBorders>
            <w:shd w:val="clear" w:color="auto" w:fill="FFF2CC"/>
            <w:vAlign w:val="center"/>
          </w:tcPr>
          <w:p w14:paraId="25843091"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7,9</w:t>
            </w:r>
          </w:p>
        </w:tc>
        <w:tc>
          <w:tcPr>
            <w:tcW w:w="1834" w:type="dxa"/>
            <w:tcBorders>
              <w:top w:val="nil"/>
              <w:left w:val="nil"/>
              <w:bottom w:val="single" w:sz="4" w:space="0" w:color="000000"/>
              <w:right w:val="single" w:sz="4" w:space="0" w:color="000000"/>
            </w:tcBorders>
            <w:shd w:val="clear" w:color="auto" w:fill="FFF2CC"/>
            <w:vAlign w:val="center"/>
          </w:tcPr>
          <w:p w14:paraId="5B47E9C4"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1,2,4,6</w:t>
            </w:r>
          </w:p>
        </w:tc>
        <w:tc>
          <w:tcPr>
            <w:tcW w:w="2374" w:type="dxa"/>
            <w:tcBorders>
              <w:top w:val="nil"/>
              <w:left w:val="nil"/>
              <w:bottom w:val="single" w:sz="4" w:space="0" w:color="000000"/>
              <w:right w:val="single" w:sz="4" w:space="0" w:color="000000"/>
            </w:tcBorders>
            <w:shd w:val="clear" w:color="auto" w:fill="FFF2CC"/>
            <w:vAlign w:val="center"/>
          </w:tcPr>
          <w:p w14:paraId="70DFE74B"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3,5,8</w:t>
            </w:r>
          </w:p>
        </w:tc>
        <w:tc>
          <w:tcPr>
            <w:tcW w:w="1770" w:type="dxa"/>
            <w:tcBorders>
              <w:top w:val="nil"/>
              <w:left w:val="nil"/>
              <w:bottom w:val="single" w:sz="4" w:space="0" w:color="000000"/>
              <w:right w:val="single" w:sz="4" w:space="0" w:color="000000"/>
            </w:tcBorders>
            <w:shd w:val="clear" w:color="auto" w:fill="FFF2CC"/>
            <w:vAlign w:val="bottom"/>
          </w:tcPr>
          <w:p w14:paraId="58B91DBC"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w:t>
            </w:r>
          </w:p>
        </w:tc>
      </w:tr>
      <w:tr w:rsidR="00F46CD0" w14:paraId="7B5D43B4" w14:textId="77777777" w:rsidTr="00BC5984">
        <w:trPr>
          <w:trHeight w:val="334"/>
        </w:trPr>
        <w:tc>
          <w:tcPr>
            <w:tcW w:w="1777" w:type="dxa"/>
            <w:tcBorders>
              <w:top w:val="nil"/>
              <w:left w:val="single" w:sz="4" w:space="0" w:color="000000"/>
              <w:bottom w:val="single" w:sz="4" w:space="0" w:color="000000"/>
              <w:right w:val="single" w:sz="4" w:space="0" w:color="000000"/>
            </w:tcBorders>
            <w:shd w:val="clear" w:color="auto" w:fill="E2EFDA"/>
            <w:vAlign w:val="center"/>
          </w:tcPr>
          <w:p w14:paraId="058A0FCE"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8</w:t>
            </w:r>
          </w:p>
        </w:tc>
        <w:tc>
          <w:tcPr>
            <w:tcW w:w="1834" w:type="dxa"/>
            <w:tcBorders>
              <w:top w:val="nil"/>
              <w:left w:val="nil"/>
              <w:bottom w:val="single" w:sz="4" w:space="0" w:color="000000"/>
              <w:right w:val="single" w:sz="4" w:space="0" w:color="000000"/>
            </w:tcBorders>
            <w:shd w:val="clear" w:color="auto" w:fill="E2EFDA"/>
            <w:vAlign w:val="center"/>
          </w:tcPr>
          <w:p w14:paraId="1C8D10DA"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w:t>
            </w:r>
          </w:p>
        </w:tc>
        <w:tc>
          <w:tcPr>
            <w:tcW w:w="1834" w:type="dxa"/>
            <w:tcBorders>
              <w:top w:val="nil"/>
              <w:left w:val="nil"/>
              <w:bottom w:val="single" w:sz="4" w:space="0" w:color="000000"/>
              <w:right w:val="single" w:sz="4" w:space="0" w:color="000000"/>
            </w:tcBorders>
            <w:shd w:val="clear" w:color="auto" w:fill="E2EFDA"/>
            <w:vAlign w:val="center"/>
          </w:tcPr>
          <w:p w14:paraId="6ACC4BD1"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4,6</w:t>
            </w:r>
          </w:p>
        </w:tc>
        <w:tc>
          <w:tcPr>
            <w:tcW w:w="2374" w:type="dxa"/>
            <w:tcBorders>
              <w:top w:val="nil"/>
              <w:left w:val="nil"/>
              <w:bottom w:val="single" w:sz="4" w:space="0" w:color="000000"/>
              <w:right w:val="single" w:sz="4" w:space="0" w:color="000000"/>
            </w:tcBorders>
            <w:shd w:val="clear" w:color="auto" w:fill="E2EFDA"/>
            <w:vAlign w:val="center"/>
          </w:tcPr>
          <w:p w14:paraId="3A857BD9"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1,2,5,7,8,9</w:t>
            </w:r>
          </w:p>
        </w:tc>
        <w:tc>
          <w:tcPr>
            <w:tcW w:w="1770" w:type="dxa"/>
            <w:tcBorders>
              <w:top w:val="nil"/>
              <w:left w:val="nil"/>
              <w:bottom w:val="single" w:sz="4" w:space="0" w:color="000000"/>
              <w:right w:val="single" w:sz="4" w:space="0" w:color="000000"/>
            </w:tcBorders>
            <w:shd w:val="clear" w:color="auto" w:fill="E2EFDA"/>
            <w:vAlign w:val="bottom"/>
          </w:tcPr>
          <w:p w14:paraId="2DED1577" w14:textId="77777777" w:rsidR="00F46CD0" w:rsidRDefault="00F46CD0" w:rsidP="00BC5984">
            <w:pPr>
              <w:spacing w:after="0" w:line="240" w:lineRule="auto"/>
              <w:rPr>
                <w:rFonts w:ascii="Arial" w:eastAsia="Arial" w:hAnsi="Arial" w:cs="Arial"/>
                <w:b/>
                <w:color w:val="00B050"/>
              </w:rPr>
            </w:pPr>
            <w:r>
              <w:rPr>
                <w:rFonts w:ascii="Arial" w:eastAsia="Arial" w:hAnsi="Arial" w:cs="Arial"/>
                <w:b/>
                <w:color w:val="00B050"/>
              </w:rPr>
              <w:t>3</w:t>
            </w:r>
          </w:p>
        </w:tc>
      </w:tr>
      <w:tr w:rsidR="00F46CD0" w14:paraId="2C9977E3" w14:textId="77777777" w:rsidTr="00BC5984">
        <w:trPr>
          <w:trHeight w:val="334"/>
        </w:trPr>
        <w:tc>
          <w:tcPr>
            <w:tcW w:w="1777" w:type="dxa"/>
            <w:tcBorders>
              <w:top w:val="nil"/>
              <w:left w:val="single" w:sz="4" w:space="0" w:color="000000"/>
              <w:bottom w:val="single" w:sz="4" w:space="0" w:color="000000"/>
              <w:right w:val="single" w:sz="4" w:space="0" w:color="000000"/>
            </w:tcBorders>
            <w:shd w:val="clear" w:color="auto" w:fill="FFF2CC"/>
            <w:vAlign w:val="center"/>
          </w:tcPr>
          <w:p w14:paraId="43FB498D"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9</w:t>
            </w:r>
          </w:p>
        </w:tc>
        <w:tc>
          <w:tcPr>
            <w:tcW w:w="1834" w:type="dxa"/>
            <w:tcBorders>
              <w:top w:val="nil"/>
              <w:left w:val="nil"/>
              <w:bottom w:val="single" w:sz="4" w:space="0" w:color="000000"/>
              <w:right w:val="single" w:sz="4" w:space="0" w:color="000000"/>
            </w:tcBorders>
            <w:shd w:val="clear" w:color="auto" w:fill="FFF2CC"/>
            <w:vAlign w:val="center"/>
          </w:tcPr>
          <w:p w14:paraId="1A417520"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2,3,6,7,9</w:t>
            </w:r>
          </w:p>
        </w:tc>
        <w:tc>
          <w:tcPr>
            <w:tcW w:w="1834" w:type="dxa"/>
            <w:tcBorders>
              <w:top w:val="nil"/>
              <w:left w:val="nil"/>
              <w:bottom w:val="single" w:sz="4" w:space="0" w:color="000000"/>
              <w:right w:val="single" w:sz="4" w:space="0" w:color="000000"/>
            </w:tcBorders>
            <w:shd w:val="clear" w:color="auto" w:fill="FFF2CC"/>
            <w:vAlign w:val="center"/>
          </w:tcPr>
          <w:p w14:paraId="5C370A5D"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1,4</w:t>
            </w:r>
          </w:p>
        </w:tc>
        <w:tc>
          <w:tcPr>
            <w:tcW w:w="2374" w:type="dxa"/>
            <w:tcBorders>
              <w:top w:val="nil"/>
              <w:left w:val="nil"/>
              <w:bottom w:val="single" w:sz="4" w:space="0" w:color="000000"/>
              <w:right w:val="single" w:sz="4" w:space="0" w:color="000000"/>
            </w:tcBorders>
            <w:shd w:val="clear" w:color="auto" w:fill="FFF2CC"/>
            <w:vAlign w:val="center"/>
          </w:tcPr>
          <w:p w14:paraId="46958566"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5,8</w:t>
            </w:r>
          </w:p>
        </w:tc>
        <w:tc>
          <w:tcPr>
            <w:tcW w:w="1770" w:type="dxa"/>
            <w:tcBorders>
              <w:top w:val="nil"/>
              <w:left w:val="nil"/>
              <w:bottom w:val="single" w:sz="4" w:space="0" w:color="000000"/>
              <w:right w:val="single" w:sz="4" w:space="0" w:color="000000"/>
            </w:tcBorders>
            <w:shd w:val="clear" w:color="auto" w:fill="FFF2CC"/>
            <w:vAlign w:val="bottom"/>
          </w:tcPr>
          <w:p w14:paraId="712B7E4E" w14:textId="77777777" w:rsidR="00F46CD0" w:rsidRDefault="00F46CD0" w:rsidP="00BC5984">
            <w:pPr>
              <w:spacing w:after="0" w:line="240" w:lineRule="auto"/>
              <w:rPr>
                <w:rFonts w:ascii="Arial" w:eastAsia="Arial" w:hAnsi="Arial" w:cs="Arial"/>
                <w:b/>
                <w:color w:val="FF0066"/>
              </w:rPr>
            </w:pPr>
            <w:r>
              <w:rPr>
                <w:rFonts w:ascii="Arial" w:eastAsia="Arial" w:hAnsi="Arial" w:cs="Arial"/>
                <w:b/>
                <w:color w:val="FF0066"/>
              </w:rPr>
              <w:t>-</w:t>
            </w:r>
          </w:p>
        </w:tc>
      </w:tr>
    </w:tbl>
    <w:p w14:paraId="2AA1A757" w14:textId="0691A3FD" w:rsidR="00AA4128" w:rsidRDefault="00AA4128" w:rsidP="004D5470">
      <w:pPr>
        <w:rPr>
          <w:b/>
          <w:sz w:val="24"/>
          <w:szCs w:val="24"/>
        </w:rPr>
      </w:pPr>
    </w:p>
    <w:p w14:paraId="68B0E238" w14:textId="17603493" w:rsidR="004D5470" w:rsidRPr="009859A6" w:rsidRDefault="00D8109B" w:rsidP="009859A6">
      <w:pPr>
        <w:jc w:val="center"/>
        <w:rPr>
          <w:rFonts w:ascii="Arial Black" w:hAnsi="Arial Black"/>
          <w:b/>
          <w:color w:val="C00000"/>
          <w:sz w:val="28"/>
          <w:szCs w:val="28"/>
          <w:u w:val="single"/>
        </w:rPr>
      </w:pPr>
      <w:r w:rsidRPr="009859A6">
        <w:rPr>
          <w:rFonts w:ascii="Arial Black" w:hAnsi="Arial Black"/>
          <w:b/>
          <w:color w:val="C00000"/>
          <w:sz w:val="28"/>
          <w:szCs w:val="28"/>
          <w:u w:val="single"/>
        </w:rPr>
        <w:t xml:space="preserve">HOW TO FIND THE </w:t>
      </w:r>
      <w:r w:rsidR="001470BC">
        <w:rPr>
          <w:rFonts w:ascii="Arial Black" w:hAnsi="Arial Black"/>
          <w:b/>
          <w:color w:val="C00000"/>
          <w:sz w:val="28"/>
          <w:szCs w:val="28"/>
          <w:u w:val="single"/>
        </w:rPr>
        <w:t>APPROXIMATE</w:t>
      </w:r>
      <w:r w:rsidR="001E3717">
        <w:rPr>
          <w:rFonts w:ascii="Arial Black" w:hAnsi="Arial Black"/>
          <w:b/>
          <w:color w:val="C00000"/>
          <w:sz w:val="28"/>
          <w:szCs w:val="28"/>
          <w:u w:val="single"/>
        </w:rPr>
        <w:t xml:space="preserve"> </w:t>
      </w:r>
      <w:r w:rsidRPr="009859A6">
        <w:rPr>
          <w:rFonts w:ascii="Arial Black" w:hAnsi="Arial Black"/>
          <w:b/>
          <w:color w:val="C00000"/>
          <w:sz w:val="28"/>
          <w:szCs w:val="28"/>
          <w:u w:val="single"/>
        </w:rPr>
        <w:t>YEAR OF WEDDING</w:t>
      </w:r>
    </w:p>
    <w:p w14:paraId="5A47D660" w14:textId="1018F654" w:rsidR="00356069" w:rsidRDefault="001470BC" w:rsidP="004D5470">
      <w:pPr>
        <w:rPr>
          <w:rFonts w:ascii="Aptos Narrow" w:hAnsi="Aptos Narrow"/>
          <w:b/>
          <w:color w:val="00204F"/>
          <w:sz w:val="24"/>
          <w:szCs w:val="24"/>
        </w:rPr>
      </w:pPr>
      <w:r>
        <w:rPr>
          <w:rFonts w:ascii="Aptos Narrow" w:hAnsi="Aptos Narrow"/>
          <w:b/>
          <w:color w:val="00204F"/>
          <w:sz w:val="24"/>
          <w:szCs w:val="24"/>
        </w:rPr>
        <w:t>NOTE : T</w:t>
      </w:r>
      <w:r w:rsidR="00356069">
        <w:rPr>
          <w:rFonts w:ascii="Aptos Narrow" w:hAnsi="Aptos Narrow"/>
          <w:b/>
          <w:color w:val="00204F"/>
          <w:sz w:val="24"/>
          <w:szCs w:val="24"/>
        </w:rPr>
        <w:t>he below is based on</w:t>
      </w:r>
      <w:ins w:id="1022" w:author="Sandhya T" w:date="2024-06-17T23:42:00Z" w16du:dateUtc="2024-06-17T18:12:00Z">
        <w:r w:rsidR="00A01368">
          <w:rPr>
            <w:rFonts w:ascii="Aptos Narrow" w:hAnsi="Aptos Narrow"/>
            <w:b/>
            <w:color w:val="00204F"/>
            <w:sz w:val="24"/>
            <w:szCs w:val="24"/>
          </w:rPr>
          <w:t xml:space="preserve"> a survey conducted on </w:t>
        </w:r>
      </w:ins>
      <w:del w:id="1023" w:author="Sandhya T" w:date="2024-06-17T23:44:00Z" w16du:dateUtc="2024-06-17T18:14:00Z">
        <w:r w:rsidR="00356069" w:rsidDel="00A01368">
          <w:rPr>
            <w:rFonts w:ascii="Aptos Narrow" w:hAnsi="Aptos Narrow"/>
            <w:b/>
            <w:color w:val="00204F"/>
            <w:sz w:val="24"/>
            <w:szCs w:val="24"/>
          </w:rPr>
          <w:delText xml:space="preserve"> </w:delText>
        </w:r>
      </w:del>
      <w:r w:rsidR="00356069">
        <w:rPr>
          <w:rFonts w:ascii="Aptos Narrow" w:hAnsi="Aptos Narrow"/>
          <w:b/>
          <w:color w:val="00204F"/>
          <w:sz w:val="24"/>
          <w:szCs w:val="24"/>
        </w:rPr>
        <w:t>around 10 lakh people</w:t>
      </w:r>
      <w:del w:id="1024" w:author="Sandhya T" w:date="2024-06-17T23:43:00Z" w16du:dateUtc="2024-06-17T18:13:00Z">
        <w:r w:rsidR="00356069" w:rsidDel="00A01368">
          <w:rPr>
            <w:rFonts w:ascii="Aptos Narrow" w:hAnsi="Aptos Narrow"/>
            <w:b/>
            <w:color w:val="00204F"/>
            <w:sz w:val="24"/>
            <w:szCs w:val="24"/>
          </w:rPr>
          <w:delText>s survey</w:delText>
        </w:r>
      </w:del>
      <w:r w:rsidR="00356069">
        <w:rPr>
          <w:rFonts w:ascii="Aptos Narrow" w:hAnsi="Aptos Narrow"/>
          <w:b/>
          <w:color w:val="00204F"/>
          <w:sz w:val="24"/>
          <w:szCs w:val="24"/>
        </w:rPr>
        <w:t xml:space="preserve">. </w:t>
      </w:r>
      <w:del w:id="1025" w:author="Sandhya T" w:date="2024-06-17T23:44:00Z" w16du:dateUtc="2024-06-17T18:14:00Z">
        <w:r w:rsidR="00356069" w:rsidDel="00A01368">
          <w:rPr>
            <w:rFonts w:ascii="Aptos Narrow" w:hAnsi="Aptos Narrow"/>
            <w:b/>
            <w:color w:val="00204F"/>
            <w:sz w:val="24"/>
            <w:szCs w:val="24"/>
          </w:rPr>
          <w:delText>F</w:delText>
        </w:r>
      </w:del>
      <w:ins w:id="1026" w:author="Sandhya T" w:date="2024-06-17T23:44:00Z" w16du:dateUtc="2024-06-17T18:14:00Z">
        <w:r w:rsidR="00A01368">
          <w:rPr>
            <w:rFonts w:ascii="Aptos Narrow" w:hAnsi="Aptos Narrow"/>
            <w:b/>
            <w:color w:val="00204F"/>
            <w:sz w:val="24"/>
            <w:szCs w:val="24"/>
          </w:rPr>
          <w:t>A f</w:t>
        </w:r>
      </w:ins>
      <w:r w:rsidR="00356069">
        <w:rPr>
          <w:rFonts w:ascii="Aptos Narrow" w:hAnsi="Aptos Narrow"/>
          <w:b/>
          <w:color w:val="00204F"/>
          <w:sz w:val="24"/>
          <w:szCs w:val="24"/>
        </w:rPr>
        <w:t xml:space="preserve">ew may </w:t>
      </w:r>
      <w:del w:id="1027" w:author="Sandhya T" w:date="2024-06-17T23:43:00Z" w16du:dateUtc="2024-06-17T18:13:00Z">
        <w:r w:rsidR="00530906" w:rsidDel="00A01368">
          <w:rPr>
            <w:rFonts w:ascii="Aptos Narrow" w:hAnsi="Aptos Narrow"/>
            <w:b/>
            <w:color w:val="00204F"/>
            <w:sz w:val="24"/>
            <w:szCs w:val="24"/>
          </w:rPr>
          <w:delText>warry</w:delText>
        </w:r>
      </w:del>
      <w:ins w:id="1028" w:author="Sandhya T" w:date="2024-06-17T23:43:00Z" w16du:dateUtc="2024-06-17T18:13:00Z">
        <w:r w:rsidR="00A01368">
          <w:rPr>
            <w:rFonts w:ascii="Aptos Narrow" w:hAnsi="Aptos Narrow"/>
            <w:b/>
            <w:color w:val="00204F"/>
            <w:sz w:val="24"/>
            <w:szCs w:val="24"/>
          </w:rPr>
          <w:t>vary</w:t>
        </w:r>
      </w:ins>
      <w:r w:rsidR="00530906">
        <w:rPr>
          <w:rFonts w:ascii="Aptos Narrow" w:hAnsi="Aptos Narrow"/>
          <w:b/>
          <w:color w:val="00204F"/>
          <w:sz w:val="24"/>
          <w:szCs w:val="24"/>
        </w:rPr>
        <w:t>.</w:t>
      </w:r>
    </w:p>
    <w:p w14:paraId="2DEB077A" w14:textId="22234670" w:rsidR="00635B9B" w:rsidRPr="009859A6" w:rsidRDefault="00F5590E" w:rsidP="004D5470">
      <w:pPr>
        <w:rPr>
          <w:rFonts w:ascii="Aptos Narrow" w:hAnsi="Aptos Narrow"/>
          <w:b/>
          <w:color w:val="00204F"/>
          <w:sz w:val="24"/>
          <w:szCs w:val="24"/>
        </w:rPr>
      </w:pPr>
      <w:r w:rsidRPr="009859A6">
        <w:rPr>
          <w:rFonts w:ascii="Aptos Narrow" w:hAnsi="Aptos Narrow"/>
          <w:b/>
          <w:color w:val="00204F"/>
          <w:sz w:val="24"/>
          <w:szCs w:val="24"/>
        </w:rPr>
        <w:t>To check Wedding year we need to</w:t>
      </w:r>
      <w:r w:rsidR="007D333A" w:rsidRPr="009859A6">
        <w:rPr>
          <w:rFonts w:ascii="Aptos Narrow" w:hAnsi="Aptos Narrow"/>
          <w:b/>
          <w:color w:val="00204F"/>
          <w:sz w:val="24"/>
          <w:szCs w:val="24"/>
        </w:rPr>
        <w:t xml:space="preserve"> consider</w:t>
      </w:r>
      <w:r w:rsidRPr="009859A6">
        <w:rPr>
          <w:rFonts w:ascii="Aptos Narrow" w:hAnsi="Aptos Narrow"/>
          <w:b/>
          <w:color w:val="00204F"/>
          <w:sz w:val="24"/>
          <w:szCs w:val="24"/>
        </w:rPr>
        <w:t xml:space="preserve"> Birth Date</w:t>
      </w:r>
      <w:r w:rsidR="00DB7178">
        <w:rPr>
          <w:rFonts w:ascii="Aptos Narrow" w:hAnsi="Aptos Narrow"/>
          <w:b/>
          <w:color w:val="00204F"/>
          <w:sz w:val="24"/>
          <w:szCs w:val="24"/>
        </w:rPr>
        <w:t xml:space="preserve"> only</w:t>
      </w:r>
      <w:r w:rsidR="00C371C6" w:rsidRPr="009859A6">
        <w:rPr>
          <w:rFonts w:ascii="Aptos Narrow" w:hAnsi="Aptos Narrow"/>
          <w:b/>
          <w:color w:val="00204F"/>
          <w:sz w:val="24"/>
          <w:szCs w:val="24"/>
        </w:rPr>
        <w:t>. For Birth Date</w:t>
      </w:r>
      <w:ins w:id="1029" w:author="Sandhya T" w:date="2024-06-17T23:44:00Z" w16du:dateUtc="2024-06-17T18:14:00Z">
        <w:r w:rsidR="00A01368">
          <w:rPr>
            <w:rFonts w:ascii="Aptos Narrow" w:hAnsi="Aptos Narrow"/>
            <w:b/>
            <w:color w:val="00204F"/>
            <w:sz w:val="24"/>
            <w:szCs w:val="24"/>
          </w:rPr>
          <w:t>, the</w:t>
        </w:r>
      </w:ins>
      <w:r w:rsidR="00C371C6" w:rsidRPr="009859A6">
        <w:rPr>
          <w:rFonts w:ascii="Aptos Narrow" w:hAnsi="Aptos Narrow"/>
          <w:b/>
          <w:color w:val="00204F"/>
          <w:sz w:val="24"/>
          <w:szCs w:val="24"/>
        </w:rPr>
        <w:t xml:space="preserve"> Wedding possibility Year has been given</w:t>
      </w:r>
      <w:r w:rsidR="00635B9B" w:rsidRPr="009859A6">
        <w:rPr>
          <w:rFonts w:ascii="Aptos Narrow" w:hAnsi="Aptos Narrow"/>
          <w:b/>
          <w:color w:val="00204F"/>
          <w:sz w:val="24"/>
          <w:szCs w:val="24"/>
        </w:rPr>
        <w:t xml:space="preserve"> below:</w:t>
      </w:r>
    </w:p>
    <w:tbl>
      <w:tblPr>
        <w:tblW w:w="7636" w:type="dxa"/>
        <w:tblLook w:val="04A0" w:firstRow="1" w:lastRow="0" w:firstColumn="1" w:lastColumn="0" w:noHBand="0" w:noVBand="1"/>
      </w:tblPr>
      <w:tblGrid>
        <w:gridCol w:w="1324"/>
        <w:gridCol w:w="6312"/>
      </w:tblGrid>
      <w:tr w:rsidR="00486158" w:rsidRPr="00486158" w14:paraId="7BBBDA6E" w14:textId="77777777" w:rsidTr="009C76E5">
        <w:trPr>
          <w:trHeight w:val="685"/>
        </w:trPr>
        <w:tc>
          <w:tcPr>
            <w:tcW w:w="1015" w:type="dxa"/>
            <w:tcBorders>
              <w:top w:val="single" w:sz="4" w:space="0" w:color="auto"/>
              <w:left w:val="single" w:sz="4" w:space="0" w:color="auto"/>
              <w:bottom w:val="single" w:sz="4" w:space="0" w:color="auto"/>
              <w:right w:val="single" w:sz="4" w:space="0" w:color="auto"/>
            </w:tcBorders>
            <w:shd w:val="clear" w:color="000000" w:fill="FFCCFF"/>
            <w:vAlign w:val="center"/>
            <w:hideMark/>
          </w:tcPr>
          <w:p w14:paraId="3766F9AB" w14:textId="77777777" w:rsidR="00486158" w:rsidRPr="00486158" w:rsidRDefault="00486158" w:rsidP="00486158">
            <w:pPr>
              <w:spacing w:after="0" w:line="240" w:lineRule="auto"/>
              <w:jc w:val="center"/>
              <w:rPr>
                <w:rFonts w:ascii="Amasis MT Pro Black" w:eastAsia="Times New Roman" w:hAnsi="Amasis MT Pro Black"/>
                <w:color w:val="660033"/>
                <w:sz w:val="24"/>
                <w:szCs w:val="24"/>
                <w:lang w:eastAsia="en-US"/>
              </w:rPr>
            </w:pPr>
            <w:r w:rsidRPr="00486158">
              <w:rPr>
                <w:rFonts w:ascii="Amasis MT Pro Black" w:eastAsia="Times New Roman" w:hAnsi="Amasis MT Pro Black"/>
                <w:color w:val="660033"/>
                <w:sz w:val="24"/>
                <w:szCs w:val="24"/>
                <w:lang w:eastAsia="en-US"/>
              </w:rPr>
              <w:t>NUMBER</w:t>
            </w:r>
          </w:p>
        </w:tc>
        <w:tc>
          <w:tcPr>
            <w:tcW w:w="6621" w:type="dxa"/>
            <w:tcBorders>
              <w:top w:val="single" w:sz="4" w:space="0" w:color="auto"/>
              <w:left w:val="nil"/>
              <w:bottom w:val="single" w:sz="4" w:space="0" w:color="auto"/>
              <w:right w:val="single" w:sz="4" w:space="0" w:color="auto"/>
            </w:tcBorders>
            <w:shd w:val="clear" w:color="000000" w:fill="FFCCFF"/>
            <w:vAlign w:val="center"/>
            <w:hideMark/>
          </w:tcPr>
          <w:p w14:paraId="0484F51C" w14:textId="01186977" w:rsidR="00486158" w:rsidRPr="00486158" w:rsidRDefault="00486158" w:rsidP="00486158">
            <w:pPr>
              <w:spacing w:after="0" w:line="240" w:lineRule="auto"/>
              <w:jc w:val="center"/>
              <w:rPr>
                <w:rFonts w:ascii="Amasis MT Pro Black" w:eastAsia="Times New Roman" w:hAnsi="Amasis MT Pro Black"/>
                <w:color w:val="660033"/>
                <w:sz w:val="24"/>
                <w:szCs w:val="24"/>
                <w:lang w:eastAsia="en-US"/>
              </w:rPr>
            </w:pPr>
            <w:r w:rsidRPr="00486158">
              <w:rPr>
                <w:rFonts w:ascii="Amasis MT Pro Black" w:eastAsia="Times New Roman" w:hAnsi="Amasis MT Pro Black"/>
                <w:color w:val="660033"/>
                <w:sz w:val="24"/>
                <w:szCs w:val="24"/>
                <w:lang w:eastAsia="en-US"/>
              </w:rPr>
              <w:t xml:space="preserve">YEAR OF THE WEDDING </w:t>
            </w:r>
            <w:del w:id="1030" w:author="Sandhya T" w:date="2024-06-17T23:45:00Z" w16du:dateUtc="2024-06-17T18:15:00Z">
              <w:r w:rsidRPr="00486158" w:rsidDel="00A01368">
                <w:rPr>
                  <w:rFonts w:ascii="Amasis MT Pro Black" w:eastAsia="Times New Roman" w:hAnsi="Amasis MT Pro Black"/>
                  <w:color w:val="660033"/>
                  <w:sz w:val="24"/>
                  <w:szCs w:val="24"/>
                  <w:lang w:eastAsia="en-US"/>
                </w:rPr>
                <w:delText xml:space="preserve">BELOW </w:delText>
              </w:r>
            </w:del>
            <w:r w:rsidRPr="00486158">
              <w:rPr>
                <w:rFonts w:ascii="Amasis MT Pro Black" w:eastAsia="Times New Roman" w:hAnsi="Amasis MT Pro Black"/>
                <w:color w:val="660033"/>
                <w:sz w:val="24"/>
                <w:szCs w:val="24"/>
                <w:lang w:eastAsia="en-US"/>
              </w:rPr>
              <w:t>AFTER BRINGING TO SINGLE DIGIT</w:t>
            </w:r>
          </w:p>
        </w:tc>
      </w:tr>
      <w:tr w:rsidR="00486158" w:rsidRPr="00486158" w14:paraId="56483BBC" w14:textId="77777777" w:rsidTr="00D56F31">
        <w:trPr>
          <w:trHeight w:val="269"/>
        </w:trPr>
        <w:tc>
          <w:tcPr>
            <w:tcW w:w="1015" w:type="dxa"/>
            <w:tcBorders>
              <w:top w:val="nil"/>
              <w:left w:val="single" w:sz="4" w:space="0" w:color="auto"/>
              <w:bottom w:val="single" w:sz="4" w:space="0" w:color="auto"/>
              <w:right w:val="single" w:sz="4" w:space="0" w:color="auto"/>
            </w:tcBorders>
            <w:shd w:val="clear" w:color="000000" w:fill="FFF2CC"/>
            <w:noWrap/>
            <w:vAlign w:val="center"/>
            <w:hideMark/>
          </w:tcPr>
          <w:p w14:paraId="70B7B50E" w14:textId="77777777" w:rsidR="00486158" w:rsidRPr="003B13B9" w:rsidRDefault="00486158" w:rsidP="00486158">
            <w:pPr>
              <w:spacing w:after="0" w:line="240" w:lineRule="auto"/>
              <w:jc w:val="center"/>
              <w:rPr>
                <w:rFonts w:ascii="Aptos Narrow" w:eastAsia="Times New Roman" w:hAnsi="Aptos Narrow"/>
                <w:b/>
                <w:bCs/>
                <w:color w:val="FF0066"/>
                <w:sz w:val="28"/>
                <w:szCs w:val="28"/>
                <w:lang w:eastAsia="en-US"/>
                <w:rPrChange w:id="1031" w:author="Dinesh N" w:date="2024-06-22T23:32:00Z" w16du:dateUtc="2024-06-22T18:02:00Z">
                  <w:rPr>
                    <w:rFonts w:ascii="Aptos Narrow" w:eastAsia="Times New Roman" w:hAnsi="Aptos Narrow"/>
                    <w:b/>
                    <w:bCs/>
                    <w:color w:val="FF0066"/>
                    <w:sz w:val="24"/>
                    <w:szCs w:val="24"/>
                    <w:lang w:eastAsia="en-US"/>
                  </w:rPr>
                </w:rPrChange>
              </w:rPr>
            </w:pPr>
            <w:r w:rsidRPr="003B13B9">
              <w:rPr>
                <w:rFonts w:ascii="Aptos Narrow" w:eastAsia="Times New Roman" w:hAnsi="Aptos Narrow"/>
                <w:b/>
                <w:bCs/>
                <w:color w:val="FF0066"/>
                <w:sz w:val="28"/>
                <w:szCs w:val="28"/>
                <w:lang w:eastAsia="en-US"/>
                <w:rPrChange w:id="1032" w:author="Dinesh N" w:date="2024-06-22T23:32:00Z" w16du:dateUtc="2024-06-22T18:02:00Z">
                  <w:rPr>
                    <w:rFonts w:ascii="Aptos Narrow" w:eastAsia="Times New Roman" w:hAnsi="Aptos Narrow"/>
                    <w:b/>
                    <w:bCs/>
                    <w:color w:val="FF0066"/>
                    <w:sz w:val="24"/>
                    <w:szCs w:val="24"/>
                    <w:lang w:eastAsia="en-US"/>
                  </w:rPr>
                </w:rPrChange>
              </w:rPr>
              <w:t>1</w:t>
            </w:r>
          </w:p>
        </w:tc>
        <w:tc>
          <w:tcPr>
            <w:tcW w:w="6621" w:type="dxa"/>
            <w:tcBorders>
              <w:top w:val="nil"/>
              <w:left w:val="nil"/>
              <w:bottom w:val="single" w:sz="4" w:space="0" w:color="auto"/>
              <w:right w:val="single" w:sz="4" w:space="0" w:color="auto"/>
            </w:tcBorders>
            <w:shd w:val="clear" w:color="000000" w:fill="FFF2CC"/>
            <w:vAlign w:val="center"/>
            <w:hideMark/>
          </w:tcPr>
          <w:p w14:paraId="52A9C71B" w14:textId="77777777" w:rsidR="00486158" w:rsidRPr="003B13B9" w:rsidRDefault="00486158" w:rsidP="00486158">
            <w:pPr>
              <w:spacing w:after="0" w:line="240" w:lineRule="auto"/>
              <w:jc w:val="center"/>
              <w:rPr>
                <w:rFonts w:ascii="Aptos Narrow" w:eastAsia="Times New Roman" w:hAnsi="Aptos Narrow"/>
                <w:b/>
                <w:bCs/>
                <w:color w:val="FF0066"/>
                <w:sz w:val="28"/>
                <w:szCs w:val="28"/>
                <w:lang w:eastAsia="en-US"/>
                <w:rPrChange w:id="1033" w:author="Dinesh N" w:date="2024-06-22T23:32:00Z" w16du:dateUtc="2024-06-22T18:02:00Z">
                  <w:rPr>
                    <w:rFonts w:ascii="Aptos Narrow" w:eastAsia="Times New Roman" w:hAnsi="Aptos Narrow"/>
                    <w:b/>
                    <w:bCs/>
                    <w:color w:val="FF0066"/>
                    <w:sz w:val="24"/>
                    <w:szCs w:val="24"/>
                    <w:lang w:eastAsia="en-US"/>
                  </w:rPr>
                </w:rPrChange>
              </w:rPr>
            </w:pPr>
            <w:r w:rsidRPr="003B13B9">
              <w:rPr>
                <w:rFonts w:ascii="Aptos Narrow" w:eastAsia="Times New Roman" w:hAnsi="Aptos Narrow"/>
                <w:b/>
                <w:bCs/>
                <w:color w:val="FF0066"/>
                <w:sz w:val="28"/>
                <w:szCs w:val="28"/>
                <w:lang w:eastAsia="en-US"/>
                <w:rPrChange w:id="1034" w:author="Dinesh N" w:date="2024-06-22T23:32:00Z" w16du:dateUtc="2024-06-22T18:02:00Z">
                  <w:rPr>
                    <w:rFonts w:ascii="Aptos Narrow" w:eastAsia="Times New Roman" w:hAnsi="Aptos Narrow"/>
                    <w:b/>
                    <w:bCs/>
                    <w:color w:val="FF0066"/>
                    <w:sz w:val="24"/>
                    <w:szCs w:val="24"/>
                    <w:lang w:eastAsia="en-US"/>
                  </w:rPr>
                </w:rPrChange>
              </w:rPr>
              <w:t>1,4,5,7</w:t>
            </w:r>
          </w:p>
        </w:tc>
      </w:tr>
      <w:tr w:rsidR="00486158" w:rsidRPr="00486158" w14:paraId="34883CDA" w14:textId="77777777" w:rsidTr="00D56F31">
        <w:trPr>
          <w:trHeight w:val="350"/>
        </w:trPr>
        <w:tc>
          <w:tcPr>
            <w:tcW w:w="1015" w:type="dxa"/>
            <w:tcBorders>
              <w:top w:val="nil"/>
              <w:left w:val="single" w:sz="4" w:space="0" w:color="auto"/>
              <w:bottom w:val="single" w:sz="4" w:space="0" w:color="auto"/>
              <w:right w:val="single" w:sz="4" w:space="0" w:color="auto"/>
            </w:tcBorders>
            <w:shd w:val="clear" w:color="000000" w:fill="D9E1F2"/>
            <w:noWrap/>
            <w:vAlign w:val="center"/>
            <w:hideMark/>
          </w:tcPr>
          <w:p w14:paraId="2C288ED6" w14:textId="77777777" w:rsidR="00486158" w:rsidRPr="003B13B9" w:rsidRDefault="00486158" w:rsidP="00486158">
            <w:pPr>
              <w:spacing w:after="0" w:line="240" w:lineRule="auto"/>
              <w:jc w:val="center"/>
              <w:rPr>
                <w:rFonts w:ascii="Aptos Narrow" w:eastAsia="Times New Roman" w:hAnsi="Aptos Narrow"/>
                <w:b/>
                <w:bCs/>
                <w:color w:val="375623"/>
                <w:sz w:val="28"/>
                <w:szCs w:val="28"/>
                <w:lang w:eastAsia="en-US"/>
                <w:rPrChange w:id="1035" w:author="Dinesh N" w:date="2024-06-22T23:32:00Z" w16du:dateUtc="2024-06-22T18:02:00Z">
                  <w:rPr>
                    <w:rFonts w:ascii="Aptos Narrow" w:eastAsia="Times New Roman" w:hAnsi="Aptos Narrow"/>
                    <w:b/>
                    <w:bCs/>
                    <w:color w:val="375623"/>
                    <w:sz w:val="24"/>
                    <w:szCs w:val="24"/>
                    <w:lang w:eastAsia="en-US"/>
                  </w:rPr>
                </w:rPrChange>
              </w:rPr>
            </w:pPr>
            <w:r w:rsidRPr="003B13B9">
              <w:rPr>
                <w:rFonts w:ascii="Aptos Narrow" w:eastAsia="Times New Roman" w:hAnsi="Aptos Narrow"/>
                <w:b/>
                <w:bCs/>
                <w:color w:val="375623"/>
                <w:sz w:val="28"/>
                <w:szCs w:val="28"/>
                <w:lang w:eastAsia="en-US"/>
                <w:rPrChange w:id="1036" w:author="Dinesh N" w:date="2024-06-22T23:32:00Z" w16du:dateUtc="2024-06-22T18:02:00Z">
                  <w:rPr>
                    <w:rFonts w:ascii="Aptos Narrow" w:eastAsia="Times New Roman" w:hAnsi="Aptos Narrow"/>
                    <w:b/>
                    <w:bCs/>
                    <w:color w:val="375623"/>
                    <w:sz w:val="24"/>
                    <w:szCs w:val="24"/>
                    <w:lang w:eastAsia="en-US"/>
                  </w:rPr>
                </w:rPrChange>
              </w:rPr>
              <w:t>2</w:t>
            </w:r>
          </w:p>
        </w:tc>
        <w:tc>
          <w:tcPr>
            <w:tcW w:w="6621" w:type="dxa"/>
            <w:tcBorders>
              <w:top w:val="nil"/>
              <w:left w:val="nil"/>
              <w:bottom w:val="single" w:sz="4" w:space="0" w:color="auto"/>
              <w:right w:val="single" w:sz="4" w:space="0" w:color="auto"/>
            </w:tcBorders>
            <w:shd w:val="clear" w:color="000000" w:fill="D9E1F2"/>
            <w:vAlign w:val="center"/>
            <w:hideMark/>
          </w:tcPr>
          <w:p w14:paraId="2AFC8508" w14:textId="77777777" w:rsidR="00486158" w:rsidRPr="003B13B9" w:rsidRDefault="00486158" w:rsidP="00486158">
            <w:pPr>
              <w:spacing w:after="0" w:line="240" w:lineRule="auto"/>
              <w:jc w:val="center"/>
              <w:rPr>
                <w:rFonts w:ascii="Aptos Narrow" w:eastAsia="Times New Roman" w:hAnsi="Aptos Narrow"/>
                <w:b/>
                <w:bCs/>
                <w:color w:val="375623"/>
                <w:sz w:val="28"/>
                <w:szCs w:val="28"/>
                <w:lang w:eastAsia="en-US"/>
                <w:rPrChange w:id="1037" w:author="Dinesh N" w:date="2024-06-22T23:32:00Z" w16du:dateUtc="2024-06-22T18:02:00Z">
                  <w:rPr>
                    <w:rFonts w:ascii="Aptos Narrow" w:eastAsia="Times New Roman" w:hAnsi="Aptos Narrow"/>
                    <w:b/>
                    <w:bCs/>
                    <w:color w:val="375623"/>
                    <w:sz w:val="24"/>
                    <w:szCs w:val="24"/>
                    <w:lang w:eastAsia="en-US"/>
                  </w:rPr>
                </w:rPrChange>
              </w:rPr>
            </w:pPr>
            <w:r w:rsidRPr="003B13B9">
              <w:rPr>
                <w:rFonts w:ascii="Aptos Narrow" w:eastAsia="Times New Roman" w:hAnsi="Aptos Narrow"/>
                <w:b/>
                <w:bCs/>
                <w:color w:val="375623"/>
                <w:sz w:val="28"/>
                <w:szCs w:val="28"/>
                <w:lang w:eastAsia="en-US"/>
                <w:rPrChange w:id="1038" w:author="Dinesh N" w:date="2024-06-22T23:32:00Z" w16du:dateUtc="2024-06-22T18:02:00Z">
                  <w:rPr>
                    <w:rFonts w:ascii="Aptos Narrow" w:eastAsia="Times New Roman" w:hAnsi="Aptos Narrow"/>
                    <w:b/>
                    <w:bCs/>
                    <w:color w:val="375623"/>
                    <w:sz w:val="24"/>
                    <w:szCs w:val="24"/>
                    <w:lang w:eastAsia="en-US"/>
                  </w:rPr>
                </w:rPrChange>
              </w:rPr>
              <w:t>1,5,6,8</w:t>
            </w:r>
          </w:p>
        </w:tc>
      </w:tr>
      <w:tr w:rsidR="00486158" w:rsidRPr="00486158" w14:paraId="76A3BF50" w14:textId="77777777" w:rsidTr="00D56F31">
        <w:trPr>
          <w:trHeight w:val="341"/>
        </w:trPr>
        <w:tc>
          <w:tcPr>
            <w:tcW w:w="1015" w:type="dxa"/>
            <w:tcBorders>
              <w:top w:val="nil"/>
              <w:left w:val="single" w:sz="4" w:space="0" w:color="auto"/>
              <w:bottom w:val="single" w:sz="4" w:space="0" w:color="auto"/>
              <w:right w:val="single" w:sz="4" w:space="0" w:color="auto"/>
            </w:tcBorders>
            <w:shd w:val="clear" w:color="000000" w:fill="FFF2CC"/>
            <w:noWrap/>
            <w:vAlign w:val="center"/>
            <w:hideMark/>
          </w:tcPr>
          <w:p w14:paraId="699352D5" w14:textId="77777777" w:rsidR="00486158" w:rsidRPr="003B13B9" w:rsidRDefault="00486158" w:rsidP="00486158">
            <w:pPr>
              <w:spacing w:after="0" w:line="240" w:lineRule="auto"/>
              <w:jc w:val="center"/>
              <w:rPr>
                <w:rFonts w:ascii="Aptos Narrow" w:eastAsia="Times New Roman" w:hAnsi="Aptos Narrow"/>
                <w:b/>
                <w:bCs/>
                <w:color w:val="FF0066"/>
                <w:sz w:val="28"/>
                <w:szCs w:val="28"/>
                <w:lang w:eastAsia="en-US"/>
                <w:rPrChange w:id="1039" w:author="Dinesh N" w:date="2024-06-22T23:32:00Z" w16du:dateUtc="2024-06-22T18:02:00Z">
                  <w:rPr>
                    <w:rFonts w:ascii="Aptos Narrow" w:eastAsia="Times New Roman" w:hAnsi="Aptos Narrow"/>
                    <w:b/>
                    <w:bCs/>
                    <w:color w:val="FF0066"/>
                    <w:sz w:val="24"/>
                    <w:szCs w:val="24"/>
                    <w:lang w:eastAsia="en-US"/>
                  </w:rPr>
                </w:rPrChange>
              </w:rPr>
            </w:pPr>
            <w:r w:rsidRPr="003B13B9">
              <w:rPr>
                <w:rFonts w:ascii="Aptos Narrow" w:eastAsia="Times New Roman" w:hAnsi="Aptos Narrow"/>
                <w:b/>
                <w:bCs/>
                <w:color w:val="FF0066"/>
                <w:sz w:val="28"/>
                <w:szCs w:val="28"/>
                <w:lang w:eastAsia="en-US"/>
                <w:rPrChange w:id="1040" w:author="Dinesh N" w:date="2024-06-22T23:32:00Z" w16du:dateUtc="2024-06-22T18:02:00Z">
                  <w:rPr>
                    <w:rFonts w:ascii="Aptos Narrow" w:eastAsia="Times New Roman" w:hAnsi="Aptos Narrow"/>
                    <w:b/>
                    <w:bCs/>
                    <w:color w:val="FF0066"/>
                    <w:sz w:val="24"/>
                    <w:szCs w:val="24"/>
                    <w:lang w:eastAsia="en-US"/>
                  </w:rPr>
                </w:rPrChange>
              </w:rPr>
              <w:t>3</w:t>
            </w:r>
          </w:p>
        </w:tc>
        <w:tc>
          <w:tcPr>
            <w:tcW w:w="6621" w:type="dxa"/>
            <w:tcBorders>
              <w:top w:val="nil"/>
              <w:left w:val="nil"/>
              <w:bottom w:val="single" w:sz="4" w:space="0" w:color="auto"/>
              <w:right w:val="single" w:sz="4" w:space="0" w:color="auto"/>
            </w:tcBorders>
            <w:shd w:val="clear" w:color="000000" w:fill="FFF2CC"/>
            <w:vAlign w:val="center"/>
            <w:hideMark/>
          </w:tcPr>
          <w:p w14:paraId="53DD94D6" w14:textId="77777777" w:rsidR="00486158" w:rsidRPr="003B13B9" w:rsidRDefault="00486158" w:rsidP="00486158">
            <w:pPr>
              <w:spacing w:after="0" w:line="240" w:lineRule="auto"/>
              <w:jc w:val="center"/>
              <w:rPr>
                <w:rFonts w:ascii="Aptos Narrow" w:eastAsia="Times New Roman" w:hAnsi="Aptos Narrow"/>
                <w:b/>
                <w:bCs/>
                <w:color w:val="FF0066"/>
                <w:sz w:val="28"/>
                <w:szCs w:val="28"/>
                <w:lang w:eastAsia="en-US"/>
                <w:rPrChange w:id="1041" w:author="Dinesh N" w:date="2024-06-22T23:32:00Z" w16du:dateUtc="2024-06-22T18:02:00Z">
                  <w:rPr>
                    <w:rFonts w:ascii="Aptos Narrow" w:eastAsia="Times New Roman" w:hAnsi="Aptos Narrow"/>
                    <w:b/>
                    <w:bCs/>
                    <w:color w:val="FF0066"/>
                    <w:sz w:val="24"/>
                    <w:szCs w:val="24"/>
                    <w:lang w:eastAsia="en-US"/>
                  </w:rPr>
                </w:rPrChange>
              </w:rPr>
            </w:pPr>
            <w:r w:rsidRPr="003B13B9">
              <w:rPr>
                <w:rFonts w:ascii="Aptos Narrow" w:eastAsia="Times New Roman" w:hAnsi="Aptos Narrow"/>
                <w:b/>
                <w:bCs/>
                <w:color w:val="FF0066"/>
                <w:sz w:val="28"/>
                <w:szCs w:val="28"/>
                <w:lang w:eastAsia="en-US"/>
                <w:rPrChange w:id="1042" w:author="Dinesh N" w:date="2024-06-22T23:32:00Z" w16du:dateUtc="2024-06-22T18:02:00Z">
                  <w:rPr>
                    <w:rFonts w:ascii="Aptos Narrow" w:eastAsia="Times New Roman" w:hAnsi="Aptos Narrow"/>
                    <w:b/>
                    <w:bCs/>
                    <w:color w:val="FF0066"/>
                    <w:sz w:val="24"/>
                    <w:szCs w:val="24"/>
                    <w:lang w:eastAsia="en-US"/>
                  </w:rPr>
                </w:rPrChange>
              </w:rPr>
              <w:t>3,6,7,9</w:t>
            </w:r>
          </w:p>
        </w:tc>
      </w:tr>
      <w:tr w:rsidR="00486158" w:rsidRPr="00486158" w14:paraId="70F4DC17" w14:textId="77777777" w:rsidTr="009C76E5">
        <w:trPr>
          <w:trHeight w:val="324"/>
        </w:trPr>
        <w:tc>
          <w:tcPr>
            <w:tcW w:w="1015" w:type="dxa"/>
            <w:tcBorders>
              <w:top w:val="nil"/>
              <w:left w:val="single" w:sz="4" w:space="0" w:color="auto"/>
              <w:bottom w:val="single" w:sz="4" w:space="0" w:color="auto"/>
              <w:right w:val="single" w:sz="4" w:space="0" w:color="auto"/>
            </w:tcBorders>
            <w:shd w:val="clear" w:color="000000" w:fill="D9E1F2"/>
            <w:noWrap/>
            <w:vAlign w:val="center"/>
            <w:hideMark/>
          </w:tcPr>
          <w:p w14:paraId="02EF5DA5" w14:textId="77777777" w:rsidR="00486158" w:rsidRPr="003B13B9" w:rsidRDefault="00486158" w:rsidP="00486158">
            <w:pPr>
              <w:spacing w:after="0" w:line="240" w:lineRule="auto"/>
              <w:jc w:val="center"/>
              <w:rPr>
                <w:rFonts w:ascii="Aptos Narrow" w:eastAsia="Times New Roman" w:hAnsi="Aptos Narrow"/>
                <w:b/>
                <w:bCs/>
                <w:color w:val="375623"/>
                <w:sz w:val="28"/>
                <w:szCs w:val="28"/>
                <w:lang w:eastAsia="en-US"/>
                <w:rPrChange w:id="1043" w:author="Dinesh N" w:date="2024-06-22T23:32:00Z" w16du:dateUtc="2024-06-22T18:02:00Z">
                  <w:rPr>
                    <w:rFonts w:ascii="Aptos Narrow" w:eastAsia="Times New Roman" w:hAnsi="Aptos Narrow"/>
                    <w:b/>
                    <w:bCs/>
                    <w:color w:val="375623"/>
                    <w:sz w:val="24"/>
                    <w:szCs w:val="24"/>
                    <w:lang w:eastAsia="en-US"/>
                  </w:rPr>
                </w:rPrChange>
              </w:rPr>
            </w:pPr>
            <w:r w:rsidRPr="003B13B9">
              <w:rPr>
                <w:rFonts w:ascii="Aptos Narrow" w:eastAsia="Times New Roman" w:hAnsi="Aptos Narrow"/>
                <w:b/>
                <w:bCs/>
                <w:color w:val="375623"/>
                <w:sz w:val="28"/>
                <w:szCs w:val="28"/>
                <w:lang w:eastAsia="en-US"/>
                <w:rPrChange w:id="1044" w:author="Dinesh N" w:date="2024-06-22T23:32:00Z" w16du:dateUtc="2024-06-22T18:02:00Z">
                  <w:rPr>
                    <w:rFonts w:ascii="Aptos Narrow" w:eastAsia="Times New Roman" w:hAnsi="Aptos Narrow"/>
                    <w:b/>
                    <w:bCs/>
                    <w:color w:val="375623"/>
                    <w:sz w:val="24"/>
                    <w:szCs w:val="24"/>
                    <w:lang w:eastAsia="en-US"/>
                  </w:rPr>
                </w:rPrChange>
              </w:rPr>
              <w:t>4</w:t>
            </w:r>
          </w:p>
        </w:tc>
        <w:tc>
          <w:tcPr>
            <w:tcW w:w="6621" w:type="dxa"/>
            <w:tcBorders>
              <w:top w:val="nil"/>
              <w:left w:val="nil"/>
              <w:bottom w:val="single" w:sz="4" w:space="0" w:color="auto"/>
              <w:right w:val="single" w:sz="4" w:space="0" w:color="auto"/>
            </w:tcBorders>
            <w:shd w:val="clear" w:color="000000" w:fill="D9E1F2"/>
            <w:vAlign w:val="center"/>
            <w:hideMark/>
          </w:tcPr>
          <w:p w14:paraId="33E846E7" w14:textId="77777777" w:rsidR="00486158" w:rsidRPr="003B13B9" w:rsidRDefault="00486158" w:rsidP="00486158">
            <w:pPr>
              <w:spacing w:after="0" w:line="240" w:lineRule="auto"/>
              <w:jc w:val="center"/>
              <w:rPr>
                <w:rFonts w:ascii="Aptos Narrow" w:eastAsia="Times New Roman" w:hAnsi="Aptos Narrow"/>
                <w:b/>
                <w:bCs/>
                <w:color w:val="375623"/>
                <w:sz w:val="28"/>
                <w:szCs w:val="28"/>
                <w:lang w:eastAsia="en-US"/>
                <w:rPrChange w:id="1045" w:author="Dinesh N" w:date="2024-06-22T23:32:00Z" w16du:dateUtc="2024-06-22T18:02:00Z">
                  <w:rPr>
                    <w:rFonts w:ascii="Aptos Narrow" w:eastAsia="Times New Roman" w:hAnsi="Aptos Narrow"/>
                    <w:b/>
                    <w:bCs/>
                    <w:color w:val="375623"/>
                    <w:sz w:val="24"/>
                    <w:szCs w:val="24"/>
                    <w:lang w:eastAsia="en-US"/>
                  </w:rPr>
                </w:rPrChange>
              </w:rPr>
            </w:pPr>
            <w:r w:rsidRPr="003B13B9">
              <w:rPr>
                <w:rFonts w:ascii="Aptos Narrow" w:eastAsia="Times New Roman" w:hAnsi="Aptos Narrow"/>
                <w:b/>
                <w:bCs/>
                <w:color w:val="375623"/>
                <w:sz w:val="28"/>
                <w:szCs w:val="28"/>
                <w:lang w:eastAsia="en-US"/>
                <w:rPrChange w:id="1046" w:author="Dinesh N" w:date="2024-06-22T23:32:00Z" w16du:dateUtc="2024-06-22T18:02:00Z">
                  <w:rPr>
                    <w:rFonts w:ascii="Aptos Narrow" w:eastAsia="Times New Roman" w:hAnsi="Aptos Narrow"/>
                    <w:b/>
                    <w:bCs/>
                    <w:color w:val="375623"/>
                    <w:sz w:val="24"/>
                    <w:szCs w:val="24"/>
                    <w:lang w:eastAsia="en-US"/>
                  </w:rPr>
                </w:rPrChange>
              </w:rPr>
              <w:t>1,4,7,8,</w:t>
            </w:r>
          </w:p>
        </w:tc>
      </w:tr>
      <w:tr w:rsidR="00486158" w:rsidRPr="00486158" w14:paraId="6A57DABD" w14:textId="77777777" w:rsidTr="009C76E5">
        <w:trPr>
          <w:trHeight w:val="324"/>
        </w:trPr>
        <w:tc>
          <w:tcPr>
            <w:tcW w:w="1015" w:type="dxa"/>
            <w:tcBorders>
              <w:top w:val="nil"/>
              <w:left w:val="single" w:sz="4" w:space="0" w:color="auto"/>
              <w:bottom w:val="single" w:sz="4" w:space="0" w:color="auto"/>
              <w:right w:val="single" w:sz="4" w:space="0" w:color="auto"/>
            </w:tcBorders>
            <w:shd w:val="clear" w:color="000000" w:fill="FFF2CC"/>
            <w:noWrap/>
            <w:vAlign w:val="center"/>
            <w:hideMark/>
          </w:tcPr>
          <w:p w14:paraId="7CAC5CD5" w14:textId="77777777" w:rsidR="00486158" w:rsidRPr="003B13B9" w:rsidRDefault="00486158" w:rsidP="00486158">
            <w:pPr>
              <w:spacing w:after="0" w:line="240" w:lineRule="auto"/>
              <w:jc w:val="center"/>
              <w:rPr>
                <w:rFonts w:ascii="Aptos Narrow" w:eastAsia="Times New Roman" w:hAnsi="Aptos Narrow"/>
                <w:b/>
                <w:bCs/>
                <w:color w:val="FF0066"/>
                <w:sz w:val="28"/>
                <w:szCs w:val="28"/>
                <w:lang w:eastAsia="en-US"/>
                <w:rPrChange w:id="1047" w:author="Dinesh N" w:date="2024-06-22T23:32:00Z" w16du:dateUtc="2024-06-22T18:02:00Z">
                  <w:rPr>
                    <w:rFonts w:ascii="Aptos Narrow" w:eastAsia="Times New Roman" w:hAnsi="Aptos Narrow"/>
                    <w:b/>
                    <w:bCs/>
                    <w:color w:val="FF0066"/>
                    <w:sz w:val="24"/>
                    <w:szCs w:val="24"/>
                    <w:lang w:eastAsia="en-US"/>
                  </w:rPr>
                </w:rPrChange>
              </w:rPr>
            </w:pPr>
            <w:r w:rsidRPr="003B13B9">
              <w:rPr>
                <w:rFonts w:ascii="Aptos Narrow" w:eastAsia="Times New Roman" w:hAnsi="Aptos Narrow"/>
                <w:b/>
                <w:bCs/>
                <w:color w:val="FF0066"/>
                <w:sz w:val="28"/>
                <w:szCs w:val="28"/>
                <w:lang w:eastAsia="en-US"/>
                <w:rPrChange w:id="1048" w:author="Dinesh N" w:date="2024-06-22T23:32:00Z" w16du:dateUtc="2024-06-22T18:02:00Z">
                  <w:rPr>
                    <w:rFonts w:ascii="Aptos Narrow" w:eastAsia="Times New Roman" w:hAnsi="Aptos Narrow"/>
                    <w:b/>
                    <w:bCs/>
                    <w:color w:val="FF0066"/>
                    <w:sz w:val="24"/>
                    <w:szCs w:val="24"/>
                    <w:lang w:eastAsia="en-US"/>
                  </w:rPr>
                </w:rPrChange>
              </w:rPr>
              <w:t>5</w:t>
            </w:r>
          </w:p>
        </w:tc>
        <w:tc>
          <w:tcPr>
            <w:tcW w:w="6621" w:type="dxa"/>
            <w:tcBorders>
              <w:top w:val="nil"/>
              <w:left w:val="nil"/>
              <w:bottom w:val="single" w:sz="4" w:space="0" w:color="auto"/>
              <w:right w:val="single" w:sz="4" w:space="0" w:color="auto"/>
            </w:tcBorders>
            <w:shd w:val="clear" w:color="000000" w:fill="FFF2CC"/>
            <w:vAlign w:val="center"/>
            <w:hideMark/>
          </w:tcPr>
          <w:p w14:paraId="7B724898" w14:textId="77777777" w:rsidR="00486158" w:rsidRPr="003B13B9" w:rsidRDefault="00486158" w:rsidP="00486158">
            <w:pPr>
              <w:spacing w:after="0" w:line="240" w:lineRule="auto"/>
              <w:jc w:val="center"/>
              <w:rPr>
                <w:rFonts w:ascii="Aptos Narrow" w:eastAsia="Times New Roman" w:hAnsi="Aptos Narrow"/>
                <w:b/>
                <w:bCs/>
                <w:color w:val="FF0066"/>
                <w:sz w:val="28"/>
                <w:szCs w:val="28"/>
                <w:lang w:eastAsia="en-US"/>
                <w:rPrChange w:id="1049" w:author="Dinesh N" w:date="2024-06-22T23:32:00Z" w16du:dateUtc="2024-06-22T18:02:00Z">
                  <w:rPr>
                    <w:rFonts w:ascii="Aptos Narrow" w:eastAsia="Times New Roman" w:hAnsi="Aptos Narrow"/>
                    <w:b/>
                    <w:bCs/>
                    <w:color w:val="FF0066"/>
                    <w:sz w:val="24"/>
                    <w:szCs w:val="24"/>
                    <w:lang w:eastAsia="en-US"/>
                  </w:rPr>
                </w:rPrChange>
              </w:rPr>
            </w:pPr>
            <w:r w:rsidRPr="003B13B9">
              <w:rPr>
                <w:rFonts w:ascii="Aptos Narrow" w:eastAsia="Times New Roman" w:hAnsi="Aptos Narrow"/>
                <w:b/>
                <w:bCs/>
                <w:color w:val="FF0066"/>
                <w:sz w:val="28"/>
                <w:szCs w:val="28"/>
                <w:lang w:eastAsia="en-US"/>
                <w:rPrChange w:id="1050" w:author="Dinesh N" w:date="2024-06-22T23:32:00Z" w16du:dateUtc="2024-06-22T18:02:00Z">
                  <w:rPr>
                    <w:rFonts w:ascii="Aptos Narrow" w:eastAsia="Times New Roman" w:hAnsi="Aptos Narrow"/>
                    <w:b/>
                    <w:bCs/>
                    <w:color w:val="FF0066"/>
                    <w:sz w:val="24"/>
                    <w:szCs w:val="24"/>
                    <w:lang w:eastAsia="en-US"/>
                  </w:rPr>
                </w:rPrChange>
              </w:rPr>
              <w:t>2,5,7,9</w:t>
            </w:r>
          </w:p>
        </w:tc>
      </w:tr>
      <w:tr w:rsidR="00486158" w:rsidRPr="00486158" w14:paraId="62F53AA3" w14:textId="77777777" w:rsidTr="009C76E5">
        <w:trPr>
          <w:trHeight w:val="324"/>
        </w:trPr>
        <w:tc>
          <w:tcPr>
            <w:tcW w:w="1015" w:type="dxa"/>
            <w:tcBorders>
              <w:top w:val="nil"/>
              <w:left w:val="single" w:sz="4" w:space="0" w:color="auto"/>
              <w:bottom w:val="single" w:sz="4" w:space="0" w:color="auto"/>
              <w:right w:val="single" w:sz="4" w:space="0" w:color="auto"/>
            </w:tcBorders>
            <w:shd w:val="clear" w:color="000000" w:fill="D9E1F2"/>
            <w:noWrap/>
            <w:vAlign w:val="center"/>
            <w:hideMark/>
          </w:tcPr>
          <w:p w14:paraId="476F77AD" w14:textId="77777777" w:rsidR="00486158" w:rsidRPr="003B13B9" w:rsidRDefault="00486158" w:rsidP="00486158">
            <w:pPr>
              <w:spacing w:after="0" w:line="240" w:lineRule="auto"/>
              <w:jc w:val="center"/>
              <w:rPr>
                <w:rFonts w:ascii="Aptos Narrow" w:eastAsia="Times New Roman" w:hAnsi="Aptos Narrow"/>
                <w:b/>
                <w:bCs/>
                <w:color w:val="375623"/>
                <w:sz w:val="28"/>
                <w:szCs w:val="28"/>
                <w:lang w:eastAsia="en-US"/>
                <w:rPrChange w:id="1051" w:author="Dinesh N" w:date="2024-06-22T23:32:00Z" w16du:dateUtc="2024-06-22T18:02:00Z">
                  <w:rPr>
                    <w:rFonts w:ascii="Aptos Narrow" w:eastAsia="Times New Roman" w:hAnsi="Aptos Narrow"/>
                    <w:b/>
                    <w:bCs/>
                    <w:color w:val="375623"/>
                    <w:sz w:val="24"/>
                    <w:szCs w:val="24"/>
                    <w:lang w:eastAsia="en-US"/>
                  </w:rPr>
                </w:rPrChange>
              </w:rPr>
            </w:pPr>
            <w:r w:rsidRPr="003B13B9">
              <w:rPr>
                <w:rFonts w:ascii="Aptos Narrow" w:eastAsia="Times New Roman" w:hAnsi="Aptos Narrow"/>
                <w:b/>
                <w:bCs/>
                <w:color w:val="375623"/>
                <w:sz w:val="28"/>
                <w:szCs w:val="28"/>
                <w:lang w:eastAsia="en-US"/>
                <w:rPrChange w:id="1052" w:author="Dinesh N" w:date="2024-06-22T23:32:00Z" w16du:dateUtc="2024-06-22T18:02:00Z">
                  <w:rPr>
                    <w:rFonts w:ascii="Aptos Narrow" w:eastAsia="Times New Roman" w:hAnsi="Aptos Narrow"/>
                    <w:b/>
                    <w:bCs/>
                    <w:color w:val="375623"/>
                    <w:sz w:val="24"/>
                    <w:szCs w:val="24"/>
                    <w:lang w:eastAsia="en-US"/>
                  </w:rPr>
                </w:rPrChange>
              </w:rPr>
              <w:t>6</w:t>
            </w:r>
          </w:p>
        </w:tc>
        <w:tc>
          <w:tcPr>
            <w:tcW w:w="6621" w:type="dxa"/>
            <w:tcBorders>
              <w:top w:val="nil"/>
              <w:left w:val="nil"/>
              <w:bottom w:val="single" w:sz="4" w:space="0" w:color="auto"/>
              <w:right w:val="single" w:sz="4" w:space="0" w:color="auto"/>
            </w:tcBorders>
            <w:shd w:val="clear" w:color="000000" w:fill="D9E1F2"/>
            <w:vAlign w:val="center"/>
            <w:hideMark/>
          </w:tcPr>
          <w:p w14:paraId="1A4EFAB9" w14:textId="77777777" w:rsidR="00486158" w:rsidRPr="003B13B9" w:rsidRDefault="00486158" w:rsidP="00486158">
            <w:pPr>
              <w:spacing w:after="0" w:line="240" w:lineRule="auto"/>
              <w:jc w:val="center"/>
              <w:rPr>
                <w:rFonts w:ascii="Aptos Narrow" w:eastAsia="Times New Roman" w:hAnsi="Aptos Narrow"/>
                <w:b/>
                <w:bCs/>
                <w:color w:val="375623"/>
                <w:sz w:val="28"/>
                <w:szCs w:val="28"/>
                <w:lang w:eastAsia="en-US"/>
                <w:rPrChange w:id="1053" w:author="Dinesh N" w:date="2024-06-22T23:32:00Z" w16du:dateUtc="2024-06-22T18:02:00Z">
                  <w:rPr>
                    <w:rFonts w:ascii="Aptos Narrow" w:eastAsia="Times New Roman" w:hAnsi="Aptos Narrow"/>
                    <w:b/>
                    <w:bCs/>
                    <w:color w:val="375623"/>
                    <w:sz w:val="24"/>
                    <w:szCs w:val="24"/>
                    <w:lang w:eastAsia="en-US"/>
                  </w:rPr>
                </w:rPrChange>
              </w:rPr>
            </w:pPr>
            <w:r w:rsidRPr="003B13B9">
              <w:rPr>
                <w:rFonts w:ascii="Aptos Narrow" w:eastAsia="Times New Roman" w:hAnsi="Aptos Narrow"/>
                <w:b/>
                <w:bCs/>
                <w:color w:val="375623"/>
                <w:sz w:val="28"/>
                <w:szCs w:val="28"/>
                <w:lang w:eastAsia="en-US"/>
                <w:rPrChange w:id="1054" w:author="Dinesh N" w:date="2024-06-22T23:32:00Z" w16du:dateUtc="2024-06-22T18:02:00Z">
                  <w:rPr>
                    <w:rFonts w:ascii="Aptos Narrow" w:eastAsia="Times New Roman" w:hAnsi="Aptos Narrow"/>
                    <w:b/>
                    <w:bCs/>
                    <w:color w:val="375623"/>
                    <w:sz w:val="24"/>
                    <w:szCs w:val="24"/>
                    <w:lang w:eastAsia="en-US"/>
                  </w:rPr>
                </w:rPrChange>
              </w:rPr>
              <w:t>1,3,6,9</w:t>
            </w:r>
          </w:p>
        </w:tc>
      </w:tr>
      <w:tr w:rsidR="00486158" w:rsidRPr="00486158" w14:paraId="0A144226" w14:textId="77777777" w:rsidTr="009C76E5">
        <w:trPr>
          <w:trHeight w:val="324"/>
        </w:trPr>
        <w:tc>
          <w:tcPr>
            <w:tcW w:w="1015" w:type="dxa"/>
            <w:tcBorders>
              <w:top w:val="nil"/>
              <w:left w:val="single" w:sz="4" w:space="0" w:color="auto"/>
              <w:bottom w:val="single" w:sz="4" w:space="0" w:color="auto"/>
              <w:right w:val="single" w:sz="4" w:space="0" w:color="auto"/>
            </w:tcBorders>
            <w:shd w:val="clear" w:color="000000" w:fill="FFF2CC"/>
            <w:noWrap/>
            <w:vAlign w:val="center"/>
            <w:hideMark/>
          </w:tcPr>
          <w:p w14:paraId="74D7583A" w14:textId="77777777" w:rsidR="00486158" w:rsidRPr="003B13B9" w:rsidRDefault="00486158" w:rsidP="00486158">
            <w:pPr>
              <w:spacing w:after="0" w:line="240" w:lineRule="auto"/>
              <w:jc w:val="center"/>
              <w:rPr>
                <w:rFonts w:ascii="Aptos Narrow" w:eastAsia="Times New Roman" w:hAnsi="Aptos Narrow"/>
                <w:b/>
                <w:bCs/>
                <w:color w:val="FF0066"/>
                <w:sz w:val="28"/>
                <w:szCs w:val="28"/>
                <w:lang w:eastAsia="en-US"/>
                <w:rPrChange w:id="1055" w:author="Dinesh N" w:date="2024-06-22T23:32:00Z" w16du:dateUtc="2024-06-22T18:02:00Z">
                  <w:rPr>
                    <w:rFonts w:ascii="Aptos Narrow" w:eastAsia="Times New Roman" w:hAnsi="Aptos Narrow"/>
                    <w:b/>
                    <w:bCs/>
                    <w:color w:val="FF0066"/>
                    <w:sz w:val="24"/>
                    <w:szCs w:val="24"/>
                    <w:lang w:eastAsia="en-US"/>
                  </w:rPr>
                </w:rPrChange>
              </w:rPr>
            </w:pPr>
            <w:r w:rsidRPr="003B13B9">
              <w:rPr>
                <w:rFonts w:ascii="Aptos Narrow" w:eastAsia="Times New Roman" w:hAnsi="Aptos Narrow"/>
                <w:b/>
                <w:bCs/>
                <w:color w:val="FF0066"/>
                <w:sz w:val="28"/>
                <w:szCs w:val="28"/>
                <w:lang w:eastAsia="en-US"/>
                <w:rPrChange w:id="1056" w:author="Dinesh N" w:date="2024-06-22T23:32:00Z" w16du:dateUtc="2024-06-22T18:02:00Z">
                  <w:rPr>
                    <w:rFonts w:ascii="Aptos Narrow" w:eastAsia="Times New Roman" w:hAnsi="Aptos Narrow"/>
                    <w:b/>
                    <w:bCs/>
                    <w:color w:val="FF0066"/>
                    <w:sz w:val="24"/>
                    <w:szCs w:val="24"/>
                    <w:lang w:eastAsia="en-US"/>
                  </w:rPr>
                </w:rPrChange>
              </w:rPr>
              <w:t>7</w:t>
            </w:r>
          </w:p>
        </w:tc>
        <w:tc>
          <w:tcPr>
            <w:tcW w:w="6621" w:type="dxa"/>
            <w:tcBorders>
              <w:top w:val="nil"/>
              <w:left w:val="nil"/>
              <w:bottom w:val="single" w:sz="4" w:space="0" w:color="auto"/>
              <w:right w:val="single" w:sz="4" w:space="0" w:color="auto"/>
            </w:tcBorders>
            <w:shd w:val="clear" w:color="000000" w:fill="FFF2CC"/>
            <w:vAlign w:val="center"/>
            <w:hideMark/>
          </w:tcPr>
          <w:p w14:paraId="0460A12F" w14:textId="77777777" w:rsidR="00486158" w:rsidRPr="003B13B9" w:rsidRDefault="00486158" w:rsidP="00486158">
            <w:pPr>
              <w:spacing w:after="0" w:line="240" w:lineRule="auto"/>
              <w:jc w:val="center"/>
              <w:rPr>
                <w:rFonts w:ascii="Aptos Narrow" w:eastAsia="Times New Roman" w:hAnsi="Aptos Narrow"/>
                <w:b/>
                <w:bCs/>
                <w:color w:val="FF0066"/>
                <w:sz w:val="28"/>
                <w:szCs w:val="28"/>
                <w:lang w:eastAsia="en-US"/>
                <w:rPrChange w:id="1057" w:author="Dinesh N" w:date="2024-06-22T23:32:00Z" w16du:dateUtc="2024-06-22T18:02:00Z">
                  <w:rPr>
                    <w:rFonts w:ascii="Aptos Narrow" w:eastAsia="Times New Roman" w:hAnsi="Aptos Narrow"/>
                    <w:b/>
                    <w:bCs/>
                    <w:color w:val="FF0066"/>
                    <w:sz w:val="24"/>
                    <w:szCs w:val="24"/>
                    <w:lang w:eastAsia="en-US"/>
                  </w:rPr>
                </w:rPrChange>
              </w:rPr>
            </w:pPr>
            <w:r w:rsidRPr="003B13B9">
              <w:rPr>
                <w:rFonts w:ascii="Aptos Narrow" w:eastAsia="Times New Roman" w:hAnsi="Aptos Narrow"/>
                <w:b/>
                <w:bCs/>
                <w:color w:val="FF0066"/>
                <w:sz w:val="28"/>
                <w:szCs w:val="28"/>
                <w:lang w:eastAsia="en-US"/>
                <w:rPrChange w:id="1058" w:author="Dinesh N" w:date="2024-06-22T23:32:00Z" w16du:dateUtc="2024-06-22T18:02:00Z">
                  <w:rPr>
                    <w:rFonts w:ascii="Aptos Narrow" w:eastAsia="Times New Roman" w:hAnsi="Aptos Narrow"/>
                    <w:b/>
                    <w:bCs/>
                    <w:color w:val="FF0066"/>
                    <w:sz w:val="24"/>
                    <w:szCs w:val="24"/>
                    <w:lang w:eastAsia="en-US"/>
                  </w:rPr>
                </w:rPrChange>
              </w:rPr>
              <w:t>1,2,4,8,</w:t>
            </w:r>
          </w:p>
        </w:tc>
      </w:tr>
      <w:tr w:rsidR="00486158" w:rsidRPr="00486158" w14:paraId="2A8B1F33" w14:textId="77777777" w:rsidTr="009C76E5">
        <w:trPr>
          <w:trHeight w:val="324"/>
        </w:trPr>
        <w:tc>
          <w:tcPr>
            <w:tcW w:w="1015" w:type="dxa"/>
            <w:tcBorders>
              <w:top w:val="nil"/>
              <w:left w:val="single" w:sz="4" w:space="0" w:color="auto"/>
              <w:bottom w:val="single" w:sz="4" w:space="0" w:color="auto"/>
              <w:right w:val="single" w:sz="4" w:space="0" w:color="auto"/>
            </w:tcBorders>
            <w:shd w:val="clear" w:color="000000" w:fill="D9E1F2"/>
            <w:noWrap/>
            <w:vAlign w:val="center"/>
            <w:hideMark/>
          </w:tcPr>
          <w:p w14:paraId="463A5684" w14:textId="77777777" w:rsidR="00486158" w:rsidRPr="003B13B9" w:rsidRDefault="00486158" w:rsidP="00486158">
            <w:pPr>
              <w:spacing w:after="0" w:line="240" w:lineRule="auto"/>
              <w:jc w:val="center"/>
              <w:rPr>
                <w:rFonts w:ascii="Aptos Narrow" w:eastAsia="Times New Roman" w:hAnsi="Aptos Narrow"/>
                <w:b/>
                <w:bCs/>
                <w:color w:val="375623"/>
                <w:sz w:val="28"/>
                <w:szCs w:val="28"/>
                <w:lang w:eastAsia="en-US"/>
                <w:rPrChange w:id="1059" w:author="Dinesh N" w:date="2024-06-22T23:32:00Z" w16du:dateUtc="2024-06-22T18:02:00Z">
                  <w:rPr>
                    <w:rFonts w:ascii="Aptos Narrow" w:eastAsia="Times New Roman" w:hAnsi="Aptos Narrow"/>
                    <w:b/>
                    <w:bCs/>
                    <w:color w:val="375623"/>
                    <w:sz w:val="24"/>
                    <w:szCs w:val="24"/>
                    <w:lang w:eastAsia="en-US"/>
                  </w:rPr>
                </w:rPrChange>
              </w:rPr>
            </w:pPr>
            <w:r w:rsidRPr="003B13B9">
              <w:rPr>
                <w:rFonts w:ascii="Aptos Narrow" w:eastAsia="Times New Roman" w:hAnsi="Aptos Narrow"/>
                <w:b/>
                <w:bCs/>
                <w:color w:val="375623"/>
                <w:sz w:val="28"/>
                <w:szCs w:val="28"/>
                <w:lang w:eastAsia="en-US"/>
                <w:rPrChange w:id="1060" w:author="Dinesh N" w:date="2024-06-22T23:32:00Z" w16du:dateUtc="2024-06-22T18:02:00Z">
                  <w:rPr>
                    <w:rFonts w:ascii="Aptos Narrow" w:eastAsia="Times New Roman" w:hAnsi="Aptos Narrow"/>
                    <w:b/>
                    <w:bCs/>
                    <w:color w:val="375623"/>
                    <w:sz w:val="24"/>
                    <w:szCs w:val="24"/>
                    <w:lang w:eastAsia="en-US"/>
                  </w:rPr>
                </w:rPrChange>
              </w:rPr>
              <w:t>8</w:t>
            </w:r>
          </w:p>
        </w:tc>
        <w:tc>
          <w:tcPr>
            <w:tcW w:w="6621" w:type="dxa"/>
            <w:tcBorders>
              <w:top w:val="nil"/>
              <w:left w:val="nil"/>
              <w:bottom w:val="single" w:sz="4" w:space="0" w:color="auto"/>
              <w:right w:val="single" w:sz="4" w:space="0" w:color="auto"/>
            </w:tcBorders>
            <w:shd w:val="clear" w:color="000000" w:fill="D9E1F2"/>
            <w:vAlign w:val="center"/>
            <w:hideMark/>
          </w:tcPr>
          <w:p w14:paraId="4715CDF6" w14:textId="77777777" w:rsidR="00486158" w:rsidRPr="003B13B9" w:rsidRDefault="00486158" w:rsidP="00486158">
            <w:pPr>
              <w:spacing w:after="0" w:line="240" w:lineRule="auto"/>
              <w:jc w:val="center"/>
              <w:rPr>
                <w:rFonts w:ascii="Aptos Narrow" w:eastAsia="Times New Roman" w:hAnsi="Aptos Narrow"/>
                <w:b/>
                <w:bCs/>
                <w:color w:val="375623"/>
                <w:sz w:val="28"/>
                <w:szCs w:val="28"/>
                <w:lang w:eastAsia="en-US"/>
                <w:rPrChange w:id="1061" w:author="Dinesh N" w:date="2024-06-22T23:32:00Z" w16du:dateUtc="2024-06-22T18:02:00Z">
                  <w:rPr>
                    <w:rFonts w:ascii="Aptos Narrow" w:eastAsia="Times New Roman" w:hAnsi="Aptos Narrow"/>
                    <w:b/>
                    <w:bCs/>
                    <w:color w:val="375623"/>
                    <w:sz w:val="24"/>
                    <w:szCs w:val="24"/>
                    <w:lang w:eastAsia="en-US"/>
                  </w:rPr>
                </w:rPrChange>
              </w:rPr>
            </w:pPr>
            <w:r w:rsidRPr="003B13B9">
              <w:rPr>
                <w:rFonts w:ascii="Aptos Narrow" w:eastAsia="Times New Roman" w:hAnsi="Aptos Narrow"/>
                <w:b/>
                <w:bCs/>
                <w:color w:val="375623"/>
                <w:sz w:val="28"/>
                <w:szCs w:val="28"/>
                <w:lang w:eastAsia="en-US"/>
                <w:rPrChange w:id="1062" w:author="Dinesh N" w:date="2024-06-22T23:32:00Z" w16du:dateUtc="2024-06-22T18:02:00Z">
                  <w:rPr>
                    <w:rFonts w:ascii="Aptos Narrow" w:eastAsia="Times New Roman" w:hAnsi="Aptos Narrow"/>
                    <w:b/>
                    <w:bCs/>
                    <w:color w:val="375623"/>
                    <w:sz w:val="24"/>
                    <w:szCs w:val="24"/>
                    <w:lang w:eastAsia="en-US"/>
                  </w:rPr>
                </w:rPrChange>
              </w:rPr>
              <w:t>1,2,6,8</w:t>
            </w:r>
          </w:p>
        </w:tc>
      </w:tr>
      <w:tr w:rsidR="00486158" w:rsidRPr="00486158" w14:paraId="3392769C" w14:textId="77777777" w:rsidTr="009C76E5">
        <w:trPr>
          <w:trHeight w:val="324"/>
        </w:trPr>
        <w:tc>
          <w:tcPr>
            <w:tcW w:w="1015" w:type="dxa"/>
            <w:tcBorders>
              <w:top w:val="nil"/>
              <w:left w:val="single" w:sz="4" w:space="0" w:color="auto"/>
              <w:bottom w:val="single" w:sz="4" w:space="0" w:color="auto"/>
              <w:right w:val="single" w:sz="4" w:space="0" w:color="auto"/>
            </w:tcBorders>
            <w:shd w:val="clear" w:color="000000" w:fill="FFF2CC"/>
            <w:noWrap/>
            <w:vAlign w:val="center"/>
            <w:hideMark/>
          </w:tcPr>
          <w:p w14:paraId="3638B049" w14:textId="77777777" w:rsidR="00486158" w:rsidRPr="003B13B9" w:rsidRDefault="00486158" w:rsidP="00486158">
            <w:pPr>
              <w:spacing w:after="0" w:line="240" w:lineRule="auto"/>
              <w:jc w:val="center"/>
              <w:rPr>
                <w:rFonts w:ascii="Aptos Narrow" w:eastAsia="Times New Roman" w:hAnsi="Aptos Narrow"/>
                <w:b/>
                <w:bCs/>
                <w:color w:val="FF0066"/>
                <w:sz w:val="28"/>
                <w:szCs w:val="28"/>
                <w:lang w:eastAsia="en-US"/>
                <w:rPrChange w:id="1063" w:author="Dinesh N" w:date="2024-06-22T23:32:00Z" w16du:dateUtc="2024-06-22T18:02:00Z">
                  <w:rPr>
                    <w:rFonts w:ascii="Aptos Narrow" w:eastAsia="Times New Roman" w:hAnsi="Aptos Narrow"/>
                    <w:b/>
                    <w:bCs/>
                    <w:color w:val="FF0066"/>
                    <w:sz w:val="24"/>
                    <w:szCs w:val="24"/>
                    <w:lang w:eastAsia="en-US"/>
                  </w:rPr>
                </w:rPrChange>
              </w:rPr>
            </w:pPr>
            <w:r w:rsidRPr="003B13B9">
              <w:rPr>
                <w:rFonts w:ascii="Aptos Narrow" w:eastAsia="Times New Roman" w:hAnsi="Aptos Narrow"/>
                <w:b/>
                <w:bCs/>
                <w:color w:val="FF0066"/>
                <w:sz w:val="28"/>
                <w:szCs w:val="28"/>
                <w:lang w:eastAsia="en-US"/>
                <w:rPrChange w:id="1064" w:author="Dinesh N" w:date="2024-06-22T23:32:00Z" w16du:dateUtc="2024-06-22T18:02:00Z">
                  <w:rPr>
                    <w:rFonts w:ascii="Aptos Narrow" w:eastAsia="Times New Roman" w:hAnsi="Aptos Narrow"/>
                    <w:b/>
                    <w:bCs/>
                    <w:color w:val="FF0066"/>
                    <w:sz w:val="24"/>
                    <w:szCs w:val="24"/>
                    <w:lang w:eastAsia="en-US"/>
                  </w:rPr>
                </w:rPrChange>
              </w:rPr>
              <w:t>9</w:t>
            </w:r>
          </w:p>
        </w:tc>
        <w:tc>
          <w:tcPr>
            <w:tcW w:w="6621" w:type="dxa"/>
            <w:tcBorders>
              <w:top w:val="nil"/>
              <w:left w:val="nil"/>
              <w:bottom w:val="single" w:sz="4" w:space="0" w:color="auto"/>
              <w:right w:val="single" w:sz="4" w:space="0" w:color="auto"/>
            </w:tcBorders>
            <w:shd w:val="clear" w:color="000000" w:fill="FFF2CC"/>
            <w:vAlign w:val="center"/>
            <w:hideMark/>
          </w:tcPr>
          <w:p w14:paraId="37CFA24F" w14:textId="77777777" w:rsidR="00486158" w:rsidRPr="003B13B9" w:rsidRDefault="00486158" w:rsidP="00486158">
            <w:pPr>
              <w:spacing w:after="0" w:line="240" w:lineRule="auto"/>
              <w:jc w:val="center"/>
              <w:rPr>
                <w:rFonts w:ascii="Aptos Narrow" w:eastAsia="Times New Roman" w:hAnsi="Aptos Narrow"/>
                <w:b/>
                <w:bCs/>
                <w:color w:val="FF0066"/>
                <w:sz w:val="28"/>
                <w:szCs w:val="28"/>
                <w:lang w:eastAsia="en-US"/>
                <w:rPrChange w:id="1065" w:author="Dinesh N" w:date="2024-06-22T23:32:00Z" w16du:dateUtc="2024-06-22T18:02:00Z">
                  <w:rPr>
                    <w:rFonts w:ascii="Aptos Narrow" w:eastAsia="Times New Roman" w:hAnsi="Aptos Narrow"/>
                    <w:b/>
                    <w:bCs/>
                    <w:color w:val="FF0066"/>
                    <w:sz w:val="24"/>
                    <w:szCs w:val="24"/>
                    <w:lang w:eastAsia="en-US"/>
                  </w:rPr>
                </w:rPrChange>
              </w:rPr>
            </w:pPr>
            <w:r w:rsidRPr="003B13B9">
              <w:rPr>
                <w:rFonts w:ascii="Aptos Narrow" w:eastAsia="Times New Roman" w:hAnsi="Aptos Narrow"/>
                <w:b/>
                <w:bCs/>
                <w:color w:val="FF0066"/>
                <w:sz w:val="28"/>
                <w:szCs w:val="28"/>
                <w:lang w:eastAsia="en-US"/>
                <w:rPrChange w:id="1066" w:author="Dinesh N" w:date="2024-06-22T23:32:00Z" w16du:dateUtc="2024-06-22T18:02:00Z">
                  <w:rPr>
                    <w:rFonts w:ascii="Aptos Narrow" w:eastAsia="Times New Roman" w:hAnsi="Aptos Narrow"/>
                    <w:b/>
                    <w:bCs/>
                    <w:color w:val="FF0066"/>
                    <w:sz w:val="24"/>
                    <w:szCs w:val="24"/>
                    <w:lang w:eastAsia="en-US"/>
                  </w:rPr>
                </w:rPrChange>
              </w:rPr>
              <w:t>2,3,6,7</w:t>
            </w:r>
          </w:p>
        </w:tc>
      </w:tr>
    </w:tbl>
    <w:p w14:paraId="28ED399D" w14:textId="7298C8ED" w:rsidR="009557C3" w:rsidRDefault="009557C3" w:rsidP="004D5470">
      <w:pPr>
        <w:rPr>
          <w:ins w:id="1067" w:author="Dinesh N" w:date="2024-06-22T23:32:00Z" w16du:dateUtc="2024-06-22T18:02:00Z"/>
          <w:b/>
          <w:sz w:val="24"/>
          <w:szCs w:val="24"/>
        </w:rPr>
      </w:pPr>
    </w:p>
    <w:p w14:paraId="3AB74AED" w14:textId="77777777" w:rsidR="003B13B9" w:rsidRDefault="003B13B9" w:rsidP="004D5470">
      <w:pPr>
        <w:rPr>
          <w:ins w:id="1068" w:author="Dinesh N" w:date="2024-06-22T23:32:00Z" w16du:dateUtc="2024-06-22T18:02:00Z"/>
          <w:b/>
          <w:sz w:val="24"/>
          <w:szCs w:val="24"/>
        </w:rPr>
      </w:pPr>
    </w:p>
    <w:p w14:paraId="3012C116" w14:textId="77777777" w:rsidR="003B13B9" w:rsidRDefault="003B13B9" w:rsidP="004D5470">
      <w:pPr>
        <w:rPr>
          <w:b/>
          <w:sz w:val="24"/>
          <w:szCs w:val="24"/>
        </w:rPr>
      </w:pPr>
    </w:p>
    <w:p w14:paraId="0621768B" w14:textId="41341A7B" w:rsidR="004D5470" w:rsidRPr="003B13B9" w:rsidRDefault="00486158" w:rsidP="004D5470">
      <w:pPr>
        <w:rPr>
          <w:rFonts w:ascii="Aptos Narrow" w:hAnsi="Aptos Narrow"/>
          <w:b/>
          <w:color w:val="00204F"/>
          <w:sz w:val="28"/>
          <w:szCs w:val="28"/>
          <w:rPrChange w:id="1069" w:author="Dinesh N" w:date="2024-06-22T23:32:00Z" w16du:dateUtc="2024-06-22T18:02:00Z">
            <w:rPr>
              <w:rFonts w:ascii="Aptos Narrow" w:hAnsi="Aptos Narrow"/>
              <w:b/>
              <w:color w:val="00204F"/>
              <w:sz w:val="24"/>
              <w:szCs w:val="24"/>
            </w:rPr>
          </w:rPrChange>
        </w:rPr>
      </w:pPr>
      <w:r w:rsidRPr="003B13B9">
        <w:rPr>
          <w:rFonts w:ascii="Aptos Narrow" w:hAnsi="Aptos Narrow"/>
          <w:b/>
          <w:color w:val="00204F"/>
          <w:sz w:val="28"/>
          <w:szCs w:val="28"/>
          <w:rPrChange w:id="1070" w:author="Dinesh N" w:date="2024-06-22T23:32:00Z" w16du:dateUtc="2024-06-22T18:02:00Z">
            <w:rPr>
              <w:rFonts w:ascii="Aptos Narrow" w:hAnsi="Aptos Narrow"/>
              <w:b/>
              <w:color w:val="00204F"/>
              <w:sz w:val="24"/>
              <w:szCs w:val="24"/>
            </w:rPr>
          </w:rPrChange>
        </w:rPr>
        <w:t>EXAMPL</w:t>
      </w:r>
      <w:r w:rsidR="00A31FEB" w:rsidRPr="003B13B9">
        <w:rPr>
          <w:rFonts w:ascii="Aptos Narrow" w:hAnsi="Aptos Narrow"/>
          <w:b/>
          <w:color w:val="00204F"/>
          <w:sz w:val="28"/>
          <w:szCs w:val="28"/>
          <w:rPrChange w:id="1071" w:author="Dinesh N" w:date="2024-06-22T23:32:00Z" w16du:dateUtc="2024-06-22T18:02:00Z">
            <w:rPr>
              <w:rFonts w:ascii="Aptos Narrow" w:hAnsi="Aptos Narrow"/>
              <w:b/>
              <w:color w:val="00204F"/>
              <w:sz w:val="24"/>
              <w:szCs w:val="24"/>
            </w:rPr>
          </w:rPrChange>
        </w:rPr>
        <w:t>E: 25 – 08 - 1985</w:t>
      </w:r>
    </w:p>
    <w:p w14:paraId="00A25E0E" w14:textId="5DB91A53" w:rsidR="004D5470" w:rsidRPr="003B13B9" w:rsidRDefault="00A31FEB" w:rsidP="004D5470">
      <w:pPr>
        <w:rPr>
          <w:rFonts w:ascii="Aptos Narrow" w:hAnsi="Aptos Narrow"/>
          <w:b/>
          <w:color w:val="00204F"/>
          <w:sz w:val="28"/>
          <w:szCs w:val="28"/>
          <w:rPrChange w:id="1072" w:author="Dinesh N" w:date="2024-06-22T23:32:00Z" w16du:dateUtc="2024-06-22T18:02:00Z">
            <w:rPr>
              <w:rFonts w:ascii="Aptos Narrow" w:hAnsi="Aptos Narrow"/>
              <w:b/>
              <w:color w:val="00204F"/>
              <w:sz w:val="24"/>
              <w:szCs w:val="24"/>
            </w:rPr>
          </w:rPrChange>
        </w:rPr>
      </w:pPr>
      <w:r w:rsidRPr="003B13B9">
        <w:rPr>
          <w:rFonts w:ascii="Aptos Narrow" w:hAnsi="Aptos Narrow"/>
          <w:b/>
          <w:color w:val="00204F"/>
          <w:sz w:val="28"/>
          <w:szCs w:val="28"/>
          <w:rPrChange w:id="1073" w:author="Dinesh N" w:date="2024-06-22T23:32:00Z" w16du:dateUtc="2024-06-22T18:02:00Z">
            <w:rPr>
              <w:rFonts w:ascii="Aptos Narrow" w:hAnsi="Aptos Narrow"/>
              <w:b/>
              <w:color w:val="00204F"/>
              <w:sz w:val="24"/>
              <w:szCs w:val="24"/>
            </w:rPr>
          </w:rPrChange>
        </w:rPr>
        <w:t xml:space="preserve">As per Birth Date 2 + </w:t>
      </w:r>
      <w:r w:rsidR="000C52B8" w:rsidRPr="003B13B9">
        <w:rPr>
          <w:rFonts w:ascii="Aptos Narrow" w:hAnsi="Aptos Narrow"/>
          <w:b/>
          <w:color w:val="00204F"/>
          <w:sz w:val="28"/>
          <w:szCs w:val="28"/>
          <w:rPrChange w:id="1074" w:author="Dinesh N" w:date="2024-06-22T23:32:00Z" w16du:dateUtc="2024-06-22T18:02:00Z">
            <w:rPr>
              <w:rFonts w:ascii="Aptos Narrow" w:hAnsi="Aptos Narrow"/>
              <w:b/>
              <w:color w:val="00204F"/>
              <w:sz w:val="24"/>
              <w:szCs w:val="24"/>
            </w:rPr>
          </w:rPrChange>
        </w:rPr>
        <w:t>5 = 7.</w:t>
      </w:r>
    </w:p>
    <w:p w14:paraId="5B6ED209" w14:textId="2978B025" w:rsidR="000C52B8" w:rsidRPr="003B13B9" w:rsidRDefault="000C52B8" w:rsidP="004D5470">
      <w:pPr>
        <w:rPr>
          <w:rFonts w:ascii="Aptos Narrow" w:hAnsi="Aptos Narrow"/>
          <w:b/>
          <w:color w:val="00204F"/>
          <w:sz w:val="28"/>
          <w:szCs w:val="28"/>
          <w:rPrChange w:id="1075" w:author="Dinesh N" w:date="2024-06-22T23:32:00Z" w16du:dateUtc="2024-06-22T18:02:00Z">
            <w:rPr>
              <w:rFonts w:ascii="Aptos Narrow" w:hAnsi="Aptos Narrow"/>
              <w:b/>
              <w:color w:val="00204F"/>
              <w:sz w:val="24"/>
              <w:szCs w:val="24"/>
            </w:rPr>
          </w:rPrChange>
        </w:rPr>
      </w:pPr>
      <w:r w:rsidRPr="003B13B9">
        <w:rPr>
          <w:rFonts w:ascii="Aptos Narrow" w:hAnsi="Aptos Narrow"/>
          <w:b/>
          <w:color w:val="00204F"/>
          <w:sz w:val="28"/>
          <w:szCs w:val="28"/>
          <w:rPrChange w:id="1076" w:author="Dinesh N" w:date="2024-06-22T23:32:00Z" w16du:dateUtc="2024-06-22T18:02:00Z">
            <w:rPr>
              <w:rFonts w:ascii="Aptos Narrow" w:hAnsi="Aptos Narrow"/>
              <w:b/>
              <w:color w:val="00204F"/>
              <w:sz w:val="24"/>
              <w:szCs w:val="24"/>
            </w:rPr>
          </w:rPrChange>
        </w:rPr>
        <w:t>Wedding Year total should be in 1,2,</w:t>
      </w:r>
      <w:r w:rsidR="00534D6A" w:rsidRPr="003B13B9">
        <w:rPr>
          <w:rFonts w:ascii="Aptos Narrow" w:hAnsi="Aptos Narrow"/>
          <w:b/>
          <w:color w:val="00204F"/>
          <w:sz w:val="28"/>
          <w:szCs w:val="28"/>
          <w:rPrChange w:id="1077" w:author="Dinesh N" w:date="2024-06-22T23:32:00Z" w16du:dateUtc="2024-06-22T18:02:00Z">
            <w:rPr>
              <w:rFonts w:ascii="Aptos Narrow" w:hAnsi="Aptos Narrow"/>
              <w:b/>
              <w:color w:val="00204F"/>
              <w:sz w:val="24"/>
              <w:szCs w:val="24"/>
            </w:rPr>
          </w:rPrChange>
        </w:rPr>
        <w:t>4</w:t>
      </w:r>
      <w:r w:rsidRPr="003B13B9">
        <w:rPr>
          <w:rFonts w:ascii="Aptos Narrow" w:hAnsi="Aptos Narrow"/>
          <w:b/>
          <w:color w:val="00204F"/>
          <w:sz w:val="28"/>
          <w:szCs w:val="28"/>
          <w:rPrChange w:id="1078" w:author="Dinesh N" w:date="2024-06-22T23:32:00Z" w16du:dateUtc="2024-06-22T18:02:00Z">
            <w:rPr>
              <w:rFonts w:ascii="Aptos Narrow" w:hAnsi="Aptos Narrow"/>
              <w:b/>
              <w:color w:val="00204F"/>
              <w:sz w:val="24"/>
              <w:szCs w:val="24"/>
            </w:rPr>
          </w:rPrChange>
        </w:rPr>
        <w:t>,8</w:t>
      </w:r>
    </w:p>
    <w:p w14:paraId="078F72B3" w14:textId="74E88898" w:rsidR="000C52B8" w:rsidRPr="003B13B9" w:rsidRDefault="00BE29DA" w:rsidP="004D5470">
      <w:pPr>
        <w:rPr>
          <w:rFonts w:ascii="Aptos Narrow" w:hAnsi="Aptos Narrow"/>
          <w:b/>
          <w:color w:val="00204F"/>
          <w:sz w:val="28"/>
          <w:szCs w:val="28"/>
          <w:rPrChange w:id="1079" w:author="Dinesh N" w:date="2024-06-22T23:32:00Z" w16du:dateUtc="2024-06-22T18:02:00Z">
            <w:rPr>
              <w:rFonts w:ascii="Aptos Narrow" w:hAnsi="Aptos Narrow"/>
              <w:b/>
              <w:color w:val="00204F"/>
              <w:sz w:val="24"/>
              <w:szCs w:val="24"/>
            </w:rPr>
          </w:rPrChange>
        </w:rPr>
      </w:pPr>
      <w:r w:rsidRPr="003B13B9">
        <w:rPr>
          <w:rFonts w:ascii="Aptos Narrow" w:hAnsi="Aptos Narrow"/>
          <w:b/>
          <w:color w:val="00204F"/>
          <w:sz w:val="28"/>
          <w:szCs w:val="28"/>
          <w:rPrChange w:id="1080" w:author="Dinesh N" w:date="2024-06-22T23:32:00Z" w16du:dateUtc="2024-06-22T18:02:00Z">
            <w:rPr>
              <w:rFonts w:ascii="Aptos Narrow" w:hAnsi="Aptos Narrow"/>
              <w:b/>
              <w:color w:val="00204F"/>
              <w:sz w:val="24"/>
              <w:szCs w:val="24"/>
            </w:rPr>
          </w:rPrChange>
        </w:rPr>
        <w:t xml:space="preserve">We should check </w:t>
      </w:r>
      <w:ins w:id="1081" w:author="Sandhya T" w:date="2024-06-17T23:46:00Z" w16du:dateUtc="2024-06-17T18:16:00Z">
        <w:r w:rsidR="00A01368" w:rsidRPr="003B13B9">
          <w:rPr>
            <w:rFonts w:ascii="Aptos Narrow" w:hAnsi="Aptos Narrow"/>
            <w:b/>
            <w:color w:val="00204F"/>
            <w:sz w:val="28"/>
            <w:szCs w:val="28"/>
            <w:rPrChange w:id="1082" w:author="Dinesh N" w:date="2024-06-22T23:32:00Z" w16du:dateUtc="2024-06-22T18:02:00Z">
              <w:rPr>
                <w:rFonts w:ascii="Aptos Narrow" w:hAnsi="Aptos Narrow"/>
                <w:b/>
                <w:color w:val="00204F"/>
                <w:sz w:val="24"/>
                <w:szCs w:val="24"/>
              </w:rPr>
            </w:rPrChange>
          </w:rPr>
          <w:t xml:space="preserve">the </w:t>
        </w:r>
      </w:ins>
      <w:r w:rsidRPr="003B13B9">
        <w:rPr>
          <w:rFonts w:ascii="Aptos Narrow" w:hAnsi="Aptos Narrow"/>
          <w:b/>
          <w:color w:val="00204F"/>
          <w:sz w:val="28"/>
          <w:szCs w:val="28"/>
          <w:rPrChange w:id="1083" w:author="Dinesh N" w:date="2024-06-22T23:32:00Z" w16du:dateUtc="2024-06-22T18:02:00Z">
            <w:rPr>
              <w:rFonts w:ascii="Aptos Narrow" w:hAnsi="Aptos Narrow"/>
              <w:b/>
              <w:color w:val="00204F"/>
              <w:sz w:val="24"/>
              <w:szCs w:val="24"/>
            </w:rPr>
          </w:rPrChange>
        </w:rPr>
        <w:t>year total</w:t>
      </w:r>
      <w:ins w:id="1084" w:author="Sandhya T" w:date="2024-06-17T23:46:00Z" w16du:dateUtc="2024-06-17T18:16:00Z">
        <w:r w:rsidR="00A01368" w:rsidRPr="003B13B9">
          <w:rPr>
            <w:rFonts w:ascii="Aptos Narrow" w:hAnsi="Aptos Narrow"/>
            <w:b/>
            <w:color w:val="00204F"/>
            <w:sz w:val="28"/>
            <w:szCs w:val="28"/>
            <w:rPrChange w:id="1085" w:author="Dinesh N" w:date="2024-06-22T23:32:00Z" w16du:dateUtc="2024-06-22T18:02:00Z">
              <w:rPr>
                <w:rFonts w:ascii="Aptos Narrow" w:hAnsi="Aptos Narrow"/>
                <w:b/>
                <w:color w:val="00204F"/>
                <w:sz w:val="24"/>
                <w:szCs w:val="24"/>
              </w:rPr>
            </w:rPrChange>
          </w:rPr>
          <w:t>,</w:t>
        </w:r>
      </w:ins>
      <w:r w:rsidRPr="003B13B9">
        <w:rPr>
          <w:rFonts w:ascii="Aptos Narrow" w:hAnsi="Aptos Narrow"/>
          <w:b/>
          <w:color w:val="00204F"/>
          <w:sz w:val="28"/>
          <w:szCs w:val="28"/>
          <w:rPrChange w:id="1086" w:author="Dinesh N" w:date="2024-06-22T23:32:00Z" w16du:dateUtc="2024-06-22T18:02:00Z">
            <w:rPr>
              <w:rFonts w:ascii="Aptos Narrow" w:hAnsi="Aptos Narrow"/>
              <w:b/>
              <w:color w:val="00204F"/>
              <w:sz w:val="24"/>
              <w:szCs w:val="24"/>
            </w:rPr>
          </w:rPrChange>
        </w:rPr>
        <w:t xml:space="preserve"> after the person</w:t>
      </w:r>
      <w:r w:rsidR="00C8180A" w:rsidRPr="003B13B9">
        <w:rPr>
          <w:rFonts w:ascii="Aptos Narrow" w:hAnsi="Aptos Narrow"/>
          <w:b/>
          <w:color w:val="00204F"/>
          <w:sz w:val="28"/>
          <w:szCs w:val="28"/>
          <w:rPrChange w:id="1087" w:author="Dinesh N" w:date="2024-06-22T23:32:00Z" w16du:dateUtc="2024-06-22T18:02:00Z">
            <w:rPr>
              <w:rFonts w:ascii="Aptos Narrow" w:hAnsi="Aptos Narrow"/>
              <w:b/>
              <w:color w:val="00204F"/>
              <w:sz w:val="24"/>
              <w:szCs w:val="24"/>
            </w:rPr>
          </w:rPrChange>
        </w:rPr>
        <w:t>’s</w:t>
      </w:r>
      <w:r w:rsidRPr="003B13B9">
        <w:rPr>
          <w:rFonts w:ascii="Aptos Narrow" w:hAnsi="Aptos Narrow"/>
          <w:b/>
          <w:color w:val="00204F"/>
          <w:sz w:val="28"/>
          <w:szCs w:val="28"/>
          <w:rPrChange w:id="1088" w:author="Dinesh N" w:date="2024-06-22T23:32:00Z" w16du:dateUtc="2024-06-22T18:02:00Z">
            <w:rPr>
              <w:rFonts w:ascii="Aptos Narrow" w:hAnsi="Aptos Narrow"/>
              <w:b/>
              <w:color w:val="00204F"/>
              <w:sz w:val="24"/>
              <w:szCs w:val="24"/>
            </w:rPr>
          </w:rPrChange>
        </w:rPr>
        <w:t xml:space="preserve"> Age</w:t>
      </w:r>
      <w:ins w:id="1089" w:author="Sandhya T" w:date="2024-06-17T23:47:00Z" w16du:dateUtc="2024-06-17T18:17:00Z">
        <w:r w:rsidR="00A01368" w:rsidRPr="003B13B9">
          <w:rPr>
            <w:rFonts w:ascii="Aptos Narrow" w:hAnsi="Aptos Narrow"/>
            <w:b/>
            <w:color w:val="00204F"/>
            <w:sz w:val="28"/>
            <w:szCs w:val="28"/>
            <w:rPrChange w:id="1090" w:author="Dinesh N" w:date="2024-06-22T23:32:00Z" w16du:dateUtc="2024-06-22T18:02:00Z">
              <w:rPr>
                <w:rFonts w:ascii="Aptos Narrow" w:hAnsi="Aptos Narrow"/>
                <w:b/>
                <w:color w:val="00204F"/>
                <w:sz w:val="24"/>
                <w:szCs w:val="24"/>
              </w:rPr>
            </w:rPrChange>
          </w:rPr>
          <w:t xml:space="preserve"> is</w:t>
        </w:r>
      </w:ins>
      <w:r w:rsidRPr="003B13B9">
        <w:rPr>
          <w:rFonts w:ascii="Aptos Narrow" w:hAnsi="Aptos Narrow"/>
          <w:b/>
          <w:color w:val="00204F"/>
          <w:sz w:val="28"/>
          <w:szCs w:val="28"/>
          <w:rPrChange w:id="1091" w:author="Dinesh N" w:date="2024-06-22T23:32:00Z" w16du:dateUtc="2024-06-22T18:02:00Z">
            <w:rPr>
              <w:rFonts w:ascii="Aptos Narrow" w:hAnsi="Aptos Narrow"/>
              <w:b/>
              <w:color w:val="00204F"/>
              <w:sz w:val="24"/>
              <w:szCs w:val="24"/>
            </w:rPr>
          </w:rPrChange>
        </w:rPr>
        <w:t xml:space="preserve"> 20+</w:t>
      </w:r>
    </w:p>
    <w:p w14:paraId="60024B5F" w14:textId="03D0A176" w:rsidR="00BE29DA" w:rsidRPr="003B13B9" w:rsidRDefault="004E4228" w:rsidP="004D5470">
      <w:pPr>
        <w:rPr>
          <w:rFonts w:ascii="Aptos Narrow" w:hAnsi="Aptos Narrow"/>
          <w:b/>
          <w:color w:val="00204F"/>
          <w:sz w:val="28"/>
          <w:szCs w:val="28"/>
          <w:rPrChange w:id="1092" w:author="Dinesh N" w:date="2024-06-22T23:32:00Z" w16du:dateUtc="2024-06-22T18:02:00Z">
            <w:rPr>
              <w:rFonts w:ascii="Aptos Narrow" w:hAnsi="Aptos Narrow"/>
              <w:b/>
              <w:color w:val="00204F"/>
              <w:sz w:val="24"/>
              <w:szCs w:val="24"/>
            </w:rPr>
          </w:rPrChange>
        </w:rPr>
      </w:pPr>
      <w:r w:rsidRPr="003B13B9">
        <w:rPr>
          <w:rFonts w:ascii="Aptos Narrow" w:hAnsi="Aptos Narrow"/>
          <w:b/>
          <w:color w:val="00204F"/>
          <w:sz w:val="28"/>
          <w:szCs w:val="28"/>
          <w:rPrChange w:id="1093" w:author="Dinesh N" w:date="2024-06-22T23:32:00Z" w16du:dateUtc="2024-06-22T18:02:00Z">
            <w:rPr>
              <w:rFonts w:ascii="Aptos Narrow" w:hAnsi="Aptos Narrow"/>
              <w:b/>
              <w:color w:val="00204F"/>
              <w:sz w:val="24"/>
              <w:szCs w:val="24"/>
            </w:rPr>
          </w:rPrChange>
        </w:rPr>
        <w:t xml:space="preserve">2006 = 2 + 0 + </w:t>
      </w:r>
      <w:r w:rsidR="008C2821" w:rsidRPr="003B13B9">
        <w:rPr>
          <w:rFonts w:ascii="Aptos Narrow" w:hAnsi="Aptos Narrow"/>
          <w:b/>
          <w:color w:val="00204F"/>
          <w:sz w:val="28"/>
          <w:szCs w:val="28"/>
          <w:rPrChange w:id="1094" w:author="Dinesh N" w:date="2024-06-22T23:32:00Z" w16du:dateUtc="2024-06-22T18:02:00Z">
            <w:rPr>
              <w:rFonts w:ascii="Aptos Narrow" w:hAnsi="Aptos Narrow"/>
              <w:b/>
              <w:color w:val="00204F"/>
              <w:sz w:val="24"/>
              <w:szCs w:val="24"/>
            </w:rPr>
          </w:rPrChange>
        </w:rPr>
        <w:t>0 + 6 = 8</w:t>
      </w:r>
    </w:p>
    <w:p w14:paraId="198C64FA" w14:textId="6CE53E12" w:rsidR="008C2821" w:rsidRPr="003B13B9" w:rsidRDefault="008C2821" w:rsidP="004D5470">
      <w:pPr>
        <w:rPr>
          <w:rFonts w:ascii="Aptos Narrow" w:hAnsi="Aptos Narrow"/>
          <w:b/>
          <w:color w:val="00204F"/>
          <w:sz w:val="28"/>
          <w:szCs w:val="28"/>
          <w:rPrChange w:id="1095" w:author="Dinesh N" w:date="2024-06-22T23:32:00Z" w16du:dateUtc="2024-06-22T18:02:00Z">
            <w:rPr>
              <w:rFonts w:ascii="Aptos Narrow" w:hAnsi="Aptos Narrow"/>
              <w:b/>
              <w:color w:val="00204F"/>
              <w:sz w:val="24"/>
              <w:szCs w:val="24"/>
            </w:rPr>
          </w:rPrChange>
        </w:rPr>
      </w:pPr>
      <w:r w:rsidRPr="003B13B9">
        <w:rPr>
          <w:rFonts w:ascii="Aptos Narrow" w:hAnsi="Aptos Narrow"/>
          <w:b/>
          <w:color w:val="00204F"/>
          <w:sz w:val="28"/>
          <w:szCs w:val="28"/>
          <w:rPrChange w:id="1096" w:author="Dinesh N" w:date="2024-06-22T23:32:00Z" w16du:dateUtc="2024-06-22T18:02:00Z">
            <w:rPr>
              <w:rFonts w:ascii="Aptos Narrow" w:hAnsi="Aptos Narrow"/>
              <w:b/>
              <w:color w:val="00204F"/>
              <w:sz w:val="24"/>
              <w:szCs w:val="24"/>
            </w:rPr>
          </w:rPrChange>
        </w:rPr>
        <w:t>2008 = 2 + 0 + 0 + 8 = 10 = 1 + 0 = 1</w:t>
      </w:r>
    </w:p>
    <w:p w14:paraId="4354D6A2" w14:textId="77E332A6" w:rsidR="008C2821" w:rsidRPr="003B13B9" w:rsidRDefault="008C2821" w:rsidP="004D5470">
      <w:pPr>
        <w:rPr>
          <w:rFonts w:ascii="Aptos Narrow" w:hAnsi="Aptos Narrow"/>
          <w:b/>
          <w:color w:val="00204F"/>
          <w:sz w:val="28"/>
          <w:szCs w:val="28"/>
          <w:rPrChange w:id="1097" w:author="Dinesh N" w:date="2024-06-22T23:32:00Z" w16du:dateUtc="2024-06-22T18:02:00Z">
            <w:rPr>
              <w:rFonts w:ascii="Aptos Narrow" w:hAnsi="Aptos Narrow"/>
              <w:b/>
              <w:color w:val="00204F"/>
              <w:sz w:val="24"/>
              <w:szCs w:val="24"/>
            </w:rPr>
          </w:rPrChange>
        </w:rPr>
      </w:pPr>
      <w:r w:rsidRPr="003B13B9">
        <w:rPr>
          <w:rFonts w:ascii="Aptos Narrow" w:hAnsi="Aptos Narrow"/>
          <w:b/>
          <w:color w:val="00204F"/>
          <w:sz w:val="28"/>
          <w:szCs w:val="28"/>
          <w:rPrChange w:id="1098" w:author="Dinesh N" w:date="2024-06-22T23:32:00Z" w16du:dateUtc="2024-06-22T18:02:00Z">
            <w:rPr>
              <w:rFonts w:ascii="Aptos Narrow" w:hAnsi="Aptos Narrow"/>
              <w:b/>
              <w:color w:val="00204F"/>
              <w:sz w:val="24"/>
              <w:szCs w:val="24"/>
            </w:rPr>
          </w:rPrChange>
        </w:rPr>
        <w:t>2009 = 2 + 0 + 0 + 9 = 11 = 1 + 1 = 2</w:t>
      </w:r>
    </w:p>
    <w:p w14:paraId="019834A6" w14:textId="7C2D0354" w:rsidR="00700CB3" w:rsidRPr="003B13B9" w:rsidRDefault="00700CB3" w:rsidP="004D5470">
      <w:pPr>
        <w:rPr>
          <w:rFonts w:ascii="Aptos Narrow" w:hAnsi="Aptos Narrow"/>
          <w:b/>
          <w:color w:val="00204F"/>
          <w:sz w:val="28"/>
          <w:szCs w:val="28"/>
          <w:rPrChange w:id="1099" w:author="Dinesh N" w:date="2024-06-22T23:32:00Z" w16du:dateUtc="2024-06-22T18:02:00Z">
            <w:rPr>
              <w:rFonts w:ascii="Aptos Narrow" w:hAnsi="Aptos Narrow"/>
              <w:b/>
              <w:color w:val="00204F"/>
              <w:sz w:val="24"/>
              <w:szCs w:val="24"/>
            </w:rPr>
          </w:rPrChange>
        </w:rPr>
      </w:pPr>
      <w:r w:rsidRPr="003B13B9">
        <w:rPr>
          <w:rFonts w:ascii="Aptos Narrow" w:hAnsi="Aptos Narrow"/>
          <w:b/>
          <w:color w:val="00204F"/>
          <w:sz w:val="28"/>
          <w:szCs w:val="28"/>
          <w:rPrChange w:id="1100" w:author="Dinesh N" w:date="2024-06-22T23:32:00Z" w16du:dateUtc="2024-06-22T18:02:00Z">
            <w:rPr>
              <w:rFonts w:ascii="Aptos Narrow" w:hAnsi="Aptos Narrow"/>
              <w:b/>
              <w:color w:val="00204F"/>
              <w:sz w:val="24"/>
              <w:szCs w:val="24"/>
            </w:rPr>
          </w:rPrChange>
        </w:rPr>
        <w:t>201</w:t>
      </w:r>
      <w:r w:rsidR="00534D6A" w:rsidRPr="003B13B9">
        <w:rPr>
          <w:rFonts w:ascii="Aptos Narrow" w:hAnsi="Aptos Narrow"/>
          <w:b/>
          <w:color w:val="00204F"/>
          <w:sz w:val="28"/>
          <w:szCs w:val="28"/>
          <w:rPrChange w:id="1101" w:author="Dinesh N" w:date="2024-06-22T23:32:00Z" w16du:dateUtc="2024-06-22T18:02:00Z">
            <w:rPr>
              <w:rFonts w:ascii="Aptos Narrow" w:hAnsi="Aptos Narrow"/>
              <w:b/>
              <w:color w:val="00204F"/>
              <w:sz w:val="24"/>
              <w:szCs w:val="24"/>
            </w:rPr>
          </w:rPrChange>
        </w:rPr>
        <w:t>1</w:t>
      </w:r>
      <w:r w:rsidRPr="003B13B9">
        <w:rPr>
          <w:rFonts w:ascii="Aptos Narrow" w:hAnsi="Aptos Narrow"/>
          <w:b/>
          <w:color w:val="00204F"/>
          <w:sz w:val="28"/>
          <w:szCs w:val="28"/>
          <w:rPrChange w:id="1102" w:author="Dinesh N" w:date="2024-06-22T23:32:00Z" w16du:dateUtc="2024-06-22T18:02:00Z">
            <w:rPr>
              <w:rFonts w:ascii="Aptos Narrow" w:hAnsi="Aptos Narrow"/>
              <w:b/>
              <w:color w:val="00204F"/>
              <w:sz w:val="24"/>
              <w:szCs w:val="24"/>
            </w:rPr>
          </w:rPrChange>
        </w:rPr>
        <w:t xml:space="preserve"> = 2 + 0 + 1 + </w:t>
      </w:r>
      <w:r w:rsidR="00534D6A" w:rsidRPr="003B13B9">
        <w:rPr>
          <w:rFonts w:ascii="Aptos Narrow" w:hAnsi="Aptos Narrow"/>
          <w:b/>
          <w:color w:val="00204F"/>
          <w:sz w:val="28"/>
          <w:szCs w:val="28"/>
          <w:rPrChange w:id="1103" w:author="Dinesh N" w:date="2024-06-22T23:32:00Z" w16du:dateUtc="2024-06-22T18:02:00Z">
            <w:rPr>
              <w:rFonts w:ascii="Aptos Narrow" w:hAnsi="Aptos Narrow"/>
              <w:b/>
              <w:color w:val="00204F"/>
              <w:sz w:val="24"/>
              <w:szCs w:val="24"/>
            </w:rPr>
          </w:rPrChange>
        </w:rPr>
        <w:t>1</w:t>
      </w:r>
      <w:r w:rsidRPr="003B13B9">
        <w:rPr>
          <w:rFonts w:ascii="Aptos Narrow" w:hAnsi="Aptos Narrow"/>
          <w:b/>
          <w:color w:val="00204F"/>
          <w:sz w:val="28"/>
          <w:szCs w:val="28"/>
          <w:rPrChange w:id="1104" w:author="Dinesh N" w:date="2024-06-22T23:32:00Z" w16du:dateUtc="2024-06-22T18:02:00Z">
            <w:rPr>
              <w:rFonts w:ascii="Aptos Narrow" w:hAnsi="Aptos Narrow"/>
              <w:b/>
              <w:color w:val="00204F"/>
              <w:sz w:val="24"/>
              <w:szCs w:val="24"/>
            </w:rPr>
          </w:rPrChange>
        </w:rPr>
        <w:t xml:space="preserve"> = </w:t>
      </w:r>
      <w:r w:rsidR="00534D6A" w:rsidRPr="003B13B9">
        <w:rPr>
          <w:rFonts w:ascii="Aptos Narrow" w:hAnsi="Aptos Narrow"/>
          <w:b/>
          <w:color w:val="00204F"/>
          <w:sz w:val="28"/>
          <w:szCs w:val="28"/>
          <w:rPrChange w:id="1105" w:author="Dinesh N" w:date="2024-06-22T23:32:00Z" w16du:dateUtc="2024-06-22T18:02:00Z">
            <w:rPr>
              <w:rFonts w:ascii="Aptos Narrow" w:hAnsi="Aptos Narrow"/>
              <w:b/>
              <w:color w:val="00204F"/>
              <w:sz w:val="24"/>
              <w:szCs w:val="24"/>
            </w:rPr>
          </w:rPrChange>
        </w:rPr>
        <w:t>4</w:t>
      </w:r>
      <w:r w:rsidR="00FA6F1B" w:rsidRPr="003B13B9">
        <w:rPr>
          <w:rFonts w:ascii="Aptos Narrow" w:hAnsi="Aptos Narrow"/>
          <w:b/>
          <w:color w:val="00204F"/>
          <w:sz w:val="28"/>
          <w:szCs w:val="28"/>
          <w:rPrChange w:id="1106" w:author="Dinesh N" w:date="2024-06-22T23:32:00Z" w16du:dateUtc="2024-06-22T18:02:00Z">
            <w:rPr>
              <w:rFonts w:ascii="Aptos Narrow" w:hAnsi="Aptos Narrow"/>
              <w:b/>
              <w:color w:val="00204F"/>
              <w:sz w:val="24"/>
              <w:szCs w:val="24"/>
            </w:rPr>
          </w:rPrChange>
        </w:rPr>
        <w:t>.</w:t>
      </w:r>
    </w:p>
    <w:p w14:paraId="65E2421C" w14:textId="77777777" w:rsidR="00DC4924" w:rsidRPr="003B13B9" w:rsidRDefault="00DC4924" w:rsidP="004D5470">
      <w:pPr>
        <w:rPr>
          <w:rFonts w:ascii="Aptos Narrow" w:hAnsi="Aptos Narrow"/>
          <w:b/>
          <w:color w:val="00204F"/>
          <w:sz w:val="28"/>
          <w:szCs w:val="28"/>
          <w:rPrChange w:id="1107" w:author="Dinesh N" w:date="2024-06-22T23:32:00Z" w16du:dateUtc="2024-06-22T18:02:00Z">
            <w:rPr>
              <w:rFonts w:ascii="Aptos Narrow" w:hAnsi="Aptos Narrow"/>
              <w:b/>
              <w:color w:val="00204F"/>
              <w:sz w:val="24"/>
              <w:szCs w:val="24"/>
            </w:rPr>
          </w:rPrChange>
        </w:rPr>
      </w:pPr>
    </w:p>
    <w:p w14:paraId="32EA23D4" w14:textId="255BA838" w:rsidR="00494441" w:rsidRPr="009C76E5" w:rsidRDefault="00830F60" w:rsidP="00444EDA">
      <w:pPr>
        <w:jc w:val="center"/>
        <w:rPr>
          <w:rFonts w:ascii="Arial Black" w:hAnsi="Arial Black"/>
          <w:b/>
          <w:color w:val="C00000"/>
          <w:sz w:val="28"/>
          <w:szCs w:val="28"/>
          <w:u w:val="single"/>
        </w:rPr>
      </w:pPr>
      <w:r w:rsidRPr="009C76E5">
        <w:rPr>
          <w:rFonts w:ascii="Arial Black" w:hAnsi="Arial Black"/>
          <w:b/>
          <w:color w:val="C00000"/>
          <w:sz w:val="28"/>
          <w:szCs w:val="28"/>
          <w:u w:val="single"/>
        </w:rPr>
        <w:lastRenderedPageBreak/>
        <w:t xml:space="preserve">LATE MARRIAGE </w:t>
      </w:r>
    </w:p>
    <w:p w14:paraId="1565B46D" w14:textId="7010DD0C" w:rsidR="00830F60" w:rsidRPr="003B13B9" w:rsidRDefault="002063AA" w:rsidP="004D5470">
      <w:pPr>
        <w:rPr>
          <w:rFonts w:ascii="Aptos Narrow" w:hAnsi="Aptos Narrow"/>
          <w:b/>
          <w:sz w:val="28"/>
          <w:szCs w:val="28"/>
          <w:rPrChange w:id="1108" w:author="Dinesh N" w:date="2024-06-22T23:33:00Z" w16du:dateUtc="2024-06-22T18:03:00Z">
            <w:rPr>
              <w:b/>
              <w:sz w:val="24"/>
              <w:szCs w:val="24"/>
            </w:rPr>
          </w:rPrChange>
        </w:rPr>
      </w:pPr>
      <w:r w:rsidRPr="003B13B9">
        <w:rPr>
          <w:rFonts w:ascii="Aptos Narrow" w:hAnsi="Aptos Narrow"/>
          <w:b/>
          <w:sz w:val="28"/>
          <w:szCs w:val="28"/>
          <w:rPrChange w:id="1109" w:author="Dinesh N" w:date="2024-06-22T23:33:00Z" w16du:dateUtc="2024-06-22T18:03:00Z">
            <w:rPr>
              <w:b/>
              <w:sz w:val="24"/>
              <w:szCs w:val="24"/>
            </w:rPr>
          </w:rPrChange>
        </w:rPr>
        <w:t>Some of the number presen</w:t>
      </w:r>
      <w:ins w:id="1110" w:author="Sandhya T" w:date="2024-06-17T23:48:00Z" w16du:dateUtc="2024-06-17T18:18:00Z">
        <w:r w:rsidR="00A01368" w:rsidRPr="003B13B9">
          <w:rPr>
            <w:rFonts w:ascii="Aptos Narrow" w:hAnsi="Aptos Narrow"/>
            <w:b/>
            <w:sz w:val="28"/>
            <w:szCs w:val="28"/>
            <w:rPrChange w:id="1111" w:author="Dinesh N" w:date="2024-06-22T23:33:00Z" w16du:dateUtc="2024-06-22T18:03:00Z">
              <w:rPr>
                <w:b/>
                <w:sz w:val="24"/>
                <w:szCs w:val="24"/>
              </w:rPr>
            </w:rPrChange>
          </w:rPr>
          <w:t>t</w:t>
        </w:r>
      </w:ins>
      <w:del w:id="1112" w:author="Sandhya T" w:date="2024-06-17T23:48:00Z" w16du:dateUtc="2024-06-17T18:18:00Z">
        <w:r w:rsidRPr="003B13B9" w:rsidDel="00A01368">
          <w:rPr>
            <w:rFonts w:ascii="Aptos Narrow" w:hAnsi="Aptos Narrow"/>
            <w:b/>
            <w:sz w:val="28"/>
            <w:szCs w:val="28"/>
            <w:rPrChange w:id="1113" w:author="Dinesh N" w:date="2024-06-22T23:33:00Z" w16du:dateUtc="2024-06-22T18:03:00Z">
              <w:rPr>
                <w:b/>
                <w:sz w:val="24"/>
                <w:szCs w:val="24"/>
              </w:rPr>
            </w:rPrChange>
          </w:rPr>
          <w:delText>ce</w:delText>
        </w:r>
      </w:del>
      <w:r w:rsidRPr="003B13B9">
        <w:rPr>
          <w:rFonts w:ascii="Aptos Narrow" w:hAnsi="Aptos Narrow"/>
          <w:b/>
          <w:sz w:val="28"/>
          <w:szCs w:val="28"/>
          <w:rPrChange w:id="1114" w:author="Dinesh N" w:date="2024-06-22T23:33:00Z" w16du:dateUtc="2024-06-22T18:03:00Z">
            <w:rPr>
              <w:b/>
              <w:sz w:val="24"/>
              <w:szCs w:val="24"/>
            </w:rPr>
          </w:rPrChange>
        </w:rPr>
        <w:t xml:space="preserve"> in</w:t>
      </w:r>
      <w:ins w:id="1115" w:author="Sandhya T" w:date="2024-06-17T23:48:00Z" w16du:dateUtc="2024-06-17T18:18:00Z">
        <w:r w:rsidR="00A01368" w:rsidRPr="003B13B9">
          <w:rPr>
            <w:rFonts w:ascii="Aptos Narrow" w:hAnsi="Aptos Narrow"/>
            <w:b/>
            <w:sz w:val="28"/>
            <w:szCs w:val="28"/>
            <w:rPrChange w:id="1116" w:author="Dinesh N" w:date="2024-06-22T23:33:00Z" w16du:dateUtc="2024-06-22T18:03:00Z">
              <w:rPr>
                <w:b/>
                <w:sz w:val="24"/>
                <w:szCs w:val="24"/>
              </w:rPr>
            </w:rPrChange>
          </w:rPr>
          <w:t xml:space="preserve"> the</w:t>
        </w:r>
      </w:ins>
      <w:r w:rsidRPr="003B13B9">
        <w:rPr>
          <w:rFonts w:ascii="Aptos Narrow" w:hAnsi="Aptos Narrow"/>
          <w:b/>
          <w:sz w:val="28"/>
          <w:szCs w:val="28"/>
          <w:rPrChange w:id="1117" w:author="Dinesh N" w:date="2024-06-22T23:33:00Z" w16du:dateUtc="2024-06-22T18:03:00Z">
            <w:rPr>
              <w:b/>
              <w:sz w:val="24"/>
              <w:szCs w:val="24"/>
            </w:rPr>
          </w:rPrChange>
        </w:rPr>
        <w:t xml:space="preserve"> DOB will </w:t>
      </w:r>
      <w:r w:rsidR="0053690E" w:rsidRPr="003B13B9">
        <w:rPr>
          <w:rFonts w:ascii="Aptos Narrow" w:hAnsi="Aptos Narrow"/>
          <w:b/>
          <w:sz w:val="28"/>
          <w:szCs w:val="28"/>
          <w:rPrChange w:id="1118" w:author="Dinesh N" w:date="2024-06-22T23:33:00Z" w16du:dateUtc="2024-06-22T18:03:00Z">
            <w:rPr>
              <w:b/>
              <w:sz w:val="24"/>
              <w:szCs w:val="24"/>
            </w:rPr>
          </w:rPrChange>
        </w:rPr>
        <w:t xml:space="preserve">indicate </w:t>
      </w:r>
      <w:del w:id="1119" w:author="Sandhya T" w:date="2024-06-17T23:49:00Z" w16du:dateUtc="2024-06-17T18:19:00Z">
        <w:r w:rsidR="0053690E" w:rsidRPr="003B13B9" w:rsidDel="00A01368">
          <w:rPr>
            <w:rFonts w:ascii="Aptos Narrow" w:hAnsi="Aptos Narrow"/>
            <w:b/>
            <w:sz w:val="28"/>
            <w:szCs w:val="28"/>
            <w:rPrChange w:id="1120" w:author="Dinesh N" w:date="2024-06-22T23:33:00Z" w16du:dateUtc="2024-06-22T18:03:00Z">
              <w:rPr>
                <w:b/>
                <w:sz w:val="24"/>
                <w:szCs w:val="24"/>
              </w:rPr>
            </w:rPrChange>
          </w:rPr>
          <w:delText xml:space="preserve">late </w:delText>
        </w:r>
      </w:del>
      <w:ins w:id="1121" w:author="Sandhya T" w:date="2024-06-17T23:49:00Z" w16du:dateUtc="2024-06-17T18:19:00Z">
        <w:r w:rsidR="00A01368" w:rsidRPr="003B13B9">
          <w:rPr>
            <w:rFonts w:ascii="Aptos Narrow" w:hAnsi="Aptos Narrow"/>
            <w:b/>
            <w:sz w:val="28"/>
            <w:szCs w:val="28"/>
            <w:rPrChange w:id="1122" w:author="Dinesh N" w:date="2024-06-22T23:33:00Z" w16du:dateUtc="2024-06-22T18:03:00Z">
              <w:rPr>
                <w:b/>
                <w:sz w:val="24"/>
                <w:szCs w:val="24"/>
              </w:rPr>
            </w:rPrChange>
          </w:rPr>
          <w:t xml:space="preserve">delay </w:t>
        </w:r>
      </w:ins>
      <w:r w:rsidR="0053690E" w:rsidRPr="003B13B9">
        <w:rPr>
          <w:rFonts w:ascii="Aptos Narrow" w:hAnsi="Aptos Narrow"/>
          <w:b/>
          <w:sz w:val="28"/>
          <w:szCs w:val="28"/>
          <w:rPrChange w:id="1123" w:author="Dinesh N" w:date="2024-06-22T23:33:00Z" w16du:dateUtc="2024-06-22T18:03:00Z">
            <w:rPr>
              <w:b/>
              <w:sz w:val="24"/>
              <w:szCs w:val="24"/>
            </w:rPr>
          </w:rPrChange>
        </w:rPr>
        <w:t xml:space="preserve">or </w:t>
      </w:r>
      <w:r w:rsidR="001B0933" w:rsidRPr="003B13B9">
        <w:rPr>
          <w:rFonts w:ascii="Aptos Narrow" w:hAnsi="Aptos Narrow"/>
          <w:b/>
          <w:sz w:val="28"/>
          <w:szCs w:val="28"/>
          <w:rPrChange w:id="1124" w:author="Dinesh N" w:date="2024-06-22T23:33:00Z" w16du:dateUtc="2024-06-22T18:03:00Z">
            <w:rPr>
              <w:b/>
              <w:sz w:val="24"/>
              <w:szCs w:val="24"/>
            </w:rPr>
          </w:rPrChange>
        </w:rPr>
        <w:t>den</w:t>
      </w:r>
      <w:ins w:id="1125" w:author="Sandhya T" w:date="2024-06-17T23:49:00Z" w16du:dateUtc="2024-06-17T18:19:00Z">
        <w:r w:rsidR="00A01368" w:rsidRPr="003B13B9">
          <w:rPr>
            <w:rFonts w:ascii="Aptos Narrow" w:hAnsi="Aptos Narrow"/>
            <w:b/>
            <w:sz w:val="28"/>
            <w:szCs w:val="28"/>
            <w:rPrChange w:id="1126" w:author="Dinesh N" w:date="2024-06-22T23:33:00Z" w16du:dateUtc="2024-06-22T18:03:00Z">
              <w:rPr>
                <w:b/>
                <w:sz w:val="24"/>
                <w:szCs w:val="24"/>
              </w:rPr>
            </w:rPrChange>
          </w:rPr>
          <w:t>ial</w:t>
        </w:r>
      </w:ins>
      <w:del w:id="1127" w:author="Sandhya T" w:date="2024-06-17T23:49:00Z" w16du:dateUtc="2024-06-17T18:19:00Z">
        <w:r w:rsidR="001B0933" w:rsidRPr="003B13B9" w:rsidDel="00A01368">
          <w:rPr>
            <w:rFonts w:ascii="Aptos Narrow" w:hAnsi="Aptos Narrow"/>
            <w:b/>
            <w:sz w:val="28"/>
            <w:szCs w:val="28"/>
            <w:rPrChange w:id="1128" w:author="Dinesh N" w:date="2024-06-22T23:33:00Z" w16du:dateUtc="2024-06-22T18:03:00Z">
              <w:rPr>
                <w:b/>
                <w:sz w:val="24"/>
                <w:szCs w:val="24"/>
              </w:rPr>
            </w:rPrChange>
          </w:rPr>
          <w:delText>y</w:delText>
        </w:r>
      </w:del>
      <w:r w:rsidR="0053690E" w:rsidRPr="003B13B9">
        <w:rPr>
          <w:rFonts w:ascii="Aptos Narrow" w:hAnsi="Aptos Narrow"/>
          <w:b/>
          <w:sz w:val="28"/>
          <w:szCs w:val="28"/>
          <w:rPrChange w:id="1129" w:author="Dinesh N" w:date="2024-06-22T23:33:00Z" w16du:dateUtc="2024-06-22T18:03:00Z">
            <w:rPr>
              <w:b/>
              <w:sz w:val="24"/>
              <w:szCs w:val="24"/>
            </w:rPr>
          </w:rPrChange>
        </w:rPr>
        <w:t xml:space="preserve"> in </w:t>
      </w:r>
      <w:ins w:id="1130" w:author="Sandhya T" w:date="2024-06-17T23:50:00Z" w16du:dateUtc="2024-06-17T18:20:00Z">
        <w:r w:rsidR="0052043C" w:rsidRPr="003B13B9">
          <w:rPr>
            <w:rFonts w:ascii="Aptos Narrow" w:hAnsi="Aptos Narrow"/>
            <w:b/>
            <w:sz w:val="28"/>
            <w:szCs w:val="28"/>
            <w:rPrChange w:id="1131" w:author="Dinesh N" w:date="2024-06-22T23:33:00Z" w16du:dateUtc="2024-06-22T18:03:00Z">
              <w:rPr>
                <w:b/>
                <w:sz w:val="24"/>
                <w:szCs w:val="24"/>
              </w:rPr>
            </w:rPrChange>
          </w:rPr>
          <w:t>m</w:t>
        </w:r>
      </w:ins>
      <w:del w:id="1132" w:author="Sandhya T" w:date="2024-06-17T23:50:00Z" w16du:dateUtc="2024-06-17T18:20:00Z">
        <w:r w:rsidR="0053690E" w:rsidRPr="003B13B9" w:rsidDel="0052043C">
          <w:rPr>
            <w:rFonts w:ascii="Aptos Narrow" w:hAnsi="Aptos Narrow"/>
            <w:b/>
            <w:sz w:val="28"/>
            <w:szCs w:val="28"/>
            <w:rPrChange w:id="1133" w:author="Dinesh N" w:date="2024-06-22T23:33:00Z" w16du:dateUtc="2024-06-22T18:03:00Z">
              <w:rPr>
                <w:b/>
                <w:sz w:val="24"/>
                <w:szCs w:val="24"/>
              </w:rPr>
            </w:rPrChange>
          </w:rPr>
          <w:delText>M</w:delText>
        </w:r>
      </w:del>
      <w:r w:rsidR="0053690E" w:rsidRPr="003B13B9">
        <w:rPr>
          <w:rFonts w:ascii="Aptos Narrow" w:hAnsi="Aptos Narrow"/>
          <w:b/>
          <w:sz w:val="28"/>
          <w:szCs w:val="28"/>
          <w:rPrChange w:id="1134" w:author="Dinesh N" w:date="2024-06-22T23:33:00Z" w16du:dateUtc="2024-06-22T18:03:00Z">
            <w:rPr>
              <w:b/>
              <w:sz w:val="24"/>
              <w:szCs w:val="24"/>
            </w:rPr>
          </w:rPrChange>
        </w:rPr>
        <w:t>arriage</w:t>
      </w:r>
      <w:r w:rsidR="00221BBD" w:rsidRPr="003B13B9">
        <w:rPr>
          <w:rFonts w:ascii="Aptos Narrow" w:hAnsi="Aptos Narrow"/>
          <w:b/>
          <w:sz w:val="28"/>
          <w:szCs w:val="28"/>
          <w:rPrChange w:id="1135" w:author="Dinesh N" w:date="2024-06-22T23:33:00Z" w16du:dateUtc="2024-06-22T18:03:00Z">
            <w:rPr>
              <w:b/>
              <w:sz w:val="24"/>
              <w:szCs w:val="24"/>
            </w:rPr>
          </w:rPrChange>
        </w:rPr>
        <w:t>.</w:t>
      </w:r>
    </w:p>
    <w:p w14:paraId="7E0BDEED" w14:textId="4BF04035" w:rsidR="0053690E" w:rsidRPr="003B13B9" w:rsidRDefault="00775D2A" w:rsidP="004D5470">
      <w:pPr>
        <w:rPr>
          <w:rFonts w:ascii="Aptos Narrow" w:hAnsi="Aptos Narrow"/>
          <w:b/>
          <w:color w:val="00204F"/>
          <w:sz w:val="28"/>
          <w:szCs w:val="28"/>
          <w:rPrChange w:id="1136" w:author="Dinesh N" w:date="2024-06-22T23:33:00Z" w16du:dateUtc="2024-06-22T18:03:00Z">
            <w:rPr>
              <w:rFonts w:ascii="Aptos Narrow" w:hAnsi="Aptos Narrow"/>
              <w:b/>
              <w:color w:val="00204F"/>
              <w:sz w:val="24"/>
              <w:szCs w:val="24"/>
            </w:rPr>
          </w:rPrChange>
        </w:rPr>
      </w:pPr>
      <w:ins w:id="1137" w:author="Sandhya T" w:date="2024-06-18T22:28:00Z" w16du:dateUtc="2024-06-18T16:58:00Z">
        <w:r w:rsidRPr="003B13B9">
          <w:rPr>
            <w:rFonts w:ascii="Aptos Narrow" w:hAnsi="Aptos Narrow"/>
            <w:b/>
            <w:color w:val="00204F"/>
            <w:sz w:val="28"/>
            <w:szCs w:val="28"/>
            <w:rPrChange w:id="1138" w:author="Dinesh N" w:date="2024-06-22T23:33:00Z" w16du:dateUtc="2024-06-22T18:03:00Z">
              <w:rPr>
                <w:rFonts w:ascii="Aptos Narrow" w:hAnsi="Aptos Narrow"/>
                <w:b/>
                <w:color w:val="00204F"/>
                <w:sz w:val="24"/>
                <w:szCs w:val="24"/>
              </w:rPr>
            </w:rPrChange>
          </w:rPr>
          <w:t xml:space="preserve">Number </w:t>
        </w:r>
      </w:ins>
      <w:r w:rsidR="0053690E" w:rsidRPr="003B13B9">
        <w:rPr>
          <w:rFonts w:ascii="Aptos Narrow" w:hAnsi="Aptos Narrow"/>
          <w:b/>
          <w:color w:val="00204F"/>
          <w:sz w:val="28"/>
          <w:szCs w:val="28"/>
          <w:rPrChange w:id="1139" w:author="Dinesh N" w:date="2024-06-22T23:33:00Z" w16du:dateUtc="2024-06-22T18:03:00Z">
            <w:rPr>
              <w:rFonts w:ascii="Aptos Narrow" w:hAnsi="Aptos Narrow"/>
              <w:b/>
              <w:color w:val="00204F"/>
              <w:sz w:val="24"/>
              <w:szCs w:val="24"/>
            </w:rPr>
          </w:rPrChange>
        </w:rPr>
        <w:t xml:space="preserve">3, </w:t>
      </w:r>
      <w:r w:rsidR="002C531E" w:rsidRPr="003B13B9">
        <w:rPr>
          <w:rFonts w:ascii="Aptos Narrow" w:hAnsi="Aptos Narrow"/>
          <w:b/>
          <w:color w:val="00204F"/>
          <w:sz w:val="28"/>
          <w:szCs w:val="28"/>
          <w:rPrChange w:id="1140" w:author="Dinesh N" w:date="2024-06-22T23:33:00Z" w16du:dateUtc="2024-06-22T18:03:00Z">
            <w:rPr>
              <w:rFonts w:ascii="Aptos Narrow" w:hAnsi="Aptos Narrow"/>
              <w:b/>
              <w:color w:val="00204F"/>
              <w:sz w:val="24"/>
              <w:szCs w:val="24"/>
            </w:rPr>
          </w:rPrChange>
        </w:rPr>
        <w:t>6</w:t>
      </w:r>
      <w:r w:rsidR="00221BBD" w:rsidRPr="003B13B9">
        <w:rPr>
          <w:rFonts w:ascii="Aptos Narrow" w:hAnsi="Aptos Narrow"/>
          <w:b/>
          <w:color w:val="00204F"/>
          <w:sz w:val="28"/>
          <w:szCs w:val="28"/>
          <w:rPrChange w:id="1141" w:author="Dinesh N" w:date="2024-06-22T23:33:00Z" w16du:dateUtc="2024-06-22T18:03:00Z">
            <w:rPr>
              <w:rFonts w:ascii="Aptos Narrow" w:hAnsi="Aptos Narrow"/>
              <w:b/>
              <w:color w:val="00204F"/>
              <w:sz w:val="24"/>
              <w:szCs w:val="24"/>
            </w:rPr>
          </w:rPrChange>
        </w:rPr>
        <w:t>, 8</w:t>
      </w:r>
      <w:r w:rsidR="002C531E" w:rsidRPr="003B13B9">
        <w:rPr>
          <w:rFonts w:ascii="Aptos Narrow" w:hAnsi="Aptos Narrow"/>
          <w:b/>
          <w:color w:val="00204F"/>
          <w:sz w:val="28"/>
          <w:szCs w:val="28"/>
          <w:rPrChange w:id="1142" w:author="Dinesh N" w:date="2024-06-22T23:33:00Z" w16du:dateUtc="2024-06-22T18:03:00Z">
            <w:rPr>
              <w:rFonts w:ascii="Aptos Narrow" w:hAnsi="Aptos Narrow"/>
              <w:b/>
              <w:color w:val="00204F"/>
              <w:sz w:val="24"/>
              <w:szCs w:val="24"/>
            </w:rPr>
          </w:rPrChange>
        </w:rPr>
        <w:t xml:space="preserve"> and 9</w:t>
      </w:r>
      <w:del w:id="1143" w:author="Sandhya T" w:date="2024-06-18T22:28:00Z" w16du:dateUtc="2024-06-18T16:58:00Z">
        <w:r w:rsidR="002C531E" w:rsidRPr="003B13B9" w:rsidDel="00775D2A">
          <w:rPr>
            <w:rFonts w:ascii="Aptos Narrow" w:hAnsi="Aptos Narrow"/>
            <w:b/>
            <w:color w:val="00204F"/>
            <w:sz w:val="28"/>
            <w:szCs w:val="28"/>
            <w:rPrChange w:id="1144" w:author="Dinesh N" w:date="2024-06-22T23:33:00Z" w16du:dateUtc="2024-06-22T18:03:00Z">
              <w:rPr>
                <w:rFonts w:ascii="Aptos Narrow" w:hAnsi="Aptos Narrow"/>
                <w:b/>
                <w:color w:val="00204F"/>
                <w:sz w:val="24"/>
                <w:szCs w:val="24"/>
              </w:rPr>
            </w:rPrChange>
          </w:rPr>
          <w:delText xml:space="preserve"> Numbers</w:delText>
        </w:r>
      </w:del>
      <w:r w:rsidR="002C531E" w:rsidRPr="003B13B9">
        <w:rPr>
          <w:rFonts w:ascii="Aptos Narrow" w:hAnsi="Aptos Narrow"/>
          <w:b/>
          <w:color w:val="00204F"/>
          <w:sz w:val="28"/>
          <w:szCs w:val="28"/>
          <w:rPrChange w:id="1145" w:author="Dinesh N" w:date="2024-06-22T23:33:00Z" w16du:dateUtc="2024-06-22T18:03:00Z">
            <w:rPr>
              <w:rFonts w:ascii="Aptos Narrow" w:hAnsi="Aptos Narrow"/>
              <w:b/>
              <w:color w:val="00204F"/>
              <w:sz w:val="24"/>
              <w:szCs w:val="24"/>
            </w:rPr>
          </w:rPrChange>
        </w:rPr>
        <w:t xml:space="preserve"> in a Birth Date indicate difficulties in Marriage.</w:t>
      </w:r>
    </w:p>
    <w:tbl>
      <w:tblPr>
        <w:tblW w:w="6250" w:type="dxa"/>
        <w:tblLook w:val="04A0" w:firstRow="1" w:lastRow="0" w:firstColumn="1" w:lastColumn="0" w:noHBand="0" w:noVBand="1"/>
      </w:tblPr>
      <w:tblGrid>
        <w:gridCol w:w="1795"/>
        <w:gridCol w:w="4455"/>
      </w:tblGrid>
      <w:tr w:rsidR="004B50FA" w:rsidRPr="004B50FA" w14:paraId="02E56405" w14:textId="77777777" w:rsidTr="007E0B45">
        <w:trPr>
          <w:trHeight w:val="667"/>
        </w:trPr>
        <w:tc>
          <w:tcPr>
            <w:tcW w:w="1795" w:type="dxa"/>
            <w:tcBorders>
              <w:top w:val="single" w:sz="4" w:space="0" w:color="auto"/>
              <w:left w:val="single" w:sz="4" w:space="0" w:color="auto"/>
              <w:bottom w:val="single" w:sz="4" w:space="0" w:color="auto"/>
              <w:right w:val="single" w:sz="4" w:space="0" w:color="auto"/>
            </w:tcBorders>
            <w:shd w:val="clear" w:color="000000" w:fill="FFCCFF"/>
            <w:vAlign w:val="center"/>
            <w:hideMark/>
          </w:tcPr>
          <w:p w14:paraId="4C9DE15D" w14:textId="77777777" w:rsidR="004B50FA" w:rsidRPr="004B50FA" w:rsidRDefault="004B50FA" w:rsidP="004B50FA">
            <w:pPr>
              <w:spacing w:after="0" w:line="240" w:lineRule="auto"/>
              <w:jc w:val="center"/>
              <w:rPr>
                <w:rFonts w:ascii="Amasis MT Pro Black" w:eastAsia="Times New Roman" w:hAnsi="Amasis MT Pro Black"/>
                <w:color w:val="660033"/>
                <w:sz w:val="24"/>
                <w:szCs w:val="24"/>
                <w:lang w:eastAsia="en-US"/>
              </w:rPr>
            </w:pPr>
            <w:r w:rsidRPr="004B50FA">
              <w:rPr>
                <w:rFonts w:ascii="Amasis MT Pro Black" w:eastAsia="Times New Roman" w:hAnsi="Amasis MT Pro Black"/>
                <w:color w:val="660033"/>
                <w:sz w:val="24"/>
                <w:szCs w:val="24"/>
                <w:lang w:eastAsia="en-US"/>
              </w:rPr>
              <w:t>BIRTH DATE</w:t>
            </w:r>
          </w:p>
        </w:tc>
        <w:tc>
          <w:tcPr>
            <w:tcW w:w="4455" w:type="dxa"/>
            <w:tcBorders>
              <w:top w:val="single" w:sz="4" w:space="0" w:color="auto"/>
              <w:left w:val="nil"/>
              <w:bottom w:val="single" w:sz="4" w:space="0" w:color="auto"/>
              <w:right w:val="single" w:sz="4" w:space="0" w:color="auto"/>
            </w:tcBorders>
            <w:shd w:val="clear" w:color="000000" w:fill="FFCCFF"/>
            <w:vAlign w:val="center"/>
            <w:hideMark/>
          </w:tcPr>
          <w:p w14:paraId="5FDB80B4" w14:textId="1141FE86" w:rsidR="004B50FA" w:rsidRPr="004B50FA" w:rsidRDefault="004B50FA" w:rsidP="004B50FA">
            <w:pPr>
              <w:spacing w:after="0" w:line="240" w:lineRule="auto"/>
              <w:jc w:val="center"/>
              <w:rPr>
                <w:rFonts w:ascii="Amasis MT Pro Black" w:eastAsia="Times New Roman" w:hAnsi="Amasis MT Pro Black"/>
                <w:color w:val="660033"/>
                <w:sz w:val="24"/>
                <w:szCs w:val="24"/>
                <w:lang w:eastAsia="en-US"/>
              </w:rPr>
            </w:pPr>
            <w:r w:rsidRPr="004B50FA">
              <w:rPr>
                <w:rFonts w:ascii="Amasis MT Pro Black" w:eastAsia="Times New Roman" w:hAnsi="Amasis MT Pro Black"/>
                <w:color w:val="660033"/>
                <w:sz w:val="24"/>
                <w:szCs w:val="24"/>
                <w:lang w:eastAsia="en-US"/>
              </w:rPr>
              <w:t>SING</w:t>
            </w:r>
            <w:r w:rsidR="00657278">
              <w:rPr>
                <w:rFonts w:ascii="Amasis MT Pro Black" w:eastAsia="Times New Roman" w:hAnsi="Amasis MT Pro Black"/>
                <w:color w:val="660033"/>
                <w:sz w:val="24"/>
                <w:szCs w:val="24"/>
                <w:lang w:eastAsia="en-US"/>
              </w:rPr>
              <w:t>LE</w:t>
            </w:r>
            <w:r w:rsidRPr="004B50FA">
              <w:rPr>
                <w:rFonts w:ascii="Amasis MT Pro Black" w:eastAsia="Times New Roman" w:hAnsi="Amasis MT Pro Black"/>
                <w:color w:val="660033"/>
                <w:sz w:val="24"/>
                <w:szCs w:val="24"/>
                <w:lang w:eastAsia="en-US"/>
              </w:rPr>
              <w:t xml:space="preserve"> DIGIT</w:t>
            </w:r>
            <w:del w:id="1146" w:author="Sandhya T" w:date="2024-06-18T22:28:00Z" w16du:dateUtc="2024-06-18T16:58:00Z">
              <w:r w:rsidRPr="004B50FA" w:rsidDel="00775D2A">
                <w:rPr>
                  <w:rFonts w:ascii="Amasis MT Pro Black" w:eastAsia="Times New Roman" w:hAnsi="Amasis MT Pro Black"/>
                  <w:color w:val="660033"/>
                  <w:sz w:val="24"/>
                  <w:szCs w:val="24"/>
                  <w:lang w:eastAsia="en-US"/>
                </w:rPr>
                <w:delText>S</w:delText>
              </w:r>
            </w:del>
          </w:p>
        </w:tc>
      </w:tr>
      <w:tr w:rsidR="004B50FA" w:rsidRPr="004B50FA" w14:paraId="4E15382D" w14:textId="77777777" w:rsidTr="007E0B45">
        <w:trPr>
          <w:trHeight w:val="436"/>
        </w:trPr>
        <w:tc>
          <w:tcPr>
            <w:tcW w:w="1795" w:type="dxa"/>
            <w:tcBorders>
              <w:top w:val="nil"/>
              <w:left w:val="single" w:sz="4" w:space="0" w:color="auto"/>
              <w:bottom w:val="single" w:sz="4" w:space="0" w:color="auto"/>
              <w:right w:val="single" w:sz="4" w:space="0" w:color="auto"/>
            </w:tcBorders>
            <w:shd w:val="clear" w:color="000000" w:fill="FFF2CC"/>
            <w:noWrap/>
            <w:vAlign w:val="center"/>
            <w:hideMark/>
          </w:tcPr>
          <w:p w14:paraId="353AB323" w14:textId="77777777" w:rsidR="004B50FA" w:rsidRPr="003B13B9" w:rsidRDefault="004B50FA" w:rsidP="004B50FA">
            <w:pPr>
              <w:spacing w:after="0" w:line="240" w:lineRule="auto"/>
              <w:jc w:val="center"/>
              <w:rPr>
                <w:rFonts w:ascii="Aptos Narrow" w:eastAsia="Times New Roman" w:hAnsi="Aptos Narrow"/>
                <w:b/>
                <w:bCs/>
                <w:color w:val="FF0066"/>
                <w:sz w:val="28"/>
                <w:szCs w:val="28"/>
                <w:lang w:eastAsia="en-US"/>
                <w:rPrChange w:id="1147" w:author="Dinesh N" w:date="2024-06-22T23:33:00Z" w16du:dateUtc="2024-06-22T18:03:00Z">
                  <w:rPr>
                    <w:rFonts w:ascii="Aptos Narrow" w:eastAsia="Times New Roman" w:hAnsi="Aptos Narrow"/>
                    <w:b/>
                    <w:bCs/>
                    <w:color w:val="FF0066"/>
                    <w:sz w:val="24"/>
                    <w:szCs w:val="24"/>
                    <w:lang w:eastAsia="en-US"/>
                  </w:rPr>
                </w:rPrChange>
              </w:rPr>
            </w:pPr>
            <w:r w:rsidRPr="003B13B9">
              <w:rPr>
                <w:rFonts w:ascii="Aptos Narrow" w:eastAsia="Times New Roman" w:hAnsi="Aptos Narrow"/>
                <w:b/>
                <w:bCs/>
                <w:color w:val="FF0066"/>
                <w:sz w:val="28"/>
                <w:szCs w:val="28"/>
                <w:lang w:eastAsia="en-US"/>
                <w:rPrChange w:id="1148" w:author="Dinesh N" w:date="2024-06-22T23:33:00Z" w16du:dateUtc="2024-06-22T18:03:00Z">
                  <w:rPr>
                    <w:rFonts w:ascii="Aptos Narrow" w:eastAsia="Times New Roman" w:hAnsi="Aptos Narrow"/>
                    <w:b/>
                    <w:bCs/>
                    <w:color w:val="FF0066"/>
                    <w:sz w:val="24"/>
                    <w:szCs w:val="24"/>
                    <w:lang w:eastAsia="en-US"/>
                  </w:rPr>
                </w:rPrChange>
              </w:rPr>
              <w:t>27-06-1958</w:t>
            </w:r>
          </w:p>
        </w:tc>
        <w:tc>
          <w:tcPr>
            <w:tcW w:w="4455" w:type="dxa"/>
            <w:tcBorders>
              <w:top w:val="nil"/>
              <w:left w:val="nil"/>
              <w:bottom w:val="single" w:sz="4" w:space="0" w:color="auto"/>
              <w:right w:val="single" w:sz="4" w:space="0" w:color="auto"/>
            </w:tcBorders>
            <w:shd w:val="clear" w:color="000000" w:fill="FFF2CC"/>
            <w:vAlign w:val="center"/>
            <w:hideMark/>
          </w:tcPr>
          <w:p w14:paraId="27F71CB6" w14:textId="68FA3F6E" w:rsidR="004B50FA" w:rsidRPr="003B13B9" w:rsidRDefault="004B50FA" w:rsidP="004B50FA">
            <w:pPr>
              <w:spacing w:after="0" w:line="240" w:lineRule="auto"/>
              <w:jc w:val="center"/>
              <w:rPr>
                <w:rFonts w:ascii="Aptos Narrow" w:eastAsia="Times New Roman" w:hAnsi="Aptos Narrow"/>
                <w:b/>
                <w:bCs/>
                <w:color w:val="FF0066"/>
                <w:sz w:val="28"/>
                <w:szCs w:val="28"/>
                <w:lang w:eastAsia="en-US"/>
                <w:rPrChange w:id="1149" w:author="Dinesh N" w:date="2024-06-22T23:33:00Z" w16du:dateUtc="2024-06-22T18:03:00Z">
                  <w:rPr>
                    <w:rFonts w:ascii="Aptos Narrow" w:eastAsia="Times New Roman" w:hAnsi="Aptos Narrow"/>
                    <w:b/>
                    <w:bCs/>
                    <w:color w:val="FF0066"/>
                    <w:sz w:val="24"/>
                    <w:szCs w:val="24"/>
                    <w:lang w:eastAsia="en-US"/>
                  </w:rPr>
                </w:rPrChange>
              </w:rPr>
            </w:pPr>
            <w:r w:rsidRPr="003B13B9">
              <w:rPr>
                <w:rFonts w:ascii="Aptos Narrow" w:eastAsia="Times New Roman" w:hAnsi="Aptos Narrow"/>
                <w:b/>
                <w:bCs/>
                <w:color w:val="FF0066"/>
                <w:sz w:val="28"/>
                <w:szCs w:val="28"/>
                <w:lang w:eastAsia="en-US"/>
                <w:rPrChange w:id="1150" w:author="Dinesh N" w:date="2024-06-22T23:33:00Z" w16du:dateUtc="2024-06-22T18:03:00Z">
                  <w:rPr>
                    <w:rFonts w:ascii="Aptos Narrow" w:eastAsia="Times New Roman" w:hAnsi="Aptos Narrow"/>
                    <w:b/>
                    <w:bCs/>
                    <w:color w:val="FF0066"/>
                    <w:sz w:val="24"/>
                    <w:szCs w:val="24"/>
                    <w:lang w:eastAsia="en-US"/>
                  </w:rPr>
                </w:rPrChange>
              </w:rPr>
              <w:t xml:space="preserve">9 – 6 </w:t>
            </w:r>
            <w:r w:rsidR="007E0B45" w:rsidRPr="003B13B9">
              <w:rPr>
                <w:rFonts w:ascii="Aptos Narrow" w:eastAsia="Times New Roman" w:hAnsi="Aptos Narrow"/>
                <w:b/>
                <w:bCs/>
                <w:color w:val="FF0066"/>
                <w:sz w:val="28"/>
                <w:szCs w:val="28"/>
                <w:lang w:eastAsia="en-US"/>
                <w:rPrChange w:id="1151" w:author="Dinesh N" w:date="2024-06-22T23:33:00Z" w16du:dateUtc="2024-06-22T18:03:00Z">
                  <w:rPr>
                    <w:rFonts w:ascii="Aptos Narrow" w:eastAsia="Times New Roman" w:hAnsi="Aptos Narrow"/>
                    <w:b/>
                    <w:bCs/>
                    <w:color w:val="FF0066"/>
                    <w:sz w:val="24"/>
                    <w:szCs w:val="24"/>
                    <w:lang w:eastAsia="en-US"/>
                  </w:rPr>
                </w:rPrChange>
              </w:rPr>
              <w:t>–</w:t>
            </w:r>
            <w:r w:rsidRPr="003B13B9">
              <w:rPr>
                <w:rFonts w:ascii="Aptos Narrow" w:eastAsia="Times New Roman" w:hAnsi="Aptos Narrow"/>
                <w:b/>
                <w:bCs/>
                <w:color w:val="FF0066"/>
                <w:sz w:val="28"/>
                <w:szCs w:val="28"/>
                <w:lang w:eastAsia="en-US"/>
                <w:rPrChange w:id="1152" w:author="Dinesh N" w:date="2024-06-22T23:33:00Z" w16du:dateUtc="2024-06-22T18:03:00Z">
                  <w:rPr>
                    <w:rFonts w:ascii="Aptos Narrow" w:eastAsia="Times New Roman" w:hAnsi="Aptos Narrow"/>
                    <w:b/>
                    <w:bCs/>
                    <w:color w:val="FF0066"/>
                    <w:sz w:val="24"/>
                    <w:szCs w:val="24"/>
                    <w:lang w:eastAsia="en-US"/>
                  </w:rPr>
                </w:rPrChange>
              </w:rPr>
              <w:t xml:space="preserve"> </w:t>
            </w:r>
            <w:r w:rsidR="007E0B45" w:rsidRPr="003B13B9">
              <w:rPr>
                <w:rFonts w:ascii="Aptos Narrow" w:eastAsia="Times New Roman" w:hAnsi="Aptos Narrow"/>
                <w:b/>
                <w:bCs/>
                <w:color w:val="FF0066"/>
                <w:sz w:val="28"/>
                <w:szCs w:val="28"/>
                <w:lang w:eastAsia="en-US"/>
                <w:rPrChange w:id="1153" w:author="Dinesh N" w:date="2024-06-22T23:33:00Z" w16du:dateUtc="2024-06-22T18:03:00Z">
                  <w:rPr>
                    <w:rFonts w:ascii="Aptos Narrow" w:eastAsia="Times New Roman" w:hAnsi="Aptos Narrow"/>
                    <w:b/>
                    <w:bCs/>
                    <w:color w:val="FF0066"/>
                    <w:sz w:val="24"/>
                    <w:szCs w:val="24"/>
                    <w:lang w:eastAsia="en-US"/>
                  </w:rPr>
                </w:rPrChange>
              </w:rPr>
              <w:t>5</w:t>
            </w:r>
          </w:p>
        </w:tc>
      </w:tr>
      <w:tr w:rsidR="004B50FA" w:rsidRPr="004B50FA" w14:paraId="302B69DB" w14:textId="77777777" w:rsidTr="007E0B45">
        <w:trPr>
          <w:trHeight w:val="436"/>
        </w:trPr>
        <w:tc>
          <w:tcPr>
            <w:tcW w:w="1795" w:type="dxa"/>
            <w:tcBorders>
              <w:top w:val="nil"/>
              <w:left w:val="single" w:sz="4" w:space="0" w:color="auto"/>
              <w:bottom w:val="single" w:sz="4" w:space="0" w:color="auto"/>
              <w:right w:val="single" w:sz="4" w:space="0" w:color="auto"/>
            </w:tcBorders>
            <w:shd w:val="clear" w:color="000000" w:fill="D9E1F2"/>
            <w:noWrap/>
            <w:vAlign w:val="center"/>
            <w:hideMark/>
          </w:tcPr>
          <w:p w14:paraId="1F18E9D2" w14:textId="03F05F02" w:rsidR="004B50FA" w:rsidRPr="003B13B9" w:rsidRDefault="004B50FA" w:rsidP="004B50FA">
            <w:pPr>
              <w:spacing w:after="0" w:line="240" w:lineRule="auto"/>
              <w:jc w:val="center"/>
              <w:rPr>
                <w:rFonts w:ascii="Aptos Narrow" w:eastAsia="Times New Roman" w:hAnsi="Aptos Narrow"/>
                <w:b/>
                <w:bCs/>
                <w:color w:val="375623"/>
                <w:sz w:val="28"/>
                <w:szCs w:val="28"/>
                <w:lang w:eastAsia="en-US"/>
                <w:rPrChange w:id="1154" w:author="Dinesh N" w:date="2024-06-22T23:33:00Z" w16du:dateUtc="2024-06-22T18:03:00Z">
                  <w:rPr>
                    <w:rFonts w:ascii="Aptos Narrow" w:eastAsia="Times New Roman" w:hAnsi="Aptos Narrow"/>
                    <w:b/>
                    <w:bCs/>
                    <w:color w:val="375623"/>
                    <w:sz w:val="24"/>
                    <w:szCs w:val="24"/>
                    <w:lang w:eastAsia="en-US"/>
                  </w:rPr>
                </w:rPrChange>
              </w:rPr>
            </w:pPr>
            <w:r w:rsidRPr="003B13B9">
              <w:rPr>
                <w:rFonts w:ascii="Aptos Narrow" w:eastAsia="Times New Roman" w:hAnsi="Aptos Narrow"/>
                <w:b/>
                <w:bCs/>
                <w:color w:val="375623"/>
                <w:sz w:val="28"/>
                <w:szCs w:val="28"/>
                <w:lang w:eastAsia="en-US"/>
                <w:rPrChange w:id="1155" w:author="Dinesh N" w:date="2024-06-22T23:33:00Z" w16du:dateUtc="2024-06-22T18:03:00Z">
                  <w:rPr>
                    <w:rFonts w:ascii="Aptos Narrow" w:eastAsia="Times New Roman" w:hAnsi="Aptos Narrow"/>
                    <w:b/>
                    <w:bCs/>
                    <w:color w:val="375623"/>
                    <w:sz w:val="24"/>
                    <w:szCs w:val="24"/>
                    <w:lang w:eastAsia="en-US"/>
                  </w:rPr>
                </w:rPrChange>
              </w:rPr>
              <w:t>2</w:t>
            </w:r>
            <w:r w:rsidR="007E0B45" w:rsidRPr="003B13B9">
              <w:rPr>
                <w:rFonts w:ascii="Aptos Narrow" w:eastAsia="Times New Roman" w:hAnsi="Aptos Narrow"/>
                <w:b/>
                <w:bCs/>
                <w:color w:val="375623"/>
                <w:sz w:val="28"/>
                <w:szCs w:val="28"/>
                <w:lang w:eastAsia="en-US"/>
                <w:rPrChange w:id="1156" w:author="Dinesh N" w:date="2024-06-22T23:33:00Z" w16du:dateUtc="2024-06-22T18:03:00Z">
                  <w:rPr>
                    <w:rFonts w:ascii="Aptos Narrow" w:eastAsia="Times New Roman" w:hAnsi="Aptos Narrow"/>
                    <w:b/>
                    <w:bCs/>
                    <w:color w:val="375623"/>
                    <w:sz w:val="24"/>
                    <w:szCs w:val="24"/>
                    <w:lang w:eastAsia="en-US"/>
                  </w:rPr>
                </w:rPrChange>
              </w:rPr>
              <w:t>9-9-1959</w:t>
            </w:r>
          </w:p>
        </w:tc>
        <w:tc>
          <w:tcPr>
            <w:tcW w:w="4455" w:type="dxa"/>
            <w:tcBorders>
              <w:top w:val="nil"/>
              <w:left w:val="nil"/>
              <w:bottom w:val="single" w:sz="4" w:space="0" w:color="auto"/>
              <w:right w:val="single" w:sz="4" w:space="0" w:color="auto"/>
            </w:tcBorders>
            <w:shd w:val="clear" w:color="000000" w:fill="D9E1F2"/>
            <w:vAlign w:val="center"/>
            <w:hideMark/>
          </w:tcPr>
          <w:p w14:paraId="19CEDE1B" w14:textId="71E24872" w:rsidR="004B50FA" w:rsidRPr="003B13B9" w:rsidRDefault="007E0B45" w:rsidP="004B50FA">
            <w:pPr>
              <w:spacing w:after="0" w:line="240" w:lineRule="auto"/>
              <w:jc w:val="center"/>
              <w:rPr>
                <w:rFonts w:ascii="Aptos Narrow" w:eastAsia="Times New Roman" w:hAnsi="Aptos Narrow"/>
                <w:b/>
                <w:bCs/>
                <w:color w:val="375623"/>
                <w:sz w:val="28"/>
                <w:szCs w:val="28"/>
                <w:lang w:eastAsia="en-US"/>
                <w:rPrChange w:id="1157" w:author="Dinesh N" w:date="2024-06-22T23:33:00Z" w16du:dateUtc="2024-06-22T18:03:00Z">
                  <w:rPr>
                    <w:rFonts w:ascii="Aptos Narrow" w:eastAsia="Times New Roman" w:hAnsi="Aptos Narrow"/>
                    <w:b/>
                    <w:bCs/>
                    <w:color w:val="375623"/>
                    <w:sz w:val="24"/>
                    <w:szCs w:val="24"/>
                    <w:lang w:eastAsia="en-US"/>
                  </w:rPr>
                </w:rPrChange>
              </w:rPr>
            </w:pPr>
            <w:r w:rsidRPr="003B13B9">
              <w:rPr>
                <w:rFonts w:ascii="Aptos Narrow" w:eastAsia="Times New Roman" w:hAnsi="Aptos Narrow"/>
                <w:b/>
                <w:bCs/>
                <w:color w:val="375623"/>
                <w:sz w:val="28"/>
                <w:szCs w:val="28"/>
                <w:lang w:eastAsia="en-US"/>
                <w:rPrChange w:id="1158" w:author="Dinesh N" w:date="2024-06-22T23:33:00Z" w16du:dateUtc="2024-06-22T18:03:00Z">
                  <w:rPr>
                    <w:rFonts w:ascii="Aptos Narrow" w:eastAsia="Times New Roman" w:hAnsi="Aptos Narrow"/>
                    <w:b/>
                    <w:bCs/>
                    <w:color w:val="375623"/>
                    <w:sz w:val="24"/>
                    <w:szCs w:val="24"/>
                    <w:lang w:eastAsia="en-US"/>
                  </w:rPr>
                </w:rPrChange>
              </w:rPr>
              <w:t xml:space="preserve">2 – 9 </w:t>
            </w:r>
            <w:r w:rsidR="009527F1" w:rsidRPr="003B13B9">
              <w:rPr>
                <w:rFonts w:ascii="Aptos Narrow" w:eastAsia="Times New Roman" w:hAnsi="Aptos Narrow"/>
                <w:b/>
                <w:bCs/>
                <w:color w:val="375623"/>
                <w:sz w:val="28"/>
                <w:szCs w:val="28"/>
                <w:lang w:eastAsia="en-US"/>
                <w:rPrChange w:id="1159" w:author="Dinesh N" w:date="2024-06-22T23:33:00Z" w16du:dateUtc="2024-06-22T18:03:00Z">
                  <w:rPr>
                    <w:rFonts w:ascii="Aptos Narrow" w:eastAsia="Times New Roman" w:hAnsi="Aptos Narrow"/>
                    <w:b/>
                    <w:bCs/>
                    <w:color w:val="375623"/>
                    <w:sz w:val="24"/>
                    <w:szCs w:val="24"/>
                    <w:lang w:eastAsia="en-US"/>
                  </w:rPr>
                </w:rPrChange>
              </w:rPr>
              <w:t>–</w:t>
            </w:r>
            <w:r w:rsidRPr="003B13B9">
              <w:rPr>
                <w:rFonts w:ascii="Aptos Narrow" w:eastAsia="Times New Roman" w:hAnsi="Aptos Narrow"/>
                <w:b/>
                <w:bCs/>
                <w:color w:val="375623"/>
                <w:sz w:val="28"/>
                <w:szCs w:val="28"/>
                <w:lang w:eastAsia="en-US"/>
                <w:rPrChange w:id="1160" w:author="Dinesh N" w:date="2024-06-22T23:33:00Z" w16du:dateUtc="2024-06-22T18:03:00Z">
                  <w:rPr>
                    <w:rFonts w:ascii="Aptos Narrow" w:eastAsia="Times New Roman" w:hAnsi="Aptos Narrow"/>
                    <w:b/>
                    <w:bCs/>
                    <w:color w:val="375623"/>
                    <w:sz w:val="24"/>
                    <w:szCs w:val="24"/>
                    <w:lang w:eastAsia="en-US"/>
                  </w:rPr>
                </w:rPrChange>
              </w:rPr>
              <w:t xml:space="preserve"> </w:t>
            </w:r>
            <w:r w:rsidR="009527F1" w:rsidRPr="003B13B9">
              <w:rPr>
                <w:rFonts w:ascii="Aptos Narrow" w:eastAsia="Times New Roman" w:hAnsi="Aptos Narrow"/>
                <w:b/>
                <w:bCs/>
                <w:color w:val="375623"/>
                <w:sz w:val="28"/>
                <w:szCs w:val="28"/>
                <w:lang w:eastAsia="en-US"/>
                <w:rPrChange w:id="1161" w:author="Dinesh N" w:date="2024-06-22T23:33:00Z" w16du:dateUtc="2024-06-22T18:03:00Z">
                  <w:rPr>
                    <w:rFonts w:ascii="Aptos Narrow" w:eastAsia="Times New Roman" w:hAnsi="Aptos Narrow"/>
                    <w:b/>
                    <w:bCs/>
                    <w:color w:val="375623"/>
                    <w:sz w:val="24"/>
                    <w:szCs w:val="24"/>
                    <w:lang w:eastAsia="en-US"/>
                  </w:rPr>
                </w:rPrChange>
              </w:rPr>
              <w:t>6</w:t>
            </w:r>
          </w:p>
        </w:tc>
      </w:tr>
      <w:tr w:rsidR="004B50FA" w:rsidRPr="004B50FA" w14:paraId="5E815A65" w14:textId="77777777" w:rsidTr="009527F1">
        <w:trPr>
          <w:trHeight w:val="448"/>
        </w:trPr>
        <w:tc>
          <w:tcPr>
            <w:tcW w:w="1795" w:type="dxa"/>
            <w:tcBorders>
              <w:top w:val="nil"/>
              <w:left w:val="single" w:sz="4" w:space="0" w:color="auto"/>
              <w:bottom w:val="single" w:sz="4" w:space="0" w:color="auto"/>
              <w:right w:val="single" w:sz="4" w:space="0" w:color="auto"/>
            </w:tcBorders>
            <w:shd w:val="clear" w:color="000000" w:fill="FFF2CC"/>
            <w:noWrap/>
            <w:vAlign w:val="center"/>
            <w:hideMark/>
          </w:tcPr>
          <w:p w14:paraId="0C88CB4E" w14:textId="36EF63C7" w:rsidR="004B50FA" w:rsidRPr="003B13B9" w:rsidRDefault="007E0B45" w:rsidP="004B50FA">
            <w:pPr>
              <w:spacing w:after="0" w:line="240" w:lineRule="auto"/>
              <w:jc w:val="center"/>
              <w:rPr>
                <w:rFonts w:ascii="Aptos Narrow" w:eastAsia="Times New Roman" w:hAnsi="Aptos Narrow"/>
                <w:b/>
                <w:bCs/>
                <w:color w:val="FF0066"/>
                <w:sz w:val="28"/>
                <w:szCs w:val="28"/>
                <w:lang w:eastAsia="en-US"/>
                <w:rPrChange w:id="1162" w:author="Dinesh N" w:date="2024-06-22T23:33:00Z" w16du:dateUtc="2024-06-22T18:03:00Z">
                  <w:rPr>
                    <w:rFonts w:ascii="Aptos Narrow" w:eastAsia="Times New Roman" w:hAnsi="Aptos Narrow"/>
                    <w:b/>
                    <w:bCs/>
                    <w:color w:val="FF0066"/>
                    <w:sz w:val="24"/>
                    <w:szCs w:val="24"/>
                    <w:lang w:eastAsia="en-US"/>
                  </w:rPr>
                </w:rPrChange>
              </w:rPr>
            </w:pPr>
            <w:r w:rsidRPr="003B13B9">
              <w:rPr>
                <w:rFonts w:ascii="Aptos Narrow" w:eastAsia="Times New Roman" w:hAnsi="Aptos Narrow"/>
                <w:b/>
                <w:bCs/>
                <w:color w:val="FF0066"/>
                <w:sz w:val="28"/>
                <w:szCs w:val="28"/>
                <w:lang w:eastAsia="en-US"/>
                <w:rPrChange w:id="1163" w:author="Dinesh N" w:date="2024-06-22T23:33:00Z" w16du:dateUtc="2024-06-22T18:03:00Z">
                  <w:rPr>
                    <w:rFonts w:ascii="Aptos Narrow" w:eastAsia="Times New Roman" w:hAnsi="Aptos Narrow"/>
                    <w:b/>
                    <w:bCs/>
                    <w:color w:val="FF0066"/>
                    <w:sz w:val="24"/>
                    <w:szCs w:val="24"/>
                    <w:lang w:eastAsia="en-US"/>
                  </w:rPr>
                </w:rPrChange>
              </w:rPr>
              <w:t>19-6-1956</w:t>
            </w:r>
          </w:p>
        </w:tc>
        <w:tc>
          <w:tcPr>
            <w:tcW w:w="4455" w:type="dxa"/>
            <w:tcBorders>
              <w:top w:val="nil"/>
              <w:left w:val="nil"/>
              <w:bottom w:val="single" w:sz="4" w:space="0" w:color="auto"/>
              <w:right w:val="single" w:sz="4" w:space="0" w:color="auto"/>
            </w:tcBorders>
            <w:shd w:val="clear" w:color="000000" w:fill="FFF2CC"/>
            <w:vAlign w:val="center"/>
          </w:tcPr>
          <w:p w14:paraId="76EC3385" w14:textId="153E2168" w:rsidR="004B50FA" w:rsidRPr="003B13B9" w:rsidRDefault="009527F1" w:rsidP="004B50FA">
            <w:pPr>
              <w:spacing w:after="0" w:line="240" w:lineRule="auto"/>
              <w:jc w:val="center"/>
              <w:rPr>
                <w:rFonts w:ascii="Aptos Narrow" w:eastAsia="Times New Roman" w:hAnsi="Aptos Narrow"/>
                <w:b/>
                <w:bCs/>
                <w:color w:val="FF0066"/>
                <w:sz w:val="28"/>
                <w:szCs w:val="28"/>
                <w:lang w:eastAsia="en-US"/>
                <w:rPrChange w:id="1164" w:author="Dinesh N" w:date="2024-06-22T23:33:00Z" w16du:dateUtc="2024-06-22T18:03:00Z">
                  <w:rPr>
                    <w:rFonts w:ascii="Aptos Narrow" w:eastAsia="Times New Roman" w:hAnsi="Aptos Narrow"/>
                    <w:b/>
                    <w:bCs/>
                    <w:color w:val="FF0066"/>
                    <w:sz w:val="24"/>
                    <w:szCs w:val="24"/>
                    <w:lang w:eastAsia="en-US"/>
                  </w:rPr>
                </w:rPrChange>
              </w:rPr>
            </w:pPr>
            <w:r w:rsidRPr="003B13B9">
              <w:rPr>
                <w:rFonts w:ascii="Aptos Narrow" w:eastAsia="Times New Roman" w:hAnsi="Aptos Narrow"/>
                <w:b/>
                <w:bCs/>
                <w:color w:val="FF0066"/>
                <w:sz w:val="28"/>
                <w:szCs w:val="28"/>
                <w:lang w:eastAsia="en-US"/>
                <w:rPrChange w:id="1165" w:author="Dinesh N" w:date="2024-06-22T23:33:00Z" w16du:dateUtc="2024-06-22T18:03:00Z">
                  <w:rPr>
                    <w:rFonts w:ascii="Aptos Narrow" w:eastAsia="Times New Roman" w:hAnsi="Aptos Narrow"/>
                    <w:b/>
                    <w:bCs/>
                    <w:color w:val="FF0066"/>
                    <w:sz w:val="24"/>
                    <w:szCs w:val="24"/>
                    <w:lang w:eastAsia="en-US"/>
                  </w:rPr>
                </w:rPrChange>
              </w:rPr>
              <w:t>1 – 6 – 3</w:t>
            </w:r>
          </w:p>
        </w:tc>
      </w:tr>
      <w:tr w:rsidR="004B50FA" w:rsidRPr="004B50FA" w14:paraId="2F806FB0" w14:textId="77777777" w:rsidTr="009527F1">
        <w:trPr>
          <w:trHeight w:val="315"/>
        </w:trPr>
        <w:tc>
          <w:tcPr>
            <w:tcW w:w="1795" w:type="dxa"/>
            <w:tcBorders>
              <w:top w:val="nil"/>
              <w:left w:val="single" w:sz="4" w:space="0" w:color="auto"/>
              <w:bottom w:val="single" w:sz="4" w:space="0" w:color="auto"/>
              <w:right w:val="single" w:sz="4" w:space="0" w:color="auto"/>
            </w:tcBorders>
            <w:shd w:val="clear" w:color="000000" w:fill="D9E1F2"/>
            <w:noWrap/>
            <w:vAlign w:val="center"/>
            <w:hideMark/>
          </w:tcPr>
          <w:p w14:paraId="2375AFE2" w14:textId="008013CC" w:rsidR="004B50FA" w:rsidRPr="003B13B9" w:rsidRDefault="007E0B45" w:rsidP="004B50FA">
            <w:pPr>
              <w:spacing w:after="0" w:line="240" w:lineRule="auto"/>
              <w:jc w:val="center"/>
              <w:rPr>
                <w:rFonts w:ascii="Aptos Narrow" w:eastAsia="Times New Roman" w:hAnsi="Aptos Narrow"/>
                <w:b/>
                <w:bCs/>
                <w:color w:val="375623"/>
                <w:sz w:val="28"/>
                <w:szCs w:val="28"/>
                <w:lang w:eastAsia="en-US"/>
                <w:rPrChange w:id="1166" w:author="Dinesh N" w:date="2024-06-22T23:33:00Z" w16du:dateUtc="2024-06-22T18:03:00Z">
                  <w:rPr>
                    <w:rFonts w:ascii="Aptos Narrow" w:eastAsia="Times New Roman" w:hAnsi="Aptos Narrow"/>
                    <w:b/>
                    <w:bCs/>
                    <w:color w:val="375623"/>
                    <w:sz w:val="24"/>
                    <w:szCs w:val="24"/>
                    <w:lang w:eastAsia="en-US"/>
                  </w:rPr>
                </w:rPrChange>
              </w:rPr>
            </w:pPr>
            <w:r w:rsidRPr="003B13B9">
              <w:rPr>
                <w:rFonts w:ascii="Aptos Narrow" w:eastAsia="Times New Roman" w:hAnsi="Aptos Narrow"/>
                <w:b/>
                <w:bCs/>
                <w:color w:val="375623"/>
                <w:sz w:val="28"/>
                <w:szCs w:val="28"/>
                <w:lang w:eastAsia="en-US"/>
                <w:rPrChange w:id="1167" w:author="Dinesh N" w:date="2024-06-22T23:33:00Z" w16du:dateUtc="2024-06-22T18:03:00Z">
                  <w:rPr>
                    <w:rFonts w:ascii="Aptos Narrow" w:eastAsia="Times New Roman" w:hAnsi="Aptos Narrow"/>
                    <w:b/>
                    <w:bCs/>
                    <w:color w:val="375623"/>
                    <w:sz w:val="24"/>
                    <w:szCs w:val="24"/>
                    <w:lang w:eastAsia="en-US"/>
                  </w:rPr>
                </w:rPrChange>
              </w:rPr>
              <w:t>12-2-1956</w:t>
            </w:r>
          </w:p>
        </w:tc>
        <w:tc>
          <w:tcPr>
            <w:tcW w:w="4455" w:type="dxa"/>
            <w:tcBorders>
              <w:top w:val="nil"/>
              <w:left w:val="nil"/>
              <w:bottom w:val="single" w:sz="4" w:space="0" w:color="auto"/>
              <w:right w:val="single" w:sz="4" w:space="0" w:color="auto"/>
            </w:tcBorders>
            <w:shd w:val="clear" w:color="000000" w:fill="D9E1F2"/>
            <w:vAlign w:val="center"/>
          </w:tcPr>
          <w:p w14:paraId="74E926BF" w14:textId="589D794D" w:rsidR="004B50FA" w:rsidRPr="003B13B9" w:rsidRDefault="009527F1" w:rsidP="004B50FA">
            <w:pPr>
              <w:spacing w:after="0" w:line="240" w:lineRule="auto"/>
              <w:jc w:val="center"/>
              <w:rPr>
                <w:rFonts w:ascii="Aptos Narrow" w:eastAsia="Times New Roman" w:hAnsi="Aptos Narrow"/>
                <w:b/>
                <w:bCs/>
                <w:color w:val="375623"/>
                <w:sz w:val="28"/>
                <w:szCs w:val="28"/>
                <w:lang w:eastAsia="en-US"/>
                <w:rPrChange w:id="1168" w:author="Dinesh N" w:date="2024-06-22T23:33:00Z" w16du:dateUtc="2024-06-22T18:03:00Z">
                  <w:rPr>
                    <w:rFonts w:ascii="Aptos Narrow" w:eastAsia="Times New Roman" w:hAnsi="Aptos Narrow"/>
                    <w:b/>
                    <w:bCs/>
                    <w:color w:val="375623"/>
                    <w:sz w:val="24"/>
                    <w:szCs w:val="24"/>
                    <w:lang w:eastAsia="en-US"/>
                  </w:rPr>
                </w:rPrChange>
              </w:rPr>
            </w:pPr>
            <w:r w:rsidRPr="003B13B9">
              <w:rPr>
                <w:rFonts w:ascii="Aptos Narrow" w:eastAsia="Times New Roman" w:hAnsi="Aptos Narrow"/>
                <w:b/>
                <w:bCs/>
                <w:color w:val="375623"/>
                <w:sz w:val="28"/>
                <w:szCs w:val="28"/>
                <w:lang w:eastAsia="en-US"/>
                <w:rPrChange w:id="1169" w:author="Dinesh N" w:date="2024-06-22T23:33:00Z" w16du:dateUtc="2024-06-22T18:03:00Z">
                  <w:rPr>
                    <w:rFonts w:ascii="Aptos Narrow" w:eastAsia="Times New Roman" w:hAnsi="Aptos Narrow"/>
                    <w:b/>
                    <w:bCs/>
                    <w:color w:val="375623"/>
                    <w:sz w:val="24"/>
                    <w:szCs w:val="24"/>
                    <w:lang w:eastAsia="en-US"/>
                  </w:rPr>
                </w:rPrChange>
              </w:rPr>
              <w:t xml:space="preserve">3 – 2 </w:t>
            </w:r>
            <w:r w:rsidR="00902DEB" w:rsidRPr="003B13B9">
              <w:rPr>
                <w:rFonts w:ascii="Aptos Narrow" w:eastAsia="Times New Roman" w:hAnsi="Aptos Narrow"/>
                <w:b/>
                <w:bCs/>
                <w:color w:val="375623"/>
                <w:sz w:val="28"/>
                <w:szCs w:val="28"/>
                <w:lang w:eastAsia="en-US"/>
                <w:rPrChange w:id="1170" w:author="Dinesh N" w:date="2024-06-22T23:33:00Z" w16du:dateUtc="2024-06-22T18:03:00Z">
                  <w:rPr>
                    <w:rFonts w:ascii="Aptos Narrow" w:eastAsia="Times New Roman" w:hAnsi="Aptos Narrow"/>
                    <w:b/>
                    <w:bCs/>
                    <w:color w:val="375623"/>
                    <w:sz w:val="24"/>
                    <w:szCs w:val="24"/>
                    <w:lang w:eastAsia="en-US"/>
                  </w:rPr>
                </w:rPrChange>
              </w:rPr>
              <w:t>–</w:t>
            </w:r>
            <w:r w:rsidRPr="003B13B9">
              <w:rPr>
                <w:rFonts w:ascii="Aptos Narrow" w:eastAsia="Times New Roman" w:hAnsi="Aptos Narrow"/>
                <w:b/>
                <w:bCs/>
                <w:color w:val="375623"/>
                <w:sz w:val="28"/>
                <w:szCs w:val="28"/>
                <w:lang w:eastAsia="en-US"/>
                <w:rPrChange w:id="1171" w:author="Dinesh N" w:date="2024-06-22T23:33:00Z" w16du:dateUtc="2024-06-22T18:03:00Z">
                  <w:rPr>
                    <w:rFonts w:ascii="Aptos Narrow" w:eastAsia="Times New Roman" w:hAnsi="Aptos Narrow"/>
                    <w:b/>
                    <w:bCs/>
                    <w:color w:val="375623"/>
                    <w:sz w:val="24"/>
                    <w:szCs w:val="24"/>
                    <w:lang w:eastAsia="en-US"/>
                  </w:rPr>
                </w:rPrChange>
              </w:rPr>
              <w:t xml:space="preserve"> </w:t>
            </w:r>
            <w:r w:rsidR="00902DEB" w:rsidRPr="003B13B9">
              <w:rPr>
                <w:rFonts w:ascii="Aptos Narrow" w:eastAsia="Times New Roman" w:hAnsi="Aptos Narrow"/>
                <w:b/>
                <w:bCs/>
                <w:color w:val="375623"/>
                <w:sz w:val="28"/>
                <w:szCs w:val="28"/>
                <w:lang w:eastAsia="en-US"/>
                <w:rPrChange w:id="1172" w:author="Dinesh N" w:date="2024-06-22T23:33:00Z" w16du:dateUtc="2024-06-22T18:03:00Z">
                  <w:rPr>
                    <w:rFonts w:ascii="Aptos Narrow" w:eastAsia="Times New Roman" w:hAnsi="Aptos Narrow"/>
                    <w:b/>
                    <w:bCs/>
                    <w:color w:val="375623"/>
                    <w:sz w:val="24"/>
                    <w:szCs w:val="24"/>
                    <w:lang w:eastAsia="en-US"/>
                  </w:rPr>
                </w:rPrChange>
              </w:rPr>
              <w:t>3</w:t>
            </w:r>
          </w:p>
        </w:tc>
      </w:tr>
      <w:tr w:rsidR="004B50FA" w:rsidRPr="004B50FA" w14:paraId="4B618744" w14:textId="77777777" w:rsidTr="009527F1">
        <w:trPr>
          <w:trHeight w:val="315"/>
        </w:trPr>
        <w:tc>
          <w:tcPr>
            <w:tcW w:w="1795" w:type="dxa"/>
            <w:tcBorders>
              <w:top w:val="nil"/>
              <w:left w:val="single" w:sz="4" w:space="0" w:color="auto"/>
              <w:bottom w:val="single" w:sz="4" w:space="0" w:color="auto"/>
              <w:right w:val="single" w:sz="4" w:space="0" w:color="auto"/>
            </w:tcBorders>
            <w:shd w:val="clear" w:color="000000" w:fill="FFF2CC"/>
            <w:noWrap/>
            <w:vAlign w:val="center"/>
            <w:hideMark/>
          </w:tcPr>
          <w:p w14:paraId="6D4987FB" w14:textId="28A6D462" w:rsidR="004B50FA" w:rsidRPr="003B13B9" w:rsidRDefault="007E0B45" w:rsidP="004B50FA">
            <w:pPr>
              <w:spacing w:after="0" w:line="240" w:lineRule="auto"/>
              <w:jc w:val="center"/>
              <w:rPr>
                <w:rFonts w:ascii="Aptos Narrow" w:eastAsia="Times New Roman" w:hAnsi="Aptos Narrow"/>
                <w:b/>
                <w:bCs/>
                <w:color w:val="FF0066"/>
                <w:sz w:val="28"/>
                <w:szCs w:val="28"/>
                <w:lang w:eastAsia="en-US"/>
                <w:rPrChange w:id="1173" w:author="Dinesh N" w:date="2024-06-22T23:33:00Z" w16du:dateUtc="2024-06-22T18:03:00Z">
                  <w:rPr>
                    <w:rFonts w:ascii="Aptos Narrow" w:eastAsia="Times New Roman" w:hAnsi="Aptos Narrow"/>
                    <w:b/>
                    <w:bCs/>
                    <w:color w:val="FF0066"/>
                    <w:sz w:val="24"/>
                    <w:szCs w:val="24"/>
                    <w:lang w:eastAsia="en-US"/>
                  </w:rPr>
                </w:rPrChange>
              </w:rPr>
            </w:pPr>
            <w:r w:rsidRPr="003B13B9">
              <w:rPr>
                <w:rFonts w:ascii="Aptos Narrow" w:eastAsia="Times New Roman" w:hAnsi="Aptos Narrow"/>
                <w:b/>
                <w:bCs/>
                <w:color w:val="FF0066"/>
                <w:sz w:val="28"/>
                <w:szCs w:val="28"/>
                <w:lang w:eastAsia="en-US"/>
                <w:rPrChange w:id="1174" w:author="Dinesh N" w:date="2024-06-22T23:33:00Z" w16du:dateUtc="2024-06-22T18:03:00Z">
                  <w:rPr>
                    <w:rFonts w:ascii="Aptos Narrow" w:eastAsia="Times New Roman" w:hAnsi="Aptos Narrow"/>
                    <w:b/>
                    <w:bCs/>
                    <w:color w:val="FF0066"/>
                    <w:sz w:val="24"/>
                    <w:szCs w:val="24"/>
                    <w:lang w:eastAsia="en-US"/>
                  </w:rPr>
                </w:rPrChange>
              </w:rPr>
              <w:t>8-7-1952</w:t>
            </w:r>
          </w:p>
        </w:tc>
        <w:tc>
          <w:tcPr>
            <w:tcW w:w="4455" w:type="dxa"/>
            <w:tcBorders>
              <w:top w:val="nil"/>
              <w:left w:val="nil"/>
              <w:bottom w:val="single" w:sz="4" w:space="0" w:color="auto"/>
              <w:right w:val="single" w:sz="4" w:space="0" w:color="auto"/>
            </w:tcBorders>
            <w:shd w:val="clear" w:color="000000" w:fill="FFF2CC"/>
            <w:vAlign w:val="center"/>
          </w:tcPr>
          <w:p w14:paraId="38F2883E" w14:textId="4FCF194C" w:rsidR="004B50FA" w:rsidRPr="003B13B9" w:rsidRDefault="00902DEB" w:rsidP="004B50FA">
            <w:pPr>
              <w:spacing w:after="0" w:line="240" w:lineRule="auto"/>
              <w:jc w:val="center"/>
              <w:rPr>
                <w:rFonts w:ascii="Aptos Narrow" w:eastAsia="Times New Roman" w:hAnsi="Aptos Narrow"/>
                <w:b/>
                <w:bCs/>
                <w:color w:val="FF0066"/>
                <w:sz w:val="28"/>
                <w:szCs w:val="28"/>
                <w:lang w:eastAsia="en-US"/>
                <w:rPrChange w:id="1175" w:author="Dinesh N" w:date="2024-06-22T23:33:00Z" w16du:dateUtc="2024-06-22T18:03:00Z">
                  <w:rPr>
                    <w:rFonts w:ascii="Aptos Narrow" w:eastAsia="Times New Roman" w:hAnsi="Aptos Narrow"/>
                    <w:b/>
                    <w:bCs/>
                    <w:color w:val="FF0066"/>
                    <w:sz w:val="24"/>
                    <w:szCs w:val="24"/>
                    <w:lang w:eastAsia="en-US"/>
                  </w:rPr>
                </w:rPrChange>
              </w:rPr>
            </w:pPr>
            <w:r w:rsidRPr="003B13B9">
              <w:rPr>
                <w:rFonts w:ascii="Aptos Narrow" w:eastAsia="Times New Roman" w:hAnsi="Aptos Narrow"/>
                <w:b/>
                <w:bCs/>
                <w:color w:val="FF0066"/>
                <w:sz w:val="28"/>
                <w:szCs w:val="28"/>
                <w:lang w:eastAsia="en-US"/>
                <w:rPrChange w:id="1176" w:author="Dinesh N" w:date="2024-06-22T23:33:00Z" w16du:dateUtc="2024-06-22T18:03:00Z">
                  <w:rPr>
                    <w:rFonts w:ascii="Aptos Narrow" w:eastAsia="Times New Roman" w:hAnsi="Aptos Narrow"/>
                    <w:b/>
                    <w:bCs/>
                    <w:color w:val="FF0066"/>
                    <w:sz w:val="24"/>
                    <w:szCs w:val="24"/>
                    <w:lang w:eastAsia="en-US"/>
                  </w:rPr>
                </w:rPrChange>
              </w:rPr>
              <w:t>8 – 7 – 8</w:t>
            </w:r>
          </w:p>
        </w:tc>
      </w:tr>
      <w:tr w:rsidR="004B50FA" w:rsidRPr="004B50FA" w14:paraId="311F53B4" w14:textId="77777777" w:rsidTr="009527F1">
        <w:trPr>
          <w:trHeight w:val="315"/>
        </w:trPr>
        <w:tc>
          <w:tcPr>
            <w:tcW w:w="1795" w:type="dxa"/>
            <w:tcBorders>
              <w:top w:val="nil"/>
              <w:left w:val="single" w:sz="4" w:space="0" w:color="auto"/>
              <w:bottom w:val="single" w:sz="4" w:space="0" w:color="auto"/>
              <w:right w:val="single" w:sz="4" w:space="0" w:color="auto"/>
            </w:tcBorders>
            <w:shd w:val="clear" w:color="000000" w:fill="D9E1F2"/>
            <w:noWrap/>
            <w:vAlign w:val="center"/>
            <w:hideMark/>
          </w:tcPr>
          <w:p w14:paraId="778F2640" w14:textId="2038D9C6" w:rsidR="004B50FA" w:rsidRPr="003B13B9" w:rsidRDefault="007E0B45" w:rsidP="004B50FA">
            <w:pPr>
              <w:spacing w:after="0" w:line="240" w:lineRule="auto"/>
              <w:jc w:val="center"/>
              <w:rPr>
                <w:rFonts w:ascii="Aptos Narrow" w:eastAsia="Times New Roman" w:hAnsi="Aptos Narrow"/>
                <w:b/>
                <w:bCs/>
                <w:color w:val="375623"/>
                <w:sz w:val="28"/>
                <w:szCs w:val="28"/>
                <w:lang w:eastAsia="en-US"/>
                <w:rPrChange w:id="1177" w:author="Dinesh N" w:date="2024-06-22T23:33:00Z" w16du:dateUtc="2024-06-22T18:03:00Z">
                  <w:rPr>
                    <w:rFonts w:ascii="Aptos Narrow" w:eastAsia="Times New Roman" w:hAnsi="Aptos Narrow"/>
                    <w:b/>
                    <w:bCs/>
                    <w:color w:val="375623"/>
                    <w:sz w:val="24"/>
                    <w:szCs w:val="24"/>
                    <w:lang w:eastAsia="en-US"/>
                  </w:rPr>
                </w:rPrChange>
              </w:rPr>
            </w:pPr>
            <w:r w:rsidRPr="003B13B9">
              <w:rPr>
                <w:rFonts w:ascii="Aptos Narrow" w:eastAsia="Times New Roman" w:hAnsi="Aptos Narrow"/>
                <w:b/>
                <w:bCs/>
                <w:color w:val="375623"/>
                <w:sz w:val="28"/>
                <w:szCs w:val="28"/>
                <w:lang w:eastAsia="en-US"/>
                <w:rPrChange w:id="1178" w:author="Dinesh N" w:date="2024-06-22T23:33:00Z" w16du:dateUtc="2024-06-22T18:03:00Z">
                  <w:rPr>
                    <w:rFonts w:ascii="Aptos Narrow" w:eastAsia="Times New Roman" w:hAnsi="Aptos Narrow"/>
                    <w:b/>
                    <w:bCs/>
                    <w:color w:val="375623"/>
                    <w:sz w:val="24"/>
                    <w:szCs w:val="24"/>
                    <w:lang w:eastAsia="en-US"/>
                  </w:rPr>
                </w:rPrChange>
              </w:rPr>
              <w:t>17-3-1923</w:t>
            </w:r>
          </w:p>
        </w:tc>
        <w:tc>
          <w:tcPr>
            <w:tcW w:w="4455" w:type="dxa"/>
            <w:tcBorders>
              <w:top w:val="nil"/>
              <w:left w:val="nil"/>
              <w:bottom w:val="single" w:sz="4" w:space="0" w:color="auto"/>
              <w:right w:val="single" w:sz="4" w:space="0" w:color="auto"/>
            </w:tcBorders>
            <w:shd w:val="clear" w:color="000000" w:fill="D9E1F2"/>
            <w:vAlign w:val="center"/>
          </w:tcPr>
          <w:p w14:paraId="49BB4A54" w14:textId="5F297809" w:rsidR="004B50FA" w:rsidRPr="003B13B9" w:rsidRDefault="00902DEB" w:rsidP="004B50FA">
            <w:pPr>
              <w:spacing w:after="0" w:line="240" w:lineRule="auto"/>
              <w:jc w:val="center"/>
              <w:rPr>
                <w:rFonts w:ascii="Aptos Narrow" w:eastAsia="Times New Roman" w:hAnsi="Aptos Narrow"/>
                <w:b/>
                <w:bCs/>
                <w:color w:val="375623"/>
                <w:sz w:val="28"/>
                <w:szCs w:val="28"/>
                <w:lang w:eastAsia="en-US"/>
                <w:rPrChange w:id="1179" w:author="Dinesh N" w:date="2024-06-22T23:33:00Z" w16du:dateUtc="2024-06-22T18:03:00Z">
                  <w:rPr>
                    <w:rFonts w:ascii="Aptos Narrow" w:eastAsia="Times New Roman" w:hAnsi="Aptos Narrow"/>
                    <w:b/>
                    <w:bCs/>
                    <w:color w:val="375623"/>
                    <w:sz w:val="24"/>
                    <w:szCs w:val="24"/>
                    <w:lang w:eastAsia="en-US"/>
                  </w:rPr>
                </w:rPrChange>
              </w:rPr>
            </w:pPr>
            <w:r w:rsidRPr="003B13B9">
              <w:rPr>
                <w:rFonts w:ascii="Aptos Narrow" w:eastAsia="Times New Roman" w:hAnsi="Aptos Narrow"/>
                <w:b/>
                <w:bCs/>
                <w:color w:val="375623"/>
                <w:sz w:val="28"/>
                <w:szCs w:val="28"/>
                <w:lang w:eastAsia="en-US"/>
                <w:rPrChange w:id="1180" w:author="Dinesh N" w:date="2024-06-22T23:33:00Z" w16du:dateUtc="2024-06-22T18:03:00Z">
                  <w:rPr>
                    <w:rFonts w:ascii="Aptos Narrow" w:eastAsia="Times New Roman" w:hAnsi="Aptos Narrow"/>
                    <w:b/>
                    <w:bCs/>
                    <w:color w:val="375623"/>
                    <w:sz w:val="24"/>
                    <w:szCs w:val="24"/>
                    <w:lang w:eastAsia="en-US"/>
                  </w:rPr>
                </w:rPrChange>
              </w:rPr>
              <w:t>8 – 3 – 6</w:t>
            </w:r>
          </w:p>
        </w:tc>
      </w:tr>
    </w:tbl>
    <w:p w14:paraId="0C3F9900" w14:textId="77777777" w:rsidR="003B13B9" w:rsidRDefault="003B13B9" w:rsidP="004D5470">
      <w:pPr>
        <w:rPr>
          <w:ins w:id="1181" w:author="Dinesh N" w:date="2024-06-22T23:33:00Z" w16du:dateUtc="2024-06-22T18:03:00Z"/>
          <w:rFonts w:ascii="Aptos Narrow" w:hAnsi="Aptos Narrow"/>
          <w:b/>
          <w:bCs/>
          <w:color w:val="00204F"/>
          <w:sz w:val="28"/>
          <w:szCs w:val="28"/>
        </w:rPr>
      </w:pPr>
    </w:p>
    <w:p w14:paraId="429C8DC6" w14:textId="78AFD307" w:rsidR="00DC4924" w:rsidRPr="003B13B9" w:rsidRDefault="00320664" w:rsidP="004D5470">
      <w:pPr>
        <w:rPr>
          <w:ins w:id="1182" w:author="Sandhya T" w:date="2024-06-18T22:31:00Z" w16du:dateUtc="2024-06-18T17:01:00Z"/>
          <w:rFonts w:ascii="Aptos Narrow" w:hAnsi="Aptos Narrow"/>
          <w:b/>
          <w:bCs/>
          <w:color w:val="00204F"/>
          <w:sz w:val="28"/>
          <w:szCs w:val="28"/>
          <w:rPrChange w:id="1183" w:author="Dinesh N" w:date="2024-06-22T23:33:00Z" w16du:dateUtc="2024-06-22T18:03:00Z">
            <w:rPr>
              <w:ins w:id="1184" w:author="Sandhya T" w:date="2024-06-18T22:31:00Z" w16du:dateUtc="2024-06-18T17:01:00Z"/>
              <w:rFonts w:ascii="Aptos Narrow" w:hAnsi="Aptos Narrow"/>
              <w:b/>
              <w:bCs/>
              <w:color w:val="00204F"/>
              <w:sz w:val="24"/>
              <w:szCs w:val="24"/>
            </w:rPr>
          </w:rPrChange>
        </w:rPr>
      </w:pPr>
      <w:r w:rsidRPr="003B13B9">
        <w:rPr>
          <w:rFonts w:ascii="Aptos Narrow" w:hAnsi="Aptos Narrow"/>
          <w:b/>
          <w:bCs/>
          <w:color w:val="00204F"/>
          <w:sz w:val="28"/>
          <w:szCs w:val="28"/>
          <w:rPrChange w:id="1185" w:author="Dinesh N" w:date="2024-06-22T23:33:00Z" w16du:dateUtc="2024-06-22T18:03:00Z">
            <w:rPr>
              <w:rFonts w:ascii="Aptos Narrow" w:hAnsi="Aptos Narrow"/>
              <w:b/>
              <w:bCs/>
              <w:color w:val="00204F"/>
              <w:sz w:val="24"/>
              <w:szCs w:val="24"/>
            </w:rPr>
          </w:rPrChange>
        </w:rPr>
        <w:t>As</w:t>
      </w:r>
      <w:ins w:id="1186" w:author="Sandhya T" w:date="2024-06-18T22:28:00Z" w16du:dateUtc="2024-06-18T16:58:00Z">
        <w:r w:rsidR="00775D2A" w:rsidRPr="003B13B9">
          <w:rPr>
            <w:rFonts w:ascii="Aptos Narrow" w:hAnsi="Aptos Narrow"/>
            <w:b/>
            <w:bCs/>
            <w:color w:val="00204F"/>
            <w:sz w:val="28"/>
            <w:szCs w:val="28"/>
            <w:rPrChange w:id="1187" w:author="Dinesh N" w:date="2024-06-22T23:33:00Z" w16du:dateUtc="2024-06-22T18:03:00Z">
              <w:rPr>
                <w:rFonts w:ascii="Aptos Narrow" w:hAnsi="Aptos Narrow"/>
                <w:b/>
                <w:bCs/>
                <w:color w:val="00204F"/>
                <w:sz w:val="24"/>
                <w:szCs w:val="24"/>
              </w:rPr>
            </w:rPrChange>
          </w:rPr>
          <w:t xml:space="preserve"> in</w:t>
        </w:r>
      </w:ins>
      <w:r w:rsidRPr="003B13B9">
        <w:rPr>
          <w:rFonts w:ascii="Aptos Narrow" w:hAnsi="Aptos Narrow"/>
          <w:b/>
          <w:bCs/>
          <w:color w:val="00204F"/>
          <w:sz w:val="28"/>
          <w:szCs w:val="28"/>
          <w:rPrChange w:id="1188" w:author="Dinesh N" w:date="2024-06-22T23:33:00Z" w16du:dateUtc="2024-06-22T18:03:00Z">
            <w:rPr>
              <w:rFonts w:ascii="Aptos Narrow" w:hAnsi="Aptos Narrow"/>
              <w:b/>
              <w:bCs/>
              <w:color w:val="00204F"/>
              <w:sz w:val="24"/>
              <w:szCs w:val="24"/>
            </w:rPr>
          </w:rPrChange>
        </w:rPr>
        <w:t xml:space="preserve"> above given DOB </w:t>
      </w:r>
      <w:r w:rsidR="00FF7666" w:rsidRPr="003B13B9">
        <w:rPr>
          <w:rFonts w:ascii="Aptos Narrow" w:hAnsi="Aptos Narrow"/>
          <w:b/>
          <w:bCs/>
          <w:color w:val="00204F"/>
          <w:sz w:val="28"/>
          <w:szCs w:val="28"/>
          <w:rPrChange w:id="1189" w:author="Dinesh N" w:date="2024-06-22T23:33:00Z" w16du:dateUtc="2024-06-22T18:03:00Z">
            <w:rPr>
              <w:rFonts w:ascii="Aptos Narrow" w:hAnsi="Aptos Narrow"/>
              <w:b/>
              <w:bCs/>
              <w:color w:val="00204F"/>
              <w:sz w:val="24"/>
              <w:szCs w:val="24"/>
            </w:rPr>
          </w:rPrChange>
        </w:rPr>
        <w:t xml:space="preserve">, there is a combination of Number </w:t>
      </w:r>
      <w:r w:rsidR="00D77B8C" w:rsidRPr="003B13B9">
        <w:rPr>
          <w:rFonts w:ascii="Aptos Narrow" w:hAnsi="Aptos Narrow"/>
          <w:b/>
          <w:bCs/>
          <w:color w:val="00204F"/>
          <w:sz w:val="28"/>
          <w:szCs w:val="28"/>
          <w:rPrChange w:id="1190" w:author="Dinesh N" w:date="2024-06-22T23:33:00Z" w16du:dateUtc="2024-06-22T18:03:00Z">
            <w:rPr>
              <w:rFonts w:ascii="Aptos Narrow" w:hAnsi="Aptos Narrow"/>
              <w:b/>
              <w:bCs/>
              <w:color w:val="00204F"/>
              <w:sz w:val="24"/>
              <w:szCs w:val="24"/>
            </w:rPr>
          </w:rPrChange>
        </w:rPr>
        <w:t xml:space="preserve">1, 2, </w:t>
      </w:r>
      <w:r w:rsidR="00FF7666" w:rsidRPr="003B13B9">
        <w:rPr>
          <w:rFonts w:ascii="Aptos Narrow" w:hAnsi="Aptos Narrow"/>
          <w:b/>
          <w:bCs/>
          <w:color w:val="00204F"/>
          <w:sz w:val="28"/>
          <w:szCs w:val="28"/>
          <w:rPrChange w:id="1191" w:author="Dinesh N" w:date="2024-06-22T23:33:00Z" w16du:dateUtc="2024-06-22T18:03:00Z">
            <w:rPr>
              <w:rFonts w:ascii="Aptos Narrow" w:hAnsi="Aptos Narrow"/>
              <w:b/>
              <w:bCs/>
              <w:color w:val="00204F"/>
              <w:sz w:val="24"/>
              <w:szCs w:val="24"/>
            </w:rPr>
          </w:rPrChange>
        </w:rPr>
        <w:t>3, 6, 8</w:t>
      </w:r>
      <w:r w:rsidR="00C70CE8" w:rsidRPr="003B13B9">
        <w:rPr>
          <w:rFonts w:ascii="Aptos Narrow" w:hAnsi="Aptos Narrow"/>
          <w:b/>
          <w:bCs/>
          <w:color w:val="00204F"/>
          <w:sz w:val="28"/>
          <w:szCs w:val="28"/>
          <w:rPrChange w:id="1192" w:author="Dinesh N" w:date="2024-06-22T23:33:00Z" w16du:dateUtc="2024-06-22T18:03:00Z">
            <w:rPr>
              <w:rFonts w:ascii="Aptos Narrow" w:hAnsi="Aptos Narrow"/>
              <w:b/>
              <w:bCs/>
              <w:color w:val="00204F"/>
              <w:sz w:val="24"/>
              <w:szCs w:val="24"/>
            </w:rPr>
          </w:rPrChange>
        </w:rPr>
        <w:t xml:space="preserve"> and 9. If </w:t>
      </w:r>
      <w:del w:id="1193" w:author="Sandhya T" w:date="2024-06-18T22:31:00Z" w16du:dateUtc="2024-06-18T17:01:00Z">
        <w:r w:rsidR="00C70CE8" w:rsidRPr="003B13B9" w:rsidDel="00775D2A">
          <w:rPr>
            <w:rFonts w:ascii="Aptos Narrow" w:hAnsi="Aptos Narrow"/>
            <w:b/>
            <w:bCs/>
            <w:color w:val="00204F"/>
            <w:sz w:val="28"/>
            <w:szCs w:val="28"/>
            <w:rPrChange w:id="1194" w:author="Dinesh N" w:date="2024-06-22T23:33:00Z" w16du:dateUtc="2024-06-22T18:03:00Z">
              <w:rPr>
                <w:rFonts w:ascii="Aptos Narrow" w:hAnsi="Aptos Narrow"/>
                <w:b/>
                <w:bCs/>
                <w:color w:val="00204F"/>
                <w:sz w:val="24"/>
                <w:szCs w:val="24"/>
              </w:rPr>
            </w:rPrChange>
          </w:rPr>
          <w:delText xml:space="preserve">atleast </w:delText>
        </w:r>
      </w:del>
      <w:ins w:id="1195" w:author="Sandhya T" w:date="2024-06-18T22:31:00Z" w16du:dateUtc="2024-06-18T17:01:00Z">
        <w:r w:rsidR="00775D2A" w:rsidRPr="003B13B9">
          <w:rPr>
            <w:rFonts w:ascii="Aptos Narrow" w:hAnsi="Aptos Narrow"/>
            <w:b/>
            <w:bCs/>
            <w:color w:val="00204F"/>
            <w:sz w:val="28"/>
            <w:szCs w:val="28"/>
            <w:rPrChange w:id="1196" w:author="Dinesh N" w:date="2024-06-22T23:33:00Z" w16du:dateUtc="2024-06-22T18:03:00Z">
              <w:rPr>
                <w:rFonts w:ascii="Aptos Narrow" w:hAnsi="Aptos Narrow"/>
                <w:b/>
                <w:bCs/>
                <w:color w:val="00204F"/>
                <w:sz w:val="24"/>
                <w:szCs w:val="24"/>
              </w:rPr>
            </w:rPrChange>
          </w:rPr>
          <w:t xml:space="preserve">any of the </w:t>
        </w:r>
      </w:ins>
      <w:r w:rsidR="00C70CE8" w:rsidRPr="003B13B9">
        <w:rPr>
          <w:rFonts w:ascii="Aptos Narrow" w:hAnsi="Aptos Narrow"/>
          <w:b/>
          <w:bCs/>
          <w:color w:val="00204F"/>
          <w:sz w:val="28"/>
          <w:szCs w:val="28"/>
          <w:rPrChange w:id="1197" w:author="Dinesh N" w:date="2024-06-22T23:33:00Z" w16du:dateUtc="2024-06-22T18:03:00Z">
            <w:rPr>
              <w:rFonts w:ascii="Aptos Narrow" w:hAnsi="Aptos Narrow"/>
              <w:b/>
              <w:bCs/>
              <w:color w:val="00204F"/>
              <w:sz w:val="24"/>
              <w:szCs w:val="24"/>
            </w:rPr>
          </w:rPrChange>
        </w:rPr>
        <w:t>2 digit</w:t>
      </w:r>
      <w:ins w:id="1198" w:author="Sandhya T" w:date="2024-06-18T22:29:00Z" w16du:dateUtc="2024-06-18T16:59:00Z">
        <w:r w:rsidR="00775D2A" w:rsidRPr="003B13B9">
          <w:rPr>
            <w:rFonts w:ascii="Aptos Narrow" w:hAnsi="Aptos Narrow"/>
            <w:b/>
            <w:bCs/>
            <w:color w:val="00204F"/>
            <w:sz w:val="28"/>
            <w:szCs w:val="28"/>
            <w:rPrChange w:id="1199" w:author="Dinesh N" w:date="2024-06-22T23:33:00Z" w16du:dateUtc="2024-06-22T18:03:00Z">
              <w:rPr>
                <w:rFonts w:ascii="Aptos Narrow" w:hAnsi="Aptos Narrow"/>
                <w:b/>
                <w:bCs/>
                <w:color w:val="00204F"/>
                <w:sz w:val="24"/>
                <w:szCs w:val="24"/>
              </w:rPr>
            </w:rPrChange>
          </w:rPr>
          <w:t>s</w:t>
        </w:r>
      </w:ins>
      <w:r w:rsidR="00C70CE8" w:rsidRPr="003B13B9">
        <w:rPr>
          <w:rFonts w:ascii="Aptos Narrow" w:hAnsi="Aptos Narrow"/>
          <w:b/>
          <w:bCs/>
          <w:color w:val="00204F"/>
          <w:sz w:val="28"/>
          <w:szCs w:val="28"/>
          <w:rPrChange w:id="1200" w:author="Dinesh N" w:date="2024-06-22T23:33:00Z" w16du:dateUtc="2024-06-22T18:03:00Z">
            <w:rPr>
              <w:rFonts w:ascii="Aptos Narrow" w:hAnsi="Aptos Narrow"/>
              <w:b/>
              <w:bCs/>
              <w:color w:val="00204F"/>
              <w:sz w:val="24"/>
              <w:szCs w:val="24"/>
            </w:rPr>
          </w:rPrChange>
        </w:rPr>
        <w:t xml:space="preserve"> </w:t>
      </w:r>
      <w:del w:id="1201" w:author="Sandhya T" w:date="2024-06-18T22:29:00Z" w16du:dateUtc="2024-06-18T16:59:00Z">
        <w:r w:rsidR="00C70CE8" w:rsidRPr="003B13B9" w:rsidDel="00775D2A">
          <w:rPr>
            <w:rFonts w:ascii="Aptos Narrow" w:hAnsi="Aptos Narrow"/>
            <w:b/>
            <w:bCs/>
            <w:color w:val="00204F"/>
            <w:sz w:val="28"/>
            <w:szCs w:val="28"/>
            <w:rPrChange w:id="1202" w:author="Dinesh N" w:date="2024-06-22T23:33:00Z" w16du:dateUtc="2024-06-22T18:03:00Z">
              <w:rPr>
                <w:rFonts w:ascii="Aptos Narrow" w:hAnsi="Aptos Narrow"/>
                <w:b/>
                <w:bCs/>
                <w:color w:val="00204F"/>
                <w:sz w:val="24"/>
                <w:szCs w:val="24"/>
              </w:rPr>
            </w:rPrChange>
          </w:rPr>
          <w:delText xml:space="preserve">is </w:delText>
        </w:r>
      </w:del>
      <w:ins w:id="1203" w:author="Sandhya T" w:date="2024-06-18T22:29:00Z" w16du:dateUtc="2024-06-18T16:59:00Z">
        <w:r w:rsidR="00775D2A" w:rsidRPr="003B13B9">
          <w:rPr>
            <w:rFonts w:ascii="Aptos Narrow" w:hAnsi="Aptos Narrow"/>
            <w:b/>
            <w:bCs/>
            <w:color w:val="00204F"/>
            <w:sz w:val="28"/>
            <w:szCs w:val="28"/>
            <w:rPrChange w:id="1204" w:author="Dinesh N" w:date="2024-06-22T23:33:00Z" w16du:dateUtc="2024-06-22T18:03:00Z">
              <w:rPr>
                <w:rFonts w:ascii="Aptos Narrow" w:hAnsi="Aptos Narrow"/>
                <w:b/>
                <w:bCs/>
                <w:color w:val="00204F"/>
                <w:sz w:val="24"/>
                <w:szCs w:val="24"/>
              </w:rPr>
            </w:rPrChange>
          </w:rPr>
          <w:t xml:space="preserve">are </w:t>
        </w:r>
      </w:ins>
      <w:r w:rsidR="00C70CE8" w:rsidRPr="003B13B9">
        <w:rPr>
          <w:rFonts w:ascii="Aptos Narrow" w:hAnsi="Aptos Narrow"/>
          <w:b/>
          <w:bCs/>
          <w:color w:val="00204F"/>
          <w:sz w:val="28"/>
          <w:szCs w:val="28"/>
          <w:rPrChange w:id="1205" w:author="Dinesh N" w:date="2024-06-22T23:33:00Z" w16du:dateUtc="2024-06-22T18:03:00Z">
            <w:rPr>
              <w:rFonts w:ascii="Aptos Narrow" w:hAnsi="Aptos Narrow"/>
              <w:b/>
              <w:bCs/>
              <w:color w:val="00204F"/>
              <w:sz w:val="24"/>
              <w:szCs w:val="24"/>
            </w:rPr>
          </w:rPrChange>
        </w:rPr>
        <w:t xml:space="preserve">present </w:t>
      </w:r>
      <w:r w:rsidR="00583A46" w:rsidRPr="003B13B9">
        <w:rPr>
          <w:rFonts w:ascii="Aptos Narrow" w:hAnsi="Aptos Narrow"/>
          <w:b/>
          <w:bCs/>
          <w:color w:val="00204F"/>
          <w:sz w:val="28"/>
          <w:szCs w:val="28"/>
          <w:rPrChange w:id="1206" w:author="Dinesh N" w:date="2024-06-22T23:33:00Z" w16du:dateUtc="2024-06-22T18:03:00Z">
            <w:rPr>
              <w:rFonts w:ascii="Aptos Narrow" w:hAnsi="Aptos Narrow"/>
              <w:b/>
              <w:bCs/>
              <w:color w:val="00204F"/>
              <w:sz w:val="24"/>
              <w:szCs w:val="24"/>
            </w:rPr>
          </w:rPrChange>
        </w:rPr>
        <w:t>in</w:t>
      </w:r>
      <w:r w:rsidR="00C70CE8" w:rsidRPr="003B13B9">
        <w:rPr>
          <w:rFonts w:ascii="Aptos Narrow" w:hAnsi="Aptos Narrow"/>
          <w:b/>
          <w:bCs/>
          <w:color w:val="00204F"/>
          <w:sz w:val="28"/>
          <w:szCs w:val="28"/>
          <w:rPrChange w:id="1207" w:author="Dinesh N" w:date="2024-06-22T23:33:00Z" w16du:dateUtc="2024-06-22T18:03:00Z">
            <w:rPr>
              <w:rFonts w:ascii="Aptos Narrow" w:hAnsi="Aptos Narrow"/>
              <w:b/>
              <w:bCs/>
              <w:color w:val="00204F"/>
              <w:sz w:val="24"/>
              <w:szCs w:val="24"/>
            </w:rPr>
          </w:rPrChange>
        </w:rPr>
        <w:t xml:space="preserve"> our DOB</w:t>
      </w:r>
      <w:ins w:id="1208" w:author="Sandhya T" w:date="2024-06-18T22:31:00Z" w16du:dateUtc="2024-06-18T17:01:00Z">
        <w:r w:rsidR="00775D2A" w:rsidRPr="003B13B9">
          <w:rPr>
            <w:rFonts w:ascii="Aptos Narrow" w:hAnsi="Aptos Narrow"/>
            <w:b/>
            <w:bCs/>
            <w:color w:val="00204F"/>
            <w:sz w:val="28"/>
            <w:szCs w:val="28"/>
            <w:rPrChange w:id="1209" w:author="Dinesh N" w:date="2024-06-22T23:33:00Z" w16du:dateUtc="2024-06-22T18:03:00Z">
              <w:rPr>
                <w:rFonts w:ascii="Aptos Narrow" w:hAnsi="Aptos Narrow"/>
                <w:b/>
                <w:bCs/>
                <w:color w:val="00204F"/>
                <w:sz w:val="24"/>
                <w:szCs w:val="24"/>
              </w:rPr>
            </w:rPrChange>
          </w:rPr>
          <w:t>,</w:t>
        </w:r>
      </w:ins>
      <w:r w:rsidR="00C70CE8" w:rsidRPr="003B13B9">
        <w:rPr>
          <w:rFonts w:ascii="Aptos Narrow" w:hAnsi="Aptos Narrow"/>
          <w:b/>
          <w:bCs/>
          <w:color w:val="00204F"/>
          <w:sz w:val="28"/>
          <w:szCs w:val="28"/>
          <w:rPrChange w:id="1210" w:author="Dinesh N" w:date="2024-06-22T23:33:00Z" w16du:dateUtc="2024-06-22T18:03:00Z">
            <w:rPr>
              <w:rFonts w:ascii="Aptos Narrow" w:hAnsi="Aptos Narrow"/>
              <w:b/>
              <w:bCs/>
              <w:color w:val="00204F"/>
              <w:sz w:val="24"/>
              <w:szCs w:val="24"/>
            </w:rPr>
          </w:rPrChange>
        </w:rPr>
        <w:t xml:space="preserve"> then delay in Marriage is possible.</w:t>
      </w:r>
    </w:p>
    <w:p w14:paraId="096B9E5A" w14:textId="77777777" w:rsidR="00775D2A" w:rsidRDefault="00775D2A" w:rsidP="004D5470">
      <w:pPr>
        <w:rPr>
          <w:ins w:id="1211" w:author="Dinesh N" w:date="2024-06-22T23:33:00Z" w16du:dateUtc="2024-06-22T18:03:00Z"/>
          <w:rFonts w:ascii="Aptos Narrow" w:hAnsi="Aptos Narrow"/>
          <w:b/>
          <w:bCs/>
          <w:color w:val="00204F"/>
          <w:sz w:val="24"/>
          <w:szCs w:val="24"/>
        </w:rPr>
      </w:pPr>
    </w:p>
    <w:p w14:paraId="632A7BF5" w14:textId="77777777" w:rsidR="003B13B9" w:rsidRDefault="003B13B9" w:rsidP="004D5470">
      <w:pPr>
        <w:rPr>
          <w:ins w:id="1212" w:author="Dinesh N" w:date="2024-06-22T23:33:00Z" w16du:dateUtc="2024-06-22T18:03:00Z"/>
          <w:rFonts w:ascii="Aptos Narrow" w:hAnsi="Aptos Narrow"/>
          <w:b/>
          <w:bCs/>
          <w:color w:val="00204F"/>
          <w:sz w:val="24"/>
          <w:szCs w:val="24"/>
        </w:rPr>
      </w:pPr>
    </w:p>
    <w:p w14:paraId="5744C14B" w14:textId="77777777" w:rsidR="003B13B9" w:rsidRDefault="003B13B9" w:rsidP="004D5470">
      <w:pPr>
        <w:rPr>
          <w:ins w:id="1213" w:author="Dinesh N" w:date="2024-06-22T23:33:00Z" w16du:dateUtc="2024-06-22T18:03:00Z"/>
          <w:rFonts w:ascii="Aptos Narrow" w:hAnsi="Aptos Narrow"/>
          <w:b/>
          <w:bCs/>
          <w:color w:val="00204F"/>
          <w:sz w:val="24"/>
          <w:szCs w:val="24"/>
        </w:rPr>
      </w:pPr>
    </w:p>
    <w:p w14:paraId="4DA476CD" w14:textId="77777777" w:rsidR="003B13B9" w:rsidRPr="00B57B12" w:rsidRDefault="003B13B9" w:rsidP="004D5470">
      <w:pPr>
        <w:rPr>
          <w:rFonts w:ascii="Aptos Narrow" w:hAnsi="Aptos Narrow"/>
          <w:b/>
          <w:bCs/>
          <w:color w:val="00204F"/>
          <w:sz w:val="24"/>
          <w:szCs w:val="24"/>
        </w:rPr>
      </w:pPr>
    </w:p>
    <w:p w14:paraId="1993F299" w14:textId="4F620066" w:rsidR="00C407B4" w:rsidRPr="001645E6" w:rsidRDefault="000736E5" w:rsidP="001645E6">
      <w:pPr>
        <w:jc w:val="center"/>
        <w:rPr>
          <w:rFonts w:ascii="Arial Black" w:eastAsia="Arial Black" w:hAnsi="Arial Black" w:cs="Arial Black"/>
          <w:b/>
          <w:color w:val="A20000"/>
          <w:sz w:val="28"/>
          <w:szCs w:val="28"/>
          <w:u w:val="single"/>
        </w:rPr>
      </w:pPr>
      <w:r w:rsidRPr="00327938">
        <w:rPr>
          <w:rFonts w:ascii="Arial Black" w:eastAsia="Arial Black" w:hAnsi="Arial Black" w:cs="Arial Black"/>
          <w:b/>
          <w:color w:val="A20000"/>
          <w:sz w:val="28"/>
          <w:szCs w:val="28"/>
          <w:u w:val="single"/>
        </w:rPr>
        <w:t>FRIENDLY MONTH</w:t>
      </w:r>
      <w:r w:rsidR="004B2F99">
        <w:rPr>
          <w:rFonts w:ascii="Arial Black" w:eastAsia="Arial Black" w:hAnsi="Arial Black" w:cs="Arial Black"/>
          <w:b/>
          <w:color w:val="A20000"/>
          <w:sz w:val="28"/>
          <w:szCs w:val="28"/>
          <w:u w:val="single"/>
        </w:rPr>
        <w:t>S</w:t>
      </w:r>
    </w:p>
    <w:tbl>
      <w:tblPr>
        <w:tblW w:w="9188" w:type="dxa"/>
        <w:tblInd w:w="93" w:type="dxa"/>
        <w:tblLayout w:type="fixed"/>
        <w:tblLook w:val="0400" w:firstRow="0" w:lastRow="0" w:firstColumn="0" w:lastColumn="0" w:noHBand="0" w:noVBand="1"/>
      </w:tblPr>
      <w:tblGrid>
        <w:gridCol w:w="1946"/>
        <w:gridCol w:w="1579"/>
        <w:gridCol w:w="5663"/>
      </w:tblGrid>
      <w:tr w:rsidR="00C407B4" w14:paraId="2D9B50F6" w14:textId="77777777" w:rsidTr="00BC5984">
        <w:trPr>
          <w:trHeight w:val="301"/>
        </w:trPr>
        <w:tc>
          <w:tcPr>
            <w:tcW w:w="1946" w:type="dxa"/>
            <w:tcBorders>
              <w:top w:val="single" w:sz="4" w:space="0" w:color="000000"/>
              <w:left w:val="single" w:sz="4" w:space="0" w:color="000000"/>
              <w:bottom w:val="single" w:sz="4" w:space="0" w:color="000000"/>
              <w:right w:val="single" w:sz="4" w:space="0" w:color="000000"/>
            </w:tcBorders>
            <w:vAlign w:val="bottom"/>
          </w:tcPr>
          <w:p w14:paraId="5BCE8763" w14:textId="77777777" w:rsidR="00C407B4" w:rsidRDefault="00C407B4" w:rsidP="00BC5984">
            <w:pPr>
              <w:spacing w:after="0" w:line="240" w:lineRule="auto"/>
              <w:jc w:val="center"/>
              <w:rPr>
                <w:rFonts w:ascii="Overlock" w:eastAsia="Overlock" w:hAnsi="Overlock" w:cs="Overlock"/>
                <w:b/>
                <w:color w:val="ED0000"/>
                <w:sz w:val="24"/>
                <w:szCs w:val="24"/>
              </w:rPr>
            </w:pPr>
            <w:r>
              <w:rPr>
                <w:rFonts w:ascii="Overlock" w:eastAsia="Overlock" w:hAnsi="Overlock" w:cs="Overlock"/>
                <w:b/>
                <w:color w:val="ED0000"/>
                <w:sz w:val="24"/>
                <w:szCs w:val="24"/>
              </w:rPr>
              <w:t>MONTH</w:t>
            </w:r>
          </w:p>
        </w:tc>
        <w:tc>
          <w:tcPr>
            <w:tcW w:w="1579" w:type="dxa"/>
            <w:tcBorders>
              <w:top w:val="single" w:sz="4" w:space="0" w:color="000000"/>
              <w:left w:val="nil"/>
              <w:bottom w:val="single" w:sz="4" w:space="0" w:color="000000"/>
              <w:right w:val="single" w:sz="4" w:space="0" w:color="000000"/>
            </w:tcBorders>
            <w:vAlign w:val="bottom"/>
          </w:tcPr>
          <w:p w14:paraId="1D2CB676" w14:textId="77777777" w:rsidR="00C407B4" w:rsidRDefault="00C407B4" w:rsidP="00BC5984">
            <w:pPr>
              <w:spacing w:after="0" w:line="240" w:lineRule="auto"/>
              <w:jc w:val="center"/>
              <w:rPr>
                <w:rFonts w:ascii="Overlock" w:eastAsia="Overlock" w:hAnsi="Overlock" w:cs="Overlock"/>
                <w:b/>
                <w:color w:val="ED0000"/>
                <w:sz w:val="24"/>
                <w:szCs w:val="24"/>
              </w:rPr>
            </w:pPr>
            <w:r>
              <w:rPr>
                <w:rFonts w:ascii="Overlock" w:eastAsia="Overlock" w:hAnsi="Overlock" w:cs="Overlock"/>
                <w:b/>
                <w:color w:val="ED0000"/>
                <w:sz w:val="24"/>
                <w:szCs w:val="24"/>
              </w:rPr>
              <w:t>PLANET</w:t>
            </w:r>
          </w:p>
        </w:tc>
        <w:tc>
          <w:tcPr>
            <w:tcW w:w="5663" w:type="dxa"/>
            <w:tcBorders>
              <w:top w:val="single" w:sz="4" w:space="0" w:color="000000"/>
              <w:left w:val="nil"/>
              <w:bottom w:val="single" w:sz="4" w:space="0" w:color="000000"/>
              <w:right w:val="single" w:sz="4" w:space="0" w:color="000000"/>
            </w:tcBorders>
            <w:vAlign w:val="bottom"/>
          </w:tcPr>
          <w:p w14:paraId="57608A02" w14:textId="38DE9B65" w:rsidR="00C407B4" w:rsidRDefault="000A7D8C" w:rsidP="00BC5984">
            <w:pPr>
              <w:spacing w:after="0" w:line="240" w:lineRule="auto"/>
              <w:jc w:val="center"/>
              <w:rPr>
                <w:rFonts w:ascii="Overlock" w:eastAsia="Overlock" w:hAnsi="Overlock" w:cs="Overlock"/>
                <w:b/>
                <w:color w:val="ED0000"/>
                <w:sz w:val="24"/>
                <w:szCs w:val="24"/>
              </w:rPr>
            </w:pPr>
            <w:r>
              <w:rPr>
                <w:rFonts w:ascii="Overlock" w:eastAsia="Overlock" w:hAnsi="Overlock" w:cs="Overlock"/>
                <w:b/>
                <w:color w:val="ED0000"/>
                <w:sz w:val="24"/>
                <w:szCs w:val="24"/>
              </w:rPr>
              <w:t>FRIENDLY</w:t>
            </w:r>
            <w:r w:rsidR="00C407B4">
              <w:rPr>
                <w:rFonts w:ascii="Overlock" w:eastAsia="Overlock" w:hAnsi="Overlock" w:cs="Overlock"/>
                <w:b/>
                <w:color w:val="ED0000"/>
                <w:sz w:val="24"/>
                <w:szCs w:val="24"/>
              </w:rPr>
              <w:t xml:space="preserve"> MONTHS </w:t>
            </w:r>
          </w:p>
        </w:tc>
      </w:tr>
      <w:tr w:rsidR="00C407B4" w14:paraId="2F4B1D68" w14:textId="77777777" w:rsidTr="00BC5984">
        <w:trPr>
          <w:trHeight w:val="301"/>
        </w:trPr>
        <w:tc>
          <w:tcPr>
            <w:tcW w:w="1946" w:type="dxa"/>
            <w:tcBorders>
              <w:top w:val="nil"/>
              <w:left w:val="single" w:sz="4" w:space="0" w:color="000000"/>
              <w:bottom w:val="single" w:sz="4" w:space="0" w:color="000000"/>
              <w:right w:val="single" w:sz="4" w:space="0" w:color="000000"/>
            </w:tcBorders>
            <w:vAlign w:val="bottom"/>
          </w:tcPr>
          <w:p w14:paraId="3A7DA5DD"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January</w:t>
            </w:r>
          </w:p>
        </w:tc>
        <w:tc>
          <w:tcPr>
            <w:tcW w:w="1579" w:type="dxa"/>
            <w:tcBorders>
              <w:top w:val="nil"/>
              <w:left w:val="nil"/>
              <w:bottom w:val="single" w:sz="4" w:space="0" w:color="000000"/>
              <w:right w:val="single" w:sz="4" w:space="0" w:color="000000"/>
            </w:tcBorders>
            <w:vAlign w:val="bottom"/>
          </w:tcPr>
          <w:p w14:paraId="0150E77B"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Saturn</w:t>
            </w:r>
          </w:p>
        </w:tc>
        <w:tc>
          <w:tcPr>
            <w:tcW w:w="5663" w:type="dxa"/>
            <w:tcBorders>
              <w:top w:val="nil"/>
              <w:left w:val="nil"/>
              <w:bottom w:val="single" w:sz="4" w:space="0" w:color="000000"/>
              <w:right w:val="single" w:sz="4" w:space="0" w:color="000000"/>
            </w:tcBorders>
            <w:vAlign w:val="bottom"/>
          </w:tcPr>
          <w:p w14:paraId="17CD0525"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January, April, July, October</w:t>
            </w:r>
          </w:p>
        </w:tc>
      </w:tr>
      <w:tr w:rsidR="00C407B4" w14:paraId="4E41AFE7" w14:textId="77777777" w:rsidTr="00BC5984">
        <w:trPr>
          <w:trHeight w:val="301"/>
        </w:trPr>
        <w:tc>
          <w:tcPr>
            <w:tcW w:w="1946" w:type="dxa"/>
            <w:tcBorders>
              <w:top w:val="nil"/>
              <w:left w:val="single" w:sz="4" w:space="0" w:color="000000"/>
              <w:bottom w:val="single" w:sz="4" w:space="0" w:color="000000"/>
              <w:right w:val="single" w:sz="4" w:space="0" w:color="000000"/>
            </w:tcBorders>
            <w:vAlign w:val="bottom"/>
          </w:tcPr>
          <w:p w14:paraId="6FB3F043"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February</w:t>
            </w:r>
          </w:p>
        </w:tc>
        <w:tc>
          <w:tcPr>
            <w:tcW w:w="1579" w:type="dxa"/>
            <w:tcBorders>
              <w:top w:val="nil"/>
              <w:left w:val="nil"/>
              <w:bottom w:val="single" w:sz="4" w:space="0" w:color="000000"/>
              <w:right w:val="single" w:sz="4" w:space="0" w:color="000000"/>
            </w:tcBorders>
            <w:vAlign w:val="bottom"/>
          </w:tcPr>
          <w:p w14:paraId="65153BDA"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Saturn</w:t>
            </w:r>
          </w:p>
        </w:tc>
        <w:tc>
          <w:tcPr>
            <w:tcW w:w="5663" w:type="dxa"/>
            <w:tcBorders>
              <w:top w:val="nil"/>
              <w:left w:val="nil"/>
              <w:bottom w:val="single" w:sz="4" w:space="0" w:color="000000"/>
              <w:right w:val="single" w:sz="4" w:space="0" w:color="000000"/>
            </w:tcBorders>
            <w:vAlign w:val="bottom"/>
          </w:tcPr>
          <w:p w14:paraId="7AA60604"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February, May, August, November</w:t>
            </w:r>
          </w:p>
        </w:tc>
      </w:tr>
      <w:tr w:rsidR="00C407B4" w14:paraId="55CAD749" w14:textId="77777777" w:rsidTr="00BC5984">
        <w:trPr>
          <w:trHeight w:val="301"/>
        </w:trPr>
        <w:tc>
          <w:tcPr>
            <w:tcW w:w="1946" w:type="dxa"/>
            <w:tcBorders>
              <w:top w:val="nil"/>
              <w:left w:val="single" w:sz="4" w:space="0" w:color="000000"/>
              <w:bottom w:val="single" w:sz="4" w:space="0" w:color="000000"/>
              <w:right w:val="single" w:sz="4" w:space="0" w:color="000000"/>
            </w:tcBorders>
            <w:vAlign w:val="bottom"/>
          </w:tcPr>
          <w:p w14:paraId="490612D9"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March</w:t>
            </w:r>
          </w:p>
        </w:tc>
        <w:tc>
          <w:tcPr>
            <w:tcW w:w="1579" w:type="dxa"/>
            <w:tcBorders>
              <w:top w:val="nil"/>
              <w:left w:val="nil"/>
              <w:bottom w:val="single" w:sz="4" w:space="0" w:color="000000"/>
              <w:right w:val="single" w:sz="4" w:space="0" w:color="000000"/>
            </w:tcBorders>
            <w:vAlign w:val="bottom"/>
          </w:tcPr>
          <w:p w14:paraId="090DF82F"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Jupiter</w:t>
            </w:r>
          </w:p>
        </w:tc>
        <w:tc>
          <w:tcPr>
            <w:tcW w:w="5663" w:type="dxa"/>
            <w:tcBorders>
              <w:top w:val="nil"/>
              <w:left w:val="nil"/>
              <w:bottom w:val="single" w:sz="4" w:space="0" w:color="000000"/>
              <w:right w:val="single" w:sz="4" w:space="0" w:color="000000"/>
            </w:tcBorders>
            <w:vAlign w:val="bottom"/>
          </w:tcPr>
          <w:p w14:paraId="77F6E562"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March, June, September, December</w:t>
            </w:r>
          </w:p>
        </w:tc>
      </w:tr>
      <w:tr w:rsidR="00C407B4" w14:paraId="525DE104" w14:textId="77777777" w:rsidTr="00BC5984">
        <w:trPr>
          <w:trHeight w:val="301"/>
        </w:trPr>
        <w:tc>
          <w:tcPr>
            <w:tcW w:w="1946" w:type="dxa"/>
            <w:tcBorders>
              <w:top w:val="nil"/>
              <w:left w:val="single" w:sz="4" w:space="0" w:color="000000"/>
              <w:bottom w:val="single" w:sz="4" w:space="0" w:color="000000"/>
              <w:right w:val="single" w:sz="4" w:space="0" w:color="000000"/>
            </w:tcBorders>
            <w:vAlign w:val="bottom"/>
          </w:tcPr>
          <w:p w14:paraId="61B200EE"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April</w:t>
            </w:r>
          </w:p>
        </w:tc>
        <w:tc>
          <w:tcPr>
            <w:tcW w:w="1579" w:type="dxa"/>
            <w:tcBorders>
              <w:top w:val="nil"/>
              <w:left w:val="nil"/>
              <w:bottom w:val="single" w:sz="4" w:space="0" w:color="000000"/>
              <w:right w:val="single" w:sz="4" w:space="0" w:color="000000"/>
            </w:tcBorders>
            <w:vAlign w:val="bottom"/>
          </w:tcPr>
          <w:p w14:paraId="04DA9C81"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Mars</w:t>
            </w:r>
          </w:p>
        </w:tc>
        <w:tc>
          <w:tcPr>
            <w:tcW w:w="5663" w:type="dxa"/>
            <w:tcBorders>
              <w:top w:val="nil"/>
              <w:left w:val="nil"/>
              <w:bottom w:val="single" w:sz="4" w:space="0" w:color="000000"/>
              <w:right w:val="single" w:sz="4" w:space="0" w:color="000000"/>
            </w:tcBorders>
            <w:vAlign w:val="bottom"/>
          </w:tcPr>
          <w:p w14:paraId="51B2C5DF"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April, July, October, January</w:t>
            </w:r>
          </w:p>
        </w:tc>
      </w:tr>
      <w:tr w:rsidR="00C407B4" w14:paraId="13DDB566" w14:textId="77777777" w:rsidTr="00BC5984">
        <w:trPr>
          <w:trHeight w:val="301"/>
        </w:trPr>
        <w:tc>
          <w:tcPr>
            <w:tcW w:w="1946" w:type="dxa"/>
            <w:tcBorders>
              <w:top w:val="nil"/>
              <w:left w:val="single" w:sz="4" w:space="0" w:color="000000"/>
              <w:bottom w:val="single" w:sz="4" w:space="0" w:color="000000"/>
              <w:right w:val="single" w:sz="4" w:space="0" w:color="000000"/>
            </w:tcBorders>
            <w:vAlign w:val="bottom"/>
          </w:tcPr>
          <w:p w14:paraId="768E2A98"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May</w:t>
            </w:r>
          </w:p>
        </w:tc>
        <w:tc>
          <w:tcPr>
            <w:tcW w:w="1579" w:type="dxa"/>
            <w:tcBorders>
              <w:top w:val="nil"/>
              <w:left w:val="nil"/>
              <w:bottom w:val="single" w:sz="4" w:space="0" w:color="000000"/>
              <w:right w:val="single" w:sz="4" w:space="0" w:color="000000"/>
            </w:tcBorders>
            <w:vAlign w:val="bottom"/>
          </w:tcPr>
          <w:p w14:paraId="470508BF"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Venus</w:t>
            </w:r>
          </w:p>
        </w:tc>
        <w:tc>
          <w:tcPr>
            <w:tcW w:w="5663" w:type="dxa"/>
            <w:tcBorders>
              <w:top w:val="nil"/>
              <w:left w:val="nil"/>
              <w:bottom w:val="single" w:sz="4" w:space="0" w:color="000000"/>
              <w:right w:val="single" w:sz="4" w:space="0" w:color="000000"/>
            </w:tcBorders>
            <w:vAlign w:val="bottom"/>
          </w:tcPr>
          <w:p w14:paraId="272D6739"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May, August, November, February</w:t>
            </w:r>
          </w:p>
        </w:tc>
      </w:tr>
      <w:tr w:rsidR="00C407B4" w14:paraId="6526784A" w14:textId="77777777" w:rsidTr="00BC5984">
        <w:trPr>
          <w:trHeight w:val="301"/>
        </w:trPr>
        <w:tc>
          <w:tcPr>
            <w:tcW w:w="1946" w:type="dxa"/>
            <w:tcBorders>
              <w:top w:val="nil"/>
              <w:left w:val="single" w:sz="4" w:space="0" w:color="000000"/>
              <w:bottom w:val="single" w:sz="4" w:space="0" w:color="000000"/>
              <w:right w:val="single" w:sz="4" w:space="0" w:color="000000"/>
            </w:tcBorders>
            <w:vAlign w:val="bottom"/>
          </w:tcPr>
          <w:p w14:paraId="3B84CCAB"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June</w:t>
            </w:r>
          </w:p>
        </w:tc>
        <w:tc>
          <w:tcPr>
            <w:tcW w:w="1579" w:type="dxa"/>
            <w:tcBorders>
              <w:top w:val="nil"/>
              <w:left w:val="nil"/>
              <w:bottom w:val="single" w:sz="4" w:space="0" w:color="000000"/>
              <w:right w:val="single" w:sz="4" w:space="0" w:color="000000"/>
            </w:tcBorders>
            <w:vAlign w:val="bottom"/>
          </w:tcPr>
          <w:p w14:paraId="70AC81F4"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Mercury</w:t>
            </w:r>
          </w:p>
        </w:tc>
        <w:tc>
          <w:tcPr>
            <w:tcW w:w="5663" w:type="dxa"/>
            <w:tcBorders>
              <w:top w:val="nil"/>
              <w:left w:val="nil"/>
              <w:bottom w:val="single" w:sz="4" w:space="0" w:color="000000"/>
              <w:right w:val="single" w:sz="4" w:space="0" w:color="000000"/>
            </w:tcBorders>
            <w:vAlign w:val="bottom"/>
          </w:tcPr>
          <w:p w14:paraId="25025292"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June, September, December, March</w:t>
            </w:r>
          </w:p>
        </w:tc>
      </w:tr>
      <w:tr w:rsidR="00C407B4" w14:paraId="7F4FFB65" w14:textId="77777777" w:rsidTr="00BC5984">
        <w:trPr>
          <w:trHeight w:val="301"/>
        </w:trPr>
        <w:tc>
          <w:tcPr>
            <w:tcW w:w="1946" w:type="dxa"/>
            <w:tcBorders>
              <w:top w:val="nil"/>
              <w:left w:val="single" w:sz="4" w:space="0" w:color="000000"/>
              <w:bottom w:val="single" w:sz="4" w:space="0" w:color="000000"/>
              <w:right w:val="single" w:sz="4" w:space="0" w:color="000000"/>
            </w:tcBorders>
            <w:vAlign w:val="bottom"/>
          </w:tcPr>
          <w:p w14:paraId="0FE19324"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July</w:t>
            </w:r>
          </w:p>
        </w:tc>
        <w:tc>
          <w:tcPr>
            <w:tcW w:w="1579" w:type="dxa"/>
            <w:tcBorders>
              <w:top w:val="nil"/>
              <w:left w:val="nil"/>
              <w:bottom w:val="single" w:sz="4" w:space="0" w:color="000000"/>
              <w:right w:val="single" w:sz="4" w:space="0" w:color="000000"/>
            </w:tcBorders>
            <w:vAlign w:val="bottom"/>
          </w:tcPr>
          <w:p w14:paraId="5BD680E7"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Moon</w:t>
            </w:r>
          </w:p>
        </w:tc>
        <w:tc>
          <w:tcPr>
            <w:tcW w:w="5663" w:type="dxa"/>
            <w:tcBorders>
              <w:top w:val="nil"/>
              <w:left w:val="nil"/>
              <w:bottom w:val="single" w:sz="4" w:space="0" w:color="000000"/>
              <w:right w:val="single" w:sz="4" w:space="0" w:color="000000"/>
            </w:tcBorders>
            <w:vAlign w:val="bottom"/>
          </w:tcPr>
          <w:p w14:paraId="4F1BF9EE"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July, October, January, April</w:t>
            </w:r>
          </w:p>
        </w:tc>
      </w:tr>
      <w:tr w:rsidR="00C407B4" w14:paraId="5C3133AC" w14:textId="77777777" w:rsidTr="00BC5984">
        <w:trPr>
          <w:trHeight w:val="301"/>
        </w:trPr>
        <w:tc>
          <w:tcPr>
            <w:tcW w:w="1946" w:type="dxa"/>
            <w:tcBorders>
              <w:top w:val="nil"/>
              <w:left w:val="single" w:sz="4" w:space="0" w:color="000000"/>
              <w:bottom w:val="single" w:sz="4" w:space="0" w:color="000000"/>
              <w:right w:val="single" w:sz="4" w:space="0" w:color="000000"/>
            </w:tcBorders>
            <w:vAlign w:val="bottom"/>
          </w:tcPr>
          <w:p w14:paraId="3A6C4D06"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August</w:t>
            </w:r>
          </w:p>
        </w:tc>
        <w:tc>
          <w:tcPr>
            <w:tcW w:w="1579" w:type="dxa"/>
            <w:tcBorders>
              <w:top w:val="nil"/>
              <w:left w:val="nil"/>
              <w:bottom w:val="single" w:sz="4" w:space="0" w:color="000000"/>
              <w:right w:val="single" w:sz="4" w:space="0" w:color="000000"/>
            </w:tcBorders>
            <w:vAlign w:val="bottom"/>
          </w:tcPr>
          <w:p w14:paraId="67D3B86B"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Sun</w:t>
            </w:r>
          </w:p>
        </w:tc>
        <w:tc>
          <w:tcPr>
            <w:tcW w:w="5663" w:type="dxa"/>
            <w:tcBorders>
              <w:top w:val="nil"/>
              <w:left w:val="nil"/>
              <w:bottom w:val="single" w:sz="4" w:space="0" w:color="000000"/>
              <w:right w:val="single" w:sz="4" w:space="0" w:color="000000"/>
            </w:tcBorders>
            <w:vAlign w:val="bottom"/>
          </w:tcPr>
          <w:p w14:paraId="4056C786"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August, November, February, May</w:t>
            </w:r>
          </w:p>
        </w:tc>
      </w:tr>
      <w:tr w:rsidR="00C407B4" w14:paraId="18C728A7" w14:textId="77777777" w:rsidTr="00BC5984">
        <w:trPr>
          <w:trHeight w:val="301"/>
        </w:trPr>
        <w:tc>
          <w:tcPr>
            <w:tcW w:w="1946" w:type="dxa"/>
            <w:tcBorders>
              <w:top w:val="nil"/>
              <w:left w:val="single" w:sz="4" w:space="0" w:color="000000"/>
              <w:bottom w:val="single" w:sz="4" w:space="0" w:color="000000"/>
              <w:right w:val="single" w:sz="4" w:space="0" w:color="000000"/>
            </w:tcBorders>
            <w:vAlign w:val="bottom"/>
          </w:tcPr>
          <w:p w14:paraId="66983F13"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September</w:t>
            </w:r>
          </w:p>
        </w:tc>
        <w:tc>
          <w:tcPr>
            <w:tcW w:w="1579" w:type="dxa"/>
            <w:tcBorders>
              <w:top w:val="nil"/>
              <w:left w:val="nil"/>
              <w:bottom w:val="single" w:sz="4" w:space="0" w:color="000000"/>
              <w:right w:val="single" w:sz="4" w:space="0" w:color="000000"/>
            </w:tcBorders>
            <w:vAlign w:val="bottom"/>
          </w:tcPr>
          <w:p w14:paraId="79B8A3D3"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Mercury</w:t>
            </w:r>
          </w:p>
        </w:tc>
        <w:tc>
          <w:tcPr>
            <w:tcW w:w="5663" w:type="dxa"/>
            <w:tcBorders>
              <w:top w:val="nil"/>
              <w:left w:val="nil"/>
              <w:bottom w:val="single" w:sz="4" w:space="0" w:color="000000"/>
              <w:right w:val="single" w:sz="4" w:space="0" w:color="000000"/>
            </w:tcBorders>
            <w:vAlign w:val="bottom"/>
          </w:tcPr>
          <w:p w14:paraId="3B71D362"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September, December, March, June</w:t>
            </w:r>
          </w:p>
        </w:tc>
      </w:tr>
      <w:tr w:rsidR="00C407B4" w14:paraId="2CB8D394" w14:textId="77777777" w:rsidTr="00BC5984">
        <w:trPr>
          <w:trHeight w:val="301"/>
        </w:trPr>
        <w:tc>
          <w:tcPr>
            <w:tcW w:w="1946" w:type="dxa"/>
            <w:tcBorders>
              <w:top w:val="nil"/>
              <w:left w:val="single" w:sz="4" w:space="0" w:color="000000"/>
              <w:bottom w:val="single" w:sz="4" w:space="0" w:color="000000"/>
              <w:right w:val="single" w:sz="4" w:space="0" w:color="000000"/>
            </w:tcBorders>
            <w:vAlign w:val="bottom"/>
          </w:tcPr>
          <w:p w14:paraId="2B6F3E2D"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October</w:t>
            </w:r>
          </w:p>
        </w:tc>
        <w:tc>
          <w:tcPr>
            <w:tcW w:w="1579" w:type="dxa"/>
            <w:tcBorders>
              <w:top w:val="nil"/>
              <w:left w:val="nil"/>
              <w:bottom w:val="single" w:sz="4" w:space="0" w:color="000000"/>
              <w:right w:val="single" w:sz="4" w:space="0" w:color="000000"/>
            </w:tcBorders>
            <w:vAlign w:val="bottom"/>
          </w:tcPr>
          <w:p w14:paraId="65B0FDF7"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Venus</w:t>
            </w:r>
          </w:p>
        </w:tc>
        <w:tc>
          <w:tcPr>
            <w:tcW w:w="5663" w:type="dxa"/>
            <w:tcBorders>
              <w:top w:val="nil"/>
              <w:left w:val="nil"/>
              <w:bottom w:val="single" w:sz="4" w:space="0" w:color="000000"/>
              <w:right w:val="single" w:sz="4" w:space="0" w:color="000000"/>
            </w:tcBorders>
            <w:vAlign w:val="bottom"/>
          </w:tcPr>
          <w:p w14:paraId="520BE0B8"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October, January, April, July</w:t>
            </w:r>
          </w:p>
        </w:tc>
      </w:tr>
      <w:tr w:rsidR="00C407B4" w14:paraId="34BB3884" w14:textId="77777777" w:rsidTr="00BC5984">
        <w:trPr>
          <w:trHeight w:val="301"/>
        </w:trPr>
        <w:tc>
          <w:tcPr>
            <w:tcW w:w="1946" w:type="dxa"/>
            <w:tcBorders>
              <w:top w:val="nil"/>
              <w:left w:val="single" w:sz="4" w:space="0" w:color="000000"/>
              <w:bottom w:val="single" w:sz="4" w:space="0" w:color="000000"/>
              <w:right w:val="single" w:sz="4" w:space="0" w:color="000000"/>
            </w:tcBorders>
            <w:vAlign w:val="bottom"/>
          </w:tcPr>
          <w:p w14:paraId="49999B59"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lastRenderedPageBreak/>
              <w:t>November</w:t>
            </w:r>
          </w:p>
        </w:tc>
        <w:tc>
          <w:tcPr>
            <w:tcW w:w="1579" w:type="dxa"/>
            <w:tcBorders>
              <w:top w:val="nil"/>
              <w:left w:val="nil"/>
              <w:bottom w:val="single" w:sz="4" w:space="0" w:color="000000"/>
              <w:right w:val="single" w:sz="4" w:space="0" w:color="000000"/>
            </w:tcBorders>
            <w:vAlign w:val="bottom"/>
          </w:tcPr>
          <w:p w14:paraId="24E98338"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Mars</w:t>
            </w:r>
          </w:p>
        </w:tc>
        <w:tc>
          <w:tcPr>
            <w:tcW w:w="5663" w:type="dxa"/>
            <w:tcBorders>
              <w:top w:val="nil"/>
              <w:left w:val="nil"/>
              <w:bottom w:val="single" w:sz="4" w:space="0" w:color="000000"/>
              <w:right w:val="single" w:sz="4" w:space="0" w:color="000000"/>
            </w:tcBorders>
            <w:vAlign w:val="bottom"/>
          </w:tcPr>
          <w:p w14:paraId="2D5BC5AD"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November, February, May, August</w:t>
            </w:r>
          </w:p>
        </w:tc>
      </w:tr>
      <w:tr w:rsidR="00C407B4" w14:paraId="1630BBE3" w14:textId="77777777" w:rsidTr="00BC5984">
        <w:trPr>
          <w:trHeight w:val="301"/>
        </w:trPr>
        <w:tc>
          <w:tcPr>
            <w:tcW w:w="1946" w:type="dxa"/>
            <w:tcBorders>
              <w:top w:val="nil"/>
              <w:left w:val="single" w:sz="4" w:space="0" w:color="000000"/>
              <w:bottom w:val="single" w:sz="4" w:space="0" w:color="000000"/>
              <w:right w:val="single" w:sz="4" w:space="0" w:color="000000"/>
            </w:tcBorders>
            <w:vAlign w:val="bottom"/>
          </w:tcPr>
          <w:p w14:paraId="0D74026A"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December</w:t>
            </w:r>
          </w:p>
        </w:tc>
        <w:tc>
          <w:tcPr>
            <w:tcW w:w="1579" w:type="dxa"/>
            <w:tcBorders>
              <w:top w:val="nil"/>
              <w:left w:val="nil"/>
              <w:bottom w:val="single" w:sz="4" w:space="0" w:color="000000"/>
              <w:right w:val="single" w:sz="4" w:space="0" w:color="000000"/>
            </w:tcBorders>
            <w:vAlign w:val="bottom"/>
          </w:tcPr>
          <w:p w14:paraId="368D438C"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Jupiter</w:t>
            </w:r>
          </w:p>
        </w:tc>
        <w:tc>
          <w:tcPr>
            <w:tcW w:w="5663" w:type="dxa"/>
            <w:tcBorders>
              <w:top w:val="nil"/>
              <w:left w:val="nil"/>
              <w:bottom w:val="single" w:sz="4" w:space="0" w:color="000000"/>
              <w:right w:val="single" w:sz="4" w:space="0" w:color="000000"/>
            </w:tcBorders>
            <w:vAlign w:val="bottom"/>
          </w:tcPr>
          <w:p w14:paraId="64651DAF" w14:textId="77777777" w:rsidR="00C407B4" w:rsidRDefault="00C407B4" w:rsidP="00BC5984">
            <w:pPr>
              <w:spacing w:after="0" w:line="240" w:lineRule="auto"/>
              <w:jc w:val="center"/>
              <w:rPr>
                <w:rFonts w:ascii="Book Antiqua" w:eastAsia="Book Antiqua" w:hAnsi="Book Antiqua" w:cs="Book Antiqua"/>
                <w:b/>
                <w:color w:val="002465"/>
                <w:sz w:val="24"/>
                <w:szCs w:val="24"/>
              </w:rPr>
            </w:pPr>
            <w:r>
              <w:rPr>
                <w:rFonts w:ascii="Book Antiqua" w:eastAsia="Book Antiqua" w:hAnsi="Book Antiqua" w:cs="Book Antiqua"/>
                <w:b/>
                <w:color w:val="002465"/>
                <w:sz w:val="24"/>
                <w:szCs w:val="24"/>
              </w:rPr>
              <w:t>December, March, June, September</w:t>
            </w:r>
          </w:p>
        </w:tc>
      </w:tr>
    </w:tbl>
    <w:p w14:paraId="68E12ACD" w14:textId="77777777" w:rsidR="003E0EA0" w:rsidRDefault="003E0EA0" w:rsidP="00AD3480">
      <w:pPr>
        <w:jc w:val="center"/>
        <w:rPr>
          <w:ins w:id="1214" w:author="Dinesh N" w:date="2024-06-27T16:06:00Z" w16du:dateUtc="2024-06-27T10:36:00Z"/>
          <w:rFonts w:ascii="Arial Black" w:hAnsi="Arial Black"/>
          <w:b/>
          <w:color w:val="A20000"/>
          <w:sz w:val="28"/>
          <w:szCs w:val="28"/>
          <w:u w:val="single"/>
        </w:rPr>
      </w:pPr>
    </w:p>
    <w:p w14:paraId="23090AC9" w14:textId="01605D1F" w:rsidR="00C407B4" w:rsidRPr="00327938" w:rsidRDefault="00C407B4" w:rsidP="00AD3480">
      <w:pPr>
        <w:jc w:val="center"/>
        <w:rPr>
          <w:rFonts w:ascii="Arial Black" w:hAnsi="Arial Black"/>
          <w:b/>
          <w:color w:val="A20000"/>
          <w:sz w:val="28"/>
          <w:szCs w:val="28"/>
          <w:u w:val="single"/>
        </w:rPr>
      </w:pPr>
      <w:r w:rsidRPr="00327938">
        <w:rPr>
          <w:rFonts w:ascii="Arial Black" w:hAnsi="Arial Black"/>
          <w:b/>
          <w:color w:val="A20000"/>
          <w:sz w:val="28"/>
          <w:szCs w:val="28"/>
          <w:u w:val="single"/>
        </w:rPr>
        <w:t>RAASHI AND 4 ELEMENTS</w:t>
      </w:r>
    </w:p>
    <w:tbl>
      <w:tblPr>
        <w:tblW w:w="9200" w:type="dxa"/>
        <w:tblInd w:w="93" w:type="dxa"/>
        <w:tblLayout w:type="fixed"/>
        <w:tblLook w:val="0400" w:firstRow="0" w:lastRow="0" w:firstColumn="0" w:lastColumn="0" w:noHBand="0" w:noVBand="1"/>
      </w:tblPr>
      <w:tblGrid>
        <w:gridCol w:w="1300"/>
        <w:gridCol w:w="7900"/>
      </w:tblGrid>
      <w:tr w:rsidR="00C407B4" w14:paraId="44054E7A" w14:textId="77777777" w:rsidTr="00BC5984">
        <w:trPr>
          <w:trHeight w:val="300"/>
        </w:trPr>
        <w:tc>
          <w:tcPr>
            <w:tcW w:w="1300" w:type="dxa"/>
            <w:tcBorders>
              <w:top w:val="single" w:sz="4" w:space="0" w:color="000000"/>
              <w:left w:val="single" w:sz="4" w:space="0" w:color="000000"/>
              <w:bottom w:val="single" w:sz="4" w:space="0" w:color="000000"/>
              <w:right w:val="single" w:sz="4" w:space="0" w:color="000000"/>
            </w:tcBorders>
            <w:vAlign w:val="bottom"/>
          </w:tcPr>
          <w:p w14:paraId="2CEF90AB" w14:textId="37BB1124" w:rsidR="00C407B4" w:rsidRDefault="001674CC" w:rsidP="001674CC">
            <w:pPr>
              <w:spacing w:after="0" w:line="480" w:lineRule="auto"/>
              <w:rPr>
                <w:rFonts w:ascii="Bodoni" w:eastAsia="Bodoni" w:hAnsi="Bodoni" w:cs="Bodoni"/>
                <w:b/>
                <w:color w:val="501000"/>
                <w:sz w:val="28"/>
                <w:szCs w:val="28"/>
              </w:rPr>
            </w:pPr>
            <w:r>
              <w:rPr>
                <w:rFonts w:ascii="Bodoni" w:eastAsia="Bodoni" w:hAnsi="Bodoni" w:cs="Bodoni"/>
                <w:b/>
                <w:color w:val="501000"/>
                <w:sz w:val="28"/>
                <w:szCs w:val="28"/>
              </w:rPr>
              <w:t xml:space="preserve">    </w:t>
            </w:r>
            <w:r w:rsidR="00C407B4">
              <w:rPr>
                <w:rFonts w:ascii="Bodoni" w:eastAsia="Bodoni" w:hAnsi="Bodoni" w:cs="Bodoni"/>
                <w:b/>
                <w:color w:val="501000"/>
                <w:sz w:val="28"/>
                <w:szCs w:val="28"/>
              </w:rPr>
              <w:t>FIRE</w:t>
            </w:r>
          </w:p>
        </w:tc>
        <w:tc>
          <w:tcPr>
            <w:tcW w:w="7900" w:type="dxa"/>
            <w:tcBorders>
              <w:top w:val="single" w:sz="4" w:space="0" w:color="000000"/>
              <w:left w:val="nil"/>
              <w:bottom w:val="single" w:sz="4" w:space="0" w:color="000000"/>
              <w:right w:val="single" w:sz="4" w:space="0" w:color="000000"/>
            </w:tcBorders>
            <w:vAlign w:val="bottom"/>
          </w:tcPr>
          <w:p w14:paraId="5B4566C2" w14:textId="214B0CB7" w:rsidR="00801889" w:rsidRDefault="00C407B4" w:rsidP="00BC5984">
            <w:pPr>
              <w:spacing w:after="0" w:line="240" w:lineRule="auto"/>
              <w:rPr>
                <w:rFonts w:ascii="Bodoni" w:eastAsia="Bodoni" w:hAnsi="Bodoni" w:cs="Bodoni"/>
                <w:b/>
                <w:color w:val="501000"/>
                <w:sz w:val="28"/>
                <w:szCs w:val="28"/>
              </w:rPr>
            </w:pPr>
            <w:r>
              <w:rPr>
                <w:rFonts w:ascii="Bodoni" w:eastAsia="Bodoni" w:hAnsi="Bodoni" w:cs="Bodoni"/>
                <w:b/>
                <w:color w:val="501000"/>
                <w:sz w:val="28"/>
                <w:szCs w:val="28"/>
              </w:rPr>
              <w:t>21</w:t>
            </w:r>
            <w:r w:rsidRPr="00775D2A">
              <w:rPr>
                <w:rFonts w:ascii="Bodoni" w:eastAsia="Bodoni" w:hAnsi="Bodoni" w:cs="Bodoni"/>
                <w:b/>
                <w:color w:val="501000"/>
                <w:sz w:val="28"/>
                <w:szCs w:val="28"/>
                <w:vertAlign w:val="superscript"/>
                <w:rPrChange w:id="1215" w:author="Sandhya T" w:date="2024-06-18T22:34:00Z" w16du:dateUtc="2024-06-18T17:04:00Z">
                  <w:rPr>
                    <w:rFonts w:ascii="Bodoni" w:eastAsia="Bodoni" w:hAnsi="Bodoni" w:cs="Bodoni"/>
                    <w:b/>
                    <w:color w:val="501000"/>
                    <w:sz w:val="28"/>
                    <w:szCs w:val="28"/>
                  </w:rPr>
                </w:rPrChange>
              </w:rPr>
              <w:t>st</w:t>
            </w:r>
            <w:r>
              <w:rPr>
                <w:rFonts w:ascii="Bodoni" w:eastAsia="Bodoni" w:hAnsi="Bodoni" w:cs="Bodoni"/>
                <w:b/>
                <w:color w:val="501000"/>
                <w:sz w:val="28"/>
                <w:szCs w:val="28"/>
              </w:rPr>
              <w:t xml:space="preserve"> March </w:t>
            </w:r>
            <w:r w:rsidR="00F25A61">
              <w:rPr>
                <w:rFonts w:ascii="Bodoni" w:eastAsia="Bodoni" w:hAnsi="Bodoni" w:cs="Bodoni"/>
                <w:b/>
                <w:color w:val="501000"/>
                <w:sz w:val="28"/>
                <w:szCs w:val="28"/>
              </w:rPr>
              <w:t xml:space="preserve">       </w:t>
            </w:r>
            <w:r>
              <w:rPr>
                <w:rFonts w:ascii="Bodoni" w:eastAsia="Bodoni" w:hAnsi="Bodoni" w:cs="Bodoni"/>
                <w:b/>
                <w:color w:val="501000"/>
                <w:sz w:val="28"/>
                <w:szCs w:val="28"/>
              </w:rPr>
              <w:t>- 20</w:t>
            </w:r>
            <w:r w:rsidRPr="00775D2A">
              <w:rPr>
                <w:rFonts w:ascii="Bodoni" w:eastAsia="Bodoni" w:hAnsi="Bodoni" w:cs="Bodoni"/>
                <w:b/>
                <w:color w:val="501000"/>
                <w:sz w:val="28"/>
                <w:szCs w:val="28"/>
                <w:vertAlign w:val="superscript"/>
                <w:rPrChange w:id="1216" w:author="Sandhya T" w:date="2024-06-18T22:35:00Z" w16du:dateUtc="2024-06-18T17:05:00Z">
                  <w:rPr>
                    <w:rFonts w:ascii="Bodoni" w:eastAsia="Bodoni" w:hAnsi="Bodoni" w:cs="Bodoni"/>
                    <w:b/>
                    <w:color w:val="501000"/>
                    <w:sz w:val="28"/>
                    <w:szCs w:val="28"/>
                  </w:rPr>
                </w:rPrChange>
              </w:rPr>
              <w:t>th</w:t>
            </w:r>
            <w:r>
              <w:rPr>
                <w:rFonts w:ascii="Bodoni" w:eastAsia="Bodoni" w:hAnsi="Bodoni" w:cs="Bodoni"/>
                <w:b/>
                <w:color w:val="501000"/>
                <w:sz w:val="28"/>
                <w:szCs w:val="28"/>
              </w:rPr>
              <w:t xml:space="preserve"> April</w:t>
            </w:r>
            <w:del w:id="1217" w:author="Sandhya T" w:date="2024-06-18T22:32:00Z" w16du:dateUtc="2024-06-18T17:02:00Z">
              <w:r w:rsidR="00801889" w:rsidDel="00775D2A">
                <w:rPr>
                  <w:rFonts w:ascii="Bodoni" w:eastAsia="Bodoni" w:hAnsi="Bodoni" w:cs="Bodoni"/>
                  <w:b/>
                  <w:color w:val="501000"/>
                  <w:sz w:val="28"/>
                  <w:szCs w:val="28"/>
                </w:rPr>
                <w:delText>.</w:delText>
              </w:r>
            </w:del>
          </w:p>
          <w:p w14:paraId="35B31E3B" w14:textId="390D869F" w:rsidR="00801889" w:rsidRDefault="00C407B4" w:rsidP="00BC5984">
            <w:pPr>
              <w:spacing w:after="0" w:line="240" w:lineRule="auto"/>
              <w:rPr>
                <w:rFonts w:ascii="Bodoni" w:eastAsia="Bodoni" w:hAnsi="Bodoni" w:cs="Bodoni"/>
                <w:b/>
                <w:color w:val="501000"/>
                <w:sz w:val="28"/>
                <w:szCs w:val="28"/>
              </w:rPr>
            </w:pPr>
            <w:r>
              <w:rPr>
                <w:rFonts w:ascii="Bodoni" w:eastAsia="Bodoni" w:hAnsi="Bodoni" w:cs="Bodoni"/>
                <w:b/>
                <w:color w:val="501000"/>
                <w:sz w:val="28"/>
                <w:szCs w:val="28"/>
              </w:rPr>
              <w:t>21</w:t>
            </w:r>
            <w:r w:rsidRPr="00775D2A">
              <w:rPr>
                <w:rFonts w:ascii="Bodoni" w:eastAsia="Bodoni" w:hAnsi="Bodoni" w:cs="Bodoni"/>
                <w:b/>
                <w:color w:val="501000"/>
                <w:sz w:val="28"/>
                <w:szCs w:val="28"/>
                <w:vertAlign w:val="superscript"/>
                <w:rPrChange w:id="1218" w:author="Sandhya T" w:date="2024-06-18T22:34:00Z" w16du:dateUtc="2024-06-18T17:04:00Z">
                  <w:rPr>
                    <w:rFonts w:ascii="Bodoni" w:eastAsia="Bodoni" w:hAnsi="Bodoni" w:cs="Bodoni"/>
                    <w:b/>
                    <w:color w:val="501000"/>
                    <w:sz w:val="28"/>
                    <w:szCs w:val="28"/>
                  </w:rPr>
                </w:rPrChange>
              </w:rPr>
              <w:t>st</w:t>
            </w:r>
            <w:r>
              <w:rPr>
                <w:rFonts w:ascii="Bodoni" w:eastAsia="Bodoni" w:hAnsi="Bodoni" w:cs="Bodoni"/>
                <w:b/>
                <w:color w:val="501000"/>
                <w:sz w:val="28"/>
                <w:szCs w:val="28"/>
              </w:rPr>
              <w:t xml:space="preserve"> July</w:t>
            </w:r>
            <w:r w:rsidR="00F25A61">
              <w:rPr>
                <w:rFonts w:ascii="Bodoni" w:eastAsia="Bodoni" w:hAnsi="Bodoni" w:cs="Bodoni"/>
                <w:b/>
                <w:color w:val="501000"/>
                <w:sz w:val="28"/>
                <w:szCs w:val="28"/>
              </w:rPr>
              <w:t xml:space="preserve">            </w:t>
            </w:r>
            <w:r>
              <w:rPr>
                <w:rFonts w:ascii="Bodoni" w:eastAsia="Bodoni" w:hAnsi="Bodoni" w:cs="Bodoni"/>
                <w:b/>
                <w:color w:val="501000"/>
                <w:sz w:val="28"/>
                <w:szCs w:val="28"/>
              </w:rPr>
              <w:t xml:space="preserve"> - 20</w:t>
            </w:r>
            <w:r w:rsidRPr="00775D2A">
              <w:rPr>
                <w:rFonts w:ascii="Bodoni" w:eastAsia="Bodoni" w:hAnsi="Bodoni" w:cs="Bodoni"/>
                <w:b/>
                <w:color w:val="501000"/>
                <w:sz w:val="28"/>
                <w:szCs w:val="28"/>
                <w:vertAlign w:val="superscript"/>
                <w:rPrChange w:id="1219" w:author="Sandhya T" w:date="2024-06-18T22:35:00Z" w16du:dateUtc="2024-06-18T17:05:00Z">
                  <w:rPr>
                    <w:rFonts w:ascii="Bodoni" w:eastAsia="Bodoni" w:hAnsi="Bodoni" w:cs="Bodoni"/>
                    <w:b/>
                    <w:color w:val="501000"/>
                    <w:sz w:val="28"/>
                    <w:szCs w:val="28"/>
                  </w:rPr>
                </w:rPrChange>
              </w:rPr>
              <w:t>th</w:t>
            </w:r>
            <w:r>
              <w:rPr>
                <w:rFonts w:ascii="Bodoni" w:eastAsia="Bodoni" w:hAnsi="Bodoni" w:cs="Bodoni"/>
                <w:b/>
                <w:color w:val="501000"/>
                <w:sz w:val="28"/>
                <w:szCs w:val="28"/>
              </w:rPr>
              <w:t xml:space="preserve"> August</w:t>
            </w:r>
            <w:del w:id="1220" w:author="Sandhya T" w:date="2024-06-18T22:32:00Z" w16du:dateUtc="2024-06-18T17:02:00Z">
              <w:r w:rsidR="00801889" w:rsidDel="00775D2A">
                <w:rPr>
                  <w:rFonts w:ascii="Bodoni" w:eastAsia="Bodoni" w:hAnsi="Bodoni" w:cs="Bodoni"/>
                  <w:b/>
                  <w:color w:val="501000"/>
                  <w:sz w:val="28"/>
                  <w:szCs w:val="28"/>
                </w:rPr>
                <w:delText>.</w:delText>
              </w:r>
            </w:del>
          </w:p>
          <w:p w14:paraId="7D8DCD2E" w14:textId="05A6EB94" w:rsidR="00C407B4" w:rsidRDefault="00C407B4" w:rsidP="00BC5984">
            <w:pPr>
              <w:spacing w:after="0" w:line="240" w:lineRule="auto"/>
              <w:rPr>
                <w:rFonts w:ascii="Bodoni" w:eastAsia="Bodoni" w:hAnsi="Bodoni" w:cs="Bodoni"/>
                <w:b/>
                <w:color w:val="501000"/>
                <w:sz w:val="28"/>
                <w:szCs w:val="28"/>
              </w:rPr>
            </w:pPr>
            <w:r>
              <w:rPr>
                <w:rFonts w:ascii="Bodoni" w:eastAsia="Bodoni" w:hAnsi="Bodoni" w:cs="Bodoni"/>
                <w:b/>
                <w:color w:val="501000"/>
                <w:sz w:val="28"/>
                <w:szCs w:val="28"/>
              </w:rPr>
              <w:t>21</w:t>
            </w:r>
            <w:r w:rsidRPr="00775D2A">
              <w:rPr>
                <w:rFonts w:ascii="Bodoni" w:eastAsia="Bodoni" w:hAnsi="Bodoni" w:cs="Bodoni"/>
                <w:b/>
                <w:color w:val="501000"/>
                <w:sz w:val="28"/>
                <w:szCs w:val="28"/>
                <w:vertAlign w:val="superscript"/>
                <w:rPrChange w:id="1221" w:author="Sandhya T" w:date="2024-06-18T22:35:00Z" w16du:dateUtc="2024-06-18T17:05:00Z">
                  <w:rPr>
                    <w:rFonts w:ascii="Bodoni" w:eastAsia="Bodoni" w:hAnsi="Bodoni" w:cs="Bodoni"/>
                    <w:b/>
                    <w:color w:val="501000"/>
                    <w:sz w:val="28"/>
                    <w:szCs w:val="28"/>
                  </w:rPr>
                </w:rPrChange>
              </w:rPr>
              <w:t>st</w:t>
            </w:r>
            <w:r>
              <w:rPr>
                <w:rFonts w:ascii="Bodoni" w:eastAsia="Bodoni" w:hAnsi="Bodoni" w:cs="Bodoni"/>
                <w:b/>
                <w:color w:val="501000"/>
                <w:sz w:val="28"/>
                <w:szCs w:val="28"/>
              </w:rPr>
              <w:t xml:space="preserve"> November - 20</w:t>
            </w:r>
            <w:r w:rsidRPr="00775D2A">
              <w:rPr>
                <w:rFonts w:ascii="Bodoni" w:eastAsia="Bodoni" w:hAnsi="Bodoni" w:cs="Bodoni"/>
                <w:b/>
                <w:color w:val="501000"/>
                <w:sz w:val="28"/>
                <w:szCs w:val="28"/>
                <w:vertAlign w:val="superscript"/>
                <w:rPrChange w:id="1222" w:author="Sandhya T" w:date="2024-06-18T22:35:00Z" w16du:dateUtc="2024-06-18T17:05:00Z">
                  <w:rPr>
                    <w:rFonts w:ascii="Bodoni" w:eastAsia="Bodoni" w:hAnsi="Bodoni" w:cs="Bodoni"/>
                    <w:b/>
                    <w:color w:val="501000"/>
                    <w:sz w:val="28"/>
                    <w:szCs w:val="28"/>
                  </w:rPr>
                </w:rPrChange>
              </w:rPr>
              <w:t>th</w:t>
            </w:r>
            <w:r>
              <w:rPr>
                <w:rFonts w:ascii="Bodoni" w:eastAsia="Bodoni" w:hAnsi="Bodoni" w:cs="Bodoni"/>
                <w:b/>
                <w:color w:val="501000"/>
                <w:sz w:val="28"/>
                <w:szCs w:val="28"/>
              </w:rPr>
              <w:t xml:space="preserve"> December</w:t>
            </w:r>
            <w:del w:id="1223" w:author="Sandhya T" w:date="2024-06-18T22:32:00Z" w16du:dateUtc="2024-06-18T17:02:00Z">
              <w:r w:rsidR="00801889" w:rsidDel="00775D2A">
                <w:rPr>
                  <w:rFonts w:ascii="Bodoni" w:eastAsia="Bodoni" w:hAnsi="Bodoni" w:cs="Bodoni"/>
                  <w:b/>
                  <w:color w:val="501000"/>
                  <w:sz w:val="28"/>
                  <w:szCs w:val="28"/>
                </w:rPr>
                <w:delText>.</w:delText>
              </w:r>
            </w:del>
          </w:p>
        </w:tc>
      </w:tr>
      <w:tr w:rsidR="00C407B4" w14:paraId="0262C14C" w14:textId="77777777" w:rsidTr="00BC5984">
        <w:trPr>
          <w:trHeight w:val="300"/>
        </w:trPr>
        <w:tc>
          <w:tcPr>
            <w:tcW w:w="1300" w:type="dxa"/>
            <w:tcBorders>
              <w:top w:val="nil"/>
              <w:left w:val="single" w:sz="4" w:space="0" w:color="000000"/>
              <w:bottom w:val="single" w:sz="4" w:space="0" w:color="000000"/>
              <w:right w:val="single" w:sz="4" w:space="0" w:color="000000"/>
            </w:tcBorders>
            <w:vAlign w:val="bottom"/>
          </w:tcPr>
          <w:p w14:paraId="1AA08666" w14:textId="77777777" w:rsidR="00C407B4" w:rsidRPr="00631544" w:rsidRDefault="00C407B4" w:rsidP="001674CC">
            <w:pPr>
              <w:spacing w:after="0" w:line="480" w:lineRule="auto"/>
              <w:jc w:val="center"/>
              <w:rPr>
                <w:rFonts w:ascii="Bodoni" w:eastAsia="Bodoni" w:hAnsi="Bodoni" w:cs="Bodoni"/>
                <w:b/>
                <w:color w:val="009EDE"/>
                <w:sz w:val="28"/>
                <w:szCs w:val="28"/>
              </w:rPr>
            </w:pPr>
            <w:r w:rsidRPr="00631544">
              <w:rPr>
                <w:rFonts w:ascii="Bodoni" w:eastAsia="Bodoni" w:hAnsi="Bodoni" w:cs="Bodoni"/>
                <w:b/>
                <w:color w:val="009EDE"/>
                <w:sz w:val="28"/>
                <w:szCs w:val="28"/>
              </w:rPr>
              <w:t>EARTH</w:t>
            </w:r>
          </w:p>
        </w:tc>
        <w:tc>
          <w:tcPr>
            <w:tcW w:w="7900" w:type="dxa"/>
            <w:tcBorders>
              <w:top w:val="nil"/>
              <w:left w:val="nil"/>
              <w:bottom w:val="single" w:sz="4" w:space="0" w:color="000000"/>
              <w:right w:val="single" w:sz="4" w:space="0" w:color="000000"/>
            </w:tcBorders>
            <w:vAlign w:val="bottom"/>
          </w:tcPr>
          <w:p w14:paraId="2726FC10" w14:textId="3BB9876F" w:rsidR="00801889" w:rsidRPr="00631544" w:rsidRDefault="00C407B4" w:rsidP="00BC5984">
            <w:pPr>
              <w:spacing w:after="0" w:line="240" w:lineRule="auto"/>
              <w:rPr>
                <w:rFonts w:ascii="Bodoni" w:eastAsia="Bodoni" w:hAnsi="Bodoni" w:cs="Bodoni"/>
                <w:b/>
                <w:color w:val="009EDE"/>
                <w:sz w:val="28"/>
                <w:szCs w:val="28"/>
              </w:rPr>
            </w:pPr>
            <w:r w:rsidRPr="00631544">
              <w:rPr>
                <w:rFonts w:ascii="Bodoni" w:eastAsia="Bodoni" w:hAnsi="Bodoni" w:cs="Bodoni"/>
                <w:b/>
                <w:color w:val="009EDE"/>
                <w:sz w:val="28"/>
                <w:szCs w:val="28"/>
              </w:rPr>
              <w:t>21</w:t>
            </w:r>
            <w:r w:rsidRPr="00775D2A">
              <w:rPr>
                <w:rFonts w:ascii="Bodoni" w:eastAsia="Bodoni" w:hAnsi="Bodoni" w:cs="Bodoni"/>
                <w:b/>
                <w:color w:val="009EDE"/>
                <w:sz w:val="28"/>
                <w:szCs w:val="28"/>
                <w:vertAlign w:val="superscript"/>
                <w:rPrChange w:id="1224" w:author="Sandhya T" w:date="2024-06-18T22:35:00Z" w16du:dateUtc="2024-06-18T17:05:00Z">
                  <w:rPr>
                    <w:rFonts w:ascii="Bodoni" w:eastAsia="Bodoni" w:hAnsi="Bodoni" w:cs="Bodoni"/>
                    <w:b/>
                    <w:color w:val="009EDE"/>
                    <w:sz w:val="28"/>
                    <w:szCs w:val="28"/>
                  </w:rPr>
                </w:rPrChange>
              </w:rPr>
              <w:t>st</w:t>
            </w:r>
            <w:r w:rsidRPr="00631544">
              <w:rPr>
                <w:rFonts w:ascii="Bodoni" w:eastAsia="Bodoni" w:hAnsi="Bodoni" w:cs="Bodoni"/>
                <w:b/>
                <w:color w:val="009EDE"/>
                <w:sz w:val="28"/>
                <w:szCs w:val="28"/>
              </w:rPr>
              <w:t xml:space="preserve"> April</w:t>
            </w:r>
            <w:r w:rsidR="00F25A61">
              <w:rPr>
                <w:rFonts w:ascii="Bodoni" w:eastAsia="Bodoni" w:hAnsi="Bodoni" w:cs="Bodoni"/>
                <w:b/>
                <w:color w:val="009EDE"/>
                <w:sz w:val="28"/>
                <w:szCs w:val="28"/>
              </w:rPr>
              <w:t xml:space="preserve">           </w:t>
            </w:r>
            <w:r w:rsidRPr="00631544">
              <w:rPr>
                <w:rFonts w:ascii="Bodoni" w:eastAsia="Bodoni" w:hAnsi="Bodoni" w:cs="Bodoni"/>
                <w:b/>
                <w:color w:val="009EDE"/>
                <w:sz w:val="28"/>
                <w:szCs w:val="28"/>
              </w:rPr>
              <w:t xml:space="preserve"> - 20</w:t>
            </w:r>
            <w:r w:rsidRPr="00775D2A">
              <w:rPr>
                <w:rFonts w:ascii="Bodoni" w:eastAsia="Bodoni" w:hAnsi="Bodoni" w:cs="Bodoni"/>
                <w:b/>
                <w:color w:val="009EDE"/>
                <w:sz w:val="28"/>
                <w:szCs w:val="28"/>
                <w:vertAlign w:val="superscript"/>
                <w:rPrChange w:id="1225" w:author="Sandhya T" w:date="2024-06-18T22:35:00Z" w16du:dateUtc="2024-06-18T17:05:00Z">
                  <w:rPr>
                    <w:rFonts w:ascii="Bodoni" w:eastAsia="Bodoni" w:hAnsi="Bodoni" w:cs="Bodoni"/>
                    <w:b/>
                    <w:color w:val="009EDE"/>
                    <w:sz w:val="28"/>
                    <w:szCs w:val="28"/>
                  </w:rPr>
                </w:rPrChange>
              </w:rPr>
              <w:t>th</w:t>
            </w:r>
            <w:r w:rsidRPr="00631544">
              <w:rPr>
                <w:rFonts w:ascii="Bodoni" w:eastAsia="Bodoni" w:hAnsi="Bodoni" w:cs="Bodoni"/>
                <w:b/>
                <w:color w:val="009EDE"/>
                <w:sz w:val="28"/>
                <w:szCs w:val="28"/>
              </w:rPr>
              <w:t xml:space="preserve"> May</w:t>
            </w:r>
            <w:del w:id="1226" w:author="Sandhya T" w:date="2024-06-18T22:32:00Z" w16du:dateUtc="2024-06-18T17:02:00Z">
              <w:r w:rsidR="00801889" w:rsidRPr="00631544" w:rsidDel="00775D2A">
                <w:rPr>
                  <w:rFonts w:ascii="Bodoni" w:eastAsia="Bodoni" w:hAnsi="Bodoni" w:cs="Bodoni"/>
                  <w:b/>
                  <w:color w:val="009EDE"/>
                  <w:sz w:val="28"/>
                  <w:szCs w:val="28"/>
                </w:rPr>
                <w:delText>.</w:delText>
              </w:r>
            </w:del>
          </w:p>
          <w:p w14:paraId="4EB0FE74" w14:textId="71346BDB" w:rsidR="00801889" w:rsidRPr="00631544" w:rsidRDefault="00C407B4" w:rsidP="00BC5984">
            <w:pPr>
              <w:spacing w:after="0" w:line="240" w:lineRule="auto"/>
              <w:rPr>
                <w:rFonts w:ascii="Bodoni" w:eastAsia="Bodoni" w:hAnsi="Bodoni" w:cs="Bodoni"/>
                <w:b/>
                <w:color w:val="009EDE"/>
                <w:sz w:val="28"/>
                <w:szCs w:val="28"/>
              </w:rPr>
            </w:pPr>
            <w:r w:rsidRPr="00631544">
              <w:rPr>
                <w:rFonts w:ascii="Bodoni" w:eastAsia="Bodoni" w:hAnsi="Bodoni" w:cs="Bodoni"/>
                <w:b/>
                <w:color w:val="009EDE"/>
                <w:sz w:val="28"/>
                <w:szCs w:val="28"/>
              </w:rPr>
              <w:t>21</w:t>
            </w:r>
            <w:r w:rsidRPr="00775D2A">
              <w:rPr>
                <w:rFonts w:ascii="Bodoni" w:eastAsia="Bodoni" w:hAnsi="Bodoni" w:cs="Bodoni"/>
                <w:b/>
                <w:color w:val="009EDE"/>
                <w:sz w:val="28"/>
                <w:szCs w:val="28"/>
                <w:vertAlign w:val="superscript"/>
                <w:rPrChange w:id="1227" w:author="Sandhya T" w:date="2024-06-18T22:35:00Z" w16du:dateUtc="2024-06-18T17:05:00Z">
                  <w:rPr>
                    <w:rFonts w:ascii="Bodoni" w:eastAsia="Bodoni" w:hAnsi="Bodoni" w:cs="Bodoni"/>
                    <w:b/>
                    <w:color w:val="009EDE"/>
                    <w:sz w:val="28"/>
                    <w:szCs w:val="28"/>
                  </w:rPr>
                </w:rPrChange>
              </w:rPr>
              <w:t>st</w:t>
            </w:r>
            <w:r w:rsidRPr="00631544">
              <w:rPr>
                <w:rFonts w:ascii="Bodoni" w:eastAsia="Bodoni" w:hAnsi="Bodoni" w:cs="Bodoni"/>
                <w:b/>
                <w:color w:val="009EDE"/>
                <w:sz w:val="28"/>
                <w:szCs w:val="28"/>
              </w:rPr>
              <w:t xml:space="preserve"> August </w:t>
            </w:r>
            <w:r w:rsidR="001F0D18">
              <w:rPr>
                <w:rFonts w:ascii="Bodoni" w:eastAsia="Bodoni" w:hAnsi="Bodoni" w:cs="Bodoni"/>
                <w:b/>
                <w:color w:val="009EDE"/>
                <w:sz w:val="28"/>
                <w:szCs w:val="28"/>
              </w:rPr>
              <w:t xml:space="preserve">       </w:t>
            </w:r>
            <w:r w:rsidRPr="00631544">
              <w:rPr>
                <w:rFonts w:ascii="Bodoni" w:eastAsia="Bodoni" w:hAnsi="Bodoni" w:cs="Bodoni"/>
                <w:b/>
                <w:color w:val="009EDE"/>
                <w:sz w:val="28"/>
                <w:szCs w:val="28"/>
              </w:rPr>
              <w:t>- 20</w:t>
            </w:r>
            <w:r w:rsidRPr="00775D2A">
              <w:rPr>
                <w:rFonts w:ascii="Bodoni" w:eastAsia="Bodoni" w:hAnsi="Bodoni" w:cs="Bodoni"/>
                <w:b/>
                <w:color w:val="009EDE"/>
                <w:sz w:val="28"/>
                <w:szCs w:val="28"/>
                <w:vertAlign w:val="superscript"/>
                <w:rPrChange w:id="1228" w:author="Sandhya T" w:date="2024-06-18T22:35:00Z" w16du:dateUtc="2024-06-18T17:05:00Z">
                  <w:rPr>
                    <w:rFonts w:ascii="Bodoni" w:eastAsia="Bodoni" w:hAnsi="Bodoni" w:cs="Bodoni"/>
                    <w:b/>
                    <w:color w:val="009EDE"/>
                    <w:sz w:val="28"/>
                    <w:szCs w:val="28"/>
                  </w:rPr>
                </w:rPrChange>
              </w:rPr>
              <w:t>th</w:t>
            </w:r>
            <w:r w:rsidRPr="00631544">
              <w:rPr>
                <w:rFonts w:ascii="Bodoni" w:eastAsia="Bodoni" w:hAnsi="Bodoni" w:cs="Bodoni"/>
                <w:b/>
                <w:color w:val="009EDE"/>
                <w:sz w:val="28"/>
                <w:szCs w:val="28"/>
              </w:rPr>
              <w:t xml:space="preserve"> September</w:t>
            </w:r>
            <w:del w:id="1229" w:author="Sandhya T" w:date="2024-06-18T22:32:00Z" w16du:dateUtc="2024-06-18T17:02:00Z">
              <w:r w:rsidR="00801889" w:rsidRPr="00631544" w:rsidDel="00775D2A">
                <w:rPr>
                  <w:rFonts w:ascii="Bodoni" w:eastAsia="Bodoni" w:hAnsi="Bodoni" w:cs="Bodoni"/>
                  <w:b/>
                  <w:color w:val="009EDE"/>
                  <w:sz w:val="28"/>
                  <w:szCs w:val="28"/>
                </w:rPr>
                <w:delText>.</w:delText>
              </w:r>
            </w:del>
          </w:p>
          <w:p w14:paraId="1B50B5FF" w14:textId="031A9424" w:rsidR="00C407B4" w:rsidRPr="00631544" w:rsidRDefault="00C407B4" w:rsidP="00BC5984">
            <w:pPr>
              <w:spacing w:after="0" w:line="240" w:lineRule="auto"/>
              <w:rPr>
                <w:rFonts w:ascii="Bodoni" w:eastAsia="Bodoni" w:hAnsi="Bodoni" w:cs="Bodoni"/>
                <w:b/>
                <w:color w:val="009EDE"/>
                <w:sz w:val="28"/>
                <w:szCs w:val="28"/>
              </w:rPr>
            </w:pPr>
            <w:r w:rsidRPr="00631544">
              <w:rPr>
                <w:rFonts w:ascii="Bodoni" w:eastAsia="Bodoni" w:hAnsi="Bodoni" w:cs="Bodoni"/>
                <w:b/>
                <w:color w:val="009EDE"/>
                <w:sz w:val="28"/>
                <w:szCs w:val="28"/>
              </w:rPr>
              <w:t>21</w:t>
            </w:r>
            <w:r w:rsidRPr="00775D2A">
              <w:rPr>
                <w:rFonts w:ascii="Bodoni" w:eastAsia="Bodoni" w:hAnsi="Bodoni" w:cs="Bodoni"/>
                <w:b/>
                <w:color w:val="009EDE"/>
                <w:sz w:val="28"/>
                <w:szCs w:val="28"/>
                <w:vertAlign w:val="superscript"/>
                <w:rPrChange w:id="1230" w:author="Sandhya T" w:date="2024-06-18T22:36:00Z" w16du:dateUtc="2024-06-18T17:06:00Z">
                  <w:rPr>
                    <w:rFonts w:ascii="Bodoni" w:eastAsia="Bodoni" w:hAnsi="Bodoni" w:cs="Bodoni"/>
                    <w:b/>
                    <w:color w:val="009EDE"/>
                    <w:sz w:val="28"/>
                    <w:szCs w:val="28"/>
                  </w:rPr>
                </w:rPrChange>
              </w:rPr>
              <w:t>st</w:t>
            </w:r>
            <w:r w:rsidRPr="00631544">
              <w:rPr>
                <w:rFonts w:ascii="Bodoni" w:eastAsia="Bodoni" w:hAnsi="Bodoni" w:cs="Bodoni"/>
                <w:b/>
                <w:color w:val="009EDE"/>
                <w:sz w:val="28"/>
                <w:szCs w:val="28"/>
              </w:rPr>
              <w:t xml:space="preserve"> December </w:t>
            </w:r>
            <w:r w:rsidR="001F0D18">
              <w:rPr>
                <w:rFonts w:ascii="Bodoni" w:eastAsia="Bodoni" w:hAnsi="Bodoni" w:cs="Bodoni"/>
                <w:b/>
                <w:color w:val="009EDE"/>
                <w:sz w:val="28"/>
                <w:szCs w:val="28"/>
              </w:rPr>
              <w:t xml:space="preserve"> </w:t>
            </w:r>
            <w:r w:rsidRPr="00631544">
              <w:rPr>
                <w:rFonts w:ascii="Bodoni" w:eastAsia="Bodoni" w:hAnsi="Bodoni" w:cs="Bodoni"/>
                <w:b/>
                <w:color w:val="009EDE"/>
                <w:sz w:val="28"/>
                <w:szCs w:val="28"/>
              </w:rPr>
              <w:t>- 20</w:t>
            </w:r>
            <w:r w:rsidRPr="00775D2A">
              <w:rPr>
                <w:rFonts w:ascii="Bodoni" w:eastAsia="Bodoni" w:hAnsi="Bodoni" w:cs="Bodoni"/>
                <w:b/>
                <w:color w:val="009EDE"/>
                <w:sz w:val="28"/>
                <w:szCs w:val="28"/>
                <w:vertAlign w:val="superscript"/>
                <w:rPrChange w:id="1231" w:author="Sandhya T" w:date="2024-06-18T22:36:00Z" w16du:dateUtc="2024-06-18T17:06:00Z">
                  <w:rPr>
                    <w:rFonts w:ascii="Bodoni" w:eastAsia="Bodoni" w:hAnsi="Bodoni" w:cs="Bodoni"/>
                    <w:b/>
                    <w:color w:val="009EDE"/>
                    <w:sz w:val="28"/>
                    <w:szCs w:val="28"/>
                  </w:rPr>
                </w:rPrChange>
              </w:rPr>
              <w:t>th</w:t>
            </w:r>
            <w:r w:rsidRPr="00631544">
              <w:rPr>
                <w:rFonts w:ascii="Bodoni" w:eastAsia="Bodoni" w:hAnsi="Bodoni" w:cs="Bodoni"/>
                <w:b/>
                <w:color w:val="009EDE"/>
                <w:sz w:val="28"/>
                <w:szCs w:val="28"/>
              </w:rPr>
              <w:t xml:space="preserve"> January</w:t>
            </w:r>
            <w:del w:id="1232" w:author="Sandhya T" w:date="2024-06-18T22:32:00Z" w16du:dateUtc="2024-06-18T17:02:00Z">
              <w:r w:rsidR="002008B2" w:rsidRPr="00631544" w:rsidDel="00775D2A">
                <w:rPr>
                  <w:rFonts w:ascii="Bodoni" w:eastAsia="Bodoni" w:hAnsi="Bodoni" w:cs="Bodoni"/>
                  <w:b/>
                  <w:color w:val="009EDE"/>
                  <w:sz w:val="28"/>
                  <w:szCs w:val="28"/>
                </w:rPr>
                <w:delText>.</w:delText>
              </w:r>
            </w:del>
          </w:p>
        </w:tc>
      </w:tr>
      <w:tr w:rsidR="00C407B4" w14:paraId="2CED0E31" w14:textId="77777777" w:rsidTr="00BC5984">
        <w:trPr>
          <w:trHeight w:val="300"/>
        </w:trPr>
        <w:tc>
          <w:tcPr>
            <w:tcW w:w="1300" w:type="dxa"/>
            <w:tcBorders>
              <w:top w:val="nil"/>
              <w:left w:val="single" w:sz="4" w:space="0" w:color="000000"/>
              <w:bottom w:val="single" w:sz="4" w:space="0" w:color="000000"/>
              <w:right w:val="single" w:sz="4" w:space="0" w:color="000000"/>
            </w:tcBorders>
            <w:vAlign w:val="bottom"/>
          </w:tcPr>
          <w:p w14:paraId="219E22EE" w14:textId="77777777" w:rsidR="00C407B4" w:rsidRDefault="00C407B4" w:rsidP="001674CC">
            <w:pPr>
              <w:spacing w:after="0" w:line="480" w:lineRule="auto"/>
              <w:jc w:val="center"/>
              <w:rPr>
                <w:rFonts w:ascii="Bodoni" w:eastAsia="Bodoni" w:hAnsi="Bodoni" w:cs="Bodoni"/>
                <w:b/>
                <w:color w:val="501000"/>
                <w:sz w:val="28"/>
                <w:szCs w:val="28"/>
              </w:rPr>
            </w:pPr>
            <w:r>
              <w:rPr>
                <w:rFonts w:ascii="Bodoni" w:eastAsia="Bodoni" w:hAnsi="Bodoni" w:cs="Bodoni"/>
                <w:b/>
                <w:color w:val="501000"/>
                <w:sz w:val="28"/>
                <w:szCs w:val="28"/>
              </w:rPr>
              <w:t>AIR</w:t>
            </w:r>
          </w:p>
        </w:tc>
        <w:tc>
          <w:tcPr>
            <w:tcW w:w="7900" w:type="dxa"/>
            <w:tcBorders>
              <w:top w:val="nil"/>
              <w:left w:val="nil"/>
              <w:bottom w:val="single" w:sz="4" w:space="0" w:color="000000"/>
              <w:right w:val="single" w:sz="4" w:space="0" w:color="000000"/>
            </w:tcBorders>
            <w:vAlign w:val="bottom"/>
          </w:tcPr>
          <w:p w14:paraId="79EDE968" w14:textId="3AECB357" w:rsidR="002008B2" w:rsidRDefault="00C407B4" w:rsidP="00BC5984">
            <w:pPr>
              <w:spacing w:after="0" w:line="240" w:lineRule="auto"/>
              <w:rPr>
                <w:rFonts w:ascii="Bodoni" w:eastAsia="Bodoni" w:hAnsi="Bodoni" w:cs="Bodoni"/>
                <w:b/>
                <w:color w:val="501000"/>
                <w:sz w:val="28"/>
                <w:szCs w:val="28"/>
              </w:rPr>
            </w:pPr>
            <w:r>
              <w:rPr>
                <w:rFonts w:ascii="Bodoni" w:eastAsia="Bodoni" w:hAnsi="Bodoni" w:cs="Bodoni"/>
                <w:b/>
                <w:color w:val="501000"/>
                <w:sz w:val="28"/>
                <w:szCs w:val="28"/>
              </w:rPr>
              <w:t>21</w:t>
            </w:r>
            <w:r w:rsidRPr="00775D2A">
              <w:rPr>
                <w:rFonts w:ascii="Bodoni" w:eastAsia="Bodoni" w:hAnsi="Bodoni" w:cs="Bodoni"/>
                <w:b/>
                <w:color w:val="501000"/>
                <w:sz w:val="28"/>
                <w:szCs w:val="28"/>
                <w:vertAlign w:val="superscript"/>
                <w:rPrChange w:id="1233" w:author="Sandhya T" w:date="2024-06-18T22:36:00Z" w16du:dateUtc="2024-06-18T17:06:00Z">
                  <w:rPr>
                    <w:rFonts w:ascii="Bodoni" w:eastAsia="Bodoni" w:hAnsi="Bodoni" w:cs="Bodoni"/>
                    <w:b/>
                    <w:color w:val="501000"/>
                    <w:sz w:val="28"/>
                    <w:szCs w:val="28"/>
                  </w:rPr>
                </w:rPrChange>
              </w:rPr>
              <w:t>st</w:t>
            </w:r>
            <w:r>
              <w:rPr>
                <w:rFonts w:ascii="Bodoni" w:eastAsia="Bodoni" w:hAnsi="Bodoni" w:cs="Bodoni"/>
                <w:b/>
                <w:color w:val="501000"/>
                <w:sz w:val="28"/>
                <w:szCs w:val="28"/>
              </w:rPr>
              <w:t xml:space="preserve"> May</w:t>
            </w:r>
            <w:r w:rsidR="001F0D18">
              <w:rPr>
                <w:rFonts w:ascii="Bodoni" w:eastAsia="Bodoni" w:hAnsi="Bodoni" w:cs="Bodoni"/>
                <w:b/>
                <w:color w:val="501000"/>
                <w:sz w:val="28"/>
                <w:szCs w:val="28"/>
              </w:rPr>
              <w:t xml:space="preserve">            </w:t>
            </w:r>
            <w:r>
              <w:rPr>
                <w:rFonts w:ascii="Bodoni" w:eastAsia="Bodoni" w:hAnsi="Bodoni" w:cs="Bodoni"/>
                <w:b/>
                <w:color w:val="501000"/>
                <w:sz w:val="28"/>
                <w:szCs w:val="28"/>
              </w:rPr>
              <w:t xml:space="preserve"> - 20</w:t>
            </w:r>
            <w:r w:rsidRPr="00775D2A">
              <w:rPr>
                <w:rFonts w:ascii="Bodoni" w:eastAsia="Bodoni" w:hAnsi="Bodoni" w:cs="Bodoni"/>
                <w:b/>
                <w:color w:val="501000"/>
                <w:sz w:val="28"/>
                <w:szCs w:val="28"/>
                <w:vertAlign w:val="superscript"/>
                <w:rPrChange w:id="1234" w:author="Sandhya T" w:date="2024-06-18T22:36:00Z" w16du:dateUtc="2024-06-18T17:06:00Z">
                  <w:rPr>
                    <w:rFonts w:ascii="Bodoni" w:eastAsia="Bodoni" w:hAnsi="Bodoni" w:cs="Bodoni"/>
                    <w:b/>
                    <w:color w:val="501000"/>
                    <w:sz w:val="28"/>
                    <w:szCs w:val="28"/>
                  </w:rPr>
                </w:rPrChange>
              </w:rPr>
              <w:t>th</w:t>
            </w:r>
            <w:r>
              <w:rPr>
                <w:rFonts w:ascii="Bodoni" w:eastAsia="Bodoni" w:hAnsi="Bodoni" w:cs="Bodoni"/>
                <w:b/>
                <w:color w:val="501000"/>
                <w:sz w:val="28"/>
                <w:szCs w:val="28"/>
              </w:rPr>
              <w:t xml:space="preserve"> June</w:t>
            </w:r>
            <w:del w:id="1235" w:author="Sandhya T" w:date="2024-06-18T22:32:00Z" w16du:dateUtc="2024-06-18T17:02:00Z">
              <w:r w:rsidR="002008B2" w:rsidDel="00775D2A">
                <w:rPr>
                  <w:rFonts w:ascii="Bodoni" w:eastAsia="Bodoni" w:hAnsi="Bodoni" w:cs="Bodoni"/>
                  <w:b/>
                  <w:color w:val="501000"/>
                  <w:sz w:val="28"/>
                  <w:szCs w:val="28"/>
                </w:rPr>
                <w:delText>.</w:delText>
              </w:r>
            </w:del>
          </w:p>
          <w:p w14:paraId="3291A518" w14:textId="77777777" w:rsidR="002008B2" w:rsidRDefault="00C407B4" w:rsidP="00BC5984">
            <w:pPr>
              <w:spacing w:after="0" w:line="240" w:lineRule="auto"/>
              <w:rPr>
                <w:rFonts w:ascii="Bodoni" w:eastAsia="Bodoni" w:hAnsi="Bodoni" w:cs="Bodoni"/>
                <w:b/>
                <w:color w:val="501000"/>
                <w:sz w:val="28"/>
                <w:szCs w:val="28"/>
              </w:rPr>
            </w:pPr>
            <w:r>
              <w:rPr>
                <w:rFonts w:ascii="Bodoni" w:eastAsia="Bodoni" w:hAnsi="Bodoni" w:cs="Bodoni"/>
                <w:b/>
                <w:color w:val="501000"/>
                <w:sz w:val="28"/>
                <w:szCs w:val="28"/>
              </w:rPr>
              <w:t>21</w:t>
            </w:r>
            <w:r w:rsidRPr="00775D2A">
              <w:rPr>
                <w:rFonts w:ascii="Bodoni" w:eastAsia="Bodoni" w:hAnsi="Bodoni" w:cs="Bodoni"/>
                <w:b/>
                <w:color w:val="501000"/>
                <w:sz w:val="28"/>
                <w:szCs w:val="28"/>
                <w:vertAlign w:val="superscript"/>
                <w:rPrChange w:id="1236" w:author="Sandhya T" w:date="2024-06-18T22:36:00Z" w16du:dateUtc="2024-06-18T17:06:00Z">
                  <w:rPr>
                    <w:rFonts w:ascii="Bodoni" w:eastAsia="Bodoni" w:hAnsi="Bodoni" w:cs="Bodoni"/>
                    <w:b/>
                    <w:color w:val="501000"/>
                    <w:sz w:val="28"/>
                    <w:szCs w:val="28"/>
                  </w:rPr>
                </w:rPrChange>
              </w:rPr>
              <w:t>st</w:t>
            </w:r>
            <w:r>
              <w:rPr>
                <w:rFonts w:ascii="Bodoni" w:eastAsia="Bodoni" w:hAnsi="Bodoni" w:cs="Bodoni"/>
                <w:b/>
                <w:color w:val="501000"/>
                <w:sz w:val="28"/>
                <w:szCs w:val="28"/>
              </w:rPr>
              <w:t xml:space="preserve"> September - 20</w:t>
            </w:r>
            <w:r w:rsidRPr="00775D2A">
              <w:rPr>
                <w:rFonts w:ascii="Bodoni" w:eastAsia="Bodoni" w:hAnsi="Bodoni" w:cs="Bodoni"/>
                <w:b/>
                <w:color w:val="501000"/>
                <w:sz w:val="28"/>
                <w:szCs w:val="28"/>
                <w:vertAlign w:val="superscript"/>
                <w:rPrChange w:id="1237" w:author="Sandhya T" w:date="2024-06-18T22:37:00Z" w16du:dateUtc="2024-06-18T17:07:00Z">
                  <w:rPr>
                    <w:rFonts w:ascii="Bodoni" w:eastAsia="Bodoni" w:hAnsi="Bodoni" w:cs="Bodoni"/>
                    <w:b/>
                    <w:color w:val="501000"/>
                    <w:sz w:val="28"/>
                    <w:szCs w:val="28"/>
                  </w:rPr>
                </w:rPrChange>
              </w:rPr>
              <w:t>th</w:t>
            </w:r>
            <w:r>
              <w:rPr>
                <w:rFonts w:ascii="Bodoni" w:eastAsia="Bodoni" w:hAnsi="Bodoni" w:cs="Bodoni"/>
                <w:b/>
                <w:color w:val="501000"/>
                <w:sz w:val="28"/>
                <w:szCs w:val="28"/>
              </w:rPr>
              <w:t xml:space="preserve"> October</w:t>
            </w:r>
            <w:del w:id="1238" w:author="Sandhya T" w:date="2024-06-18T22:33:00Z" w16du:dateUtc="2024-06-18T17:03:00Z">
              <w:r w:rsidR="002008B2" w:rsidDel="00775D2A">
                <w:rPr>
                  <w:rFonts w:ascii="Bodoni" w:eastAsia="Bodoni" w:hAnsi="Bodoni" w:cs="Bodoni"/>
                  <w:b/>
                  <w:color w:val="501000"/>
                  <w:sz w:val="28"/>
                  <w:szCs w:val="28"/>
                </w:rPr>
                <w:delText>.</w:delText>
              </w:r>
            </w:del>
          </w:p>
          <w:p w14:paraId="4AAEBF48" w14:textId="655FB0B2" w:rsidR="00C407B4" w:rsidRDefault="00C407B4" w:rsidP="00BC5984">
            <w:pPr>
              <w:spacing w:after="0" w:line="240" w:lineRule="auto"/>
              <w:rPr>
                <w:rFonts w:ascii="Bodoni" w:eastAsia="Bodoni" w:hAnsi="Bodoni" w:cs="Bodoni"/>
                <w:b/>
                <w:color w:val="501000"/>
                <w:sz w:val="28"/>
                <w:szCs w:val="28"/>
              </w:rPr>
            </w:pPr>
            <w:r>
              <w:rPr>
                <w:rFonts w:ascii="Bodoni" w:eastAsia="Bodoni" w:hAnsi="Bodoni" w:cs="Bodoni"/>
                <w:b/>
                <w:color w:val="501000"/>
                <w:sz w:val="28"/>
                <w:szCs w:val="28"/>
              </w:rPr>
              <w:t>21</w:t>
            </w:r>
            <w:r w:rsidRPr="00775D2A">
              <w:rPr>
                <w:rFonts w:ascii="Bodoni" w:eastAsia="Bodoni" w:hAnsi="Bodoni" w:cs="Bodoni"/>
                <w:b/>
                <w:color w:val="501000"/>
                <w:sz w:val="28"/>
                <w:szCs w:val="28"/>
                <w:vertAlign w:val="superscript"/>
                <w:rPrChange w:id="1239" w:author="Sandhya T" w:date="2024-06-18T22:36:00Z" w16du:dateUtc="2024-06-18T17:06:00Z">
                  <w:rPr>
                    <w:rFonts w:ascii="Bodoni" w:eastAsia="Bodoni" w:hAnsi="Bodoni" w:cs="Bodoni"/>
                    <w:b/>
                    <w:color w:val="501000"/>
                    <w:sz w:val="28"/>
                    <w:szCs w:val="28"/>
                  </w:rPr>
                </w:rPrChange>
              </w:rPr>
              <w:t>st</w:t>
            </w:r>
            <w:r>
              <w:rPr>
                <w:rFonts w:ascii="Bodoni" w:eastAsia="Bodoni" w:hAnsi="Bodoni" w:cs="Bodoni"/>
                <w:b/>
                <w:color w:val="501000"/>
                <w:sz w:val="28"/>
                <w:szCs w:val="28"/>
              </w:rPr>
              <w:t xml:space="preserve"> January </w:t>
            </w:r>
            <w:r w:rsidR="001F0D18">
              <w:rPr>
                <w:rFonts w:ascii="Bodoni" w:eastAsia="Bodoni" w:hAnsi="Bodoni" w:cs="Bodoni"/>
                <w:b/>
                <w:color w:val="501000"/>
                <w:sz w:val="28"/>
                <w:szCs w:val="28"/>
              </w:rPr>
              <w:t xml:space="preserve">      </w:t>
            </w:r>
            <w:r>
              <w:rPr>
                <w:rFonts w:ascii="Bodoni" w:eastAsia="Bodoni" w:hAnsi="Bodoni" w:cs="Bodoni"/>
                <w:b/>
                <w:color w:val="501000"/>
                <w:sz w:val="28"/>
                <w:szCs w:val="28"/>
              </w:rPr>
              <w:t>- 20</w:t>
            </w:r>
            <w:r w:rsidRPr="00775D2A">
              <w:rPr>
                <w:rFonts w:ascii="Bodoni" w:eastAsia="Bodoni" w:hAnsi="Bodoni" w:cs="Bodoni"/>
                <w:b/>
                <w:color w:val="501000"/>
                <w:sz w:val="28"/>
                <w:szCs w:val="28"/>
                <w:vertAlign w:val="superscript"/>
                <w:rPrChange w:id="1240" w:author="Sandhya T" w:date="2024-06-18T22:37:00Z" w16du:dateUtc="2024-06-18T17:07:00Z">
                  <w:rPr>
                    <w:rFonts w:ascii="Bodoni" w:eastAsia="Bodoni" w:hAnsi="Bodoni" w:cs="Bodoni"/>
                    <w:b/>
                    <w:color w:val="501000"/>
                    <w:sz w:val="28"/>
                    <w:szCs w:val="28"/>
                  </w:rPr>
                </w:rPrChange>
              </w:rPr>
              <w:t>th</w:t>
            </w:r>
            <w:r>
              <w:rPr>
                <w:rFonts w:ascii="Bodoni" w:eastAsia="Bodoni" w:hAnsi="Bodoni" w:cs="Bodoni"/>
                <w:b/>
                <w:color w:val="501000"/>
                <w:sz w:val="28"/>
                <w:szCs w:val="28"/>
              </w:rPr>
              <w:t xml:space="preserve"> February</w:t>
            </w:r>
          </w:p>
        </w:tc>
      </w:tr>
      <w:tr w:rsidR="00631544" w:rsidRPr="00631544" w14:paraId="5910AA0C" w14:textId="77777777" w:rsidTr="00BC5984">
        <w:trPr>
          <w:trHeight w:val="300"/>
        </w:trPr>
        <w:tc>
          <w:tcPr>
            <w:tcW w:w="1300" w:type="dxa"/>
            <w:tcBorders>
              <w:top w:val="nil"/>
              <w:left w:val="single" w:sz="4" w:space="0" w:color="000000"/>
              <w:bottom w:val="single" w:sz="4" w:space="0" w:color="000000"/>
              <w:right w:val="single" w:sz="4" w:space="0" w:color="000000"/>
            </w:tcBorders>
            <w:vAlign w:val="bottom"/>
          </w:tcPr>
          <w:p w14:paraId="1D4629E5" w14:textId="77777777" w:rsidR="00C407B4" w:rsidRPr="00631544" w:rsidRDefault="00C407B4" w:rsidP="001674CC">
            <w:pPr>
              <w:spacing w:after="0" w:line="480" w:lineRule="auto"/>
              <w:jc w:val="center"/>
              <w:rPr>
                <w:rFonts w:ascii="Bodoni" w:eastAsia="Bodoni" w:hAnsi="Bodoni" w:cs="Bodoni"/>
                <w:b/>
                <w:color w:val="009EDE"/>
                <w:sz w:val="28"/>
                <w:szCs w:val="28"/>
              </w:rPr>
            </w:pPr>
            <w:r w:rsidRPr="00631544">
              <w:rPr>
                <w:rFonts w:ascii="Bodoni" w:eastAsia="Bodoni" w:hAnsi="Bodoni" w:cs="Bodoni"/>
                <w:b/>
                <w:color w:val="009EDE"/>
                <w:sz w:val="28"/>
                <w:szCs w:val="28"/>
              </w:rPr>
              <w:t>WATER</w:t>
            </w:r>
          </w:p>
        </w:tc>
        <w:tc>
          <w:tcPr>
            <w:tcW w:w="7900" w:type="dxa"/>
            <w:tcBorders>
              <w:top w:val="nil"/>
              <w:left w:val="nil"/>
              <w:bottom w:val="single" w:sz="4" w:space="0" w:color="000000"/>
              <w:right w:val="single" w:sz="4" w:space="0" w:color="000000"/>
            </w:tcBorders>
            <w:vAlign w:val="bottom"/>
          </w:tcPr>
          <w:p w14:paraId="443B1F72" w14:textId="6189245D" w:rsidR="002008B2" w:rsidRPr="00631544" w:rsidRDefault="00C407B4" w:rsidP="00BC5984">
            <w:pPr>
              <w:spacing w:after="0" w:line="240" w:lineRule="auto"/>
              <w:rPr>
                <w:rFonts w:ascii="Bodoni" w:eastAsia="Bodoni" w:hAnsi="Bodoni" w:cs="Bodoni"/>
                <w:b/>
                <w:color w:val="009EDE"/>
                <w:sz w:val="28"/>
                <w:szCs w:val="28"/>
              </w:rPr>
            </w:pPr>
            <w:r w:rsidRPr="00631544">
              <w:rPr>
                <w:rFonts w:ascii="Bodoni" w:eastAsia="Bodoni" w:hAnsi="Bodoni" w:cs="Bodoni"/>
                <w:b/>
                <w:color w:val="009EDE"/>
                <w:sz w:val="28"/>
                <w:szCs w:val="28"/>
              </w:rPr>
              <w:t>21</w:t>
            </w:r>
            <w:r w:rsidRPr="00631544">
              <w:rPr>
                <w:rFonts w:ascii="Bodoni" w:eastAsia="Bodoni" w:hAnsi="Bodoni" w:cs="Bodoni"/>
                <w:b/>
                <w:color w:val="009EDE"/>
                <w:sz w:val="28"/>
                <w:szCs w:val="28"/>
                <w:vertAlign w:val="superscript"/>
              </w:rPr>
              <w:t>s</w:t>
            </w:r>
            <w:r w:rsidR="001401BC" w:rsidRPr="00631544">
              <w:rPr>
                <w:rFonts w:ascii="Bodoni" w:eastAsia="Bodoni" w:hAnsi="Bodoni" w:cs="Bodoni"/>
                <w:b/>
                <w:color w:val="009EDE"/>
                <w:sz w:val="28"/>
                <w:szCs w:val="28"/>
                <w:vertAlign w:val="superscript"/>
              </w:rPr>
              <w:t>t</w:t>
            </w:r>
            <w:r w:rsidR="001401BC" w:rsidRPr="00631544">
              <w:rPr>
                <w:rFonts w:ascii="Bodoni" w:eastAsia="Bodoni" w:hAnsi="Bodoni" w:cs="Bodoni"/>
                <w:b/>
                <w:color w:val="009EDE"/>
                <w:sz w:val="28"/>
                <w:szCs w:val="28"/>
              </w:rPr>
              <w:t xml:space="preserve"> June</w:t>
            </w:r>
            <w:r w:rsidR="001F0D18">
              <w:rPr>
                <w:rFonts w:ascii="Bodoni" w:eastAsia="Bodoni" w:hAnsi="Bodoni" w:cs="Bodoni"/>
                <w:b/>
                <w:color w:val="009EDE"/>
                <w:sz w:val="28"/>
                <w:szCs w:val="28"/>
              </w:rPr>
              <w:t xml:space="preserve">            </w:t>
            </w:r>
            <w:r w:rsidRPr="00631544">
              <w:rPr>
                <w:rFonts w:ascii="Bodoni" w:eastAsia="Bodoni" w:hAnsi="Bodoni" w:cs="Bodoni"/>
                <w:b/>
                <w:color w:val="009EDE"/>
                <w:sz w:val="28"/>
                <w:szCs w:val="28"/>
              </w:rPr>
              <w:t xml:space="preserve"> </w:t>
            </w:r>
            <w:r w:rsidR="001F0D18">
              <w:rPr>
                <w:rFonts w:ascii="Bodoni" w:eastAsia="Bodoni" w:hAnsi="Bodoni" w:cs="Bodoni"/>
                <w:b/>
                <w:color w:val="009EDE"/>
                <w:sz w:val="28"/>
                <w:szCs w:val="28"/>
              </w:rPr>
              <w:t xml:space="preserve"> </w:t>
            </w:r>
            <w:r w:rsidRPr="00631544">
              <w:rPr>
                <w:rFonts w:ascii="Bodoni" w:eastAsia="Bodoni" w:hAnsi="Bodoni" w:cs="Bodoni"/>
                <w:b/>
                <w:color w:val="009EDE"/>
                <w:sz w:val="28"/>
                <w:szCs w:val="28"/>
              </w:rPr>
              <w:t>- 20</w:t>
            </w:r>
            <w:r w:rsidRPr="00775D2A">
              <w:rPr>
                <w:rFonts w:ascii="Bodoni" w:eastAsia="Bodoni" w:hAnsi="Bodoni" w:cs="Bodoni"/>
                <w:b/>
                <w:color w:val="009EDE"/>
                <w:sz w:val="28"/>
                <w:szCs w:val="28"/>
                <w:vertAlign w:val="superscript"/>
                <w:rPrChange w:id="1241" w:author="Sandhya T" w:date="2024-06-18T22:37:00Z" w16du:dateUtc="2024-06-18T17:07:00Z">
                  <w:rPr>
                    <w:rFonts w:ascii="Bodoni" w:eastAsia="Bodoni" w:hAnsi="Bodoni" w:cs="Bodoni"/>
                    <w:b/>
                    <w:color w:val="009EDE"/>
                    <w:sz w:val="28"/>
                    <w:szCs w:val="28"/>
                  </w:rPr>
                </w:rPrChange>
              </w:rPr>
              <w:t>th</w:t>
            </w:r>
            <w:r w:rsidRPr="00631544">
              <w:rPr>
                <w:rFonts w:ascii="Bodoni" w:eastAsia="Bodoni" w:hAnsi="Bodoni" w:cs="Bodoni"/>
                <w:b/>
                <w:color w:val="009EDE"/>
                <w:sz w:val="28"/>
                <w:szCs w:val="28"/>
              </w:rPr>
              <w:t xml:space="preserve"> July</w:t>
            </w:r>
            <w:del w:id="1242" w:author="Sandhya T" w:date="2024-06-18T22:33:00Z" w16du:dateUtc="2024-06-18T17:03:00Z">
              <w:r w:rsidR="002008B2" w:rsidRPr="00631544" w:rsidDel="00775D2A">
                <w:rPr>
                  <w:rFonts w:ascii="Bodoni" w:eastAsia="Bodoni" w:hAnsi="Bodoni" w:cs="Bodoni"/>
                  <w:b/>
                  <w:color w:val="009EDE"/>
                  <w:sz w:val="28"/>
                  <w:szCs w:val="28"/>
                </w:rPr>
                <w:delText>.</w:delText>
              </w:r>
            </w:del>
          </w:p>
          <w:p w14:paraId="4CEBD980" w14:textId="494B1C4A" w:rsidR="002008B2" w:rsidRPr="00631544" w:rsidRDefault="00C407B4" w:rsidP="00BC5984">
            <w:pPr>
              <w:spacing w:after="0" w:line="240" w:lineRule="auto"/>
              <w:rPr>
                <w:rFonts w:ascii="Bodoni" w:eastAsia="Bodoni" w:hAnsi="Bodoni" w:cs="Bodoni"/>
                <w:b/>
                <w:color w:val="009EDE"/>
                <w:sz w:val="28"/>
                <w:szCs w:val="28"/>
              </w:rPr>
            </w:pPr>
            <w:r w:rsidRPr="00631544">
              <w:rPr>
                <w:rFonts w:ascii="Bodoni" w:eastAsia="Bodoni" w:hAnsi="Bodoni" w:cs="Bodoni"/>
                <w:b/>
                <w:color w:val="009EDE"/>
                <w:sz w:val="28"/>
                <w:szCs w:val="28"/>
              </w:rPr>
              <w:t>21</w:t>
            </w:r>
            <w:r w:rsidRPr="00775D2A">
              <w:rPr>
                <w:rFonts w:ascii="Bodoni" w:eastAsia="Bodoni" w:hAnsi="Bodoni" w:cs="Bodoni"/>
                <w:b/>
                <w:color w:val="009EDE"/>
                <w:sz w:val="28"/>
                <w:szCs w:val="28"/>
                <w:vertAlign w:val="superscript"/>
                <w:rPrChange w:id="1243" w:author="Sandhya T" w:date="2024-06-18T22:36:00Z" w16du:dateUtc="2024-06-18T17:06:00Z">
                  <w:rPr>
                    <w:rFonts w:ascii="Bodoni" w:eastAsia="Bodoni" w:hAnsi="Bodoni" w:cs="Bodoni"/>
                    <w:b/>
                    <w:color w:val="009EDE"/>
                    <w:sz w:val="28"/>
                    <w:szCs w:val="28"/>
                  </w:rPr>
                </w:rPrChange>
              </w:rPr>
              <w:t>st</w:t>
            </w:r>
            <w:r w:rsidRPr="00631544">
              <w:rPr>
                <w:rFonts w:ascii="Bodoni" w:eastAsia="Bodoni" w:hAnsi="Bodoni" w:cs="Bodoni"/>
                <w:b/>
                <w:color w:val="009EDE"/>
                <w:sz w:val="28"/>
                <w:szCs w:val="28"/>
              </w:rPr>
              <w:t xml:space="preserve"> October </w:t>
            </w:r>
            <w:r w:rsidR="001F0D18">
              <w:rPr>
                <w:rFonts w:ascii="Bodoni" w:eastAsia="Bodoni" w:hAnsi="Bodoni" w:cs="Bodoni"/>
                <w:b/>
                <w:color w:val="009EDE"/>
                <w:sz w:val="28"/>
                <w:szCs w:val="28"/>
              </w:rPr>
              <w:t xml:space="preserve">     </w:t>
            </w:r>
            <w:r w:rsidRPr="00631544">
              <w:rPr>
                <w:rFonts w:ascii="Bodoni" w:eastAsia="Bodoni" w:hAnsi="Bodoni" w:cs="Bodoni"/>
                <w:b/>
                <w:color w:val="009EDE"/>
                <w:sz w:val="28"/>
                <w:szCs w:val="28"/>
              </w:rPr>
              <w:t>- 20</w:t>
            </w:r>
            <w:r w:rsidRPr="00775D2A">
              <w:rPr>
                <w:rFonts w:ascii="Bodoni" w:eastAsia="Bodoni" w:hAnsi="Bodoni" w:cs="Bodoni"/>
                <w:b/>
                <w:color w:val="009EDE"/>
                <w:sz w:val="28"/>
                <w:szCs w:val="28"/>
                <w:vertAlign w:val="superscript"/>
                <w:rPrChange w:id="1244" w:author="Sandhya T" w:date="2024-06-18T22:37:00Z" w16du:dateUtc="2024-06-18T17:07:00Z">
                  <w:rPr>
                    <w:rFonts w:ascii="Bodoni" w:eastAsia="Bodoni" w:hAnsi="Bodoni" w:cs="Bodoni"/>
                    <w:b/>
                    <w:color w:val="009EDE"/>
                    <w:sz w:val="28"/>
                    <w:szCs w:val="28"/>
                  </w:rPr>
                </w:rPrChange>
              </w:rPr>
              <w:t>th</w:t>
            </w:r>
            <w:r w:rsidRPr="00631544">
              <w:rPr>
                <w:rFonts w:ascii="Bodoni" w:eastAsia="Bodoni" w:hAnsi="Bodoni" w:cs="Bodoni"/>
                <w:b/>
                <w:color w:val="009EDE"/>
                <w:sz w:val="28"/>
                <w:szCs w:val="28"/>
              </w:rPr>
              <w:t xml:space="preserve"> November</w:t>
            </w:r>
            <w:del w:id="1245" w:author="Sandhya T" w:date="2024-06-18T22:33:00Z" w16du:dateUtc="2024-06-18T17:03:00Z">
              <w:r w:rsidR="002008B2" w:rsidRPr="00631544" w:rsidDel="00775D2A">
                <w:rPr>
                  <w:rFonts w:ascii="Bodoni" w:eastAsia="Bodoni" w:hAnsi="Bodoni" w:cs="Bodoni"/>
                  <w:b/>
                  <w:color w:val="009EDE"/>
                  <w:sz w:val="28"/>
                  <w:szCs w:val="28"/>
                </w:rPr>
                <w:delText>.</w:delText>
              </w:r>
            </w:del>
          </w:p>
          <w:p w14:paraId="27C20398" w14:textId="5B89005F" w:rsidR="00C407B4" w:rsidRPr="00631544" w:rsidRDefault="00C407B4" w:rsidP="00BC5984">
            <w:pPr>
              <w:spacing w:after="0" w:line="240" w:lineRule="auto"/>
              <w:rPr>
                <w:rFonts w:ascii="Bodoni" w:eastAsia="Bodoni" w:hAnsi="Bodoni" w:cs="Bodoni"/>
                <w:b/>
                <w:color w:val="009EDE"/>
                <w:sz w:val="28"/>
                <w:szCs w:val="28"/>
              </w:rPr>
            </w:pPr>
            <w:r w:rsidRPr="00631544">
              <w:rPr>
                <w:rFonts w:ascii="Bodoni" w:eastAsia="Bodoni" w:hAnsi="Bodoni" w:cs="Bodoni"/>
                <w:b/>
                <w:color w:val="009EDE"/>
                <w:sz w:val="28"/>
                <w:szCs w:val="28"/>
              </w:rPr>
              <w:t>21</w:t>
            </w:r>
            <w:r w:rsidRPr="00775D2A">
              <w:rPr>
                <w:rFonts w:ascii="Bodoni" w:eastAsia="Bodoni" w:hAnsi="Bodoni" w:cs="Bodoni"/>
                <w:b/>
                <w:color w:val="009EDE"/>
                <w:sz w:val="28"/>
                <w:szCs w:val="28"/>
                <w:vertAlign w:val="superscript"/>
                <w:rPrChange w:id="1246" w:author="Sandhya T" w:date="2024-06-18T22:37:00Z" w16du:dateUtc="2024-06-18T17:07:00Z">
                  <w:rPr>
                    <w:rFonts w:ascii="Bodoni" w:eastAsia="Bodoni" w:hAnsi="Bodoni" w:cs="Bodoni"/>
                    <w:b/>
                    <w:color w:val="009EDE"/>
                    <w:sz w:val="28"/>
                    <w:szCs w:val="28"/>
                  </w:rPr>
                </w:rPrChange>
              </w:rPr>
              <w:t>st</w:t>
            </w:r>
            <w:r w:rsidRPr="00631544">
              <w:rPr>
                <w:rFonts w:ascii="Bodoni" w:eastAsia="Bodoni" w:hAnsi="Bodoni" w:cs="Bodoni"/>
                <w:b/>
                <w:color w:val="009EDE"/>
                <w:sz w:val="28"/>
                <w:szCs w:val="28"/>
              </w:rPr>
              <w:t xml:space="preserve"> February </w:t>
            </w:r>
            <w:r w:rsidR="001F0D18">
              <w:rPr>
                <w:rFonts w:ascii="Bodoni" w:eastAsia="Bodoni" w:hAnsi="Bodoni" w:cs="Bodoni"/>
                <w:b/>
                <w:color w:val="009EDE"/>
                <w:sz w:val="28"/>
                <w:szCs w:val="28"/>
              </w:rPr>
              <w:t xml:space="preserve">    </w:t>
            </w:r>
            <w:r w:rsidRPr="00631544">
              <w:rPr>
                <w:rFonts w:ascii="Bodoni" w:eastAsia="Bodoni" w:hAnsi="Bodoni" w:cs="Bodoni"/>
                <w:b/>
                <w:color w:val="009EDE"/>
                <w:sz w:val="28"/>
                <w:szCs w:val="28"/>
              </w:rPr>
              <w:t>- 20</w:t>
            </w:r>
            <w:r w:rsidRPr="00775D2A">
              <w:rPr>
                <w:rFonts w:ascii="Bodoni" w:eastAsia="Bodoni" w:hAnsi="Bodoni" w:cs="Bodoni"/>
                <w:b/>
                <w:color w:val="009EDE"/>
                <w:sz w:val="28"/>
                <w:szCs w:val="28"/>
                <w:vertAlign w:val="superscript"/>
                <w:rPrChange w:id="1247" w:author="Sandhya T" w:date="2024-06-18T22:37:00Z" w16du:dateUtc="2024-06-18T17:07:00Z">
                  <w:rPr>
                    <w:rFonts w:ascii="Bodoni" w:eastAsia="Bodoni" w:hAnsi="Bodoni" w:cs="Bodoni"/>
                    <w:b/>
                    <w:color w:val="009EDE"/>
                    <w:sz w:val="28"/>
                    <w:szCs w:val="28"/>
                  </w:rPr>
                </w:rPrChange>
              </w:rPr>
              <w:t>th</w:t>
            </w:r>
            <w:r w:rsidRPr="00631544">
              <w:rPr>
                <w:rFonts w:ascii="Bodoni" w:eastAsia="Bodoni" w:hAnsi="Bodoni" w:cs="Bodoni"/>
                <w:b/>
                <w:color w:val="009EDE"/>
                <w:sz w:val="28"/>
                <w:szCs w:val="28"/>
              </w:rPr>
              <w:t xml:space="preserve"> March</w:t>
            </w:r>
          </w:p>
        </w:tc>
      </w:tr>
    </w:tbl>
    <w:p w14:paraId="6C9FF003" w14:textId="77777777" w:rsidR="003B13B9" w:rsidRDefault="003B13B9" w:rsidP="00782B3D">
      <w:pPr>
        <w:jc w:val="center"/>
        <w:rPr>
          <w:ins w:id="1248" w:author="Dinesh N" w:date="2024-06-22T23:33:00Z" w16du:dateUtc="2024-06-22T18:03:00Z"/>
          <w:rFonts w:ascii="Berlin Sans FB Demi" w:eastAsia="Bahnschrift SemiBold SemiConden" w:hAnsi="Berlin Sans FB Demi" w:cs="Bahnschrift SemiBold SemiConden"/>
          <w:color w:val="00204F"/>
          <w:sz w:val="28"/>
          <w:szCs w:val="28"/>
          <w:u w:val="single"/>
        </w:rPr>
      </w:pPr>
    </w:p>
    <w:p w14:paraId="7CE20965" w14:textId="032CE6D3" w:rsidR="00C407B4" w:rsidRPr="00F74D56" w:rsidRDefault="00D6786A" w:rsidP="00782B3D">
      <w:pPr>
        <w:jc w:val="center"/>
        <w:rPr>
          <w:rFonts w:ascii="Berlin Sans FB Demi" w:eastAsia="Bahnschrift SemiBold SemiConden" w:hAnsi="Berlin Sans FB Demi" w:cs="Bahnschrift SemiBold SemiConden"/>
          <w:color w:val="00204F"/>
          <w:sz w:val="28"/>
          <w:szCs w:val="28"/>
          <w:u w:val="single"/>
        </w:rPr>
      </w:pPr>
      <w:r>
        <w:rPr>
          <w:rFonts w:ascii="Berlin Sans FB Demi" w:eastAsia="Bahnschrift SemiBold SemiConden" w:hAnsi="Berlin Sans FB Demi" w:cs="Bahnschrift SemiBold SemiConden"/>
          <w:color w:val="00204F"/>
          <w:sz w:val="28"/>
          <w:szCs w:val="28"/>
          <w:u w:val="single"/>
        </w:rPr>
        <w:t>The Character</w:t>
      </w:r>
      <w:r w:rsidR="00C47B12" w:rsidRPr="00F74D56">
        <w:rPr>
          <w:rFonts w:ascii="Berlin Sans FB Demi" w:eastAsia="Bahnschrift SemiBold SemiConden" w:hAnsi="Berlin Sans FB Demi" w:cs="Bahnschrift SemiBold SemiConden"/>
          <w:color w:val="00204F"/>
          <w:sz w:val="28"/>
          <w:szCs w:val="28"/>
          <w:u w:val="single"/>
        </w:rPr>
        <w:t xml:space="preserve"> of Elements:</w:t>
      </w:r>
    </w:p>
    <w:p w14:paraId="09C7A9E5" w14:textId="77777777" w:rsidR="00621004" w:rsidRPr="003E33FD" w:rsidRDefault="007571F1" w:rsidP="00FB7D9B">
      <w:pPr>
        <w:rPr>
          <w:rFonts w:ascii="Aptos Narrow" w:eastAsia="Bahnschrift SemiBold SemiConden" w:hAnsi="Aptos Narrow" w:cs="Bahnschrift SemiBold SemiConden"/>
          <w:b/>
          <w:bCs/>
          <w:color w:val="2B2B00"/>
          <w:sz w:val="28"/>
          <w:szCs w:val="28"/>
        </w:rPr>
      </w:pPr>
      <w:r w:rsidRPr="003E33FD">
        <w:rPr>
          <w:rFonts w:ascii="Aptos Narrow" w:eastAsia="Bahnschrift SemiBold SemiConden" w:hAnsi="Aptos Narrow" w:cs="Bahnschrift SemiBold SemiConden"/>
          <w:b/>
          <w:bCs/>
          <w:color w:val="2B2B00"/>
          <w:sz w:val="28"/>
          <w:szCs w:val="28"/>
        </w:rPr>
        <w:t>FIRE</w:t>
      </w:r>
      <w:del w:id="1249" w:author="Sandhya T" w:date="2024-06-18T22:39:00Z" w16du:dateUtc="2024-06-18T17:09:00Z">
        <w:r w:rsidRPr="003E33FD" w:rsidDel="00570DD2">
          <w:rPr>
            <w:rFonts w:ascii="Aptos Narrow" w:eastAsia="Bahnschrift SemiBold SemiConden" w:hAnsi="Aptos Narrow" w:cs="Bahnschrift SemiBold SemiConden"/>
            <w:b/>
            <w:bCs/>
            <w:color w:val="2B2B00"/>
            <w:sz w:val="28"/>
            <w:szCs w:val="28"/>
          </w:rPr>
          <w:delText xml:space="preserve"> </w:delText>
        </w:r>
      </w:del>
      <w:r w:rsidRPr="003E33FD">
        <w:rPr>
          <w:rFonts w:ascii="Aptos Narrow" w:eastAsia="Bahnschrift SemiBold SemiConden" w:hAnsi="Aptos Narrow" w:cs="Bahnschrift SemiBold SemiConden"/>
          <w:b/>
          <w:bCs/>
          <w:color w:val="2B2B00"/>
          <w:sz w:val="28"/>
          <w:szCs w:val="28"/>
        </w:rPr>
        <w:t xml:space="preserve">: </w:t>
      </w:r>
    </w:p>
    <w:p w14:paraId="58493C3A" w14:textId="16A47745" w:rsidR="007571F1" w:rsidRPr="003E33FD" w:rsidRDefault="00621004" w:rsidP="00FB7D9B">
      <w:pPr>
        <w:rPr>
          <w:rFonts w:ascii="Aptos Narrow" w:eastAsia="Bahnschrift SemiBold SemiConden" w:hAnsi="Aptos Narrow" w:cs="Bahnschrift SemiBold SemiConden"/>
          <w:b/>
          <w:bCs/>
          <w:color w:val="0070C0"/>
          <w:sz w:val="28"/>
          <w:szCs w:val="28"/>
        </w:rPr>
      </w:pPr>
      <w:r w:rsidRPr="003E33FD">
        <w:rPr>
          <w:rFonts w:ascii="Aptos Narrow" w:eastAsia="Bahnschrift SemiBold SemiConden" w:hAnsi="Aptos Narrow" w:cs="Bahnschrift SemiBold SemiConden"/>
          <w:b/>
          <w:bCs/>
          <w:color w:val="0070C0"/>
          <w:sz w:val="28"/>
          <w:szCs w:val="28"/>
        </w:rPr>
        <w:t>Strength</w:t>
      </w:r>
      <w:del w:id="1250" w:author="Sandhya T" w:date="2024-06-18T22:39:00Z" w16du:dateUtc="2024-06-18T17:09:00Z">
        <w:r w:rsidRPr="003E33FD" w:rsidDel="00570DD2">
          <w:rPr>
            <w:rFonts w:ascii="Aptos Narrow" w:eastAsia="Bahnschrift SemiBold SemiConden" w:hAnsi="Aptos Narrow" w:cs="Bahnschrift SemiBold SemiConden"/>
            <w:b/>
            <w:bCs/>
            <w:color w:val="0070C0"/>
            <w:sz w:val="28"/>
            <w:szCs w:val="28"/>
          </w:rPr>
          <w:delText xml:space="preserve"> </w:delText>
        </w:r>
      </w:del>
      <w:r w:rsidRPr="003E33FD">
        <w:rPr>
          <w:rFonts w:ascii="Aptos Narrow" w:eastAsia="Bahnschrift SemiBold SemiConden" w:hAnsi="Aptos Narrow" w:cs="Bahnschrift SemiBold SemiConden"/>
          <w:b/>
          <w:bCs/>
          <w:color w:val="0070C0"/>
          <w:sz w:val="28"/>
          <w:szCs w:val="28"/>
        </w:rPr>
        <w:t xml:space="preserve">: </w:t>
      </w:r>
      <w:r w:rsidR="00F44C90" w:rsidRPr="003E33FD">
        <w:rPr>
          <w:rFonts w:ascii="Aptos Narrow" w:eastAsia="Bahnschrift SemiBold SemiConden" w:hAnsi="Aptos Narrow" w:cs="Bahnschrift SemiBold SemiConden"/>
          <w:b/>
          <w:bCs/>
          <w:color w:val="0070C0"/>
          <w:sz w:val="28"/>
          <w:szCs w:val="28"/>
        </w:rPr>
        <w:t xml:space="preserve">Passionate, Expressive, </w:t>
      </w:r>
      <w:del w:id="1251" w:author="Sandhya T" w:date="2024-06-18T22:39:00Z" w16du:dateUtc="2024-06-18T17:09:00Z">
        <w:r w:rsidR="003F4462" w:rsidRPr="003E33FD" w:rsidDel="00570DD2">
          <w:rPr>
            <w:rFonts w:ascii="Aptos Narrow" w:eastAsia="Bahnschrift SemiBold SemiConden" w:hAnsi="Aptos Narrow" w:cs="Bahnschrift SemiBold SemiConden"/>
            <w:b/>
            <w:bCs/>
            <w:color w:val="0070C0"/>
            <w:sz w:val="28"/>
            <w:szCs w:val="28"/>
          </w:rPr>
          <w:delText xml:space="preserve"> </w:delText>
        </w:r>
      </w:del>
      <w:r w:rsidR="00F44C90" w:rsidRPr="003E33FD">
        <w:rPr>
          <w:rFonts w:ascii="Aptos Narrow" w:eastAsia="Bahnschrift SemiBold SemiConden" w:hAnsi="Aptos Narrow" w:cs="Bahnschrift SemiBold SemiConden"/>
          <w:b/>
          <w:bCs/>
          <w:color w:val="0070C0"/>
          <w:sz w:val="28"/>
          <w:szCs w:val="28"/>
        </w:rPr>
        <w:t xml:space="preserve">Fun, Open, Charismatic, </w:t>
      </w:r>
      <w:r w:rsidR="006903C1" w:rsidRPr="003E33FD">
        <w:rPr>
          <w:rFonts w:ascii="Aptos Narrow" w:eastAsia="Bahnschrift SemiBold SemiConden" w:hAnsi="Aptos Narrow" w:cs="Bahnschrift SemiBold SemiConden"/>
          <w:b/>
          <w:bCs/>
          <w:color w:val="0070C0"/>
          <w:sz w:val="28"/>
          <w:szCs w:val="28"/>
        </w:rPr>
        <w:t>Bright, Daring, Decisive, Determined.</w:t>
      </w:r>
    </w:p>
    <w:p w14:paraId="66B68D7F" w14:textId="114251BB" w:rsidR="00401D68" w:rsidRPr="003E33FD" w:rsidRDefault="00401D68" w:rsidP="00FB7D9B">
      <w:pPr>
        <w:rPr>
          <w:rFonts w:ascii="Aptos Narrow" w:eastAsia="Bahnschrift SemiBold SemiConden" w:hAnsi="Aptos Narrow" w:cs="Bahnschrift SemiBold SemiConden"/>
          <w:b/>
          <w:bCs/>
          <w:color w:val="7F3F00"/>
          <w:sz w:val="28"/>
          <w:szCs w:val="28"/>
        </w:rPr>
      </w:pPr>
      <w:r w:rsidRPr="003E33FD">
        <w:rPr>
          <w:rFonts w:ascii="Aptos Narrow" w:eastAsia="Bahnschrift SemiBold SemiConden" w:hAnsi="Aptos Narrow" w:cs="Bahnschrift SemiBold SemiConden"/>
          <w:b/>
          <w:bCs/>
          <w:color w:val="7F3F00"/>
          <w:sz w:val="28"/>
          <w:szCs w:val="28"/>
        </w:rPr>
        <w:t>Weakness: Hot-Headed, Obsessive, Unfaithful, Jealous, Easily</w:t>
      </w:r>
      <w:r w:rsidR="002C25E7" w:rsidRPr="003E33FD">
        <w:rPr>
          <w:rFonts w:ascii="Aptos Narrow" w:eastAsia="Bahnschrift SemiBold SemiConden" w:hAnsi="Aptos Narrow" w:cs="Bahnschrift SemiBold SemiConden"/>
          <w:b/>
          <w:bCs/>
          <w:color w:val="7F3F00"/>
          <w:sz w:val="28"/>
          <w:szCs w:val="28"/>
        </w:rPr>
        <w:t xml:space="preserve"> Irritated, Impatient, Impulsive.</w:t>
      </w:r>
    </w:p>
    <w:p w14:paraId="2D336EEA" w14:textId="67ACC848" w:rsidR="009872A2" w:rsidRPr="003E33FD" w:rsidRDefault="009872A2" w:rsidP="00FB7D9B">
      <w:pPr>
        <w:rPr>
          <w:rFonts w:ascii="Aptos Narrow" w:eastAsia="Bahnschrift SemiBold SemiConden" w:hAnsi="Aptos Narrow" w:cs="Bahnschrift SemiBold SemiConden"/>
          <w:b/>
          <w:bCs/>
          <w:color w:val="C00000"/>
          <w:sz w:val="28"/>
          <w:szCs w:val="28"/>
        </w:rPr>
      </w:pPr>
      <w:r w:rsidRPr="003E33FD">
        <w:rPr>
          <w:rFonts w:ascii="Aptos Narrow" w:eastAsia="Bahnschrift SemiBold SemiConden" w:hAnsi="Aptos Narrow" w:cs="Bahnschrift SemiBold SemiConden"/>
          <w:b/>
          <w:bCs/>
          <w:color w:val="C00000"/>
          <w:sz w:val="28"/>
          <w:szCs w:val="28"/>
        </w:rPr>
        <w:t>Caution</w:t>
      </w:r>
      <w:r w:rsidR="00107F9A" w:rsidRPr="003E33FD">
        <w:rPr>
          <w:rFonts w:ascii="Aptos Narrow" w:eastAsia="Bahnschrift SemiBold SemiConden" w:hAnsi="Aptos Narrow" w:cs="Bahnschrift SemiBold SemiConden"/>
          <w:b/>
          <w:bCs/>
          <w:color w:val="C00000"/>
          <w:sz w:val="28"/>
          <w:szCs w:val="28"/>
        </w:rPr>
        <w:t xml:space="preserve"> </w:t>
      </w:r>
      <w:r w:rsidR="00D66325" w:rsidRPr="003E33FD">
        <w:rPr>
          <w:rFonts w:ascii="Aptos Narrow" w:eastAsia="Bahnschrift SemiBold SemiConden" w:hAnsi="Aptos Narrow" w:cs="Bahnschrift SemiBold SemiConden"/>
          <w:b/>
          <w:bCs/>
          <w:color w:val="C00000"/>
          <w:sz w:val="28"/>
          <w:szCs w:val="28"/>
        </w:rPr>
        <w:t>From</w:t>
      </w:r>
      <w:del w:id="1252" w:author="Sandhya T" w:date="2024-06-18T22:39:00Z" w16du:dateUtc="2024-06-18T17:09:00Z">
        <w:r w:rsidRPr="003E33FD" w:rsidDel="00570DD2">
          <w:rPr>
            <w:rFonts w:ascii="Aptos Narrow" w:eastAsia="Bahnschrift SemiBold SemiConden" w:hAnsi="Aptos Narrow" w:cs="Bahnschrift SemiBold SemiConden"/>
            <w:b/>
            <w:bCs/>
            <w:color w:val="C00000"/>
            <w:sz w:val="28"/>
            <w:szCs w:val="28"/>
          </w:rPr>
          <w:delText xml:space="preserve"> </w:delText>
        </w:r>
      </w:del>
      <w:r w:rsidRPr="003E33FD">
        <w:rPr>
          <w:rFonts w:ascii="Aptos Narrow" w:eastAsia="Bahnschrift SemiBold SemiConden" w:hAnsi="Aptos Narrow" w:cs="Bahnschrift SemiBold SemiConden"/>
          <w:b/>
          <w:bCs/>
          <w:color w:val="C00000"/>
          <w:sz w:val="28"/>
          <w:szCs w:val="28"/>
        </w:rPr>
        <w:t xml:space="preserve">: </w:t>
      </w:r>
      <w:r w:rsidR="00AF03DA" w:rsidRPr="003E33FD">
        <w:rPr>
          <w:rFonts w:ascii="Aptos Narrow" w:eastAsia="Bahnschrift SemiBold SemiConden" w:hAnsi="Aptos Narrow" w:cs="Bahnschrift SemiBold SemiConden"/>
          <w:b/>
          <w:bCs/>
          <w:color w:val="C00000"/>
          <w:sz w:val="28"/>
          <w:szCs w:val="28"/>
        </w:rPr>
        <w:t xml:space="preserve">Fire, Electricity, Stove, </w:t>
      </w:r>
      <w:r w:rsidR="00E55976" w:rsidRPr="003E33FD">
        <w:rPr>
          <w:rFonts w:ascii="Aptos Narrow" w:eastAsia="Bahnschrift SemiBold SemiConden" w:hAnsi="Aptos Narrow" w:cs="Bahnschrift SemiBold SemiConden"/>
          <w:b/>
          <w:bCs/>
          <w:color w:val="C00000"/>
          <w:sz w:val="28"/>
          <w:szCs w:val="28"/>
        </w:rPr>
        <w:t>Burning Gas, Heat.</w:t>
      </w:r>
      <w:r w:rsidRPr="003E33FD">
        <w:rPr>
          <w:rFonts w:ascii="Aptos Narrow" w:eastAsia="Bahnschrift SemiBold SemiConden" w:hAnsi="Aptos Narrow" w:cs="Bahnschrift SemiBold SemiConden"/>
          <w:b/>
          <w:bCs/>
          <w:color w:val="C00000"/>
          <w:sz w:val="28"/>
          <w:szCs w:val="28"/>
        </w:rPr>
        <w:t xml:space="preserve"> </w:t>
      </w:r>
    </w:p>
    <w:p w14:paraId="7C48B429" w14:textId="3303E30E" w:rsidR="0061005C" w:rsidRPr="003E33FD" w:rsidRDefault="0061005C" w:rsidP="00FB7D9B">
      <w:pPr>
        <w:rPr>
          <w:rFonts w:ascii="Aptos Narrow" w:eastAsia="Bahnschrift SemiBold SemiConden" w:hAnsi="Aptos Narrow" w:cs="Bahnschrift SemiBold SemiConden"/>
          <w:b/>
          <w:bCs/>
          <w:color w:val="2B2B00"/>
          <w:sz w:val="28"/>
          <w:szCs w:val="28"/>
        </w:rPr>
      </w:pPr>
      <w:r w:rsidRPr="003E33FD">
        <w:rPr>
          <w:rFonts w:ascii="Aptos Narrow" w:eastAsia="Bahnschrift SemiBold SemiConden" w:hAnsi="Aptos Narrow" w:cs="Bahnschrift SemiBold SemiConden"/>
          <w:b/>
          <w:bCs/>
          <w:color w:val="2B2B00"/>
          <w:sz w:val="28"/>
          <w:szCs w:val="28"/>
        </w:rPr>
        <w:t>AIR:</w:t>
      </w:r>
    </w:p>
    <w:p w14:paraId="6E293D8E" w14:textId="48FD7528" w:rsidR="0061005C" w:rsidRPr="003E33FD" w:rsidRDefault="0061005C" w:rsidP="00FB7D9B">
      <w:pPr>
        <w:rPr>
          <w:rFonts w:ascii="Aptos Narrow" w:eastAsia="Bahnschrift SemiBold SemiConden" w:hAnsi="Aptos Narrow" w:cs="Bahnschrift SemiBold SemiConden"/>
          <w:b/>
          <w:bCs/>
          <w:color w:val="0070C0"/>
          <w:sz w:val="28"/>
          <w:szCs w:val="28"/>
        </w:rPr>
      </w:pPr>
      <w:r w:rsidRPr="003E33FD">
        <w:rPr>
          <w:rFonts w:ascii="Aptos Narrow" w:eastAsia="Bahnschrift SemiBold SemiConden" w:hAnsi="Aptos Narrow" w:cs="Bahnschrift SemiBold SemiConden"/>
          <w:b/>
          <w:bCs/>
          <w:color w:val="0070C0"/>
          <w:sz w:val="28"/>
          <w:szCs w:val="28"/>
        </w:rPr>
        <w:t>Strength</w:t>
      </w:r>
      <w:del w:id="1253" w:author="Sandhya T" w:date="2024-06-18T22:39:00Z" w16du:dateUtc="2024-06-18T17:09:00Z">
        <w:r w:rsidRPr="003E33FD" w:rsidDel="00570DD2">
          <w:rPr>
            <w:rFonts w:ascii="Aptos Narrow" w:eastAsia="Bahnschrift SemiBold SemiConden" w:hAnsi="Aptos Narrow" w:cs="Bahnschrift SemiBold SemiConden"/>
            <w:b/>
            <w:bCs/>
            <w:color w:val="0070C0"/>
            <w:sz w:val="28"/>
            <w:szCs w:val="28"/>
          </w:rPr>
          <w:delText xml:space="preserve"> </w:delText>
        </w:r>
      </w:del>
      <w:r w:rsidRPr="003E33FD">
        <w:rPr>
          <w:rFonts w:ascii="Aptos Narrow" w:eastAsia="Bahnschrift SemiBold SemiConden" w:hAnsi="Aptos Narrow" w:cs="Bahnschrift SemiBold SemiConden"/>
          <w:b/>
          <w:bCs/>
          <w:color w:val="0070C0"/>
          <w:sz w:val="28"/>
          <w:szCs w:val="28"/>
        </w:rPr>
        <w:t>: Thoughtful, Witty, Intellectual, Carefree, Quick thinker</w:t>
      </w:r>
      <w:r w:rsidR="00D66325" w:rsidRPr="003E33FD">
        <w:rPr>
          <w:rFonts w:ascii="Aptos Narrow" w:eastAsia="Bahnschrift SemiBold SemiConden" w:hAnsi="Aptos Narrow" w:cs="Bahnschrift SemiBold SemiConden"/>
          <w:b/>
          <w:bCs/>
          <w:color w:val="0070C0"/>
          <w:sz w:val="28"/>
          <w:szCs w:val="28"/>
        </w:rPr>
        <w:t xml:space="preserve">, </w:t>
      </w:r>
      <w:r w:rsidRPr="003E33FD">
        <w:rPr>
          <w:rFonts w:ascii="Aptos Narrow" w:eastAsia="Bahnschrift SemiBold SemiConden" w:hAnsi="Aptos Narrow" w:cs="Bahnschrift SemiBold SemiConden"/>
          <w:b/>
          <w:bCs/>
          <w:color w:val="0070C0"/>
          <w:sz w:val="28"/>
          <w:szCs w:val="28"/>
        </w:rPr>
        <w:t>Worker</w:t>
      </w:r>
      <w:r w:rsidR="00C155CF" w:rsidRPr="003E33FD">
        <w:rPr>
          <w:rFonts w:ascii="Aptos Narrow" w:eastAsia="Bahnschrift SemiBold SemiConden" w:hAnsi="Aptos Narrow" w:cs="Bahnschrift SemiBold SemiConden"/>
          <w:b/>
          <w:bCs/>
          <w:color w:val="0070C0"/>
          <w:sz w:val="28"/>
          <w:szCs w:val="28"/>
        </w:rPr>
        <w:t>, Independent, Free Spirited</w:t>
      </w:r>
      <w:r w:rsidR="00D66325" w:rsidRPr="003E33FD">
        <w:rPr>
          <w:rFonts w:ascii="Aptos Narrow" w:eastAsia="Bahnschrift SemiBold SemiConden" w:hAnsi="Aptos Narrow" w:cs="Bahnschrift SemiBold SemiConden"/>
          <w:b/>
          <w:bCs/>
          <w:color w:val="0070C0"/>
          <w:sz w:val="28"/>
          <w:szCs w:val="28"/>
        </w:rPr>
        <w:t xml:space="preserve">, </w:t>
      </w:r>
      <w:r w:rsidR="00C155CF" w:rsidRPr="003E33FD">
        <w:rPr>
          <w:rFonts w:ascii="Aptos Narrow" w:eastAsia="Bahnschrift SemiBold SemiConden" w:hAnsi="Aptos Narrow" w:cs="Bahnschrift SemiBold SemiConden"/>
          <w:b/>
          <w:bCs/>
          <w:color w:val="0070C0"/>
          <w:sz w:val="28"/>
          <w:szCs w:val="28"/>
        </w:rPr>
        <w:t>Fun.</w:t>
      </w:r>
    </w:p>
    <w:p w14:paraId="3568B7ED" w14:textId="602B3574" w:rsidR="00C155CF" w:rsidRPr="003E33FD" w:rsidRDefault="00C155CF" w:rsidP="00FB7D9B">
      <w:pPr>
        <w:rPr>
          <w:rFonts w:ascii="Aptos Narrow" w:eastAsia="Bahnschrift SemiBold SemiConden" w:hAnsi="Aptos Narrow" w:cs="Bahnschrift SemiBold SemiConden"/>
          <w:b/>
          <w:bCs/>
          <w:color w:val="7F3F00"/>
          <w:sz w:val="28"/>
          <w:szCs w:val="28"/>
        </w:rPr>
      </w:pPr>
      <w:r w:rsidRPr="003E33FD">
        <w:rPr>
          <w:rFonts w:ascii="Aptos Narrow" w:eastAsia="Bahnschrift SemiBold SemiConden" w:hAnsi="Aptos Narrow" w:cs="Bahnschrift SemiBold SemiConden"/>
          <w:b/>
          <w:bCs/>
          <w:color w:val="7F3F00"/>
          <w:sz w:val="28"/>
          <w:szCs w:val="28"/>
        </w:rPr>
        <w:t>Weakness</w:t>
      </w:r>
      <w:del w:id="1254" w:author="Sandhya T" w:date="2024-06-18T22:39:00Z" w16du:dateUtc="2024-06-18T17:09:00Z">
        <w:r w:rsidRPr="003E33FD" w:rsidDel="00570DD2">
          <w:rPr>
            <w:rFonts w:ascii="Aptos Narrow" w:eastAsia="Bahnschrift SemiBold SemiConden" w:hAnsi="Aptos Narrow" w:cs="Bahnschrift SemiBold SemiConden"/>
            <w:b/>
            <w:bCs/>
            <w:color w:val="7F3F00"/>
            <w:sz w:val="28"/>
            <w:szCs w:val="28"/>
          </w:rPr>
          <w:delText xml:space="preserve"> </w:delText>
        </w:r>
      </w:del>
      <w:r w:rsidRPr="003E33FD">
        <w:rPr>
          <w:rFonts w:ascii="Aptos Narrow" w:eastAsia="Bahnschrift SemiBold SemiConden" w:hAnsi="Aptos Narrow" w:cs="Bahnschrift SemiBold SemiConden"/>
          <w:b/>
          <w:bCs/>
          <w:color w:val="7F3F00"/>
          <w:sz w:val="28"/>
          <w:szCs w:val="28"/>
        </w:rPr>
        <w:t xml:space="preserve">: </w:t>
      </w:r>
      <w:r w:rsidR="00691D29" w:rsidRPr="003E33FD">
        <w:rPr>
          <w:rFonts w:ascii="Aptos Narrow" w:eastAsia="Bahnschrift SemiBold SemiConden" w:hAnsi="Aptos Narrow" w:cs="Bahnschrift SemiBold SemiConden"/>
          <w:b/>
          <w:bCs/>
          <w:color w:val="7F3F00"/>
          <w:sz w:val="28"/>
          <w:szCs w:val="28"/>
        </w:rPr>
        <w:t>Fickle, Inconsistent, Insensitive, Selfish.</w:t>
      </w:r>
    </w:p>
    <w:p w14:paraId="16817D24" w14:textId="7672250F" w:rsidR="00E55976" w:rsidRPr="003E33FD" w:rsidRDefault="00E55976" w:rsidP="00FB7D9B">
      <w:pPr>
        <w:rPr>
          <w:rFonts w:ascii="Aptos Narrow" w:eastAsia="Bahnschrift SemiBold SemiConden" w:hAnsi="Aptos Narrow" w:cs="Bahnschrift SemiBold SemiConden"/>
          <w:b/>
          <w:bCs/>
          <w:color w:val="C00000"/>
          <w:sz w:val="28"/>
          <w:szCs w:val="28"/>
        </w:rPr>
      </w:pPr>
      <w:r w:rsidRPr="003E33FD">
        <w:rPr>
          <w:rFonts w:ascii="Aptos Narrow" w:eastAsia="Bahnschrift SemiBold SemiConden" w:hAnsi="Aptos Narrow" w:cs="Bahnschrift SemiBold SemiConden"/>
          <w:b/>
          <w:bCs/>
          <w:color w:val="C00000"/>
          <w:sz w:val="28"/>
          <w:szCs w:val="28"/>
        </w:rPr>
        <w:t>Caution</w:t>
      </w:r>
      <w:r w:rsidR="00D66325" w:rsidRPr="003E33FD">
        <w:rPr>
          <w:rFonts w:ascii="Aptos Narrow" w:eastAsia="Bahnschrift SemiBold SemiConden" w:hAnsi="Aptos Narrow" w:cs="Bahnschrift SemiBold SemiConden"/>
          <w:b/>
          <w:bCs/>
          <w:color w:val="C00000"/>
          <w:sz w:val="28"/>
          <w:szCs w:val="28"/>
        </w:rPr>
        <w:t xml:space="preserve"> From</w:t>
      </w:r>
      <w:del w:id="1255" w:author="Sandhya T" w:date="2024-06-18T22:40:00Z" w16du:dateUtc="2024-06-18T17:10:00Z">
        <w:r w:rsidRPr="003E33FD" w:rsidDel="00570DD2">
          <w:rPr>
            <w:rFonts w:ascii="Aptos Narrow" w:eastAsia="Bahnschrift SemiBold SemiConden" w:hAnsi="Aptos Narrow" w:cs="Bahnschrift SemiBold SemiConden"/>
            <w:b/>
            <w:bCs/>
            <w:color w:val="C00000"/>
            <w:sz w:val="28"/>
            <w:szCs w:val="28"/>
          </w:rPr>
          <w:delText xml:space="preserve"> </w:delText>
        </w:r>
      </w:del>
      <w:r w:rsidRPr="003E33FD">
        <w:rPr>
          <w:rFonts w:ascii="Aptos Narrow" w:eastAsia="Bahnschrift SemiBold SemiConden" w:hAnsi="Aptos Narrow" w:cs="Bahnschrift SemiBold SemiConden"/>
          <w:b/>
          <w:bCs/>
          <w:color w:val="C00000"/>
          <w:sz w:val="28"/>
          <w:szCs w:val="28"/>
        </w:rPr>
        <w:t xml:space="preserve">: </w:t>
      </w:r>
      <w:r w:rsidR="00457F70" w:rsidRPr="003E33FD">
        <w:rPr>
          <w:rFonts w:ascii="Aptos Narrow" w:eastAsia="Bahnschrift SemiBold SemiConden" w:hAnsi="Aptos Narrow" w:cs="Bahnschrift SemiBold SemiConden"/>
          <w:b/>
          <w:bCs/>
          <w:color w:val="C00000"/>
          <w:sz w:val="28"/>
          <w:szCs w:val="28"/>
        </w:rPr>
        <w:t>Falling from Tree, Building, Slip</w:t>
      </w:r>
      <w:r w:rsidR="008556F0" w:rsidRPr="003E33FD">
        <w:rPr>
          <w:rFonts w:ascii="Aptos Narrow" w:eastAsia="Bahnschrift SemiBold SemiConden" w:hAnsi="Aptos Narrow" w:cs="Bahnschrift SemiBold SemiConden"/>
          <w:b/>
          <w:bCs/>
          <w:color w:val="C00000"/>
          <w:sz w:val="28"/>
          <w:szCs w:val="28"/>
        </w:rPr>
        <w:t>ping</w:t>
      </w:r>
      <w:r w:rsidR="00457F70" w:rsidRPr="003E33FD">
        <w:rPr>
          <w:rFonts w:ascii="Aptos Narrow" w:eastAsia="Bahnschrift SemiBold SemiConden" w:hAnsi="Aptos Narrow" w:cs="Bahnschrift SemiBold SemiConden"/>
          <w:b/>
          <w:bCs/>
          <w:color w:val="C00000"/>
          <w:sz w:val="28"/>
          <w:szCs w:val="28"/>
        </w:rPr>
        <w:t xml:space="preserve">, </w:t>
      </w:r>
      <w:r w:rsidR="00711FF1" w:rsidRPr="003E33FD">
        <w:rPr>
          <w:rFonts w:ascii="Aptos Narrow" w:eastAsia="Bahnschrift SemiBold SemiConden" w:hAnsi="Aptos Narrow" w:cs="Bahnschrift SemiBold SemiConden"/>
          <w:b/>
          <w:bCs/>
          <w:color w:val="C00000"/>
          <w:sz w:val="28"/>
          <w:szCs w:val="28"/>
        </w:rPr>
        <w:t>Height.</w:t>
      </w:r>
    </w:p>
    <w:p w14:paraId="64CC9D0D" w14:textId="5F512C5C" w:rsidR="00691D29" w:rsidRPr="003E33FD" w:rsidRDefault="00FC2582" w:rsidP="00FB7D9B">
      <w:pPr>
        <w:rPr>
          <w:rFonts w:ascii="Aptos Narrow" w:eastAsia="Bahnschrift SemiBold SemiConden" w:hAnsi="Aptos Narrow" w:cs="Bahnschrift SemiBold SemiConden"/>
          <w:b/>
          <w:bCs/>
          <w:color w:val="2B2B00"/>
          <w:sz w:val="28"/>
          <w:szCs w:val="28"/>
        </w:rPr>
      </w:pPr>
      <w:r w:rsidRPr="003E33FD">
        <w:rPr>
          <w:rFonts w:ascii="Aptos Narrow" w:eastAsia="Bahnschrift SemiBold SemiConden" w:hAnsi="Aptos Narrow" w:cs="Bahnschrift SemiBold SemiConden"/>
          <w:b/>
          <w:bCs/>
          <w:color w:val="2B2B00"/>
          <w:sz w:val="28"/>
          <w:szCs w:val="28"/>
        </w:rPr>
        <w:t>WATER:</w:t>
      </w:r>
    </w:p>
    <w:p w14:paraId="00C3184A" w14:textId="717B47B3" w:rsidR="00FC2582" w:rsidRPr="003E33FD" w:rsidRDefault="00FC2582" w:rsidP="00FB7D9B">
      <w:pPr>
        <w:rPr>
          <w:rFonts w:ascii="Aptos Narrow" w:eastAsia="Bahnschrift SemiBold SemiConden" w:hAnsi="Aptos Narrow" w:cs="Bahnschrift SemiBold SemiConden"/>
          <w:b/>
          <w:bCs/>
          <w:color w:val="0070C0"/>
          <w:sz w:val="28"/>
          <w:szCs w:val="28"/>
        </w:rPr>
      </w:pPr>
      <w:r w:rsidRPr="003E33FD">
        <w:rPr>
          <w:rFonts w:ascii="Aptos Narrow" w:eastAsia="Bahnschrift SemiBold SemiConden" w:hAnsi="Aptos Narrow" w:cs="Bahnschrift SemiBold SemiConden"/>
          <w:b/>
          <w:bCs/>
          <w:color w:val="0070C0"/>
          <w:sz w:val="28"/>
          <w:szCs w:val="28"/>
        </w:rPr>
        <w:t>Strength</w:t>
      </w:r>
      <w:del w:id="1256" w:author="Sandhya T" w:date="2024-06-18T22:40:00Z" w16du:dateUtc="2024-06-18T17:10:00Z">
        <w:r w:rsidRPr="003E33FD" w:rsidDel="00570DD2">
          <w:rPr>
            <w:rFonts w:ascii="Aptos Narrow" w:eastAsia="Bahnschrift SemiBold SemiConden" w:hAnsi="Aptos Narrow" w:cs="Bahnschrift SemiBold SemiConden"/>
            <w:b/>
            <w:bCs/>
            <w:color w:val="0070C0"/>
            <w:sz w:val="28"/>
            <w:szCs w:val="28"/>
          </w:rPr>
          <w:delText xml:space="preserve"> </w:delText>
        </w:r>
      </w:del>
      <w:r w:rsidRPr="003E33FD">
        <w:rPr>
          <w:rFonts w:ascii="Aptos Narrow" w:eastAsia="Bahnschrift SemiBold SemiConden" w:hAnsi="Aptos Narrow" w:cs="Bahnschrift SemiBold SemiConden"/>
          <w:b/>
          <w:bCs/>
          <w:color w:val="0070C0"/>
          <w:sz w:val="28"/>
          <w:szCs w:val="28"/>
        </w:rPr>
        <w:t xml:space="preserve">: Creative, Empathetic, Caring, Devoted, </w:t>
      </w:r>
      <w:r w:rsidR="00DA75F8" w:rsidRPr="003E33FD">
        <w:rPr>
          <w:rFonts w:ascii="Aptos Narrow" w:eastAsia="Bahnschrift SemiBold SemiConden" w:hAnsi="Aptos Narrow" w:cs="Bahnschrift SemiBold SemiConden"/>
          <w:b/>
          <w:bCs/>
          <w:color w:val="0070C0"/>
          <w:sz w:val="28"/>
          <w:szCs w:val="28"/>
        </w:rPr>
        <w:t>Merciful, Trusting, Patien</w:t>
      </w:r>
      <w:r w:rsidR="008205E1">
        <w:rPr>
          <w:rFonts w:ascii="Aptos Narrow" w:eastAsia="Bahnschrift SemiBold SemiConden" w:hAnsi="Aptos Narrow" w:cs="Bahnschrift SemiBold SemiConden"/>
          <w:b/>
          <w:bCs/>
          <w:color w:val="0070C0"/>
          <w:sz w:val="28"/>
          <w:szCs w:val="28"/>
        </w:rPr>
        <w:t>ce</w:t>
      </w:r>
      <w:r w:rsidR="00DA75F8" w:rsidRPr="003E33FD">
        <w:rPr>
          <w:rFonts w:ascii="Aptos Narrow" w:eastAsia="Bahnschrift SemiBold SemiConden" w:hAnsi="Aptos Narrow" w:cs="Bahnschrift SemiBold SemiConden"/>
          <w:b/>
          <w:bCs/>
          <w:color w:val="0070C0"/>
          <w:sz w:val="28"/>
          <w:szCs w:val="28"/>
        </w:rPr>
        <w:t>.</w:t>
      </w:r>
    </w:p>
    <w:p w14:paraId="3CCD0C62" w14:textId="77777777" w:rsidR="00CB4D50" w:rsidRPr="003E33FD" w:rsidRDefault="00DA75F8" w:rsidP="00FB7D9B">
      <w:pPr>
        <w:rPr>
          <w:rFonts w:ascii="Aptos Narrow" w:eastAsia="Bahnschrift SemiBold SemiConden" w:hAnsi="Aptos Narrow" w:cs="Bahnschrift SemiBold SemiConden"/>
          <w:b/>
          <w:bCs/>
          <w:color w:val="7F3F00"/>
          <w:sz w:val="28"/>
          <w:szCs w:val="28"/>
        </w:rPr>
      </w:pPr>
      <w:r w:rsidRPr="003E33FD">
        <w:rPr>
          <w:rFonts w:ascii="Aptos Narrow" w:eastAsia="Bahnschrift SemiBold SemiConden" w:hAnsi="Aptos Narrow" w:cs="Bahnschrift SemiBold SemiConden"/>
          <w:b/>
          <w:bCs/>
          <w:color w:val="7F3F00"/>
          <w:sz w:val="28"/>
          <w:szCs w:val="28"/>
        </w:rPr>
        <w:lastRenderedPageBreak/>
        <w:t>Weakness</w:t>
      </w:r>
      <w:del w:id="1257" w:author="Sandhya T" w:date="2024-06-18T22:40:00Z" w16du:dateUtc="2024-06-18T17:10:00Z">
        <w:r w:rsidRPr="003E33FD" w:rsidDel="00570DD2">
          <w:rPr>
            <w:rFonts w:ascii="Aptos Narrow" w:eastAsia="Bahnschrift SemiBold SemiConden" w:hAnsi="Aptos Narrow" w:cs="Bahnschrift SemiBold SemiConden"/>
            <w:b/>
            <w:bCs/>
            <w:color w:val="7F3F00"/>
            <w:sz w:val="28"/>
            <w:szCs w:val="28"/>
          </w:rPr>
          <w:delText xml:space="preserve"> </w:delText>
        </w:r>
      </w:del>
      <w:r w:rsidRPr="003E33FD">
        <w:rPr>
          <w:rFonts w:ascii="Aptos Narrow" w:eastAsia="Bahnschrift SemiBold SemiConden" w:hAnsi="Aptos Narrow" w:cs="Bahnschrift SemiBold SemiConden"/>
          <w:b/>
          <w:bCs/>
          <w:color w:val="7F3F00"/>
          <w:sz w:val="28"/>
          <w:szCs w:val="28"/>
        </w:rPr>
        <w:t xml:space="preserve">: Too Sensitive, </w:t>
      </w:r>
      <w:r w:rsidR="00A24576" w:rsidRPr="003E33FD">
        <w:rPr>
          <w:rFonts w:ascii="Aptos Narrow" w:eastAsia="Bahnschrift SemiBold SemiConden" w:hAnsi="Aptos Narrow" w:cs="Bahnschrift SemiBold SemiConden"/>
          <w:b/>
          <w:bCs/>
          <w:color w:val="7F3F00"/>
          <w:sz w:val="28"/>
          <w:szCs w:val="28"/>
        </w:rPr>
        <w:t>Unstable, Prone to Depression, Irrational, Gullible.</w:t>
      </w:r>
    </w:p>
    <w:p w14:paraId="4D924849" w14:textId="7105EB41" w:rsidR="00711FF1" w:rsidRPr="003E33FD" w:rsidRDefault="00711FF1" w:rsidP="00FB7D9B">
      <w:pPr>
        <w:rPr>
          <w:rFonts w:ascii="Aptos Narrow" w:eastAsia="Bahnschrift SemiBold SemiConden" w:hAnsi="Aptos Narrow" w:cs="Bahnschrift SemiBold SemiConden"/>
          <w:b/>
          <w:bCs/>
          <w:color w:val="C00000"/>
          <w:sz w:val="28"/>
          <w:szCs w:val="28"/>
        </w:rPr>
      </w:pPr>
      <w:r w:rsidRPr="003E33FD">
        <w:rPr>
          <w:rFonts w:ascii="Aptos Narrow" w:eastAsia="Bahnschrift SemiBold SemiConden" w:hAnsi="Aptos Narrow" w:cs="Bahnschrift SemiBold SemiConden"/>
          <w:b/>
          <w:bCs/>
          <w:color w:val="C00000"/>
          <w:sz w:val="28"/>
          <w:szCs w:val="28"/>
        </w:rPr>
        <w:t>Caution</w:t>
      </w:r>
      <w:r w:rsidR="008556F0" w:rsidRPr="003E33FD">
        <w:rPr>
          <w:rFonts w:ascii="Aptos Narrow" w:eastAsia="Bahnschrift SemiBold SemiConden" w:hAnsi="Aptos Narrow" w:cs="Bahnschrift SemiBold SemiConden"/>
          <w:b/>
          <w:bCs/>
          <w:color w:val="C00000"/>
          <w:sz w:val="28"/>
          <w:szCs w:val="28"/>
        </w:rPr>
        <w:t xml:space="preserve"> From</w:t>
      </w:r>
      <w:del w:id="1258" w:author="Sandhya T" w:date="2024-06-18T22:40:00Z" w16du:dateUtc="2024-06-18T17:10:00Z">
        <w:r w:rsidRPr="003E33FD" w:rsidDel="00570DD2">
          <w:rPr>
            <w:rFonts w:ascii="Aptos Narrow" w:eastAsia="Bahnschrift SemiBold SemiConden" w:hAnsi="Aptos Narrow" w:cs="Bahnschrift SemiBold SemiConden"/>
            <w:b/>
            <w:bCs/>
            <w:color w:val="C00000"/>
            <w:sz w:val="28"/>
            <w:szCs w:val="28"/>
          </w:rPr>
          <w:delText xml:space="preserve"> </w:delText>
        </w:r>
      </w:del>
      <w:r w:rsidRPr="003E33FD">
        <w:rPr>
          <w:rFonts w:ascii="Aptos Narrow" w:eastAsia="Bahnschrift SemiBold SemiConden" w:hAnsi="Aptos Narrow" w:cs="Bahnschrift SemiBold SemiConden"/>
          <w:b/>
          <w:bCs/>
          <w:color w:val="C00000"/>
          <w:sz w:val="28"/>
          <w:szCs w:val="28"/>
        </w:rPr>
        <w:t xml:space="preserve">: Swimming, River, Tank, </w:t>
      </w:r>
      <w:r w:rsidR="00500FBA" w:rsidRPr="003E33FD">
        <w:rPr>
          <w:rFonts w:ascii="Aptos Narrow" w:eastAsia="Bahnschrift SemiBold SemiConden" w:hAnsi="Aptos Narrow" w:cs="Bahnschrift SemiBold SemiConden"/>
          <w:b/>
          <w:bCs/>
          <w:color w:val="C00000"/>
          <w:sz w:val="28"/>
          <w:szCs w:val="28"/>
        </w:rPr>
        <w:t>Sea, Ocean.</w:t>
      </w:r>
    </w:p>
    <w:p w14:paraId="7C5F4E0D" w14:textId="77777777" w:rsidR="00CB4D50" w:rsidRPr="003E33FD" w:rsidRDefault="00CB4D50" w:rsidP="00FB7D9B">
      <w:pPr>
        <w:rPr>
          <w:rFonts w:ascii="Aptos Narrow" w:eastAsia="Bahnschrift SemiBold SemiConden" w:hAnsi="Aptos Narrow" w:cs="Bahnschrift SemiBold SemiConden"/>
          <w:b/>
          <w:bCs/>
          <w:color w:val="2B2B00"/>
          <w:sz w:val="28"/>
          <w:szCs w:val="28"/>
        </w:rPr>
      </w:pPr>
      <w:r w:rsidRPr="003E33FD">
        <w:rPr>
          <w:rFonts w:ascii="Aptos Narrow" w:eastAsia="Bahnschrift SemiBold SemiConden" w:hAnsi="Aptos Narrow" w:cs="Bahnschrift SemiBold SemiConden"/>
          <w:b/>
          <w:bCs/>
          <w:color w:val="2B2B00"/>
          <w:sz w:val="28"/>
          <w:szCs w:val="28"/>
        </w:rPr>
        <w:t>EARTH:</w:t>
      </w:r>
    </w:p>
    <w:p w14:paraId="4CA63E17" w14:textId="77777777" w:rsidR="002F5E2E" w:rsidRPr="003E33FD" w:rsidRDefault="00CB4D50" w:rsidP="00FB7D9B">
      <w:pPr>
        <w:rPr>
          <w:rFonts w:ascii="Aptos Narrow" w:eastAsia="Bahnschrift SemiBold SemiConden" w:hAnsi="Aptos Narrow" w:cs="Bahnschrift SemiBold SemiConden"/>
          <w:b/>
          <w:bCs/>
          <w:color w:val="0070C0"/>
          <w:sz w:val="28"/>
          <w:szCs w:val="28"/>
        </w:rPr>
      </w:pPr>
      <w:r w:rsidRPr="003E33FD">
        <w:rPr>
          <w:rFonts w:ascii="Aptos Narrow" w:eastAsia="Bahnschrift SemiBold SemiConden" w:hAnsi="Aptos Narrow" w:cs="Bahnschrift SemiBold SemiConden"/>
          <w:b/>
          <w:bCs/>
          <w:color w:val="0070C0"/>
          <w:sz w:val="28"/>
          <w:szCs w:val="28"/>
        </w:rPr>
        <w:t>Strength: Stable, Hard-working, Ambitious</w:t>
      </w:r>
      <w:r w:rsidR="002F5E2E" w:rsidRPr="003E33FD">
        <w:rPr>
          <w:rFonts w:ascii="Aptos Narrow" w:eastAsia="Bahnschrift SemiBold SemiConden" w:hAnsi="Aptos Narrow" w:cs="Bahnschrift SemiBold SemiConden"/>
          <w:b/>
          <w:bCs/>
          <w:color w:val="0070C0"/>
          <w:sz w:val="28"/>
          <w:szCs w:val="28"/>
        </w:rPr>
        <w:t>, Loyal, Creative, Nurturing, Logical, Empathetic, Practical, Organized.</w:t>
      </w:r>
    </w:p>
    <w:p w14:paraId="48826881" w14:textId="77777777" w:rsidR="00BA4D00" w:rsidRPr="003E33FD" w:rsidRDefault="002F5E2E" w:rsidP="00FB7D9B">
      <w:pPr>
        <w:rPr>
          <w:rFonts w:ascii="Aptos Narrow" w:eastAsia="Bahnschrift SemiBold SemiConden" w:hAnsi="Aptos Narrow" w:cs="Bahnschrift SemiBold SemiConden"/>
          <w:b/>
          <w:bCs/>
          <w:color w:val="7F3F00"/>
          <w:sz w:val="28"/>
          <w:szCs w:val="28"/>
        </w:rPr>
      </w:pPr>
      <w:r w:rsidRPr="003E33FD">
        <w:rPr>
          <w:rFonts w:ascii="Aptos Narrow" w:eastAsia="Bahnschrift SemiBold SemiConden" w:hAnsi="Aptos Narrow" w:cs="Bahnschrift SemiBold SemiConden"/>
          <w:b/>
          <w:bCs/>
          <w:color w:val="7F3F00"/>
          <w:sz w:val="28"/>
          <w:szCs w:val="28"/>
        </w:rPr>
        <w:t>Weakness</w:t>
      </w:r>
      <w:del w:id="1259" w:author="Sandhya T" w:date="2024-06-18T22:40:00Z" w16du:dateUtc="2024-06-18T17:10:00Z">
        <w:r w:rsidRPr="003E33FD" w:rsidDel="00570DD2">
          <w:rPr>
            <w:rFonts w:ascii="Aptos Narrow" w:eastAsia="Bahnschrift SemiBold SemiConden" w:hAnsi="Aptos Narrow" w:cs="Bahnschrift SemiBold SemiConden"/>
            <w:b/>
            <w:bCs/>
            <w:color w:val="7F3F00"/>
            <w:sz w:val="28"/>
            <w:szCs w:val="28"/>
          </w:rPr>
          <w:delText xml:space="preserve"> </w:delText>
        </w:r>
      </w:del>
      <w:r w:rsidRPr="003E33FD">
        <w:rPr>
          <w:rFonts w:ascii="Aptos Narrow" w:eastAsia="Bahnschrift SemiBold SemiConden" w:hAnsi="Aptos Narrow" w:cs="Bahnschrift SemiBold SemiConden"/>
          <w:b/>
          <w:bCs/>
          <w:color w:val="7F3F00"/>
          <w:sz w:val="28"/>
          <w:szCs w:val="28"/>
        </w:rPr>
        <w:t xml:space="preserve">: </w:t>
      </w:r>
      <w:r w:rsidR="00C622A8" w:rsidRPr="003E33FD">
        <w:rPr>
          <w:rFonts w:ascii="Aptos Narrow" w:eastAsia="Bahnschrift SemiBold SemiConden" w:hAnsi="Aptos Narrow" w:cs="Bahnschrift SemiBold SemiConden"/>
          <w:b/>
          <w:bCs/>
          <w:color w:val="7F3F00"/>
          <w:sz w:val="28"/>
          <w:szCs w:val="28"/>
        </w:rPr>
        <w:t>Judgement, Controlling, Brutally Honest, Overly Cautio</w:t>
      </w:r>
      <w:r w:rsidR="00BA4D00" w:rsidRPr="003E33FD">
        <w:rPr>
          <w:rFonts w:ascii="Aptos Narrow" w:eastAsia="Bahnschrift SemiBold SemiConden" w:hAnsi="Aptos Narrow" w:cs="Bahnschrift SemiBold SemiConden"/>
          <w:b/>
          <w:bCs/>
          <w:color w:val="7F3F00"/>
          <w:sz w:val="28"/>
          <w:szCs w:val="28"/>
        </w:rPr>
        <w:t>us, Stubborn, Rigid.</w:t>
      </w:r>
    </w:p>
    <w:p w14:paraId="312FE63A" w14:textId="24790737" w:rsidR="00500FBA" w:rsidRPr="003E33FD" w:rsidRDefault="00500FBA" w:rsidP="00FB7D9B">
      <w:pPr>
        <w:rPr>
          <w:rFonts w:ascii="Aptos Narrow" w:eastAsia="Bahnschrift SemiBold SemiConden" w:hAnsi="Aptos Narrow" w:cs="Bahnschrift SemiBold SemiConden"/>
          <w:b/>
          <w:bCs/>
          <w:color w:val="C00000"/>
          <w:sz w:val="28"/>
          <w:szCs w:val="28"/>
        </w:rPr>
      </w:pPr>
      <w:r w:rsidRPr="003E33FD">
        <w:rPr>
          <w:rFonts w:ascii="Aptos Narrow" w:eastAsia="Bahnschrift SemiBold SemiConden" w:hAnsi="Aptos Narrow" w:cs="Bahnschrift SemiBold SemiConden"/>
          <w:b/>
          <w:bCs/>
          <w:color w:val="C00000"/>
          <w:sz w:val="28"/>
          <w:szCs w:val="28"/>
        </w:rPr>
        <w:t>Caution</w:t>
      </w:r>
      <w:r w:rsidR="007B1DA7" w:rsidRPr="003E33FD">
        <w:rPr>
          <w:rFonts w:ascii="Aptos Narrow" w:eastAsia="Bahnschrift SemiBold SemiConden" w:hAnsi="Aptos Narrow" w:cs="Bahnschrift SemiBold SemiConden"/>
          <w:b/>
          <w:bCs/>
          <w:color w:val="C00000"/>
          <w:sz w:val="28"/>
          <w:szCs w:val="28"/>
        </w:rPr>
        <w:t xml:space="preserve"> From</w:t>
      </w:r>
      <w:del w:id="1260" w:author="Sandhya T" w:date="2024-06-18T22:41:00Z" w16du:dateUtc="2024-06-18T17:11:00Z">
        <w:r w:rsidRPr="003E33FD" w:rsidDel="00570DD2">
          <w:rPr>
            <w:rFonts w:ascii="Aptos Narrow" w:eastAsia="Bahnschrift SemiBold SemiConden" w:hAnsi="Aptos Narrow" w:cs="Bahnschrift SemiBold SemiConden"/>
            <w:b/>
            <w:bCs/>
            <w:color w:val="C00000"/>
            <w:sz w:val="28"/>
            <w:szCs w:val="28"/>
          </w:rPr>
          <w:delText xml:space="preserve"> </w:delText>
        </w:r>
      </w:del>
      <w:r w:rsidRPr="003E33FD">
        <w:rPr>
          <w:rFonts w:ascii="Aptos Narrow" w:eastAsia="Bahnschrift SemiBold SemiConden" w:hAnsi="Aptos Narrow" w:cs="Bahnschrift SemiBold SemiConden"/>
          <w:b/>
          <w:bCs/>
          <w:color w:val="C00000"/>
          <w:sz w:val="28"/>
          <w:szCs w:val="28"/>
        </w:rPr>
        <w:t>: Scorpion, Snakes, Wild Animals, Road Accidents.</w:t>
      </w:r>
    </w:p>
    <w:p w14:paraId="0633BD8F" w14:textId="534C59E4" w:rsidR="00EF728C" w:rsidRDefault="00EF728C" w:rsidP="00EF728C">
      <w:pPr>
        <w:rPr>
          <w:ins w:id="1261" w:author="Dinesh N" w:date="2024-06-22T23:34:00Z" w16du:dateUtc="2024-06-22T18:04:00Z"/>
          <w:rFonts w:ascii="Aptos Narrow" w:eastAsia="Bahnschrift SemiBold SemiConden" w:hAnsi="Aptos Narrow" w:cs="Bahnschrift SemiBold SemiConden"/>
          <w:b/>
          <w:bCs/>
          <w:color w:val="C00000"/>
          <w:sz w:val="28"/>
          <w:szCs w:val="28"/>
        </w:rPr>
      </w:pPr>
    </w:p>
    <w:p w14:paraId="4AD45823" w14:textId="77777777" w:rsidR="00760F5B" w:rsidRDefault="00760F5B" w:rsidP="00EF728C">
      <w:pPr>
        <w:rPr>
          <w:ins w:id="1262" w:author="Dinesh N" w:date="2024-06-22T23:34:00Z" w16du:dateUtc="2024-06-22T18:04:00Z"/>
          <w:rFonts w:ascii="Aptos Narrow" w:eastAsia="Bahnschrift SemiBold SemiConden" w:hAnsi="Aptos Narrow" w:cs="Bahnschrift SemiBold SemiConden"/>
          <w:b/>
          <w:bCs/>
          <w:color w:val="C00000"/>
          <w:sz w:val="28"/>
          <w:szCs w:val="28"/>
        </w:rPr>
      </w:pPr>
    </w:p>
    <w:p w14:paraId="0367B97A" w14:textId="77777777" w:rsidR="00760F5B" w:rsidRDefault="00760F5B" w:rsidP="00EF728C">
      <w:pPr>
        <w:rPr>
          <w:ins w:id="1263" w:author="Dinesh N" w:date="2024-06-22T23:34:00Z" w16du:dateUtc="2024-06-22T18:04:00Z"/>
          <w:rFonts w:ascii="Aptos Narrow" w:eastAsia="Bahnschrift SemiBold SemiConden" w:hAnsi="Aptos Narrow" w:cs="Bahnschrift SemiBold SemiConden"/>
          <w:b/>
          <w:bCs/>
          <w:color w:val="C00000"/>
          <w:sz w:val="28"/>
          <w:szCs w:val="28"/>
        </w:rPr>
      </w:pPr>
    </w:p>
    <w:p w14:paraId="56660BC3" w14:textId="77777777" w:rsidR="00760F5B" w:rsidRDefault="00760F5B" w:rsidP="00EF728C">
      <w:pPr>
        <w:rPr>
          <w:ins w:id="1264" w:author="Dinesh N" w:date="2024-06-22T23:34:00Z" w16du:dateUtc="2024-06-22T18:04:00Z"/>
          <w:rFonts w:ascii="Aptos Narrow" w:eastAsia="Bahnschrift SemiBold SemiConden" w:hAnsi="Aptos Narrow" w:cs="Bahnschrift SemiBold SemiConden"/>
          <w:b/>
          <w:bCs/>
          <w:color w:val="C00000"/>
          <w:sz w:val="28"/>
          <w:szCs w:val="28"/>
        </w:rPr>
      </w:pPr>
    </w:p>
    <w:p w14:paraId="4EB63621" w14:textId="77777777" w:rsidR="00760F5B" w:rsidRDefault="00760F5B" w:rsidP="00EF728C">
      <w:pPr>
        <w:rPr>
          <w:ins w:id="1265" w:author="Dinesh N" w:date="2024-06-22T23:34:00Z" w16du:dateUtc="2024-06-22T18:04:00Z"/>
          <w:rFonts w:ascii="Aptos Narrow" w:eastAsia="Bahnschrift SemiBold SemiConden" w:hAnsi="Aptos Narrow" w:cs="Bahnschrift SemiBold SemiConden"/>
          <w:b/>
          <w:bCs/>
          <w:color w:val="C00000"/>
          <w:sz w:val="28"/>
          <w:szCs w:val="28"/>
        </w:rPr>
      </w:pPr>
    </w:p>
    <w:p w14:paraId="313DE0FE" w14:textId="77777777" w:rsidR="00760F5B" w:rsidRDefault="00760F5B" w:rsidP="00EF728C">
      <w:pPr>
        <w:rPr>
          <w:ins w:id="1266" w:author="Dinesh N" w:date="2024-06-22T23:34:00Z" w16du:dateUtc="2024-06-22T18:04:00Z"/>
          <w:rFonts w:ascii="Aptos Narrow" w:eastAsia="Bahnschrift SemiBold SemiConden" w:hAnsi="Aptos Narrow" w:cs="Bahnschrift SemiBold SemiConden"/>
          <w:b/>
          <w:bCs/>
          <w:color w:val="C00000"/>
          <w:sz w:val="28"/>
          <w:szCs w:val="28"/>
        </w:rPr>
      </w:pPr>
    </w:p>
    <w:p w14:paraId="7FC3146C" w14:textId="77777777" w:rsidR="00760F5B" w:rsidRDefault="00760F5B" w:rsidP="00EF728C">
      <w:pPr>
        <w:rPr>
          <w:ins w:id="1267" w:author="Dinesh N" w:date="2024-06-22T23:34:00Z" w16du:dateUtc="2024-06-22T18:04:00Z"/>
          <w:rFonts w:ascii="Aptos Narrow" w:eastAsia="Bahnschrift SemiBold SemiConden" w:hAnsi="Aptos Narrow" w:cs="Bahnschrift SemiBold SemiConden"/>
          <w:b/>
          <w:bCs/>
          <w:color w:val="C00000"/>
          <w:sz w:val="28"/>
          <w:szCs w:val="28"/>
        </w:rPr>
      </w:pPr>
    </w:p>
    <w:p w14:paraId="0DE7E742" w14:textId="77777777" w:rsidR="00760F5B" w:rsidRDefault="00760F5B" w:rsidP="00EF728C">
      <w:pPr>
        <w:rPr>
          <w:rFonts w:ascii="Aptos Narrow" w:eastAsia="Bahnschrift SemiBold SemiConden" w:hAnsi="Aptos Narrow" w:cs="Bahnschrift SemiBold SemiConden"/>
          <w:b/>
          <w:bCs/>
          <w:color w:val="C00000"/>
          <w:sz w:val="28"/>
          <w:szCs w:val="28"/>
        </w:rPr>
      </w:pPr>
    </w:p>
    <w:p w14:paraId="3D0F1F56" w14:textId="77777777" w:rsidR="00782B3D" w:rsidRPr="00444EDA" w:rsidRDefault="00782B3D" w:rsidP="00EF728C">
      <w:pPr>
        <w:rPr>
          <w:rFonts w:ascii="Aptos Narrow" w:eastAsia="Bahnschrift SemiBold SemiConden" w:hAnsi="Aptos Narrow" w:cs="Bahnschrift SemiBold SemiConden"/>
          <w:b/>
          <w:bCs/>
          <w:color w:val="C00000"/>
          <w:sz w:val="28"/>
          <w:szCs w:val="28"/>
        </w:rPr>
      </w:pPr>
    </w:p>
    <w:p w14:paraId="0AC2D322" w14:textId="43028281" w:rsidR="00F46CD0" w:rsidRDefault="00F46CD0" w:rsidP="00F46CD0">
      <w:pPr>
        <w:jc w:val="center"/>
        <w:rPr>
          <w:rFonts w:ascii="Bahnschrift SemiBold SemiConden" w:eastAsia="Bahnschrift SemiBold SemiConden" w:hAnsi="Bahnschrift SemiBold SemiConden" w:cs="Bahnschrift SemiBold SemiConden"/>
          <w:color w:val="C00000"/>
          <w:sz w:val="36"/>
          <w:szCs w:val="36"/>
          <w:u w:val="single"/>
        </w:rPr>
      </w:pPr>
      <w:r>
        <w:rPr>
          <w:rFonts w:ascii="Bahnschrift SemiBold SemiConden" w:eastAsia="Bahnschrift SemiBold SemiConden" w:hAnsi="Bahnschrift SemiBold SemiConden" w:cs="Bahnschrift SemiBold SemiConden"/>
          <w:color w:val="C00000"/>
          <w:sz w:val="36"/>
          <w:szCs w:val="36"/>
          <w:u w:val="single"/>
        </w:rPr>
        <w:t>BUSINESS PARTNERSHIP</w:t>
      </w:r>
    </w:p>
    <w:p w14:paraId="57C24B83" w14:textId="2006E92C" w:rsidR="00BA7005" w:rsidRPr="00327938" w:rsidRDefault="006E245D" w:rsidP="006E245D">
      <w:pPr>
        <w:rPr>
          <w:rFonts w:ascii="Aptos Narrow" w:eastAsia="Bahnschrift SemiBold SemiConden" w:hAnsi="Aptos Narrow" w:cs="Bahnschrift SemiBold SemiConden"/>
          <w:b/>
          <w:bCs/>
          <w:color w:val="3F0065"/>
          <w:sz w:val="28"/>
          <w:szCs w:val="28"/>
        </w:rPr>
      </w:pPr>
      <w:r w:rsidRPr="00327938">
        <w:rPr>
          <w:rFonts w:ascii="Aptos Narrow" w:eastAsia="Bahnschrift SemiBold SemiConden" w:hAnsi="Aptos Narrow" w:cs="Bahnschrift SemiBold SemiConden"/>
          <w:b/>
          <w:bCs/>
          <w:color w:val="3F0065"/>
          <w:sz w:val="28"/>
          <w:szCs w:val="28"/>
        </w:rPr>
        <w:t xml:space="preserve">First find </w:t>
      </w:r>
      <w:r w:rsidR="00E4096A" w:rsidRPr="00327938">
        <w:rPr>
          <w:rFonts w:ascii="Aptos Narrow" w:eastAsia="Bahnschrift SemiBold SemiConden" w:hAnsi="Aptos Narrow" w:cs="Bahnschrift SemiBold SemiConden"/>
          <w:b/>
          <w:bCs/>
          <w:color w:val="3F0065"/>
          <w:sz w:val="28"/>
          <w:szCs w:val="28"/>
        </w:rPr>
        <w:t xml:space="preserve">Destiny number. Destiny number is total of </w:t>
      </w:r>
      <w:r w:rsidR="00EC3FF1" w:rsidRPr="00327938">
        <w:rPr>
          <w:rFonts w:ascii="Aptos Narrow" w:eastAsia="Bahnschrift SemiBold SemiConden" w:hAnsi="Aptos Narrow" w:cs="Bahnschrift SemiBold SemiConden"/>
          <w:b/>
          <w:bCs/>
          <w:color w:val="3F0065"/>
          <w:sz w:val="28"/>
          <w:szCs w:val="28"/>
        </w:rPr>
        <w:t>Date, Month and Year.</w:t>
      </w:r>
    </w:p>
    <w:p w14:paraId="0E8E1AFD" w14:textId="1703BBA2" w:rsidR="006A51C5" w:rsidRPr="00327938" w:rsidRDefault="00980FAE" w:rsidP="006E245D">
      <w:pPr>
        <w:rPr>
          <w:rFonts w:ascii="Aptos Narrow" w:eastAsia="Bahnschrift SemiBold SemiConden" w:hAnsi="Aptos Narrow" w:cs="Bahnschrift SemiBold SemiConden"/>
          <w:b/>
          <w:bCs/>
          <w:color w:val="3F0065"/>
          <w:sz w:val="28"/>
          <w:szCs w:val="28"/>
        </w:rPr>
      </w:pPr>
      <w:r w:rsidRPr="00327938">
        <w:rPr>
          <w:rFonts w:ascii="Aptos Narrow" w:eastAsia="Bahnschrift SemiBold SemiConden" w:hAnsi="Aptos Narrow" w:cs="Bahnschrift SemiBold SemiConden"/>
          <w:b/>
          <w:bCs/>
          <w:color w:val="3F0065"/>
          <w:sz w:val="28"/>
          <w:szCs w:val="28"/>
        </w:rPr>
        <w:t xml:space="preserve">Can also compare with total </w:t>
      </w:r>
      <w:r w:rsidR="001B1DED" w:rsidRPr="00327938">
        <w:rPr>
          <w:rFonts w:ascii="Aptos Narrow" w:eastAsia="Bahnschrift SemiBold SemiConden" w:hAnsi="Aptos Narrow" w:cs="Bahnschrift SemiBold SemiConden"/>
          <w:b/>
          <w:bCs/>
          <w:color w:val="3F0065"/>
          <w:sz w:val="28"/>
          <w:szCs w:val="28"/>
        </w:rPr>
        <w:t>N</w:t>
      </w:r>
      <w:r w:rsidRPr="00327938">
        <w:rPr>
          <w:rFonts w:ascii="Aptos Narrow" w:eastAsia="Bahnschrift SemiBold SemiConden" w:hAnsi="Aptos Narrow" w:cs="Bahnschrift SemiBold SemiConden"/>
          <w:b/>
          <w:bCs/>
          <w:color w:val="3F0065"/>
          <w:sz w:val="28"/>
          <w:szCs w:val="28"/>
        </w:rPr>
        <w:t>ame number too</w:t>
      </w:r>
      <w:r w:rsidR="00C57B5F" w:rsidRPr="00327938">
        <w:rPr>
          <w:rFonts w:ascii="Aptos Narrow" w:eastAsia="Bahnschrift SemiBold SemiConden" w:hAnsi="Aptos Narrow" w:cs="Bahnschrift SemiBold SemiConden"/>
          <w:b/>
          <w:bCs/>
          <w:color w:val="3F0065"/>
          <w:sz w:val="28"/>
          <w:szCs w:val="28"/>
        </w:rPr>
        <w:t xml:space="preserve"> if date</w:t>
      </w:r>
      <w:r w:rsidR="00872FB4">
        <w:rPr>
          <w:rFonts w:ascii="Aptos Narrow" w:eastAsia="Bahnschrift SemiBold SemiConden" w:hAnsi="Aptos Narrow" w:cs="Bahnschrift SemiBold SemiConden"/>
          <w:b/>
          <w:bCs/>
          <w:color w:val="3F0065"/>
          <w:sz w:val="28"/>
          <w:szCs w:val="28"/>
        </w:rPr>
        <w:t xml:space="preserve"> is</w:t>
      </w:r>
      <w:r w:rsidR="00C57B5F" w:rsidRPr="00327938">
        <w:rPr>
          <w:rFonts w:ascii="Aptos Narrow" w:eastAsia="Bahnschrift SemiBold SemiConden" w:hAnsi="Aptos Narrow" w:cs="Bahnschrift SemiBold SemiConden"/>
          <w:b/>
          <w:bCs/>
          <w:color w:val="3F0065"/>
          <w:sz w:val="28"/>
          <w:szCs w:val="28"/>
        </w:rPr>
        <w:t xml:space="preserve"> not available</w:t>
      </w:r>
      <w:r w:rsidR="00003FF0">
        <w:rPr>
          <w:rFonts w:ascii="Aptos Narrow" w:eastAsia="Bahnschrift SemiBold SemiConden" w:hAnsi="Aptos Narrow" w:cs="Bahnschrift SemiBold SemiConden"/>
          <w:b/>
          <w:bCs/>
          <w:color w:val="3F0065"/>
          <w:sz w:val="28"/>
          <w:szCs w:val="28"/>
        </w:rPr>
        <w:t>.</w:t>
      </w:r>
      <w:r w:rsidR="001B1DED" w:rsidRPr="00327938">
        <w:rPr>
          <w:rFonts w:ascii="Aptos Narrow" w:eastAsia="Bahnschrift SemiBold SemiConden" w:hAnsi="Aptos Narrow" w:cs="Bahnschrift SemiBold SemiConden"/>
          <w:b/>
          <w:bCs/>
          <w:color w:val="3F0065"/>
          <w:sz w:val="28"/>
          <w:szCs w:val="28"/>
        </w:rPr>
        <w:t xml:space="preserve"> </w:t>
      </w:r>
    </w:p>
    <w:p w14:paraId="6F2A69D5" w14:textId="0541E476" w:rsidR="00F46CD0" w:rsidRPr="00EF728C" w:rsidRDefault="009F796E" w:rsidP="00EF728C">
      <w:pPr>
        <w:rPr>
          <w:rFonts w:ascii="Aptos Narrow" w:eastAsia="Bahnschrift SemiBold SemiConden" w:hAnsi="Aptos Narrow" w:cs="Bahnschrift SemiBold SemiConden"/>
          <w:b/>
          <w:bCs/>
          <w:color w:val="3F0065"/>
          <w:sz w:val="28"/>
          <w:szCs w:val="28"/>
        </w:rPr>
      </w:pPr>
      <w:r w:rsidRPr="00327938">
        <w:rPr>
          <w:rFonts w:ascii="Aptos Narrow" w:eastAsia="Bahnschrift SemiBold SemiConden" w:hAnsi="Aptos Narrow" w:cs="Bahnschrift SemiBold SemiConden"/>
          <w:b/>
          <w:bCs/>
          <w:color w:val="3F0065"/>
          <w:sz w:val="28"/>
          <w:szCs w:val="28"/>
        </w:rPr>
        <w:t>Score</w:t>
      </w:r>
      <w:del w:id="1268" w:author="Sandhya T" w:date="2024-06-18T22:41:00Z" w16du:dateUtc="2024-06-18T17:11:00Z">
        <w:r w:rsidRPr="00327938" w:rsidDel="00570DD2">
          <w:rPr>
            <w:rFonts w:ascii="Aptos Narrow" w:eastAsia="Bahnschrift SemiBold SemiConden" w:hAnsi="Aptos Narrow" w:cs="Bahnschrift SemiBold SemiConden"/>
            <w:b/>
            <w:bCs/>
            <w:color w:val="3F0065"/>
            <w:sz w:val="28"/>
            <w:szCs w:val="28"/>
          </w:rPr>
          <w:delText xml:space="preserve"> </w:delText>
        </w:r>
      </w:del>
      <w:r w:rsidRPr="00327938">
        <w:rPr>
          <w:rFonts w:ascii="Aptos Narrow" w:eastAsia="Bahnschrift SemiBold SemiConden" w:hAnsi="Aptos Narrow" w:cs="Bahnschrift SemiBold SemiConden"/>
          <w:b/>
          <w:bCs/>
          <w:color w:val="3F0065"/>
          <w:sz w:val="28"/>
          <w:szCs w:val="28"/>
        </w:rPr>
        <w:t xml:space="preserve">: </w:t>
      </w:r>
      <w:r w:rsidR="00D0745F" w:rsidRPr="00327938">
        <w:rPr>
          <w:rFonts w:ascii="Aptos Narrow" w:eastAsia="Bahnschrift SemiBold SemiConden" w:hAnsi="Aptos Narrow" w:cs="Bahnschrift SemiBold SemiConden"/>
          <w:b/>
          <w:bCs/>
          <w:color w:val="3F0065"/>
          <w:sz w:val="28"/>
          <w:szCs w:val="28"/>
        </w:rPr>
        <w:t>More</w:t>
      </w:r>
      <w:r w:rsidRPr="00327938">
        <w:rPr>
          <w:rFonts w:ascii="Aptos Narrow" w:eastAsia="Bahnschrift SemiBold SemiConden" w:hAnsi="Aptos Narrow" w:cs="Bahnschrift SemiBold SemiConden"/>
          <w:b/>
          <w:bCs/>
          <w:color w:val="3F0065"/>
          <w:sz w:val="28"/>
          <w:szCs w:val="28"/>
        </w:rPr>
        <w:t xml:space="preserve"> than 50</w:t>
      </w:r>
      <w:r w:rsidR="00003FF0">
        <w:rPr>
          <w:rFonts w:ascii="Aptos Narrow" w:eastAsia="Bahnschrift SemiBold SemiConden" w:hAnsi="Aptos Narrow" w:cs="Bahnschrift SemiBold SemiConden"/>
          <w:b/>
          <w:bCs/>
          <w:color w:val="3F0065"/>
          <w:sz w:val="28"/>
          <w:szCs w:val="28"/>
        </w:rPr>
        <w:t>+</w:t>
      </w:r>
      <w:r w:rsidRPr="00327938">
        <w:rPr>
          <w:rFonts w:ascii="Aptos Narrow" w:eastAsia="Bahnschrift SemiBold SemiConden" w:hAnsi="Aptos Narrow" w:cs="Bahnschrift SemiBold SemiConden"/>
          <w:b/>
          <w:bCs/>
          <w:color w:val="3F0065"/>
          <w:sz w:val="28"/>
          <w:szCs w:val="28"/>
        </w:rPr>
        <w:t xml:space="preserve"> </w:t>
      </w:r>
      <w:r w:rsidR="00D0745F" w:rsidRPr="00327938">
        <w:rPr>
          <w:rFonts w:ascii="Aptos Narrow" w:eastAsia="Bahnschrift SemiBold SemiConden" w:hAnsi="Aptos Narrow" w:cs="Bahnschrift SemiBold SemiConden"/>
          <w:b/>
          <w:bCs/>
          <w:color w:val="3F0065"/>
          <w:sz w:val="28"/>
          <w:szCs w:val="28"/>
        </w:rPr>
        <w:t>points is good</w:t>
      </w:r>
    </w:p>
    <w:tbl>
      <w:tblPr>
        <w:tblW w:w="9749" w:type="dxa"/>
        <w:tblLayout w:type="fixed"/>
        <w:tblLook w:val="0400" w:firstRow="0" w:lastRow="0" w:firstColumn="0" w:lastColumn="0" w:noHBand="0" w:noVBand="1"/>
      </w:tblPr>
      <w:tblGrid>
        <w:gridCol w:w="1329"/>
        <w:gridCol w:w="1360"/>
        <w:gridCol w:w="782"/>
        <w:gridCol w:w="784"/>
        <w:gridCol w:w="784"/>
        <w:gridCol w:w="784"/>
        <w:gridCol w:w="784"/>
        <w:gridCol w:w="784"/>
        <w:gridCol w:w="784"/>
        <w:gridCol w:w="784"/>
        <w:gridCol w:w="790"/>
      </w:tblGrid>
      <w:tr w:rsidR="00F46CD0" w14:paraId="34B34127" w14:textId="77777777" w:rsidTr="00BC5984">
        <w:trPr>
          <w:trHeight w:val="987"/>
        </w:trPr>
        <w:tc>
          <w:tcPr>
            <w:tcW w:w="1330" w:type="dxa"/>
            <w:vMerge w:val="restart"/>
            <w:tcBorders>
              <w:top w:val="single" w:sz="4" w:space="0" w:color="000000"/>
              <w:left w:val="single" w:sz="4" w:space="0" w:color="000000"/>
              <w:bottom w:val="single" w:sz="4" w:space="0" w:color="000000"/>
              <w:right w:val="single" w:sz="4" w:space="0" w:color="000000"/>
            </w:tcBorders>
            <w:shd w:val="clear" w:color="auto" w:fill="DDEBF7"/>
            <w:vAlign w:val="center"/>
          </w:tcPr>
          <w:p w14:paraId="492B1035" w14:textId="5F2DD5C2" w:rsidR="00F46CD0" w:rsidRDefault="00F46CD0" w:rsidP="00BC5984">
            <w:pPr>
              <w:spacing w:after="0" w:line="240" w:lineRule="auto"/>
              <w:jc w:val="center"/>
              <w:rPr>
                <w:rFonts w:ascii="Amasis MT Pro Black" w:eastAsia="Amasis MT Pro Black" w:hAnsi="Amasis MT Pro Black" w:cs="Amasis MT Pro Black"/>
                <w:color w:val="1F4E78"/>
              </w:rPr>
            </w:pPr>
            <w:r>
              <w:rPr>
                <w:rFonts w:ascii="Amasis MT Pro Black" w:eastAsia="Amasis MT Pro Black" w:hAnsi="Amasis MT Pro Black" w:cs="Amasis MT Pro Black"/>
                <w:color w:val="1F4E78"/>
              </w:rPr>
              <w:t xml:space="preserve">DESTINY NUMBER </w:t>
            </w:r>
            <w:r w:rsidR="00AC2BDB">
              <w:rPr>
                <w:rFonts w:ascii="Amasis MT Pro Black" w:eastAsia="Amasis MT Pro Black" w:hAnsi="Amasis MT Pro Black" w:cs="Amasis MT Pro Black"/>
                <w:color w:val="1F4E78"/>
              </w:rPr>
              <w:t>OR</w:t>
            </w:r>
            <w:r>
              <w:rPr>
                <w:rFonts w:ascii="Amasis MT Pro Black" w:eastAsia="Amasis MT Pro Black" w:hAnsi="Amasis MT Pro Black" w:cs="Amasis MT Pro Black"/>
                <w:color w:val="1F4E78"/>
              </w:rPr>
              <w:t xml:space="preserve"> NAME  OF      THE PARTNER</w:t>
            </w:r>
          </w:p>
        </w:tc>
        <w:tc>
          <w:tcPr>
            <w:tcW w:w="8420" w:type="dxa"/>
            <w:gridSpan w:val="10"/>
            <w:tcBorders>
              <w:top w:val="single" w:sz="4" w:space="0" w:color="000000"/>
              <w:left w:val="nil"/>
              <w:bottom w:val="single" w:sz="4" w:space="0" w:color="000000"/>
              <w:right w:val="single" w:sz="4" w:space="0" w:color="000000"/>
            </w:tcBorders>
            <w:shd w:val="clear" w:color="auto" w:fill="DDEBF7"/>
            <w:vAlign w:val="center"/>
          </w:tcPr>
          <w:p w14:paraId="1419969A" w14:textId="62417348" w:rsidR="00F46CD0" w:rsidRDefault="00F46CD0" w:rsidP="00BC5984">
            <w:pPr>
              <w:spacing w:after="0" w:line="240" w:lineRule="auto"/>
              <w:jc w:val="center"/>
              <w:rPr>
                <w:rFonts w:ascii="Amasis MT Pro Black" w:eastAsia="Amasis MT Pro Black" w:hAnsi="Amasis MT Pro Black" w:cs="Amasis MT Pro Black"/>
                <w:color w:val="1F4E78"/>
              </w:rPr>
            </w:pPr>
            <w:r>
              <w:rPr>
                <w:rFonts w:ascii="Amasis MT Pro Black" w:eastAsia="Amasis MT Pro Black" w:hAnsi="Amasis MT Pro Black" w:cs="Amasis MT Pro Black"/>
                <w:color w:val="1F4E78"/>
              </w:rPr>
              <w:t xml:space="preserve">DESTINY NUMBER </w:t>
            </w:r>
            <w:r w:rsidR="00AC2BDB">
              <w:rPr>
                <w:rFonts w:ascii="Amasis MT Pro Black" w:eastAsia="Amasis MT Pro Black" w:hAnsi="Amasis MT Pro Black" w:cs="Amasis MT Pro Black"/>
                <w:color w:val="1F4E78"/>
              </w:rPr>
              <w:t>OR</w:t>
            </w:r>
            <w:r>
              <w:rPr>
                <w:rFonts w:ascii="Amasis MT Pro Black" w:eastAsia="Amasis MT Pro Black" w:hAnsi="Amasis MT Pro Black" w:cs="Amasis MT Pro Black"/>
                <w:color w:val="1F4E78"/>
              </w:rPr>
              <w:t xml:space="preserve"> NAME OF THE NATIVE</w:t>
            </w:r>
          </w:p>
        </w:tc>
      </w:tr>
      <w:tr w:rsidR="00F46CD0" w14:paraId="6A0B007A" w14:textId="77777777" w:rsidTr="00BC5984">
        <w:trPr>
          <w:trHeight w:val="371"/>
        </w:trPr>
        <w:tc>
          <w:tcPr>
            <w:tcW w:w="1330" w:type="dxa"/>
            <w:vMerge/>
            <w:tcBorders>
              <w:top w:val="single" w:sz="4" w:space="0" w:color="000000"/>
              <w:left w:val="single" w:sz="4" w:space="0" w:color="000000"/>
              <w:bottom w:val="single" w:sz="4" w:space="0" w:color="000000"/>
              <w:right w:val="single" w:sz="4" w:space="0" w:color="000000"/>
            </w:tcBorders>
            <w:shd w:val="clear" w:color="auto" w:fill="DDEBF7"/>
            <w:vAlign w:val="center"/>
          </w:tcPr>
          <w:p w14:paraId="5BD73947" w14:textId="77777777" w:rsidR="00F46CD0" w:rsidRDefault="00F46CD0" w:rsidP="00BC5984">
            <w:pPr>
              <w:widowControl w:val="0"/>
              <w:pBdr>
                <w:top w:val="nil"/>
                <w:left w:val="nil"/>
                <w:bottom w:val="nil"/>
                <w:right w:val="nil"/>
                <w:between w:val="nil"/>
              </w:pBdr>
              <w:spacing w:after="0" w:line="276" w:lineRule="auto"/>
              <w:rPr>
                <w:rFonts w:ascii="Amasis MT Pro Black" w:eastAsia="Amasis MT Pro Black" w:hAnsi="Amasis MT Pro Black" w:cs="Amasis MT Pro Black"/>
                <w:color w:val="1F4E78"/>
              </w:rPr>
            </w:pPr>
          </w:p>
        </w:tc>
        <w:tc>
          <w:tcPr>
            <w:tcW w:w="1360" w:type="dxa"/>
            <w:tcBorders>
              <w:top w:val="nil"/>
              <w:left w:val="nil"/>
              <w:bottom w:val="single" w:sz="4" w:space="0" w:color="000000"/>
              <w:right w:val="single" w:sz="4" w:space="0" w:color="000000"/>
            </w:tcBorders>
            <w:shd w:val="clear" w:color="auto" w:fill="D8A4BF"/>
            <w:vAlign w:val="center"/>
          </w:tcPr>
          <w:p w14:paraId="6ABD36E7" w14:textId="77777777" w:rsidR="00F46CD0" w:rsidRDefault="00F46CD0" w:rsidP="00BC5984">
            <w:pPr>
              <w:spacing w:after="0" w:line="240" w:lineRule="auto"/>
              <w:jc w:val="center"/>
              <w:rPr>
                <w:rFonts w:ascii="Amasis MT Pro Black" w:eastAsia="Amasis MT Pro Black" w:hAnsi="Amasis MT Pro Black" w:cs="Amasis MT Pro Black"/>
                <w:color w:val="FFFF00"/>
              </w:rPr>
            </w:pPr>
            <w:r>
              <w:rPr>
                <w:rFonts w:ascii="Amasis MT Pro Black" w:eastAsia="Amasis MT Pro Black" w:hAnsi="Amasis MT Pro Black" w:cs="Amasis MT Pro Black"/>
                <w:color w:val="FFFF00"/>
              </w:rPr>
              <w:t> </w:t>
            </w:r>
          </w:p>
        </w:tc>
        <w:tc>
          <w:tcPr>
            <w:tcW w:w="782" w:type="dxa"/>
            <w:tcBorders>
              <w:top w:val="nil"/>
              <w:left w:val="nil"/>
              <w:bottom w:val="single" w:sz="4" w:space="0" w:color="000000"/>
              <w:right w:val="single" w:sz="4" w:space="0" w:color="000000"/>
            </w:tcBorders>
            <w:shd w:val="clear" w:color="auto" w:fill="D8A4BF"/>
            <w:vAlign w:val="center"/>
          </w:tcPr>
          <w:p w14:paraId="77F01B26" w14:textId="77777777" w:rsidR="00F46CD0" w:rsidRDefault="00F46CD0" w:rsidP="00BC5984">
            <w:pPr>
              <w:spacing w:after="0" w:line="240" w:lineRule="auto"/>
              <w:jc w:val="center"/>
              <w:rPr>
                <w:rFonts w:ascii="Amasis MT Pro Black" w:eastAsia="Amasis MT Pro Black" w:hAnsi="Amasis MT Pro Black" w:cs="Amasis MT Pro Black"/>
                <w:color w:val="FFFF00"/>
                <w:sz w:val="28"/>
                <w:szCs w:val="28"/>
              </w:rPr>
            </w:pPr>
            <w:r>
              <w:rPr>
                <w:rFonts w:ascii="Amasis MT Pro Black" w:eastAsia="Amasis MT Pro Black" w:hAnsi="Amasis MT Pro Black" w:cs="Amasis MT Pro Black"/>
                <w:color w:val="FFFF00"/>
                <w:sz w:val="28"/>
                <w:szCs w:val="28"/>
              </w:rPr>
              <w:t>1</w:t>
            </w:r>
          </w:p>
        </w:tc>
        <w:tc>
          <w:tcPr>
            <w:tcW w:w="784" w:type="dxa"/>
            <w:tcBorders>
              <w:top w:val="nil"/>
              <w:left w:val="nil"/>
              <w:bottom w:val="single" w:sz="4" w:space="0" w:color="000000"/>
              <w:right w:val="single" w:sz="4" w:space="0" w:color="000000"/>
            </w:tcBorders>
            <w:shd w:val="clear" w:color="auto" w:fill="D8A4BF"/>
            <w:vAlign w:val="center"/>
          </w:tcPr>
          <w:p w14:paraId="514E7BD6" w14:textId="77777777" w:rsidR="00F46CD0" w:rsidRDefault="00F46CD0" w:rsidP="00BC5984">
            <w:pPr>
              <w:spacing w:after="0" w:line="240" w:lineRule="auto"/>
              <w:jc w:val="center"/>
              <w:rPr>
                <w:rFonts w:ascii="Amasis MT Pro Black" w:eastAsia="Amasis MT Pro Black" w:hAnsi="Amasis MT Pro Black" w:cs="Amasis MT Pro Black"/>
                <w:color w:val="FFFF00"/>
                <w:sz w:val="28"/>
                <w:szCs w:val="28"/>
              </w:rPr>
            </w:pPr>
            <w:r>
              <w:rPr>
                <w:rFonts w:ascii="Amasis MT Pro Black" w:eastAsia="Amasis MT Pro Black" w:hAnsi="Amasis MT Pro Black" w:cs="Amasis MT Pro Black"/>
                <w:color w:val="FFFF00"/>
                <w:sz w:val="28"/>
                <w:szCs w:val="28"/>
              </w:rPr>
              <w:t>2</w:t>
            </w:r>
          </w:p>
        </w:tc>
        <w:tc>
          <w:tcPr>
            <w:tcW w:w="784" w:type="dxa"/>
            <w:tcBorders>
              <w:top w:val="nil"/>
              <w:left w:val="nil"/>
              <w:bottom w:val="single" w:sz="4" w:space="0" w:color="000000"/>
              <w:right w:val="single" w:sz="4" w:space="0" w:color="000000"/>
            </w:tcBorders>
            <w:shd w:val="clear" w:color="auto" w:fill="D8A4BF"/>
            <w:vAlign w:val="center"/>
          </w:tcPr>
          <w:p w14:paraId="4AF1A479" w14:textId="77777777" w:rsidR="00F46CD0" w:rsidRDefault="00F46CD0" w:rsidP="00BC5984">
            <w:pPr>
              <w:spacing w:after="0" w:line="240" w:lineRule="auto"/>
              <w:jc w:val="center"/>
              <w:rPr>
                <w:rFonts w:ascii="Amasis MT Pro Black" w:eastAsia="Amasis MT Pro Black" w:hAnsi="Amasis MT Pro Black" w:cs="Amasis MT Pro Black"/>
                <w:color w:val="FFFF00"/>
                <w:sz w:val="28"/>
                <w:szCs w:val="28"/>
              </w:rPr>
            </w:pPr>
            <w:r>
              <w:rPr>
                <w:rFonts w:ascii="Amasis MT Pro Black" w:eastAsia="Amasis MT Pro Black" w:hAnsi="Amasis MT Pro Black" w:cs="Amasis MT Pro Black"/>
                <w:color w:val="FFFF00"/>
                <w:sz w:val="28"/>
                <w:szCs w:val="28"/>
              </w:rPr>
              <w:t>3</w:t>
            </w:r>
          </w:p>
        </w:tc>
        <w:tc>
          <w:tcPr>
            <w:tcW w:w="784" w:type="dxa"/>
            <w:tcBorders>
              <w:top w:val="nil"/>
              <w:left w:val="nil"/>
              <w:bottom w:val="single" w:sz="4" w:space="0" w:color="000000"/>
              <w:right w:val="single" w:sz="4" w:space="0" w:color="000000"/>
            </w:tcBorders>
            <w:shd w:val="clear" w:color="auto" w:fill="D8A4BF"/>
            <w:vAlign w:val="center"/>
          </w:tcPr>
          <w:p w14:paraId="333F86BB" w14:textId="77777777" w:rsidR="00F46CD0" w:rsidRDefault="00F46CD0" w:rsidP="00BC5984">
            <w:pPr>
              <w:spacing w:after="0" w:line="240" w:lineRule="auto"/>
              <w:jc w:val="center"/>
              <w:rPr>
                <w:rFonts w:ascii="Amasis MT Pro Black" w:eastAsia="Amasis MT Pro Black" w:hAnsi="Amasis MT Pro Black" w:cs="Amasis MT Pro Black"/>
                <w:color w:val="FFFF00"/>
                <w:sz w:val="28"/>
                <w:szCs w:val="28"/>
              </w:rPr>
            </w:pPr>
            <w:r>
              <w:rPr>
                <w:rFonts w:ascii="Amasis MT Pro Black" w:eastAsia="Amasis MT Pro Black" w:hAnsi="Amasis MT Pro Black" w:cs="Amasis MT Pro Black"/>
                <w:color w:val="FFFF00"/>
                <w:sz w:val="28"/>
                <w:szCs w:val="28"/>
              </w:rPr>
              <w:t>4</w:t>
            </w:r>
          </w:p>
        </w:tc>
        <w:tc>
          <w:tcPr>
            <w:tcW w:w="784" w:type="dxa"/>
            <w:tcBorders>
              <w:top w:val="nil"/>
              <w:left w:val="nil"/>
              <w:bottom w:val="single" w:sz="4" w:space="0" w:color="000000"/>
              <w:right w:val="single" w:sz="4" w:space="0" w:color="000000"/>
            </w:tcBorders>
            <w:shd w:val="clear" w:color="auto" w:fill="D8A4BF"/>
            <w:vAlign w:val="center"/>
          </w:tcPr>
          <w:p w14:paraId="2720866E" w14:textId="77777777" w:rsidR="00F46CD0" w:rsidRDefault="00F46CD0" w:rsidP="00BC5984">
            <w:pPr>
              <w:spacing w:after="0" w:line="240" w:lineRule="auto"/>
              <w:jc w:val="center"/>
              <w:rPr>
                <w:rFonts w:ascii="Amasis MT Pro Black" w:eastAsia="Amasis MT Pro Black" w:hAnsi="Amasis MT Pro Black" w:cs="Amasis MT Pro Black"/>
                <w:color w:val="FFFF00"/>
                <w:sz w:val="28"/>
                <w:szCs w:val="28"/>
              </w:rPr>
            </w:pPr>
            <w:r>
              <w:rPr>
                <w:rFonts w:ascii="Amasis MT Pro Black" w:eastAsia="Amasis MT Pro Black" w:hAnsi="Amasis MT Pro Black" w:cs="Amasis MT Pro Black"/>
                <w:color w:val="FFFF00"/>
                <w:sz w:val="28"/>
                <w:szCs w:val="28"/>
              </w:rPr>
              <w:t>5</w:t>
            </w:r>
          </w:p>
        </w:tc>
        <w:tc>
          <w:tcPr>
            <w:tcW w:w="784" w:type="dxa"/>
            <w:tcBorders>
              <w:top w:val="nil"/>
              <w:left w:val="nil"/>
              <w:bottom w:val="single" w:sz="4" w:space="0" w:color="000000"/>
              <w:right w:val="single" w:sz="4" w:space="0" w:color="000000"/>
            </w:tcBorders>
            <w:shd w:val="clear" w:color="auto" w:fill="D8A4BF"/>
            <w:vAlign w:val="center"/>
          </w:tcPr>
          <w:p w14:paraId="25D20347" w14:textId="77777777" w:rsidR="00F46CD0" w:rsidRDefault="00F46CD0" w:rsidP="00BC5984">
            <w:pPr>
              <w:spacing w:after="0" w:line="240" w:lineRule="auto"/>
              <w:jc w:val="center"/>
              <w:rPr>
                <w:rFonts w:ascii="Amasis MT Pro Black" w:eastAsia="Amasis MT Pro Black" w:hAnsi="Amasis MT Pro Black" w:cs="Amasis MT Pro Black"/>
                <w:color w:val="FFFF00"/>
                <w:sz w:val="28"/>
                <w:szCs w:val="28"/>
              </w:rPr>
            </w:pPr>
            <w:r>
              <w:rPr>
                <w:rFonts w:ascii="Amasis MT Pro Black" w:eastAsia="Amasis MT Pro Black" w:hAnsi="Amasis MT Pro Black" w:cs="Amasis MT Pro Black"/>
                <w:color w:val="FFFF00"/>
                <w:sz w:val="28"/>
                <w:szCs w:val="28"/>
              </w:rPr>
              <w:t>6</w:t>
            </w:r>
          </w:p>
        </w:tc>
        <w:tc>
          <w:tcPr>
            <w:tcW w:w="784" w:type="dxa"/>
            <w:tcBorders>
              <w:top w:val="nil"/>
              <w:left w:val="nil"/>
              <w:bottom w:val="single" w:sz="4" w:space="0" w:color="000000"/>
              <w:right w:val="single" w:sz="4" w:space="0" w:color="000000"/>
            </w:tcBorders>
            <w:shd w:val="clear" w:color="auto" w:fill="D8A4BF"/>
            <w:vAlign w:val="center"/>
          </w:tcPr>
          <w:p w14:paraId="04D4820E" w14:textId="77777777" w:rsidR="00F46CD0" w:rsidRDefault="00F46CD0" w:rsidP="00BC5984">
            <w:pPr>
              <w:spacing w:after="0" w:line="240" w:lineRule="auto"/>
              <w:jc w:val="center"/>
              <w:rPr>
                <w:rFonts w:ascii="Amasis MT Pro Black" w:eastAsia="Amasis MT Pro Black" w:hAnsi="Amasis MT Pro Black" w:cs="Amasis MT Pro Black"/>
                <w:color w:val="FFFF00"/>
                <w:sz w:val="28"/>
                <w:szCs w:val="28"/>
              </w:rPr>
            </w:pPr>
            <w:r>
              <w:rPr>
                <w:rFonts w:ascii="Amasis MT Pro Black" w:eastAsia="Amasis MT Pro Black" w:hAnsi="Amasis MT Pro Black" w:cs="Amasis MT Pro Black"/>
                <w:color w:val="FFFF00"/>
                <w:sz w:val="28"/>
                <w:szCs w:val="28"/>
              </w:rPr>
              <w:t>7</w:t>
            </w:r>
          </w:p>
        </w:tc>
        <w:tc>
          <w:tcPr>
            <w:tcW w:w="784" w:type="dxa"/>
            <w:tcBorders>
              <w:top w:val="nil"/>
              <w:left w:val="nil"/>
              <w:bottom w:val="single" w:sz="4" w:space="0" w:color="000000"/>
              <w:right w:val="single" w:sz="4" w:space="0" w:color="000000"/>
            </w:tcBorders>
            <w:shd w:val="clear" w:color="auto" w:fill="D8A4BF"/>
            <w:vAlign w:val="center"/>
          </w:tcPr>
          <w:p w14:paraId="678DFC98" w14:textId="77777777" w:rsidR="00F46CD0" w:rsidRDefault="00F46CD0" w:rsidP="00BC5984">
            <w:pPr>
              <w:spacing w:after="0" w:line="240" w:lineRule="auto"/>
              <w:jc w:val="center"/>
              <w:rPr>
                <w:rFonts w:ascii="Amasis MT Pro Black" w:eastAsia="Amasis MT Pro Black" w:hAnsi="Amasis MT Pro Black" w:cs="Amasis MT Pro Black"/>
                <w:color w:val="FFFF00"/>
                <w:sz w:val="28"/>
                <w:szCs w:val="28"/>
              </w:rPr>
            </w:pPr>
            <w:r>
              <w:rPr>
                <w:rFonts w:ascii="Amasis MT Pro Black" w:eastAsia="Amasis MT Pro Black" w:hAnsi="Amasis MT Pro Black" w:cs="Amasis MT Pro Black"/>
                <w:color w:val="FFFF00"/>
                <w:sz w:val="28"/>
                <w:szCs w:val="28"/>
              </w:rPr>
              <w:t>8</w:t>
            </w:r>
          </w:p>
        </w:tc>
        <w:tc>
          <w:tcPr>
            <w:tcW w:w="790" w:type="dxa"/>
            <w:tcBorders>
              <w:top w:val="nil"/>
              <w:left w:val="nil"/>
              <w:bottom w:val="single" w:sz="4" w:space="0" w:color="000000"/>
              <w:right w:val="single" w:sz="4" w:space="0" w:color="000000"/>
            </w:tcBorders>
            <w:shd w:val="clear" w:color="auto" w:fill="D8A4BF"/>
            <w:vAlign w:val="center"/>
          </w:tcPr>
          <w:p w14:paraId="4D20452F" w14:textId="77777777" w:rsidR="00F46CD0" w:rsidRDefault="00F46CD0" w:rsidP="00BC5984">
            <w:pPr>
              <w:spacing w:after="0" w:line="240" w:lineRule="auto"/>
              <w:jc w:val="center"/>
              <w:rPr>
                <w:rFonts w:ascii="Amasis MT Pro Black" w:eastAsia="Amasis MT Pro Black" w:hAnsi="Amasis MT Pro Black" w:cs="Amasis MT Pro Black"/>
                <w:color w:val="FFFF00"/>
                <w:sz w:val="28"/>
                <w:szCs w:val="28"/>
              </w:rPr>
            </w:pPr>
            <w:r>
              <w:rPr>
                <w:rFonts w:ascii="Amasis MT Pro Black" w:eastAsia="Amasis MT Pro Black" w:hAnsi="Amasis MT Pro Black" w:cs="Amasis MT Pro Black"/>
                <w:color w:val="FFFF00"/>
                <w:sz w:val="28"/>
                <w:szCs w:val="28"/>
              </w:rPr>
              <w:t>9</w:t>
            </w:r>
          </w:p>
        </w:tc>
      </w:tr>
      <w:tr w:rsidR="00F46CD0" w14:paraId="07BA9DB9" w14:textId="77777777" w:rsidTr="00BC5984">
        <w:trPr>
          <w:trHeight w:val="371"/>
        </w:trPr>
        <w:tc>
          <w:tcPr>
            <w:tcW w:w="1330" w:type="dxa"/>
            <w:vMerge/>
            <w:tcBorders>
              <w:top w:val="single" w:sz="4" w:space="0" w:color="000000"/>
              <w:left w:val="single" w:sz="4" w:space="0" w:color="000000"/>
              <w:bottom w:val="single" w:sz="4" w:space="0" w:color="000000"/>
              <w:right w:val="single" w:sz="4" w:space="0" w:color="000000"/>
            </w:tcBorders>
            <w:shd w:val="clear" w:color="auto" w:fill="DDEBF7"/>
            <w:vAlign w:val="center"/>
          </w:tcPr>
          <w:p w14:paraId="431E3172" w14:textId="77777777" w:rsidR="00F46CD0" w:rsidRDefault="00F46CD0" w:rsidP="00BC5984">
            <w:pPr>
              <w:widowControl w:val="0"/>
              <w:pBdr>
                <w:top w:val="nil"/>
                <w:left w:val="nil"/>
                <w:bottom w:val="nil"/>
                <w:right w:val="nil"/>
                <w:between w:val="nil"/>
              </w:pBdr>
              <w:spacing w:after="0" w:line="276" w:lineRule="auto"/>
              <w:rPr>
                <w:rFonts w:ascii="Amasis MT Pro Black" w:eastAsia="Amasis MT Pro Black" w:hAnsi="Amasis MT Pro Black" w:cs="Amasis MT Pro Black"/>
                <w:color w:val="FFFF00"/>
                <w:sz w:val="28"/>
                <w:szCs w:val="28"/>
              </w:rPr>
            </w:pPr>
          </w:p>
        </w:tc>
        <w:tc>
          <w:tcPr>
            <w:tcW w:w="1360" w:type="dxa"/>
            <w:tcBorders>
              <w:top w:val="nil"/>
              <w:left w:val="nil"/>
              <w:bottom w:val="single" w:sz="4" w:space="0" w:color="000000"/>
              <w:right w:val="single" w:sz="4" w:space="0" w:color="000000"/>
            </w:tcBorders>
            <w:shd w:val="clear" w:color="auto" w:fill="D8A4BF"/>
            <w:vAlign w:val="center"/>
          </w:tcPr>
          <w:p w14:paraId="785BB62E" w14:textId="77777777" w:rsidR="00F46CD0" w:rsidRDefault="00F46CD0" w:rsidP="00BC5984">
            <w:pPr>
              <w:spacing w:after="0" w:line="240" w:lineRule="auto"/>
              <w:jc w:val="center"/>
              <w:rPr>
                <w:rFonts w:ascii="Arial" w:eastAsia="Arial" w:hAnsi="Arial" w:cs="Arial"/>
                <w:b/>
                <w:color w:val="FFFF00"/>
                <w:sz w:val="28"/>
                <w:szCs w:val="28"/>
              </w:rPr>
            </w:pPr>
            <w:r>
              <w:rPr>
                <w:rFonts w:ascii="Amasis MT Pro Black" w:eastAsia="Amasis MT Pro Black" w:hAnsi="Amasis MT Pro Black" w:cs="Amasis MT Pro Black"/>
                <w:color w:val="FFFF00"/>
                <w:sz w:val="28"/>
                <w:szCs w:val="28"/>
              </w:rPr>
              <w:t>1</w:t>
            </w:r>
          </w:p>
        </w:tc>
        <w:tc>
          <w:tcPr>
            <w:tcW w:w="782" w:type="dxa"/>
            <w:tcBorders>
              <w:top w:val="nil"/>
              <w:left w:val="nil"/>
              <w:bottom w:val="single" w:sz="4" w:space="0" w:color="000000"/>
              <w:right w:val="single" w:sz="4" w:space="0" w:color="000000"/>
            </w:tcBorders>
            <w:shd w:val="clear" w:color="auto" w:fill="FFF2CC"/>
            <w:vAlign w:val="center"/>
          </w:tcPr>
          <w:p w14:paraId="716905C2"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45</w:t>
            </w:r>
          </w:p>
        </w:tc>
        <w:tc>
          <w:tcPr>
            <w:tcW w:w="784" w:type="dxa"/>
            <w:tcBorders>
              <w:top w:val="nil"/>
              <w:left w:val="nil"/>
              <w:bottom w:val="single" w:sz="4" w:space="0" w:color="000000"/>
              <w:right w:val="single" w:sz="4" w:space="0" w:color="000000"/>
            </w:tcBorders>
            <w:shd w:val="clear" w:color="auto" w:fill="FFF2CC"/>
            <w:vAlign w:val="center"/>
          </w:tcPr>
          <w:p w14:paraId="650ED7D7"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50</w:t>
            </w:r>
          </w:p>
        </w:tc>
        <w:tc>
          <w:tcPr>
            <w:tcW w:w="784" w:type="dxa"/>
            <w:tcBorders>
              <w:top w:val="nil"/>
              <w:left w:val="nil"/>
              <w:bottom w:val="single" w:sz="4" w:space="0" w:color="000000"/>
              <w:right w:val="single" w:sz="4" w:space="0" w:color="000000"/>
            </w:tcBorders>
            <w:shd w:val="clear" w:color="auto" w:fill="FFF2CC"/>
            <w:vAlign w:val="center"/>
          </w:tcPr>
          <w:p w14:paraId="057B3065"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50</w:t>
            </w:r>
          </w:p>
        </w:tc>
        <w:tc>
          <w:tcPr>
            <w:tcW w:w="784" w:type="dxa"/>
            <w:tcBorders>
              <w:top w:val="nil"/>
              <w:left w:val="nil"/>
              <w:bottom w:val="single" w:sz="4" w:space="0" w:color="000000"/>
              <w:right w:val="single" w:sz="4" w:space="0" w:color="000000"/>
            </w:tcBorders>
            <w:shd w:val="clear" w:color="auto" w:fill="FFF2CC"/>
            <w:vAlign w:val="center"/>
          </w:tcPr>
          <w:p w14:paraId="61FC4BA3"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47</w:t>
            </w:r>
          </w:p>
        </w:tc>
        <w:tc>
          <w:tcPr>
            <w:tcW w:w="784" w:type="dxa"/>
            <w:tcBorders>
              <w:top w:val="nil"/>
              <w:left w:val="nil"/>
              <w:bottom w:val="single" w:sz="4" w:space="0" w:color="000000"/>
              <w:right w:val="single" w:sz="4" w:space="0" w:color="000000"/>
            </w:tcBorders>
            <w:shd w:val="clear" w:color="auto" w:fill="FFF2CC"/>
            <w:vAlign w:val="center"/>
          </w:tcPr>
          <w:p w14:paraId="26EE87DB"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35</w:t>
            </w:r>
          </w:p>
        </w:tc>
        <w:tc>
          <w:tcPr>
            <w:tcW w:w="784" w:type="dxa"/>
            <w:tcBorders>
              <w:top w:val="nil"/>
              <w:left w:val="nil"/>
              <w:bottom w:val="single" w:sz="4" w:space="0" w:color="000000"/>
              <w:right w:val="single" w:sz="4" w:space="0" w:color="000000"/>
            </w:tcBorders>
            <w:shd w:val="clear" w:color="auto" w:fill="FFF2CC"/>
            <w:vAlign w:val="center"/>
          </w:tcPr>
          <w:p w14:paraId="27DE95A8"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47</w:t>
            </w:r>
          </w:p>
        </w:tc>
        <w:tc>
          <w:tcPr>
            <w:tcW w:w="784" w:type="dxa"/>
            <w:tcBorders>
              <w:top w:val="nil"/>
              <w:left w:val="nil"/>
              <w:bottom w:val="single" w:sz="4" w:space="0" w:color="000000"/>
              <w:right w:val="single" w:sz="4" w:space="0" w:color="000000"/>
            </w:tcBorders>
            <w:shd w:val="clear" w:color="auto" w:fill="FFF2CC"/>
            <w:vAlign w:val="center"/>
          </w:tcPr>
          <w:p w14:paraId="2120113E"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50</w:t>
            </w:r>
          </w:p>
        </w:tc>
        <w:tc>
          <w:tcPr>
            <w:tcW w:w="784" w:type="dxa"/>
            <w:tcBorders>
              <w:top w:val="nil"/>
              <w:left w:val="nil"/>
              <w:bottom w:val="single" w:sz="4" w:space="0" w:color="000000"/>
              <w:right w:val="single" w:sz="4" w:space="0" w:color="000000"/>
            </w:tcBorders>
            <w:shd w:val="clear" w:color="auto" w:fill="FFF2CC"/>
            <w:vAlign w:val="center"/>
          </w:tcPr>
          <w:p w14:paraId="66424EBD"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48</w:t>
            </w:r>
          </w:p>
        </w:tc>
        <w:tc>
          <w:tcPr>
            <w:tcW w:w="790" w:type="dxa"/>
            <w:tcBorders>
              <w:top w:val="nil"/>
              <w:left w:val="nil"/>
              <w:bottom w:val="single" w:sz="4" w:space="0" w:color="000000"/>
              <w:right w:val="single" w:sz="4" w:space="0" w:color="000000"/>
            </w:tcBorders>
            <w:shd w:val="clear" w:color="auto" w:fill="FFF2CC"/>
            <w:vAlign w:val="bottom"/>
          </w:tcPr>
          <w:p w14:paraId="18D392FC" w14:textId="77777777" w:rsidR="00F46CD0" w:rsidRDefault="00F46CD0" w:rsidP="007733D4">
            <w:pPr>
              <w:spacing w:after="0" w:line="276" w:lineRule="auto"/>
              <w:jc w:val="center"/>
              <w:rPr>
                <w:rFonts w:ascii="Arial" w:eastAsia="Arial" w:hAnsi="Arial" w:cs="Arial"/>
                <w:b/>
                <w:color w:val="FF0066"/>
              </w:rPr>
            </w:pPr>
            <w:r>
              <w:rPr>
                <w:rFonts w:ascii="Arial" w:eastAsia="Arial" w:hAnsi="Arial" w:cs="Arial"/>
                <w:b/>
                <w:color w:val="FF0066"/>
              </w:rPr>
              <w:t>65</w:t>
            </w:r>
          </w:p>
        </w:tc>
      </w:tr>
      <w:tr w:rsidR="00F46CD0" w14:paraId="29E21830" w14:textId="77777777" w:rsidTr="00BC5984">
        <w:trPr>
          <w:trHeight w:val="371"/>
        </w:trPr>
        <w:tc>
          <w:tcPr>
            <w:tcW w:w="1330" w:type="dxa"/>
            <w:vMerge/>
            <w:tcBorders>
              <w:top w:val="single" w:sz="4" w:space="0" w:color="000000"/>
              <w:left w:val="single" w:sz="4" w:space="0" w:color="000000"/>
              <w:bottom w:val="single" w:sz="4" w:space="0" w:color="000000"/>
              <w:right w:val="single" w:sz="4" w:space="0" w:color="000000"/>
            </w:tcBorders>
            <w:shd w:val="clear" w:color="auto" w:fill="DDEBF7"/>
            <w:vAlign w:val="center"/>
          </w:tcPr>
          <w:p w14:paraId="1D418352" w14:textId="77777777" w:rsidR="00F46CD0" w:rsidRDefault="00F46CD0" w:rsidP="00BC5984">
            <w:pPr>
              <w:widowControl w:val="0"/>
              <w:pBdr>
                <w:top w:val="nil"/>
                <w:left w:val="nil"/>
                <w:bottom w:val="nil"/>
                <w:right w:val="nil"/>
                <w:between w:val="nil"/>
              </w:pBdr>
              <w:spacing w:after="0" w:line="276" w:lineRule="auto"/>
              <w:rPr>
                <w:rFonts w:ascii="Arial" w:eastAsia="Arial" w:hAnsi="Arial" w:cs="Arial"/>
                <w:b/>
                <w:color w:val="FF0066"/>
              </w:rPr>
            </w:pPr>
          </w:p>
        </w:tc>
        <w:tc>
          <w:tcPr>
            <w:tcW w:w="1360" w:type="dxa"/>
            <w:tcBorders>
              <w:top w:val="nil"/>
              <w:left w:val="nil"/>
              <w:bottom w:val="single" w:sz="4" w:space="0" w:color="000000"/>
              <w:right w:val="single" w:sz="4" w:space="0" w:color="000000"/>
            </w:tcBorders>
            <w:shd w:val="clear" w:color="auto" w:fill="D8A4BF"/>
          </w:tcPr>
          <w:p w14:paraId="7557B4B5" w14:textId="77777777" w:rsidR="00F46CD0" w:rsidRDefault="00F46CD0" w:rsidP="00BC5984">
            <w:pPr>
              <w:spacing w:after="0" w:line="240" w:lineRule="auto"/>
              <w:jc w:val="center"/>
              <w:rPr>
                <w:rFonts w:ascii="Arial" w:eastAsia="Arial" w:hAnsi="Arial" w:cs="Arial"/>
                <w:b/>
                <w:color w:val="FFFF00"/>
                <w:sz w:val="28"/>
                <w:szCs w:val="28"/>
              </w:rPr>
            </w:pPr>
            <w:r>
              <w:rPr>
                <w:rFonts w:ascii="Arial" w:eastAsia="Arial" w:hAnsi="Arial" w:cs="Arial"/>
                <w:b/>
                <w:color w:val="FFFF00"/>
                <w:sz w:val="28"/>
                <w:szCs w:val="28"/>
              </w:rPr>
              <w:t>2</w:t>
            </w:r>
          </w:p>
        </w:tc>
        <w:tc>
          <w:tcPr>
            <w:tcW w:w="782" w:type="dxa"/>
            <w:tcBorders>
              <w:top w:val="nil"/>
              <w:left w:val="nil"/>
              <w:bottom w:val="single" w:sz="4" w:space="0" w:color="000000"/>
              <w:right w:val="single" w:sz="4" w:space="0" w:color="000000"/>
            </w:tcBorders>
            <w:shd w:val="clear" w:color="auto" w:fill="E2EFDA"/>
            <w:vAlign w:val="center"/>
          </w:tcPr>
          <w:p w14:paraId="40BC6E61"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50</w:t>
            </w:r>
          </w:p>
        </w:tc>
        <w:tc>
          <w:tcPr>
            <w:tcW w:w="784" w:type="dxa"/>
            <w:tcBorders>
              <w:top w:val="nil"/>
              <w:left w:val="nil"/>
              <w:bottom w:val="single" w:sz="4" w:space="0" w:color="000000"/>
              <w:right w:val="single" w:sz="4" w:space="0" w:color="000000"/>
            </w:tcBorders>
            <w:shd w:val="clear" w:color="auto" w:fill="E2EFDA"/>
            <w:vAlign w:val="center"/>
          </w:tcPr>
          <w:p w14:paraId="17E34500"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70</w:t>
            </w:r>
          </w:p>
        </w:tc>
        <w:tc>
          <w:tcPr>
            <w:tcW w:w="784" w:type="dxa"/>
            <w:tcBorders>
              <w:top w:val="nil"/>
              <w:left w:val="nil"/>
              <w:bottom w:val="single" w:sz="4" w:space="0" w:color="000000"/>
              <w:right w:val="single" w:sz="4" w:space="0" w:color="000000"/>
            </w:tcBorders>
            <w:shd w:val="clear" w:color="auto" w:fill="E2EFDA"/>
            <w:vAlign w:val="center"/>
          </w:tcPr>
          <w:p w14:paraId="04DAC89A"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55</w:t>
            </w:r>
          </w:p>
        </w:tc>
        <w:tc>
          <w:tcPr>
            <w:tcW w:w="784" w:type="dxa"/>
            <w:tcBorders>
              <w:top w:val="nil"/>
              <w:left w:val="nil"/>
              <w:bottom w:val="single" w:sz="4" w:space="0" w:color="000000"/>
              <w:right w:val="single" w:sz="4" w:space="0" w:color="000000"/>
            </w:tcBorders>
            <w:shd w:val="clear" w:color="auto" w:fill="E2EFDA"/>
            <w:vAlign w:val="center"/>
          </w:tcPr>
          <w:p w14:paraId="584E66E1"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54</w:t>
            </w:r>
          </w:p>
        </w:tc>
        <w:tc>
          <w:tcPr>
            <w:tcW w:w="784" w:type="dxa"/>
            <w:tcBorders>
              <w:top w:val="nil"/>
              <w:left w:val="nil"/>
              <w:bottom w:val="single" w:sz="4" w:space="0" w:color="000000"/>
              <w:right w:val="single" w:sz="4" w:space="0" w:color="000000"/>
            </w:tcBorders>
            <w:shd w:val="clear" w:color="auto" w:fill="E2EFDA"/>
            <w:vAlign w:val="center"/>
          </w:tcPr>
          <w:p w14:paraId="52CDA2A6"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30</w:t>
            </w:r>
          </w:p>
        </w:tc>
        <w:tc>
          <w:tcPr>
            <w:tcW w:w="784" w:type="dxa"/>
            <w:tcBorders>
              <w:top w:val="nil"/>
              <w:left w:val="nil"/>
              <w:bottom w:val="single" w:sz="4" w:space="0" w:color="000000"/>
              <w:right w:val="single" w:sz="4" w:space="0" w:color="000000"/>
            </w:tcBorders>
            <w:shd w:val="clear" w:color="auto" w:fill="E2EFDA"/>
            <w:vAlign w:val="center"/>
          </w:tcPr>
          <w:p w14:paraId="35E59D23"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75</w:t>
            </w:r>
          </w:p>
        </w:tc>
        <w:tc>
          <w:tcPr>
            <w:tcW w:w="784" w:type="dxa"/>
            <w:tcBorders>
              <w:top w:val="nil"/>
              <w:left w:val="nil"/>
              <w:bottom w:val="single" w:sz="4" w:space="0" w:color="000000"/>
              <w:right w:val="single" w:sz="4" w:space="0" w:color="000000"/>
            </w:tcBorders>
            <w:shd w:val="clear" w:color="auto" w:fill="E2EFDA"/>
            <w:vAlign w:val="center"/>
          </w:tcPr>
          <w:p w14:paraId="44CA1198"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70</w:t>
            </w:r>
          </w:p>
        </w:tc>
        <w:tc>
          <w:tcPr>
            <w:tcW w:w="784" w:type="dxa"/>
            <w:tcBorders>
              <w:top w:val="nil"/>
              <w:left w:val="nil"/>
              <w:bottom w:val="single" w:sz="4" w:space="0" w:color="000000"/>
              <w:right w:val="single" w:sz="4" w:space="0" w:color="000000"/>
            </w:tcBorders>
            <w:shd w:val="clear" w:color="auto" w:fill="E2EFDA"/>
            <w:vAlign w:val="center"/>
          </w:tcPr>
          <w:p w14:paraId="1711D1CF"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60</w:t>
            </w:r>
          </w:p>
        </w:tc>
        <w:tc>
          <w:tcPr>
            <w:tcW w:w="790" w:type="dxa"/>
            <w:tcBorders>
              <w:top w:val="nil"/>
              <w:left w:val="nil"/>
              <w:bottom w:val="single" w:sz="4" w:space="0" w:color="000000"/>
              <w:right w:val="single" w:sz="4" w:space="0" w:color="000000"/>
            </w:tcBorders>
            <w:shd w:val="clear" w:color="auto" w:fill="E2EFDA"/>
            <w:vAlign w:val="bottom"/>
          </w:tcPr>
          <w:p w14:paraId="21AAA0A8" w14:textId="77777777" w:rsidR="00F46CD0" w:rsidRDefault="00F46CD0" w:rsidP="007733D4">
            <w:pPr>
              <w:spacing w:after="0" w:line="276" w:lineRule="auto"/>
              <w:jc w:val="center"/>
              <w:rPr>
                <w:rFonts w:ascii="Arial" w:eastAsia="Arial" w:hAnsi="Arial" w:cs="Arial"/>
                <w:b/>
                <w:color w:val="00B050"/>
              </w:rPr>
            </w:pPr>
            <w:r>
              <w:rPr>
                <w:rFonts w:ascii="Arial" w:eastAsia="Arial" w:hAnsi="Arial" w:cs="Arial"/>
                <w:b/>
                <w:color w:val="00B050"/>
              </w:rPr>
              <w:t>60</w:t>
            </w:r>
          </w:p>
        </w:tc>
      </w:tr>
      <w:tr w:rsidR="00F46CD0" w14:paraId="381F8C7E" w14:textId="77777777" w:rsidTr="00BC5984">
        <w:trPr>
          <w:trHeight w:val="371"/>
        </w:trPr>
        <w:tc>
          <w:tcPr>
            <w:tcW w:w="1330" w:type="dxa"/>
            <w:vMerge/>
            <w:tcBorders>
              <w:top w:val="single" w:sz="4" w:space="0" w:color="000000"/>
              <w:left w:val="single" w:sz="4" w:space="0" w:color="000000"/>
              <w:bottom w:val="single" w:sz="4" w:space="0" w:color="000000"/>
              <w:right w:val="single" w:sz="4" w:space="0" w:color="000000"/>
            </w:tcBorders>
            <w:shd w:val="clear" w:color="auto" w:fill="DDEBF7"/>
            <w:vAlign w:val="center"/>
          </w:tcPr>
          <w:p w14:paraId="61C6A408" w14:textId="77777777" w:rsidR="00F46CD0" w:rsidRDefault="00F46CD0" w:rsidP="00BC5984">
            <w:pPr>
              <w:widowControl w:val="0"/>
              <w:pBdr>
                <w:top w:val="nil"/>
                <w:left w:val="nil"/>
                <w:bottom w:val="nil"/>
                <w:right w:val="nil"/>
                <w:between w:val="nil"/>
              </w:pBdr>
              <w:spacing w:after="0" w:line="276" w:lineRule="auto"/>
              <w:rPr>
                <w:rFonts w:ascii="Arial" w:eastAsia="Arial" w:hAnsi="Arial" w:cs="Arial"/>
                <w:b/>
                <w:color w:val="00B050"/>
              </w:rPr>
            </w:pPr>
          </w:p>
        </w:tc>
        <w:tc>
          <w:tcPr>
            <w:tcW w:w="1360" w:type="dxa"/>
            <w:tcBorders>
              <w:top w:val="nil"/>
              <w:left w:val="nil"/>
              <w:bottom w:val="single" w:sz="4" w:space="0" w:color="000000"/>
              <w:right w:val="single" w:sz="4" w:space="0" w:color="000000"/>
            </w:tcBorders>
            <w:shd w:val="clear" w:color="auto" w:fill="D8A4BF"/>
          </w:tcPr>
          <w:p w14:paraId="1C8FA265" w14:textId="77777777" w:rsidR="00F46CD0" w:rsidRDefault="00F46CD0" w:rsidP="00BC5984">
            <w:pPr>
              <w:spacing w:after="0" w:line="240" w:lineRule="auto"/>
              <w:jc w:val="center"/>
              <w:rPr>
                <w:rFonts w:ascii="Arial" w:eastAsia="Arial" w:hAnsi="Arial" w:cs="Arial"/>
                <w:b/>
                <w:color w:val="FFFF00"/>
                <w:sz w:val="28"/>
                <w:szCs w:val="28"/>
              </w:rPr>
            </w:pPr>
            <w:r>
              <w:rPr>
                <w:rFonts w:ascii="Arial" w:eastAsia="Arial" w:hAnsi="Arial" w:cs="Arial"/>
                <w:b/>
                <w:color w:val="FFFF00"/>
                <w:sz w:val="28"/>
                <w:szCs w:val="28"/>
              </w:rPr>
              <w:t>3</w:t>
            </w:r>
          </w:p>
        </w:tc>
        <w:tc>
          <w:tcPr>
            <w:tcW w:w="782" w:type="dxa"/>
            <w:tcBorders>
              <w:top w:val="nil"/>
              <w:left w:val="nil"/>
              <w:bottom w:val="single" w:sz="4" w:space="0" w:color="000000"/>
              <w:right w:val="single" w:sz="4" w:space="0" w:color="000000"/>
            </w:tcBorders>
            <w:shd w:val="clear" w:color="auto" w:fill="FFF2CC"/>
            <w:vAlign w:val="center"/>
          </w:tcPr>
          <w:p w14:paraId="4D55CE37"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50</w:t>
            </w:r>
          </w:p>
        </w:tc>
        <w:tc>
          <w:tcPr>
            <w:tcW w:w="784" w:type="dxa"/>
            <w:tcBorders>
              <w:top w:val="nil"/>
              <w:left w:val="nil"/>
              <w:bottom w:val="single" w:sz="4" w:space="0" w:color="000000"/>
              <w:right w:val="single" w:sz="4" w:space="0" w:color="000000"/>
            </w:tcBorders>
            <w:shd w:val="clear" w:color="auto" w:fill="FFF2CC"/>
            <w:vAlign w:val="center"/>
          </w:tcPr>
          <w:p w14:paraId="6FD4DF6E"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55</w:t>
            </w:r>
          </w:p>
        </w:tc>
        <w:tc>
          <w:tcPr>
            <w:tcW w:w="784" w:type="dxa"/>
            <w:tcBorders>
              <w:top w:val="nil"/>
              <w:left w:val="nil"/>
              <w:bottom w:val="single" w:sz="4" w:space="0" w:color="000000"/>
              <w:right w:val="single" w:sz="4" w:space="0" w:color="000000"/>
            </w:tcBorders>
            <w:shd w:val="clear" w:color="auto" w:fill="FFF2CC"/>
            <w:vAlign w:val="center"/>
          </w:tcPr>
          <w:p w14:paraId="548C7BCA"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52</w:t>
            </w:r>
          </w:p>
        </w:tc>
        <w:tc>
          <w:tcPr>
            <w:tcW w:w="784" w:type="dxa"/>
            <w:tcBorders>
              <w:top w:val="nil"/>
              <w:left w:val="nil"/>
              <w:bottom w:val="single" w:sz="4" w:space="0" w:color="000000"/>
              <w:right w:val="single" w:sz="4" w:space="0" w:color="000000"/>
            </w:tcBorders>
            <w:shd w:val="clear" w:color="auto" w:fill="FFF2CC"/>
            <w:vAlign w:val="center"/>
          </w:tcPr>
          <w:p w14:paraId="2C75E5E7"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33</w:t>
            </w:r>
          </w:p>
        </w:tc>
        <w:tc>
          <w:tcPr>
            <w:tcW w:w="784" w:type="dxa"/>
            <w:tcBorders>
              <w:top w:val="nil"/>
              <w:left w:val="nil"/>
              <w:bottom w:val="single" w:sz="4" w:space="0" w:color="000000"/>
              <w:right w:val="single" w:sz="4" w:space="0" w:color="000000"/>
            </w:tcBorders>
            <w:shd w:val="clear" w:color="auto" w:fill="FFF2CC"/>
            <w:vAlign w:val="center"/>
          </w:tcPr>
          <w:p w14:paraId="42018983"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55</w:t>
            </w:r>
          </w:p>
        </w:tc>
        <w:tc>
          <w:tcPr>
            <w:tcW w:w="784" w:type="dxa"/>
            <w:tcBorders>
              <w:top w:val="nil"/>
              <w:left w:val="nil"/>
              <w:bottom w:val="single" w:sz="4" w:space="0" w:color="000000"/>
              <w:right w:val="single" w:sz="4" w:space="0" w:color="000000"/>
            </w:tcBorders>
            <w:shd w:val="clear" w:color="auto" w:fill="FFF2CC"/>
            <w:vAlign w:val="center"/>
          </w:tcPr>
          <w:p w14:paraId="50054214"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60</w:t>
            </w:r>
          </w:p>
        </w:tc>
        <w:tc>
          <w:tcPr>
            <w:tcW w:w="784" w:type="dxa"/>
            <w:tcBorders>
              <w:top w:val="nil"/>
              <w:left w:val="nil"/>
              <w:bottom w:val="single" w:sz="4" w:space="0" w:color="000000"/>
              <w:right w:val="single" w:sz="4" w:space="0" w:color="000000"/>
            </w:tcBorders>
            <w:shd w:val="clear" w:color="auto" w:fill="FFF2CC"/>
            <w:vAlign w:val="center"/>
          </w:tcPr>
          <w:p w14:paraId="74C4CAC9"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65</w:t>
            </w:r>
          </w:p>
        </w:tc>
        <w:tc>
          <w:tcPr>
            <w:tcW w:w="784" w:type="dxa"/>
            <w:tcBorders>
              <w:top w:val="nil"/>
              <w:left w:val="nil"/>
              <w:bottom w:val="single" w:sz="4" w:space="0" w:color="000000"/>
              <w:right w:val="single" w:sz="4" w:space="0" w:color="000000"/>
            </w:tcBorders>
            <w:shd w:val="clear" w:color="auto" w:fill="FFF2CC"/>
            <w:vAlign w:val="center"/>
          </w:tcPr>
          <w:p w14:paraId="3CA472D6"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25</w:t>
            </w:r>
          </w:p>
        </w:tc>
        <w:tc>
          <w:tcPr>
            <w:tcW w:w="790" w:type="dxa"/>
            <w:tcBorders>
              <w:top w:val="nil"/>
              <w:left w:val="nil"/>
              <w:bottom w:val="single" w:sz="4" w:space="0" w:color="000000"/>
              <w:right w:val="single" w:sz="4" w:space="0" w:color="000000"/>
            </w:tcBorders>
            <w:shd w:val="clear" w:color="auto" w:fill="FFF2CC"/>
            <w:vAlign w:val="bottom"/>
          </w:tcPr>
          <w:p w14:paraId="0BD6524A" w14:textId="77777777" w:rsidR="00F46CD0" w:rsidRDefault="00F46CD0" w:rsidP="007733D4">
            <w:pPr>
              <w:spacing w:after="0" w:line="276" w:lineRule="auto"/>
              <w:jc w:val="center"/>
              <w:rPr>
                <w:rFonts w:ascii="Arial" w:eastAsia="Arial" w:hAnsi="Arial" w:cs="Arial"/>
                <w:b/>
                <w:color w:val="FF0066"/>
              </w:rPr>
            </w:pPr>
            <w:r>
              <w:rPr>
                <w:rFonts w:ascii="Arial" w:eastAsia="Arial" w:hAnsi="Arial" w:cs="Arial"/>
                <w:b/>
                <w:color w:val="FF0066"/>
              </w:rPr>
              <w:t>65</w:t>
            </w:r>
          </w:p>
        </w:tc>
      </w:tr>
      <w:tr w:rsidR="00F46CD0" w14:paraId="41F29985" w14:textId="77777777" w:rsidTr="00BC5984">
        <w:trPr>
          <w:trHeight w:val="371"/>
        </w:trPr>
        <w:tc>
          <w:tcPr>
            <w:tcW w:w="1330" w:type="dxa"/>
            <w:vMerge/>
            <w:tcBorders>
              <w:top w:val="single" w:sz="4" w:space="0" w:color="000000"/>
              <w:left w:val="single" w:sz="4" w:space="0" w:color="000000"/>
              <w:bottom w:val="single" w:sz="4" w:space="0" w:color="000000"/>
              <w:right w:val="single" w:sz="4" w:space="0" w:color="000000"/>
            </w:tcBorders>
            <w:shd w:val="clear" w:color="auto" w:fill="DDEBF7"/>
            <w:vAlign w:val="center"/>
          </w:tcPr>
          <w:p w14:paraId="2D5D8CAD" w14:textId="77777777" w:rsidR="00F46CD0" w:rsidRDefault="00F46CD0" w:rsidP="00BC5984">
            <w:pPr>
              <w:widowControl w:val="0"/>
              <w:pBdr>
                <w:top w:val="nil"/>
                <w:left w:val="nil"/>
                <w:bottom w:val="nil"/>
                <w:right w:val="nil"/>
                <w:between w:val="nil"/>
              </w:pBdr>
              <w:spacing w:after="0" w:line="276" w:lineRule="auto"/>
              <w:rPr>
                <w:rFonts w:ascii="Arial" w:eastAsia="Arial" w:hAnsi="Arial" w:cs="Arial"/>
                <w:b/>
                <w:color w:val="FF0066"/>
              </w:rPr>
            </w:pPr>
          </w:p>
        </w:tc>
        <w:tc>
          <w:tcPr>
            <w:tcW w:w="1360" w:type="dxa"/>
            <w:tcBorders>
              <w:top w:val="nil"/>
              <w:left w:val="nil"/>
              <w:bottom w:val="single" w:sz="4" w:space="0" w:color="000000"/>
              <w:right w:val="single" w:sz="4" w:space="0" w:color="000000"/>
            </w:tcBorders>
            <w:shd w:val="clear" w:color="auto" w:fill="D8A4BF"/>
          </w:tcPr>
          <w:p w14:paraId="78EA8696" w14:textId="77777777" w:rsidR="00F46CD0" w:rsidRDefault="00F46CD0" w:rsidP="00BC5984">
            <w:pPr>
              <w:spacing w:after="0" w:line="240" w:lineRule="auto"/>
              <w:jc w:val="center"/>
              <w:rPr>
                <w:rFonts w:ascii="Arial" w:eastAsia="Arial" w:hAnsi="Arial" w:cs="Arial"/>
                <w:b/>
                <w:color w:val="FFFF00"/>
                <w:sz w:val="28"/>
                <w:szCs w:val="28"/>
              </w:rPr>
            </w:pPr>
            <w:r>
              <w:rPr>
                <w:rFonts w:ascii="Arial" w:eastAsia="Arial" w:hAnsi="Arial" w:cs="Arial"/>
                <w:b/>
                <w:color w:val="FFFF00"/>
                <w:sz w:val="28"/>
                <w:szCs w:val="28"/>
              </w:rPr>
              <w:t>4</w:t>
            </w:r>
          </w:p>
        </w:tc>
        <w:tc>
          <w:tcPr>
            <w:tcW w:w="782" w:type="dxa"/>
            <w:tcBorders>
              <w:top w:val="nil"/>
              <w:left w:val="nil"/>
              <w:bottom w:val="single" w:sz="4" w:space="0" w:color="000000"/>
              <w:right w:val="single" w:sz="4" w:space="0" w:color="000000"/>
            </w:tcBorders>
            <w:shd w:val="clear" w:color="auto" w:fill="E2EFDA"/>
            <w:vAlign w:val="center"/>
          </w:tcPr>
          <w:p w14:paraId="583A1C1B"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47</w:t>
            </w:r>
          </w:p>
        </w:tc>
        <w:tc>
          <w:tcPr>
            <w:tcW w:w="784" w:type="dxa"/>
            <w:tcBorders>
              <w:top w:val="nil"/>
              <w:left w:val="nil"/>
              <w:bottom w:val="single" w:sz="4" w:space="0" w:color="000000"/>
              <w:right w:val="single" w:sz="4" w:space="0" w:color="000000"/>
            </w:tcBorders>
            <w:shd w:val="clear" w:color="auto" w:fill="E2EFDA"/>
            <w:vAlign w:val="center"/>
          </w:tcPr>
          <w:p w14:paraId="48551C23"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54</w:t>
            </w:r>
          </w:p>
        </w:tc>
        <w:tc>
          <w:tcPr>
            <w:tcW w:w="784" w:type="dxa"/>
            <w:tcBorders>
              <w:top w:val="nil"/>
              <w:left w:val="nil"/>
              <w:bottom w:val="single" w:sz="4" w:space="0" w:color="000000"/>
              <w:right w:val="single" w:sz="4" w:space="0" w:color="000000"/>
            </w:tcBorders>
            <w:shd w:val="clear" w:color="auto" w:fill="E2EFDA"/>
            <w:vAlign w:val="center"/>
          </w:tcPr>
          <w:p w14:paraId="04254CE0"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33</w:t>
            </w:r>
          </w:p>
        </w:tc>
        <w:tc>
          <w:tcPr>
            <w:tcW w:w="784" w:type="dxa"/>
            <w:tcBorders>
              <w:top w:val="nil"/>
              <w:left w:val="nil"/>
              <w:bottom w:val="single" w:sz="4" w:space="0" w:color="000000"/>
              <w:right w:val="single" w:sz="4" w:space="0" w:color="000000"/>
            </w:tcBorders>
            <w:shd w:val="clear" w:color="auto" w:fill="E2EFDA"/>
            <w:vAlign w:val="center"/>
          </w:tcPr>
          <w:p w14:paraId="2602DEE8"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57</w:t>
            </w:r>
          </w:p>
        </w:tc>
        <w:tc>
          <w:tcPr>
            <w:tcW w:w="784" w:type="dxa"/>
            <w:tcBorders>
              <w:top w:val="nil"/>
              <w:left w:val="nil"/>
              <w:bottom w:val="single" w:sz="4" w:space="0" w:color="000000"/>
              <w:right w:val="single" w:sz="4" w:space="0" w:color="000000"/>
            </w:tcBorders>
            <w:shd w:val="clear" w:color="auto" w:fill="E2EFDA"/>
            <w:vAlign w:val="center"/>
          </w:tcPr>
          <w:p w14:paraId="572E203B"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33</w:t>
            </w:r>
          </w:p>
        </w:tc>
        <w:tc>
          <w:tcPr>
            <w:tcW w:w="784" w:type="dxa"/>
            <w:tcBorders>
              <w:top w:val="nil"/>
              <w:left w:val="nil"/>
              <w:bottom w:val="single" w:sz="4" w:space="0" w:color="000000"/>
              <w:right w:val="single" w:sz="4" w:space="0" w:color="000000"/>
            </w:tcBorders>
            <w:shd w:val="clear" w:color="auto" w:fill="E2EFDA"/>
            <w:vAlign w:val="center"/>
          </w:tcPr>
          <w:p w14:paraId="1F9748E2"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70</w:t>
            </w:r>
          </w:p>
        </w:tc>
        <w:tc>
          <w:tcPr>
            <w:tcW w:w="784" w:type="dxa"/>
            <w:tcBorders>
              <w:top w:val="nil"/>
              <w:left w:val="nil"/>
              <w:bottom w:val="single" w:sz="4" w:space="0" w:color="000000"/>
              <w:right w:val="single" w:sz="4" w:space="0" w:color="000000"/>
            </w:tcBorders>
            <w:shd w:val="clear" w:color="auto" w:fill="E2EFDA"/>
            <w:vAlign w:val="center"/>
          </w:tcPr>
          <w:p w14:paraId="09D3CA97"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57</w:t>
            </w:r>
          </w:p>
        </w:tc>
        <w:tc>
          <w:tcPr>
            <w:tcW w:w="784" w:type="dxa"/>
            <w:tcBorders>
              <w:top w:val="nil"/>
              <w:left w:val="nil"/>
              <w:bottom w:val="single" w:sz="4" w:space="0" w:color="000000"/>
              <w:right w:val="single" w:sz="4" w:space="0" w:color="000000"/>
            </w:tcBorders>
            <w:shd w:val="clear" w:color="auto" w:fill="E2EFDA"/>
            <w:vAlign w:val="center"/>
          </w:tcPr>
          <w:p w14:paraId="1D0FB715"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35</w:t>
            </w:r>
          </w:p>
        </w:tc>
        <w:tc>
          <w:tcPr>
            <w:tcW w:w="790" w:type="dxa"/>
            <w:tcBorders>
              <w:top w:val="nil"/>
              <w:left w:val="nil"/>
              <w:bottom w:val="single" w:sz="4" w:space="0" w:color="000000"/>
              <w:right w:val="single" w:sz="4" w:space="0" w:color="000000"/>
            </w:tcBorders>
            <w:shd w:val="clear" w:color="auto" w:fill="E2EFDA"/>
            <w:vAlign w:val="bottom"/>
          </w:tcPr>
          <w:p w14:paraId="7EEF6B41" w14:textId="77777777" w:rsidR="00F46CD0" w:rsidRDefault="00F46CD0" w:rsidP="007733D4">
            <w:pPr>
              <w:spacing w:after="0" w:line="276" w:lineRule="auto"/>
              <w:jc w:val="center"/>
              <w:rPr>
                <w:rFonts w:ascii="Arial" w:eastAsia="Arial" w:hAnsi="Arial" w:cs="Arial"/>
                <w:b/>
                <w:color w:val="00B050"/>
              </w:rPr>
            </w:pPr>
            <w:r>
              <w:rPr>
                <w:rFonts w:ascii="Arial" w:eastAsia="Arial" w:hAnsi="Arial" w:cs="Arial"/>
                <w:b/>
                <w:color w:val="00B050"/>
              </w:rPr>
              <w:t>55</w:t>
            </w:r>
          </w:p>
        </w:tc>
      </w:tr>
      <w:tr w:rsidR="00F46CD0" w14:paraId="2244B923" w14:textId="77777777" w:rsidTr="00BC5984">
        <w:trPr>
          <w:trHeight w:val="371"/>
        </w:trPr>
        <w:tc>
          <w:tcPr>
            <w:tcW w:w="1330" w:type="dxa"/>
            <w:vMerge/>
            <w:tcBorders>
              <w:top w:val="single" w:sz="4" w:space="0" w:color="000000"/>
              <w:left w:val="single" w:sz="4" w:space="0" w:color="000000"/>
              <w:bottom w:val="single" w:sz="4" w:space="0" w:color="000000"/>
              <w:right w:val="single" w:sz="4" w:space="0" w:color="000000"/>
            </w:tcBorders>
            <w:shd w:val="clear" w:color="auto" w:fill="DDEBF7"/>
            <w:vAlign w:val="center"/>
          </w:tcPr>
          <w:p w14:paraId="12F8555E" w14:textId="77777777" w:rsidR="00F46CD0" w:rsidRDefault="00F46CD0" w:rsidP="00BC5984">
            <w:pPr>
              <w:widowControl w:val="0"/>
              <w:pBdr>
                <w:top w:val="nil"/>
                <w:left w:val="nil"/>
                <w:bottom w:val="nil"/>
                <w:right w:val="nil"/>
                <w:between w:val="nil"/>
              </w:pBdr>
              <w:spacing w:after="0" w:line="276" w:lineRule="auto"/>
              <w:rPr>
                <w:rFonts w:ascii="Arial" w:eastAsia="Arial" w:hAnsi="Arial" w:cs="Arial"/>
                <w:b/>
                <w:color w:val="00B050"/>
              </w:rPr>
            </w:pPr>
          </w:p>
        </w:tc>
        <w:tc>
          <w:tcPr>
            <w:tcW w:w="1360" w:type="dxa"/>
            <w:tcBorders>
              <w:top w:val="nil"/>
              <w:left w:val="nil"/>
              <w:bottom w:val="single" w:sz="4" w:space="0" w:color="000000"/>
              <w:right w:val="single" w:sz="4" w:space="0" w:color="000000"/>
            </w:tcBorders>
            <w:shd w:val="clear" w:color="auto" w:fill="D8A4BF"/>
          </w:tcPr>
          <w:p w14:paraId="5BEFA6A7" w14:textId="77777777" w:rsidR="00F46CD0" w:rsidRDefault="00F46CD0" w:rsidP="00BC5984">
            <w:pPr>
              <w:spacing w:after="0" w:line="240" w:lineRule="auto"/>
              <w:jc w:val="center"/>
              <w:rPr>
                <w:rFonts w:ascii="Arial" w:eastAsia="Arial" w:hAnsi="Arial" w:cs="Arial"/>
                <w:b/>
                <w:color w:val="FFFF00"/>
                <w:sz w:val="28"/>
                <w:szCs w:val="28"/>
              </w:rPr>
            </w:pPr>
            <w:r>
              <w:rPr>
                <w:rFonts w:ascii="Arial" w:eastAsia="Arial" w:hAnsi="Arial" w:cs="Arial"/>
                <w:b/>
                <w:color w:val="FFFF00"/>
                <w:sz w:val="28"/>
                <w:szCs w:val="28"/>
              </w:rPr>
              <w:t>5</w:t>
            </w:r>
          </w:p>
        </w:tc>
        <w:tc>
          <w:tcPr>
            <w:tcW w:w="782" w:type="dxa"/>
            <w:tcBorders>
              <w:top w:val="nil"/>
              <w:left w:val="nil"/>
              <w:bottom w:val="single" w:sz="4" w:space="0" w:color="000000"/>
              <w:right w:val="single" w:sz="4" w:space="0" w:color="000000"/>
            </w:tcBorders>
            <w:shd w:val="clear" w:color="auto" w:fill="FFF2CC"/>
            <w:vAlign w:val="center"/>
          </w:tcPr>
          <w:p w14:paraId="13D934A7"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35</w:t>
            </w:r>
          </w:p>
        </w:tc>
        <w:tc>
          <w:tcPr>
            <w:tcW w:w="784" w:type="dxa"/>
            <w:tcBorders>
              <w:top w:val="nil"/>
              <w:left w:val="nil"/>
              <w:bottom w:val="single" w:sz="4" w:space="0" w:color="000000"/>
              <w:right w:val="single" w:sz="4" w:space="0" w:color="000000"/>
            </w:tcBorders>
            <w:shd w:val="clear" w:color="auto" w:fill="FFF2CC"/>
            <w:vAlign w:val="center"/>
          </w:tcPr>
          <w:p w14:paraId="0EC5B84C"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30</w:t>
            </w:r>
          </w:p>
        </w:tc>
        <w:tc>
          <w:tcPr>
            <w:tcW w:w="784" w:type="dxa"/>
            <w:tcBorders>
              <w:top w:val="nil"/>
              <w:left w:val="nil"/>
              <w:bottom w:val="single" w:sz="4" w:space="0" w:color="000000"/>
              <w:right w:val="single" w:sz="4" w:space="0" w:color="000000"/>
            </w:tcBorders>
            <w:shd w:val="clear" w:color="auto" w:fill="FFF2CC"/>
            <w:vAlign w:val="center"/>
          </w:tcPr>
          <w:p w14:paraId="523BF5FA" w14:textId="240BF75D" w:rsidR="00F46CD0" w:rsidRDefault="004C1874" w:rsidP="00BC5984">
            <w:pPr>
              <w:spacing w:after="0" w:line="240" w:lineRule="auto"/>
              <w:jc w:val="center"/>
              <w:rPr>
                <w:rFonts w:ascii="Arial" w:eastAsia="Arial" w:hAnsi="Arial" w:cs="Arial"/>
                <w:b/>
                <w:color w:val="FF0066"/>
              </w:rPr>
            </w:pPr>
            <w:r>
              <w:rPr>
                <w:rFonts w:ascii="Arial" w:eastAsia="Arial" w:hAnsi="Arial" w:cs="Arial"/>
                <w:b/>
                <w:color w:val="FF0066"/>
              </w:rPr>
              <w:t>55</w:t>
            </w:r>
          </w:p>
        </w:tc>
        <w:tc>
          <w:tcPr>
            <w:tcW w:w="784" w:type="dxa"/>
            <w:tcBorders>
              <w:top w:val="nil"/>
              <w:left w:val="nil"/>
              <w:bottom w:val="single" w:sz="4" w:space="0" w:color="000000"/>
              <w:right w:val="single" w:sz="4" w:space="0" w:color="000000"/>
            </w:tcBorders>
            <w:shd w:val="clear" w:color="auto" w:fill="FFF2CC"/>
            <w:vAlign w:val="center"/>
          </w:tcPr>
          <w:p w14:paraId="615864C4"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33</w:t>
            </w:r>
          </w:p>
        </w:tc>
        <w:tc>
          <w:tcPr>
            <w:tcW w:w="784" w:type="dxa"/>
            <w:tcBorders>
              <w:top w:val="nil"/>
              <w:left w:val="nil"/>
              <w:bottom w:val="single" w:sz="4" w:space="0" w:color="000000"/>
              <w:right w:val="single" w:sz="4" w:space="0" w:color="000000"/>
            </w:tcBorders>
            <w:shd w:val="clear" w:color="auto" w:fill="FFF2CC"/>
            <w:vAlign w:val="center"/>
          </w:tcPr>
          <w:p w14:paraId="171E9117"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52</w:t>
            </w:r>
          </w:p>
        </w:tc>
        <w:tc>
          <w:tcPr>
            <w:tcW w:w="784" w:type="dxa"/>
            <w:tcBorders>
              <w:top w:val="nil"/>
              <w:left w:val="nil"/>
              <w:bottom w:val="single" w:sz="4" w:space="0" w:color="000000"/>
              <w:right w:val="single" w:sz="4" w:space="0" w:color="000000"/>
            </w:tcBorders>
            <w:shd w:val="clear" w:color="auto" w:fill="FFF2CC"/>
            <w:vAlign w:val="center"/>
          </w:tcPr>
          <w:p w14:paraId="0AB0E9B0"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50</w:t>
            </w:r>
          </w:p>
        </w:tc>
        <w:tc>
          <w:tcPr>
            <w:tcW w:w="784" w:type="dxa"/>
            <w:tcBorders>
              <w:top w:val="nil"/>
              <w:left w:val="nil"/>
              <w:bottom w:val="single" w:sz="4" w:space="0" w:color="000000"/>
              <w:right w:val="single" w:sz="4" w:space="0" w:color="000000"/>
            </w:tcBorders>
            <w:shd w:val="clear" w:color="auto" w:fill="FFF2CC"/>
            <w:vAlign w:val="center"/>
          </w:tcPr>
          <w:p w14:paraId="4001BF9B"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50</w:t>
            </w:r>
          </w:p>
        </w:tc>
        <w:tc>
          <w:tcPr>
            <w:tcW w:w="784" w:type="dxa"/>
            <w:tcBorders>
              <w:top w:val="nil"/>
              <w:left w:val="nil"/>
              <w:bottom w:val="single" w:sz="4" w:space="0" w:color="000000"/>
              <w:right w:val="single" w:sz="4" w:space="0" w:color="000000"/>
            </w:tcBorders>
            <w:shd w:val="clear" w:color="auto" w:fill="FFF2CC"/>
            <w:vAlign w:val="center"/>
          </w:tcPr>
          <w:p w14:paraId="1E207FC4"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45</w:t>
            </w:r>
          </w:p>
        </w:tc>
        <w:tc>
          <w:tcPr>
            <w:tcW w:w="790" w:type="dxa"/>
            <w:tcBorders>
              <w:top w:val="nil"/>
              <w:left w:val="nil"/>
              <w:bottom w:val="single" w:sz="4" w:space="0" w:color="000000"/>
              <w:right w:val="single" w:sz="4" w:space="0" w:color="000000"/>
            </w:tcBorders>
            <w:shd w:val="clear" w:color="auto" w:fill="FFF2CC"/>
            <w:vAlign w:val="bottom"/>
          </w:tcPr>
          <w:p w14:paraId="5FD24F9A" w14:textId="77777777" w:rsidR="00F46CD0" w:rsidRDefault="00F46CD0" w:rsidP="007733D4">
            <w:pPr>
              <w:spacing w:after="0" w:line="276" w:lineRule="auto"/>
              <w:jc w:val="center"/>
              <w:rPr>
                <w:rFonts w:ascii="Arial" w:eastAsia="Arial" w:hAnsi="Arial" w:cs="Arial"/>
                <w:b/>
                <w:color w:val="FF0066"/>
              </w:rPr>
            </w:pPr>
            <w:r>
              <w:rPr>
                <w:rFonts w:ascii="Arial" w:eastAsia="Arial" w:hAnsi="Arial" w:cs="Arial"/>
                <w:b/>
                <w:color w:val="FF0066"/>
              </w:rPr>
              <w:t>65</w:t>
            </w:r>
          </w:p>
        </w:tc>
      </w:tr>
      <w:tr w:rsidR="00F46CD0" w14:paraId="10FD19B7" w14:textId="77777777" w:rsidTr="00BC5984">
        <w:trPr>
          <w:trHeight w:val="371"/>
        </w:trPr>
        <w:tc>
          <w:tcPr>
            <w:tcW w:w="1330" w:type="dxa"/>
            <w:vMerge/>
            <w:tcBorders>
              <w:top w:val="single" w:sz="4" w:space="0" w:color="000000"/>
              <w:left w:val="single" w:sz="4" w:space="0" w:color="000000"/>
              <w:bottom w:val="single" w:sz="4" w:space="0" w:color="000000"/>
              <w:right w:val="single" w:sz="4" w:space="0" w:color="000000"/>
            </w:tcBorders>
            <w:shd w:val="clear" w:color="auto" w:fill="DDEBF7"/>
            <w:vAlign w:val="center"/>
          </w:tcPr>
          <w:p w14:paraId="417F46A9" w14:textId="77777777" w:rsidR="00F46CD0" w:rsidRDefault="00F46CD0" w:rsidP="00BC5984">
            <w:pPr>
              <w:widowControl w:val="0"/>
              <w:pBdr>
                <w:top w:val="nil"/>
                <w:left w:val="nil"/>
                <w:bottom w:val="nil"/>
                <w:right w:val="nil"/>
                <w:between w:val="nil"/>
              </w:pBdr>
              <w:spacing w:after="0" w:line="276" w:lineRule="auto"/>
              <w:rPr>
                <w:rFonts w:ascii="Arial" w:eastAsia="Arial" w:hAnsi="Arial" w:cs="Arial"/>
                <w:b/>
                <w:color w:val="FF0066"/>
              </w:rPr>
            </w:pPr>
          </w:p>
        </w:tc>
        <w:tc>
          <w:tcPr>
            <w:tcW w:w="1360" w:type="dxa"/>
            <w:tcBorders>
              <w:top w:val="nil"/>
              <w:left w:val="nil"/>
              <w:bottom w:val="single" w:sz="4" w:space="0" w:color="000000"/>
              <w:right w:val="single" w:sz="4" w:space="0" w:color="000000"/>
            </w:tcBorders>
            <w:shd w:val="clear" w:color="auto" w:fill="D8A4BF"/>
          </w:tcPr>
          <w:p w14:paraId="4AC69E28" w14:textId="77777777" w:rsidR="00F46CD0" w:rsidRDefault="00F46CD0" w:rsidP="00BC5984">
            <w:pPr>
              <w:spacing w:after="0" w:line="240" w:lineRule="auto"/>
              <w:jc w:val="center"/>
              <w:rPr>
                <w:rFonts w:ascii="Arial" w:eastAsia="Arial" w:hAnsi="Arial" w:cs="Arial"/>
                <w:b/>
                <w:color w:val="FFFF00"/>
                <w:sz w:val="28"/>
                <w:szCs w:val="28"/>
              </w:rPr>
            </w:pPr>
            <w:r>
              <w:rPr>
                <w:rFonts w:ascii="Arial" w:eastAsia="Arial" w:hAnsi="Arial" w:cs="Arial"/>
                <w:b/>
                <w:color w:val="FFFF00"/>
                <w:sz w:val="28"/>
                <w:szCs w:val="28"/>
              </w:rPr>
              <w:t>6</w:t>
            </w:r>
          </w:p>
        </w:tc>
        <w:tc>
          <w:tcPr>
            <w:tcW w:w="782" w:type="dxa"/>
            <w:tcBorders>
              <w:top w:val="nil"/>
              <w:left w:val="nil"/>
              <w:bottom w:val="single" w:sz="4" w:space="0" w:color="000000"/>
              <w:right w:val="single" w:sz="4" w:space="0" w:color="000000"/>
            </w:tcBorders>
            <w:shd w:val="clear" w:color="auto" w:fill="E2EFDA"/>
            <w:vAlign w:val="center"/>
          </w:tcPr>
          <w:p w14:paraId="40AE396D"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47</w:t>
            </w:r>
          </w:p>
        </w:tc>
        <w:tc>
          <w:tcPr>
            <w:tcW w:w="784" w:type="dxa"/>
            <w:tcBorders>
              <w:top w:val="nil"/>
              <w:left w:val="nil"/>
              <w:bottom w:val="single" w:sz="4" w:space="0" w:color="000000"/>
              <w:right w:val="single" w:sz="4" w:space="0" w:color="000000"/>
            </w:tcBorders>
            <w:shd w:val="clear" w:color="auto" w:fill="E2EFDA"/>
            <w:vAlign w:val="center"/>
          </w:tcPr>
          <w:p w14:paraId="76DDDCB7"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75</w:t>
            </w:r>
          </w:p>
        </w:tc>
        <w:tc>
          <w:tcPr>
            <w:tcW w:w="784" w:type="dxa"/>
            <w:tcBorders>
              <w:top w:val="nil"/>
              <w:left w:val="nil"/>
              <w:bottom w:val="single" w:sz="4" w:space="0" w:color="000000"/>
              <w:right w:val="single" w:sz="4" w:space="0" w:color="000000"/>
            </w:tcBorders>
            <w:shd w:val="clear" w:color="auto" w:fill="E2EFDA"/>
            <w:vAlign w:val="center"/>
          </w:tcPr>
          <w:p w14:paraId="38695BAE"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60</w:t>
            </w:r>
          </w:p>
        </w:tc>
        <w:tc>
          <w:tcPr>
            <w:tcW w:w="784" w:type="dxa"/>
            <w:tcBorders>
              <w:top w:val="nil"/>
              <w:left w:val="nil"/>
              <w:bottom w:val="single" w:sz="4" w:space="0" w:color="000000"/>
              <w:right w:val="single" w:sz="4" w:space="0" w:color="000000"/>
            </w:tcBorders>
            <w:shd w:val="clear" w:color="auto" w:fill="E2EFDA"/>
            <w:vAlign w:val="center"/>
          </w:tcPr>
          <w:p w14:paraId="3CEEFE26"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70</w:t>
            </w:r>
          </w:p>
        </w:tc>
        <w:tc>
          <w:tcPr>
            <w:tcW w:w="784" w:type="dxa"/>
            <w:tcBorders>
              <w:top w:val="nil"/>
              <w:left w:val="nil"/>
              <w:bottom w:val="single" w:sz="4" w:space="0" w:color="000000"/>
              <w:right w:val="single" w:sz="4" w:space="0" w:color="000000"/>
            </w:tcBorders>
            <w:shd w:val="clear" w:color="auto" w:fill="E2EFDA"/>
            <w:vAlign w:val="center"/>
          </w:tcPr>
          <w:p w14:paraId="3798CCC6"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50</w:t>
            </w:r>
          </w:p>
        </w:tc>
        <w:tc>
          <w:tcPr>
            <w:tcW w:w="784" w:type="dxa"/>
            <w:tcBorders>
              <w:top w:val="nil"/>
              <w:left w:val="nil"/>
              <w:bottom w:val="single" w:sz="4" w:space="0" w:color="000000"/>
              <w:right w:val="single" w:sz="4" w:space="0" w:color="000000"/>
            </w:tcBorders>
            <w:shd w:val="clear" w:color="auto" w:fill="E2EFDA"/>
            <w:vAlign w:val="center"/>
          </w:tcPr>
          <w:p w14:paraId="7BF4A104"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75</w:t>
            </w:r>
          </w:p>
        </w:tc>
        <w:tc>
          <w:tcPr>
            <w:tcW w:w="784" w:type="dxa"/>
            <w:tcBorders>
              <w:top w:val="nil"/>
              <w:left w:val="nil"/>
              <w:bottom w:val="single" w:sz="4" w:space="0" w:color="000000"/>
              <w:right w:val="single" w:sz="4" w:space="0" w:color="000000"/>
            </w:tcBorders>
            <w:shd w:val="clear" w:color="auto" w:fill="E2EFDA"/>
            <w:vAlign w:val="center"/>
          </w:tcPr>
          <w:p w14:paraId="72D21587"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50</w:t>
            </w:r>
          </w:p>
        </w:tc>
        <w:tc>
          <w:tcPr>
            <w:tcW w:w="784" w:type="dxa"/>
            <w:tcBorders>
              <w:top w:val="nil"/>
              <w:left w:val="nil"/>
              <w:bottom w:val="single" w:sz="4" w:space="0" w:color="000000"/>
              <w:right w:val="single" w:sz="4" w:space="0" w:color="000000"/>
            </w:tcBorders>
            <w:shd w:val="clear" w:color="auto" w:fill="E2EFDA"/>
            <w:vAlign w:val="center"/>
          </w:tcPr>
          <w:p w14:paraId="0090DEA6"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48</w:t>
            </w:r>
          </w:p>
        </w:tc>
        <w:tc>
          <w:tcPr>
            <w:tcW w:w="790" w:type="dxa"/>
            <w:tcBorders>
              <w:top w:val="nil"/>
              <w:left w:val="nil"/>
              <w:bottom w:val="single" w:sz="4" w:space="0" w:color="000000"/>
              <w:right w:val="single" w:sz="4" w:space="0" w:color="000000"/>
            </w:tcBorders>
            <w:shd w:val="clear" w:color="auto" w:fill="E2EFDA"/>
            <w:vAlign w:val="bottom"/>
          </w:tcPr>
          <w:p w14:paraId="50BA2A7F" w14:textId="77777777" w:rsidR="00F46CD0" w:rsidRDefault="00F46CD0" w:rsidP="007733D4">
            <w:pPr>
              <w:spacing w:after="0" w:line="276" w:lineRule="auto"/>
              <w:jc w:val="center"/>
              <w:rPr>
                <w:rFonts w:ascii="Arial" w:eastAsia="Arial" w:hAnsi="Arial" w:cs="Arial"/>
                <w:b/>
                <w:color w:val="00B050"/>
              </w:rPr>
            </w:pPr>
            <w:r>
              <w:rPr>
                <w:rFonts w:ascii="Arial" w:eastAsia="Arial" w:hAnsi="Arial" w:cs="Arial"/>
                <w:b/>
                <w:color w:val="00B050"/>
              </w:rPr>
              <w:t>75</w:t>
            </w:r>
          </w:p>
        </w:tc>
      </w:tr>
      <w:tr w:rsidR="00F46CD0" w14:paraId="5EC07E70" w14:textId="77777777" w:rsidTr="00BC5984">
        <w:trPr>
          <w:trHeight w:val="371"/>
        </w:trPr>
        <w:tc>
          <w:tcPr>
            <w:tcW w:w="1330" w:type="dxa"/>
            <w:vMerge/>
            <w:tcBorders>
              <w:top w:val="single" w:sz="4" w:space="0" w:color="000000"/>
              <w:left w:val="single" w:sz="4" w:space="0" w:color="000000"/>
              <w:bottom w:val="single" w:sz="4" w:space="0" w:color="000000"/>
              <w:right w:val="single" w:sz="4" w:space="0" w:color="000000"/>
            </w:tcBorders>
            <w:shd w:val="clear" w:color="auto" w:fill="DDEBF7"/>
            <w:vAlign w:val="center"/>
          </w:tcPr>
          <w:p w14:paraId="58D03CAC" w14:textId="77777777" w:rsidR="00F46CD0" w:rsidRDefault="00F46CD0" w:rsidP="00BC5984">
            <w:pPr>
              <w:widowControl w:val="0"/>
              <w:pBdr>
                <w:top w:val="nil"/>
                <w:left w:val="nil"/>
                <w:bottom w:val="nil"/>
                <w:right w:val="nil"/>
                <w:between w:val="nil"/>
              </w:pBdr>
              <w:spacing w:after="0" w:line="276" w:lineRule="auto"/>
              <w:rPr>
                <w:rFonts w:ascii="Arial" w:eastAsia="Arial" w:hAnsi="Arial" w:cs="Arial"/>
                <w:b/>
                <w:color w:val="00B050"/>
              </w:rPr>
            </w:pPr>
          </w:p>
        </w:tc>
        <w:tc>
          <w:tcPr>
            <w:tcW w:w="1360" w:type="dxa"/>
            <w:tcBorders>
              <w:top w:val="nil"/>
              <w:left w:val="nil"/>
              <w:bottom w:val="single" w:sz="4" w:space="0" w:color="000000"/>
              <w:right w:val="single" w:sz="4" w:space="0" w:color="000000"/>
            </w:tcBorders>
            <w:shd w:val="clear" w:color="auto" w:fill="D8A4BF"/>
          </w:tcPr>
          <w:p w14:paraId="47B47F5B" w14:textId="77777777" w:rsidR="00F46CD0" w:rsidRDefault="00F46CD0" w:rsidP="00BC5984">
            <w:pPr>
              <w:spacing w:after="0" w:line="240" w:lineRule="auto"/>
              <w:jc w:val="center"/>
              <w:rPr>
                <w:rFonts w:ascii="Arial" w:eastAsia="Arial" w:hAnsi="Arial" w:cs="Arial"/>
                <w:b/>
                <w:color w:val="FFFF00"/>
                <w:sz w:val="28"/>
                <w:szCs w:val="28"/>
              </w:rPr>
            </w:pPr>
            <w:r>
              <w:rPr>
                <w:rFonts w:ascii="Arial" w:eastAsia="Arial" w:hAnsi="Arial" w:cs="Arial"/>
                <w:b/>
                <w:color w:val="FFFF00"/>
                <w:sz w:val="28"/>
                <w:szCs w:val="28"/>
              </w:rPr>
              <w:t>7</w:t>
            </w:r>
          </w:p>
        </w:tc>
        <w:tc>
          <w:tcPr>
            <w:tcW w:w="782" w:type="dxa"/>
            <w:tcBorders>
              <w:top w:val="nil"/>
              <w:left w:val="nil"/>
              <w:bottom w:val="single" w:sz="4" w:space="0" w:color="000000"/>
              <w:right w:val="single" w:sz="4" w:space="0" w:color="000000"/>
            </w:tcBorders>
            <w:shd w:val="clear" w:color="auto" w:fill="FFF2CC"/>
            <w:vAlign w:val="center"/>
          </w:tcPr>
          <w:p w14:paraId="72869CF9"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50</w:t>
            </w:r>
          </w:p>
        </w:tc>
        <w:tc>
          <w:tcPr>
            <w:tcW w:w="784" w:type="dxa"/>
            <w:tcBorders>
              <w:top w:val="nil"/>
              <w:left w:val="nil"/>
              <w:bottom w:val="single" w:sz="4" w:space="0" w:color="000000"/>
              <w:right w:val="single" w:sz="4" w:space="0" w:color="000000"/>
            </w:tcBorders>
            <w:shd w:val="clear" w:color="auto" w:fill="FFF2CC"/>
            <w:vAlign w:val="center"/>
          </w:tcPr>
          <w:p w14:paraId="3140F145"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70</w:t>
            </w:r>
          </w:p>
        </w:tc>
        <w:tc>
          <w:tcPr>
            <w:tcW w:w="784" w:type="dxa"/>
            <w:tcBorders>
              <w:top w:val="nil"/>
              <w:left w:val="nil"/>
              <w:bottom w:val="single" w:sz="4" w:space="0" w:color="000000"/>
              <w:right w:val="single" w:sz="4" w:space="0" w:color="000000"/>
            </w:tcBorders>
            <w:shd w:val="clear" w:color="auto" w:fill="FFF2CC"/>
            <w:vAlign w:val="center"/>
          </w:tcPr>
          <w:p w14:paraId="2374C4CD"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65</w:t>
            </w:r>
          </w:p>
        </w:tc>
        <w:tc>
          <w:tcPr>
            <w:tcW w:w="784" w:type="dxa"/>
            <w:tcBorders>
              <w:top w:val="nil"/>
              <w:left w:val="nil"/>
              <w:bottom w:val="single" w:sz="4" w:space="0" w:color="000000"/>
              <w:right w:val="single" w:sz="4" w:space="0" w:color="000000"/>
            </w:tcBorders>
            <w:shd w:val="clear" w:color="auto" w:fill="FFF2CC"/>
            <w:vAlign w:val="center"/>
          </w:tcPr>
          <w:p w14:paraId="51AEB30E"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57</w:t>
            </w:r>
          </w:p>
        </w:tc>
        <w:tc>
          <w:tcPr>
            <w:tcW w:w="784" w:type="dxa"/>
            <w:tcBorders>
              <w:top w:val="nil"/>
              <w:left w:val="nil"/>
              <w:bottom w:val="single" w:sz="4" w:space="0" w:color="000000"/>
              <w:right w:val="single" w:sz="4" w:space="0" w:color="000000"/>
            </w:tcBorders>
            <w:shd w:val="clear" w:color="auto" w:fill="FFF2CC"/>
            <w:vAlign w:val="center"/>
          </w:tcPr>
          <w:p w14:paraId="3617FDF9"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50</w:t>
            </w:r>
          </w:p>
        </w:tc>
        <w:tc>
          <w:tcPr>
            <w:tcW w:w="784" w:type="dxa"/>
            <w:tcBorders>
              <w:top w:val="nil"/>
              <w:left w:val="nil"/>
              <w:bottom w:val="single" w:sz="4" w:space="0" w:color="000000"/>
              <w:right w:val="single" w:sz="4" w:space="0" w:color="000000"/>
            </w:tcBorders>
            <w:shd w:val="clear" w:color="auto" w:fill="FFF2CC"/>
            <w:vAlign w:val="center"/>
          </w:tcPr>
          <w:p w14:paraId="517703C9"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50</w:t>
            </w:r>
          </w:p>
        </w:tc>
        <w:tc>
          <w:tcPr>
            <w:tcW w:w="784" w:type="dxa"/>
            <w:tcBorders>
              <w:top w:val="nil"/>
              <w:left w:val="nil"/>
              <w:bottom w:val="single" w:sz="4" w:space="0" w:color="000000"/>
              <w:right w:val="single" w:sz="4" w:space="0" w:color="000000"/>
            </w:tcBorders>
            <w:shd w:val="clear" w:color="auto" w:fill="FFF2CC"/>
            <w:vAlign w:val="center"/>
          </w:tcPr>
          <w:p w14:paraId="5DD9170D"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65</w:t>
            </w:r>
          </w:p>
        </w:tc>
        <w:tc>
          <w:tcPr>
            <w:tcW w:w="784" w:type="dxa"/>
            <w:tcBorders>
              <w:top w:val="nil"/>
              <w:left w:val="nil"/>
              <w:bottom w:val="single" w:sz="4" w:space="0" w:color="000000"/>
              <w:right w:val="single" w:sz="4" w:space="0" w:color="000000"/>
            </w:tcBorders>
            <w:shd w:val="clear" w:color="auto" w:fill="FFF2CC"/>
            <w:vAlign w:val="center"/>
          </w:tcPr>
          <w:p w14:paraId="6C56302D"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30</w:t>
            </w:r>
          </w:p>
        </w:tc>
        <w:tc>
          <w:tcPr>
            <w:tcW w:w="790" w:type="dxa"/>
            <w:tcBorders>
              <w:top w:val="nil"/>
              <w:left w:val="nil"/>
              <w:bottom w:val="single" w:sz="4" w:space="0" w:color="000000"/>
              <w:right w:val="single" w:sz="4" w:space="0" w:color="000000"/>
            </w:tcBorders>
            <w:shd w:val="clear" w:color="auto" w:fill="FFF2CC"/>
            <w:vAlign w:val="bottom"/>
          </w:tcPr>
          <w:p w14:paraId="4183221D" w14:textId="77777777" w:rsidR="00F46CD0" w:rsidRDefault="00F46CD0" w:rsidP="007733D4">
            <w:pPr>
              <w:spacing w:after="0" w:line="276" w:lineRule="auto"/>
              <w:jc w:val="center"/>
              <w:rPr>
                <w:rFonts w:ascii="Arial" w:eastAsia="Arial" w:hAnsi="Arial" w:cs="Arial"/>
                <w:b/>
                <w:color w:val="FF0066"/>
              </w:rPr>
            </w:pPr>
            <w:r>
              <w:rPr>
                <w:rFonts w:ascii="Arial" w:eastAsia="Arial" w:hAnsi="Arial" w:cs="Arial"/>
                <w:b/>
                <w:color w:val="FF0066"/>
              </w:rPr>
              <w:t>52</w:t>
            </w:r>
          </w:p>
        </w:tc>
      </w:tr>
      <w:tr w:rsidR="00F46CD0" w14:paraId="1CC82241" w14:textId="77777777" w:rsidTr="00BC5984">
        <w:trPr>
          <w:trHeight w:val="371"/>
        </w:trPr>
        <w:tc>
          <w:tcPr>
            <w:tcW w:w="1330" w:type="dxa"/>
            <w:vMerge/>
            <w:tcBorders>
              <w:top w:val="single" w:sz="4" w:space="0" w:color="000000"/>
              <w:left w:val="single" w:sz="4" w:space="0" w:color="000000"/>
              <w:bottom w:val="single" w:sz="4" w:space="0" w:color="000000"/>
              <w:right w:val="single" w:sz="4" w:space="0" w:color="000000"/>
            </w:tcBorders>
            <w:shd w:val="clear" w:color="auto" w:fill="DDEBF7"/>
            <w:vAlign w:val="center"/>
          </w:tcPr>
          <w:p w14:paraId="19BF689B" w14:textId="77777777" w:rsidR="00F46CD0" w:rsidRDefault="00F46CD0" w:rsidP="00BC5984">
            <w:pPr>
              <w:widowControl w:val="0"/>
              <w:pBdr>
                <w:top w:val="nil"/>
                <w:left w:val="nil"/>
                <w:bottom w:val="nil"/>
                <w:right w:val="nil"/>
                <w:between w:val="nil"/>
              </w:pBdr>
              <w:spacing w:after="0" w:line="276" w:lineRule="auto"/>
              <w:rPr>
                <w:rFonts w:ascii="Arial" w:eastAsia="Arial" w:hAnsi="Arial" w:cs="Arial"/>
                <w:b/>
                <w:color w:val="FF0066"/>
              </w:rPr>
            </w:pPr>
          </w:p>
        </w:tc>
        <w:tc>
          <w:tcPr>
            <w:tcW w:w="1360" w:type="dxa"/>
            <w:tcBorders>
              <w:top w:val="nil"/>
              <w:left w:val="nil"/>
              <w:bottom w:val="single" w:sz="4" w:space="0" w:color="000000"/>
              <w:right w:val="single" w:sz="4" w:space="0" w:color="000000"/>
            </w:tcBorders>
            <w:shd w:val="clear" w:color="auto" w:fill="D8A4BF"/>
          </w:tcPr>
          <w:p w14:paraId="5F1CB495" w14:textId="77777777" w:rsidR="00F46CD0" w:rsidRDefault="00F46CD0" w:rsidP="00BC5984">
            <w:pPr>
              <w:spacing w:after="0" w:line="240" w:lineRule="auto"/>
              <w:jc w:val="center"/>
              <w:rPr>
                <w:rFonts w:ascii="Arial" w:eastAsia="Arial" w:hAnsi="Arial" w:cs="Arial"/>
                <w:b/>
                <w:color w:val="FFFF00"/>
                <w:sz w:val="28"/>
                <w:szCs w:val="28"/>
              </w:rPr>
            </w:pPr>
            <w:r>
              <w:rPr>
                <w:rFonts w:ascii="Arial" w:eastAsia="Arial" w:hAnsi="Arial" w:cs="Arial"/>
                <w:b/>
                <w:color w:val="FFFF00"/>
                <w:sz w:val="28"/>
                <w:szCs w:val="28"/>
              </w:rPr>
              <w:t>8</w:t>
            </w:r>
          </w:p>
        </w:tc>
        <w:tc>
          <w:tcPr>
            <w:tcW w:w="782" w:type="dxa"/>
            <w:tcBorders>
              <w:top w:val="nil"/>
              <w:left w:val="nil"/>
              <w:bottom w:val="single" w:sz="4" w:space="0" w:color="000000"/>
              <w:right w:val="single" w:sz="4" w:space="0" w:color="000000"/>
            </w:tcBorders>
            <w:shd w:val="clear" w:color="auto" w:fill="E2EFDA"/>
            <w:vAlign w:val="center"/>
          </w:tcPr>
          <w:p w14:paraId="6B48B3C2"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48</w:t>
            </w:r>
          </w:p>
        </w:tc>
        <w:tc>
          <w:tcPr>
            <w:tcW w:w="784" w:type="dxa"/>
            <w:tcBorders>
              <w:top w:val="nil"/>
              <w:left w:val="nil"/>
              <w:bottom w:val="single" w:sz="4" w:space="0" w:color="000000"/>
              <w:right w:val="single" w:sz="4" w:space="0" w:color="000000"/>
            </w:tcBorders>
            <w:shd w:val="clear" w:color="auto" w:fill="E2EFDA"/>
            <w:vAlign w:val="center"/>
          </w:tcPr>
          <w:p w14:paraId="5F250E70"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60</w:t>
            </w:r>
          </w:p>
        </w:tc>
        <w:tc>
          <w:tcPr>
            <w:tcW w:w="784" w:type="dxa"/>
            <w:tcBorders>
              <w:top w:val="nil"/>
              <w:left w:val="nil"/>
              <w:bottom w:val="single" w:sz="4" w:space="0" w:color="000000"/>
              <w:right w:val="single" w:sz="4" w:space="0" w:color="000000"/>
            </w:tcBorders>
            <w:shd w:val="clear" w:color="auto" w:fill="E2EFDA"/>
            <w:vAlign w:val="center"/>
          </w:tcPr>
          <w:p w14:paraId="2BA7CD5C"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25</w:t>
            </w:r>
          </w:p>
        </w:tc>
        <w:tc>
          <w:tcPr>
            <w:tcW w:w="784" w:type="dxa"/>
            <w:tcBorders>
              <w:top w:val="nil"/>
              <w:left w:val="nil"/>
              <w:bottom w:val="single" w:sz="4" w:space="0" w:color="000000"/>
              <w:right w:val="single" w:sz="4" w:space="0" w:color="000000"/>
            </w:tcBorders>
            <w:shd w:val="clear" w:color="auto" w:fill="E2EFDA"/>
            <w:vAlign w:val="center"/>
          </w:tcPr>
          <w:p w14:paraId="5F7E00C3"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35</w:t>
            </w:r>
          </w:p>
        </w:tc>
        <w:tc>
          <w:tcPr>
            <w:tcW w:w="784" w:type="dxa"/>
            <w:tcBorders>
              <w:top w:val="nil"/>
              <w:left w:val="nil"/>
              <w:bottom w:val="single" w:sz="4" w:space="0" w:color="000000"/>
              <w:right w:val="single" w:sz="4" w:space="0" w:color="000000"/>
            </w:tcBorders>
            <w:shd w:val="clear" w:color="auto" w:fill="E2EFDA"/>
            <w:vAlign w:val="center"/>
          </w:tcPr>
          <w:p w14:paraId="7FF01778"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45</w:t>
            </w:r>
          </w:p>
        </w:tc>
        <w:tc>
          <w:tcPr>
            <w:tcW w:w="784" w:type="dxa"/>
            <w:tcBorders>
              <w:top w:val="nil"/>
              <w:left w:val="nil"/>
              <w:bottom w:val="single" w:sz="4" w:space="0" w:color="000000"/>
              <w:right w:val="single" w:sz="4" w:space="0" w:color="000000"/>
            </w:tcBorders>
            <w:shd w:val="clear" w:color="auto" w:fill="E2EFDA"/>
            <w:vAlign w:val="center"/>
          </w:tcPr>
          <w:p w14:paraId="38C1669B"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48</w:t>
            </w:r>
          </w:p>
        </w:tc>
        <w:tc>
          <w:tcPr>
            <w:tcW w:w="784" w:type="dxa"/>
            <w:tcBorders>
              <w:top w:val="nil"/>
              <w:left w:val="nil"/>
              <w:bottom w:val="single" w:sz="4" w:space="0" w:color="000000"/>
              <w:right w:val="single" w:sz="4" w:space="0" w:color="000000"/>
            </w:tcBorders>
            <w:shd w:val="clear" w:color="auto" w:fill="E2EFDA"/>
            <w:vAlign w:val="center"/>
          </w:tcPr>
          <w:p w14:paraId="6E8A26A4"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30</w:t>
            </w:r>
          </w:p>
        </w:tc>
        <w:tc>
          <w:tcPr>
            <w:tcW w:w="784" w:type="dxa"/>
            <w:tcBorders>
              <w:top w:val="nil"/>
              <w:left w:val="nil"/>
              <w:bottom w:val="single" w:sz="4" w:space="0" w:color="000000"/>
              <w:right w:val="single" w:sz="4" w:space="0" w:color="000000"/>
            </w:tcBorders>
            <w:shd w:val="clear" w:color="auto" w:fill="E2EFDA"/>
            <w:vAlign w:val="center"/>
          </w:tcPr>
          <w:p w14:paraId="44F955B8" w14:textId="77777777" w:rsidR="00F46CD0" w:rsidRDefault="00F46CD0" w:rsidP="00BC5984">
            <w:pPr>
              <w:spacing w:after="0" w:line="240" w:lineRule="auto"/>
              <w:jc w:val="center"/>
              <w:rPr>
                <w:rFonts w:ascii="Arial" w:eastAsia="Arial" w:hAnsi="Arial" w:cs="Arial"/>
                <w:b/>
                <w:color w:val="00B050"/>
              </w:rPr>
            </w:pPr>
            <w:r>
              <w:rPr>
                <w:rFonts w:ascii="Arial" w:eastAsia="Arial" w:hAnsi="Arial" w:cs="Arial"/>
                <w:b/>
                <w:color w:val="00B050"/>
              </w:rPr>
              <w:t>35</w:t>
            </w:r>
          </w:p>
        </w:tc>
        <w:tc>
          <w:tcPr>
            <w:tcW w:w="790" w:type="dxa"/>
            <w:tcBorders>
              <w:top w:val="nil"/>
              <w:left w:val="nil"/>
              <w:bottom w:val="single" w:sz="4" w:space="0" w:color="000000"/>
              <w:right w:val="single" w:sz="4" w:space="0" w:color="000000"/>
            </w:tcBorders>
            <w:shd w:val="clear" w:color="auto" w:fill="E2EFDA"/>
            <w:vAlign w:val="bottom"/>
          </w:tcPr>
          <w:p w14:paraId="2C5A3C4D" w14:textId="77777777" w:rsidR="00F46CD0" w:rsidRDefault="00F46CD0" w:rsidP="007733D4">
            <w:pPr>
              <w:spacing w:after="0" w:line="276" w:lineRule="auto"/>
              <w:jc w:val="center"/>
              <w:rPr>
                <w:rFonts w:ascii="Arial" w:eastAsia="Arial" w:hAnsi="Arial" w:cs="Arial"/>
                <w:b/>
                <w:color w:val="00B050"/>
              </w:rPr>
            </w:pPr>
            <w:r>
              <w:rPr>
                <w:rFonts w:ascii="Arial" w:eastAsia="Arial" w:hAnsi="Arial" w:cs="Arial"/>
                <w:b/>
                <w:color w:val="00B050"/>
              </w:rPr>
              <w:t>40</w:t>
            </w:r>
          </w:p>
        </w:tc>
      </w:tr>
      <w:tr w:rsidR="00F46CD0" w14:paraId="3F723BE1" w14:textId="77777777" w:rsidTr="00BC5984">
        <w:trPr>
          <w:trHeight w:val="371"/>
        </w:trPr>
        <w:tc>
          <w:tcPr>
            <w:tcW w:w="1330" w:type="dxa"/>
            <w:vMerge/>
            <w:tcBorders>
              <w:top w:val="single" w:sz="4" w:space="0" w:color="000000"/>
              <w:left w:val="single" w:sz="4" w:space="0" w:color="000000"/>
              <w:bottom w:val="single" w:sz="4" w:space="0" w:color="000000"/>
              <w:right w:val="single" w:sz="4" w:space="0" w:color="000000"/>
            </w:tcBorders>
            <w:shd w:val="clear" w:color="auto" w:fill="DDEBF7"/>
            <w:vAlign w:val="center"/>
          </w:tcPr>
          <w:p w14:paraId="44D6C7A4" w14:textId="77777777" w:rsidR="00F46CD0" w:rsidRDefault="00F46CD0" w:rsidP="00BC5984">
            <w:pPr>
              <w:widowControl w:val="0"/>
              <w:pBdr>
                <w:top w:val="nil"/>
                <w:left w:val="nil"/>
                <w:bottom w:val="nil"/>
                <w:right w:val="nil"/>
                <w:between w:val="nil"/>
              </w:pBdr>
              <w:spacing w:after="0" w:line="276" w:lineRule="auto"/>
              <w:rPr>
                <w:rFonts w:ascii="Arial" w:eastAsia="Arial" w:hAnsi="Arial" w:cs="Arial"/>
                <w:b/>
                <w:color w:val="00B050"/>
              </w:rPr>
            </w:pPr>
          </w:p>
        </w:tc>
        <w:tc>
          <w:tcPr>
            <w:tcW w:w="1360" w:type="dxa"/>
            <w:tcBorders>
              <w:top w:val="nil"/>
              <w:left w:val="nil"/>
              <w:bottom w:val="single" w:sz="4" w:space="0" w:color="000000"/>
              <w:right w:val="single" w:sz="4" w:space="0" w:color="000000"/>
            </w:tcBorders>
            <w:shd w:val="clear" w:color="auto" w:fill="D8A4BF"/>
          </w:tcPr>
          <w:p w14:paraId="7EB5C8F9" w14:textId="77777777" w:rsidR="00F46CD0" w:rsidRDefault="00F46CD0" w:rsidP="00BC5984">
            <w:pPr>
              <w:spacing w:after="0" w:line="240" w:lineRule="auto"/>
              <w:jc w:val="center"/>
              <w:rPr>
                <w:rFonts w:ascii="Arial" w:eastAsia="Arial" w:hAnsi="Arial" w:cs="Arial"/>
                <w:b/>
                <w:color w:val="FFFF00"/>
                <w:sz w:val="28"/>
                <w:szCs w:val="28"/>
              </w:rPr>
            </w:pPr>
            <w:r>
              <w:rPr>
                <w:rFonts w:ascii="Arial" w:eastAsia="Arial" w:hAnsi="Arial" w:cs="Arial"/>
                <w:b/>
                <w:color w:val="FFFF00"/>
                <w:sz w:val="28"/>
                <w:szCs w:val="28"/>
              </w:rPr>
              <w:t>9</w:t>
            </w:r>
          </w:p>
        </w:tc>
        <w:tc>
          <w:tcPr>
            <w:tcW w:w="782" w:type="dxa"/>
            <w:tcBorders>
              <w:top w:val="nil"/>
              <w:left w:val="nil"/>
              <w:bottom w:val="single" w:sz="4" w:space="0" w:color="000000"/>
              <w:right w:val="single" w:sz="4" w:space="0" w:color="000000"/>
            </w:tcBorders>
            <w:shd w:val="clear" w:color="auto" w:fill="FFF2CC"/>
            <w:vAlign w:val="center"/>
          </w:tcPr>
          <w:p w14:paraId="1EEBF5F7"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65</w:t>
            </w:r>
          </w:p>
        </w:tc>
        <w:tc>
          <w:tcPr>
            <w:tcW w:w="784" w:type="dxa"/>
            <w:tcBorders>
              <w:top w:val="nil"/>
              <w:left w:val="nil"/>
              <w:bottom w:val="single" w:sz="4" w:space="0" w:color="000000"/>
              <w:right w:val="single" w:sz="4" w:space="0" w:color="000000"/>
            </w:tcBorders>
            <w:shd w:val="clear" w:color="auto" w:fill="FFF2CC"/>
            <w:vAlign w:val="center"/>
          </w:tcPr>
          <w:p w14:paraId="5D47C1CC"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60</w:t>
            </w:r>
          </w:p>
        </w:tc>
        <w:tc>
          <w:tcPr>
            <w:tcW w:w="784" w:type="dxa"/>
            <w:tcBorders>
              <w:top w:val="nil"/>
              <w:left w:val="nil"/>
              <w:bottom w:val="single" w:sz="4" w:space="0" w:color="000000"/>
              <w:right w:val="single" w:sz="4" w:space="0" w:color="000000"/>
            </w:tcBorders>
            <w:shd w:val="clear" w:color="auto" w:fill="FFF2CC"/>
            <w:vAlign w:val="center"/>
          </w:tcPr>
          <w:p w14:paraId="24E28A60"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65</w:t>
            </w:r>
          </w:p>
        </w:tc>
        <w:tc>
          <w:tcPr>
            <w:tcW w:w="784" w:type="dxa"/>
            <w:tcBorders>
              <w:top w:val="nil"/>
              <w:left w:val="nil"/>
              <w:bottom w:val="single" w:sz="4" w:space="0" w:color="000000"/>
              <w:right w:val="single" w:sz="4" w:space="0" w:color="000000"/>
            </w:tcBorders>
            <w:shd w:val="clear" w:color="auto" w:fill="FFF2CC"/>
            <w:vAlign w:val="center"/>
          </w:tcPr>
          <w:p w14:paraId="21E3417F"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55</w:t>
            </w:r>
          </w:p>
        </w:tc>
        <w:tc>
          <w:tcPr>
            <w:tcW w:w="784" w:type="dxa"/>
            <w:tcBorders>
              <w:top w:val="nil"/>
              <w:left w:val="nil"/>
              <w:bottom w:val="single" w:sz="4" w:space="0" w:color="000000"/>
              <w:right w:val="single" w:sz="4" w:space="0" w:color="000000"/>
            </w:tcBorders>
            <w:shd w:val="clear" w:color="auto" w:fill="FFF2CC"/>
            <w:vAlign w:val="center"/>
          </w:tcPr>
          <w:p w14:paraId="26545697"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65</w:t>
            </w:r>
          </w:p>
        </w:tc>
        <w:tc>
          <w:tcPr>
            <w:tcW w:w="784" w:type="dxa"/>
            <w:tcBorders>
              <w:top w:val="nil"/>
              <w:left w:val="nil"/>
              <w:bottom w:val="single" w:sz="4" w:space="0" w:color="000000"/>
              <w:right w:val="single" w:sz="4" w:space="0" w:color="000000"/>
            </w:tcBorders>
            <w:shd w:val="clear" w:color="auto" w:fill="FFF2CC"/>
            <w:vAlign w:val="center"/>
          </w:tcPr>
          <w:p w14:paraId="0C8AB434"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75</w:t>
            </w:r>
          </w:p>
        </w:tc>
        <w:tc>
          <w:tcPr>
            <w:tcW w:w="784" w:type="dxa"/>
            <w:tcBorders>
              <w:top w:val="nil"/>
              <w:left w:val="nil"/>
              <w:bottom w:val="single" w:sz="4" w:space="0" w:color="000000"/>
              <w:right w:val="single" w:sz="4" w:space="0" w:color="000000"/>
            </w:tcBorders>
            <w:shd w:val="clear" w:color="auto" w:fill="FFF2CC"/>
            <w:vAlign w:val="center"/>
          </w:tcPr>
          <w:p w14:paraId="402FDE19"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52</w:t>
            </w:r>
          </w:p>
        </w:tc>
        <w:tc>
          <w:tcPr>
            <w:tcW w:w="784" w:type="dxa"/>
            <w:tcBorders>
              <w:top w:val="nil"/>
              <w:left w:val="nil"/>
              <w:bottom w:val="single" w:sz="4" w:space="0" w:color="000000"/>
              <w:right w:val="single" w:sz="4" w:space="0" w:color="000000"/>
            </w:tcBorders>
            <w:shd w:val="clear" w:color="auto" w:fill="FFF2CC"/>
            <w:vAlign w:val="center"/>
          </w:tcPr>
          <w:p w14:paraId="07682932" w14:textId="77777777" w:rsidR="00F46CD0" w:rsidRDefault="00F46CD0" w:rsidP="00BC5984">
            <w:pPr>
              <w:spacing w:after="0" w:line="240" w:lineRule="auto"/>
              <w:jc w:val="center"/>
              <w:rPr>
                <w:rFonts w:ascii="Arial" w:eastAsia="Arial" w:hAnsi="Arial" w:cs="Arial"/>
                <w:b/>
                <w:color w:val="FF0066"/>
              </w:rPr>
            </w:pPr>
            <w:r>
              <w:rPr>
                <w:rFonts w:ascii="Arial" w:eastAsia="Arial" w:hAnsi="Arial" w:cs="Arial"/>
                <w:b/>
                <w:color w:val="FF0066"/>
              </w:rPr>
              <w:t>40</w:t>
            </w:r>
          </w:p>
        </w:tc>
        <w:tc>
          <w:tcPr>
            <w:tcW w:w="790" w:type="dxa"/>
            <w:tcBorders>
              <w:top w:val="nil"/>
              <w:left w:val="nil"/>
              <w:bottom w:val="single" w:sz="4" w:space="0" w:color="000000"/>
              <w:right w:val="single" w:sz="4" w:space="0" w:color="000000"/>
            </w:tcBorders>
            <w:shd w:val="clear" w:color="auto" w:fill="FFF2CC"/>
            <w:vAlign w:val="bottom"/>
          </w:tcPr>
          <w:p w14:paraId="42011AE9" w14:textId="77777777" w:rsidR="00F46CD0" w:rsidRDefault="00F46CD0" w:rsidP="007733D4">
            <w:pPr>
              <w:spacing w:after="0" w:line="276" w:lineRule="auto"/>
              <w:jc w:val="center"/>
              <w:rPr>
                <w:rFonts w:ascii="Arial" w:eastAsia="Arial" w:hAnsi="Arial" w:cs="Arial"/>
                <w:b/>
                <w:color w:val="FF0066"/>
              </w:rPr>
            </w:pPr>
            <w:r>
              <w:rPr>
                <w:rFonts w:ascii="Arial" w:eastAsia="Arial" w:hAnsi="Arial" w:cs="Arial"/>
                <w:b/>
                <w:color w:val="FF0066"/>
              </w:rPr>
              <w:t>60</w:t>
            </w:r>
          </w:p>
        </w:tc>
      </w:tr>
    </w:tbl>
    <w:p w14:paraId="7897BB7B" w14:textId="77777777" w:rsidR="00444EDA" w:rsidRDefault="00444EDA" w:rsidP="00EF728C">
      <w:pPr>
        <w:rPr>
          <w:rFonts w:ascii="Bahnschrift SemiBold SemiConden" w:eastAsia="Bahnschrift SemiBold SemiConden" w:hAnsi="Bahnschrift SemiBold SemiConden" w:cs="Bahnschrift SemiBold SemiConden"/>
          <w:color w:val="C00000"/>
          <w:sz w:val="36"/>
          <w:szCs w:val="36"/>
          <w:u w:val="single"/>
        </w:rPr>
      </w:pPr>
    </w:p>
    <w:p w14:paraId="4823A79B" w14:textId="77777777" w:rsidR="00782B3D" w:rsidRDefault="00782B3D" w:rsidP="00EF728C">
      <w:pPr>
        <w:rPr>
          <w:ins w:id="1269" w:author="Dinesh N" w:date="2024-06-22T23:34:00Z" w16du:dateUtc="2024-06-22T18:04:00Z"/>
          <w:rFonts w:ascii="Bahnschrift SemiBold SemiConden" w:eastAsia="Bahnschrift SemiBold SemiConden" w:hAnsi="Bahnschrift SemiBold SemiConden" w:cs="Bahnschrift SemiBold SemiConden"/>
          <w:color w:val="C00000"/>
          <w:sz w:val="36"/>
          <w:szCs w:val="36"/>
          <w:u w:val="single"/>
        </w:rPr>
      </w:pPr>
    </w:p>
    <w:p w14:paraId="3A9E7C0A" w14:textId="77777777" w:rsidR="00760F5B" w:rsidRDefault="00760F5B" w:rsidP="00EF728C">
      <w:pPr>
        <w:rPr>
          <w:ins w:id="1270" w:author="Dinesh N" w:date="2024-06-22T23:34:00Z" w16du:dateUtc="2024-06-22T18:04:00Z"/>
          <w:rFonts w:ascii="Bahnschrift SemiBold SemiConden" w:eastAsia="Bahnschrift SemiBold SemiConden" w:hAnsi="Bahnschrift SemiBold SemiConden" w:cs="Bahnschrift SemiBold SemiConden"/>
          <w:color w:val="C00000"/>
          <w:sz w:val="36"/>
          <w:szCs w:val="36"/>
          <w:u w:val="single"/>
        </w:rPr>
      </w:pPr>
    </w:p>
    <w:p w14:paraId="1BCBCD0A" w14:textId="77777777" w:rsidR="00760F5B" w:rsidRDefault="00760F5B" w:rsidP="00EF728C">
      <w:pPr>
        <w:rPr>
          <w:ins w:id="1271" w:author="Dinesh N" w:date="2024-06-22T23:34:00Z" w16du:dateUtc="2024-06-22T18:04:00Z"/>
          <w:rFonts w:ascii="Bahnschrift SemiBold SemiConden" w:eastAsia="Bahnschrift SemiBold SemiConden" w:hAnsi="Bahnschrift SemiBold SemiConden" w:cs="Bahnschrift SemiBold SemiConden"/>
          <w:color w:val="C00000"/>
          <w:sz w:val="36"/>
          <w:szCs w:val="36"/>
          <w:u w:val="single"/>
        </w:rPr>
      </w:pPr>
    </w:p>
    <w:p w14:paraId="7172BC8C" w14:textId="77777777" w:rsidR="00760F5B" w:rsidRDefault="00760F5B" w:rsidP="00EF728C">
      <w:pPr>
        <w:rPr>
          <w:ins w:id="1272" w:author="Dinesh N" w:date="2024-06-22T23:34:00Z" w16du:dateUtc="2024-06-22T18:04:00Z"/>
          <w:rFonts w:ascii="Bahnschrift SemiBold SemiConden" w:eastAsia="Bahnschrift SemiBold SemiConden" w:hAnsi="Bahnschrift SemiBold SemiConden" w:cs="Bahnschrift SemiBold SemiConden"/>
          <w:color w:val="C00000"/>
          <w:sz w:val="36"/>
          <w:szCs w:val="36"/>
          <w:u w:val="single"/>
        </w:rPr>
      </w:pPr>
    </w:p>
    <w:p w14:paraId="0BEFF4FB" w14:textId="77777777" w:rsidR="00760F5B" w:rsidRDefault="00760F5B" w:rsidP="00EF728C">
      <w:pPr>
        <w:rPr>
          <w:ins w:id="1273" w:author="Dinesh N" w:date="2024-06-22T23:34:00Z" w16du:dateUtc="2024-06-22T18:04:00Z"/>
          <w:rFonts w:ascii="Bahnschrift SemiBold SemiConden" w:eastAsia="Bahnschrift SemiBold SemiConden" w:hAnsi="Bahnschrift SemiBold SemiConden" w:cs="Bahnschrift SemiBold SemiConden"/>
          <w:color w:val="C00000"/>
          <w:sz w:val="36"/>
          <w:szCs w:val="36"/>
          <w:u w:val="single"/>
        </w:rPr>
      </w:pPr>
    </w:p>
    <w:p w14:paraId="73110192" w14:textId="77777777" w:rsidR="00760F5B" w:rsidRDefault="00760F5B" w:rsidP="00EF728C">
      <w:pPr>
        <w:rPr>
          <w:ins w:id="1274" w:author="Dinesh N" w:date="2024-06-22T23:34:00Z" w16du:dateUtc="2024-06-22T18:04:00Z"/>
          <w:rFonts w:ascii="Bahnschrift SemiBold SemiConden" w:eastAsia="Bahnschrift SemiBold SemiConden" w:hAnsi="Bahnschrift SemiBold SemiConden" w:cs="Bahnschrift SemiBold SemiConden"/>
          <w:color w:val="C00000"/>
          <w:sz w:val="36"/>
          <w:szCs w:val="36"/>
          <w:u w:val="single"/>
        </w:rPr>
      </w:pPr>
    </w:p>
    <w:p w14:paraId="7400FD16" w14:textId="77777777" w:rsidR="00760F5B" w:rsidRDefault="00760F5B" w:rsidP="00EF728C">
      <w:pPr>
        <w:rPr>
          <w:rFonts w:ascii="Bahnschrift SemiBold SemiConden" w:eastAsia="Bahnschrift SemiBold SemiConden" w:hAnsi="Bahnschrift SemiBold SemiConden" w:cs="Bahnschrift SemiBold SemiConden"/>
          <w:color w:val="C00000"/>
          <w:sz w:val="36"/>
          <w:szCs w:val="36"/>
          <w:u w:val="single"/>
        </w:rPr>
      </w:pPr>
    </w:p>
    <w:p w14:paraId="0E68E002" w14:textId="77777777" w:rsidR="00782B3D" w:rsidRDefault="00782B3D" w:rsidP="00EF728C">
      <w:pPr>
        <w:rPr>
          <w:rFonts w:ascii="Bahnschrift SemiBold SemiConden" w:eastAsia="Bahnschrift SemiBold SemiConden" w:hAnsi="Bahnschrift SemiBold SemiConden" w:cs="Bahnschrift SemiBold SemiConden"/>
          <w:color w:val="C00000"/>
          <w:sz w:val="36"/>
          <w:szCs w:val="36"/>
          <w:u w:val="single"/>
        </w:rPr>
      </w:pPr>
    </w:p>
    <w:p w14:paraId="6B3B407F" w14:textId="1BA989DE" w:rsidR="00F46CD0" w:rsidRPr="00327938" w:rsidRDefault="00F46CD0" w:rsidP="00327938">
      <w:pPr>
        <w:jc w:val="center"/>
        <w:rPr>
          <w:rFonts w:ascii="Bahnschrift SemiBold SemiConden" w:eastAsia="Bahnschrift SemiBold SemiConden" w:hAnsi="Bahnschrift SemiBold SemiConden" w:cs="Bahnschrift SemiBold SemiConden"/>
          <w:color w:val="C00000"/>
          <w:sz w:val="36"/>
          <w:szCs w:val="36"/>
          <w:u w:val="single"/>
        </w:rPr>
      </w:pPr>
      <w:r>
        <w:rPr>
          <w:rFonts w:ascii="Bahnschrift SemiBold SemiConden" w:eastAsia="Bahnschrift SemiBold SemiConden" w:hAnsi="Bahnschrift SemiBold SemiConden" w:cs="Bahnschrift SemiBold SemiConden"/>
          <w:color w:val="C00000"/>
          <w:sz w:val="36"/>
          <w:szCs w:val="36"/>
          <w:u w:val="single"/>
        </w:rPr>
        <w:t xml:space="preserve">NAVAGRAHA YANTRA FOR </w:t>
      </w:r>
      <w:r w:rsidR="00107623">
        <w:rPr>
          <w:rFonts w:ascii="Bahnschrift SemiBold SemiConden" w:eastAsia="Bahnschrift SemiBold SemiConden" w:hAnsi="Bahnschrift SemiBold SemiConden" w:cs="Bahnschrift SemiBold SemiConden"/>
          <w:color w:val="C00000"/>
          <w:sz w:val="36"/>
          <w:szCs w:val="36"/>
          <w:u w:val="single"/>
        </w:rPr>
        <w:t>PREGNANCY-RELATED</w:t>
      </w:r>
      <w:r>
        <w:rPr>
          <w:rFonts w:ascii="Bahnschrift SemiBold SemiConden" w:eastAsia="Bahnschrift SemiBold SemiConden" w:hAnsi="Bahnschrift SemiBold SemiConden" w:cs="Bahnschrift SemiBold SemiConden"/>
          <w:color w:val="C00000"/>
          <w:sz w:val="36"/>
          <w:szCs w:val="36"/>
          <w:u w:val="single"/>
        </w:rPr>
        <w:t xml:space="preserve"> QUESTIONS</w:t>
      </w:r>
    </w:p>
    <w:p w14:paraId="5B264724" w14:textId="2CB943E2" w:rsidR="00F46CD0" w:rsidRDefault="00F46CD0" w:rsidP="00F46CD0">
      <w:pPr>
        <w:jc w:val="both"/>
        <w:rPr>
          <w:rFonts w:ascii="Arial Rounded" w:eastAsia="Arial Rounded" w:hAnsi="Arial Rounded" w:cs="Arial Rounded"/>
          <w:b/>
          <w:color w:val="7030A0"/>
          <w:sz w:val="24"/>
          <w:szCs w:val="24"/>
        </w:rPr>
      </w:pPr>
      <w:r>
        <w:rPr>
          <w:rFonts w:ascii="Arial Rounded" w:eastAsia="Arial Rounded" w:hAnsi="Arial Rounded" w:cs="Arial Rounded"/>
          <w:b/>
          <w:color w:val="7030A0"/>
          <w:sz w:val="24"/>
          <w:szCs w:val="24"/>
        </w:rPr>
        <w:t xml:space="preserve">Ask a pregnant lady to pray to God and tell </w:t>
      </w:r>
      <w:del w:id="1275" w:author="Sandhya T" w:date="2024-06-18T22:44:00Z" w16du:dateUtc="2024-06-18T17:14:00Z">
        <w:r w:rsidDel="00570DD2">
          <w:rPr>
            <w:rFonts w:ascii="Arial Rounded" w:eastAsia="Arial Rounded" w:hAnsi="Arial Rounded" w:cs="Arial Rounded"/>
            <w:b/>
            <w:color w:val="7030A0"/>
            <w:sz w:val="24"/>
            <w:szCs w:val="24"/>
          </w:rPr>
          <w:delText xml:space="preserve">one </w:delText>
        </w:r>
      </w:del>
      <w:ins w:id="1276" w:author="Sandhya T" w:date="2024-06-18T22:44:00Z" w16du:dateUtc="2024-06-18T17:14:00Z">
        <w:r w:rsidR="00570DD2">
          <w:rPr>
            <w:rFonts w:ascii="Arial Rounded" w:eastAsia="Arial Rounded" w:hAnsi="Arial Rounded" w:cs="Arial Rounded"/>
            <w:b/>
            <w:color w:val="7030A0"/>
            <w:sz w:val="24"/>
            <w:szCs w:val="24"/>
          </w:rPr>
          <w:t xml:space="preserve">any one </w:t>
        </w:r>
      </w:ins>
      <w:r>
        <w:rPr>
          <w:rFonts w:ascii="Arial Rounded" w:eastAsia="Arial Rounded" w:hAnsi="Arial Rounded" w:cs="Arial Rounded"/>
          <w:b/>
          <w:color w:val="7030A0"/>
          <w:sz w:val="24"/>
          <w:szCs w:val="24"/>
        </w:rPr>
        <w:t>number between 1 to 108. Then divide that number by 9. The number obtained will be looked at on the yantra for the result</w:t>
      </w:r>
      <w:r w:rsidR="00114D33">
        <w:rPr>
          <w:rFonts w:ascii="Arial Rounded" w:eastAsia="Arial Rounded" w:hAnsi="Arial Rounded" w:cs="Arial Rounded"/>
          <w:b/>
          <w:color w:val="7030A0"/>
          <w:sz w:val="24"/>
          <w:szCs w:val="24"/>
        </w:rPr>
        <w:t xml:space="preserve"> ignore decimal</w:t>
      </w:r>
      <w:r>
        <w:rPr>
          <w:rFonts w:ascii="Arial Rounded" w:eastAsia="Arial Rounded" w:hAnsi="Arial Rounded" w:cs="Arial Rounded"/>
          <w:b/>
          <w:color w:val="7030A0"/>
          <w:sz w:val="24"/>
          <w:szCs w:val="24"/>
        </w:rPr>
        <w:t>.</w:t>
      </w:r>
    </w:p>
    <w:p w14:paraId="6684056B" w14:textId="77777777" w:rsidR="00F46CD0" w:rsidRDefault="00F46CD0" w:rsidP="00F46CD0">
      <w:pPr>
        <w:jc w:val="center"/>
        <w:rPr>
          <w:rFonts w:ascii="Arial Rounded" w:eastAsia="Arial Rounded" w:hAnsi="Arial Rounded" w:cs="Arial Rounded"/>
          <w:b/>
          <w:color w:val="FFFF00"/>
          <w:sz w:val="28"/>
          <w:szCs w:val="28"/>
        </w:rPr>
      </w:pPr>
      <w:r>
        <w:rPr>
          <w:rFonts w:ascii="Arial Rounded" w:eastAsia="Arial Rounded" w:hAnsi="Arial Rounded" w:cs="Arial Rounded"/>
          <w:b/>
          <w:color w:val="FFFF00"/>
          <w:sz w:val="28"/>
          <w:szCs w:val="28"/>
          <w:highlight w:val="darkRed"/>
        </w:rPr>
        <w:t>NOTE: Kindly don’t consider this as final result:</w:t>
      </w:r>
    </w:p>
    <w:tbl>
      <w:tblPr>
        <w:tblpPr w:leftFromText="180" w:rightFromText="180" w:vertAnchor="text" w:horzAnchor="margin" w:tblpXSpec="center" w:tblpY="1"/>
        <w:tblW w:w="3967" w:type="dxa"/>
        <w:tblLayout w:type="fixed"/>
        <w:tblLook w:val="0400" w:firstRow="0" w:lastRow="0" w:firstColumn="0" w:lastColumn="0" w:noHBand="0" w:noVBand="1"/>
      </w:tblPr>
      <w:tblGrid>
        <w:gridCol w:w="1471"/>
        <w:gridCol w:w="1292"/>
        <w:gridCol w:w="1204"/>
      </w:tblGrid>
      <w:tr w:rsidR="00501A39" w14:paraId="2D3C7BC1" w14:textId="77777777" w:rsidTr="00501A39">
        <w:trPr>
          <w:trHeight w:val="980"/>
        </w:trPr>
        <w:tc>
          <w:tcPr>
            <w:tcW w:w="1471" w:type="dxa"/>
            <w:tcBorders>
              <w:top w:val="single" w:sz="4" w:space="0" w:color="000000"/>
              <w:left w:val="single" w:sz="4" w:space="0" w:color="000000"/>
              <w:bottom w:val="single" w:sz="4" w:space="0" w:color="000000"/>
              <w:right w:val="single" w:sz="4" w:space="0" w:color="000000"/>
            </w:tcBorders>
            <w:shd w:val="clear" w:color="auto" w:fill="FFCCCC"/>
            <w:vAlign w:val="center"/>
          </w:tcPr>
          <w:p w14:paraId="4C61D54B" w14:textId="77777777" w:rsidR="00501A39" w:rsidRDefault="00501A39" w:rsidP="00501A39">
            <w:pPr>
              <w:spacing w:after="0" w:line="240" w:lineRule="auto"/>
              <w:jc w:val="center"/>
              <w:rPr>
                <w:rFonts w:ascii="Amasis MT Pro Black" w:eastAsia="Amasis MT Pro Black" w:hAnsi="Amasis MT Pro Black" w:cs="Amasis MT Pro Black"/>
                <w:color w:val="336600"/>
              </w:rPr>
            </w:pPr>
            <w:r>
              <w:rPr>
                <w:rFonts w:ascii="Amasis MT Pro Black" w:eastAsia="Amasis MT Pro Black" w:hAnsi="Amasis MT Pro Black" w:cs="Amasis MT Pro Black"/>
                <w:color w:val="336600"/>
              </w:rPr>
              <w:t>5 MERCURY</w:t>
            </w:r>
          </w:p>
        </w:tc>
        <w:tc>
          <w:tcPr>
            <w:tcW w:w="1292" w:type="dxa"/>
            <w:tcBorders>
              <w:top w:val="single" w:sz="4" w:space="0" w:color="000000"/>
              <w:left w:val="nil"/>
              <w:bottom w:val="single" w:sz="4" w:space="0" w:color="000000"/>
              <w:right w:val="single" w:sz="4" w:space="0" w:color="000000"/>
            </w:tcBorders>
            <w:shd w:val="clear" w:color="auto" w:fill="F2F2F2"/>
            <w:vAlign w:val="center"/>
          </w:tcPr>
          <w:p w14:paraId="60406C05" w14:textId="77777777" w:rsidR="00501A39" w:rsidRDefault="00501A39" w:rsidP="00501A39">
            <w:pPr>
              <w:spacing w:after="0" w:line="240" w:lineRule="auto"/>
              <w:jc w:val="center"/>
              <w:rPr>
                <w:rFonts w:ascii="Amasis MT Pro Black" w:eastAsia="Amasis MT Pro Black" w:hAnsi="Amasis MT Pro Black" w:cs="Amasis MT Pro Black"/>
                <w:color w:val="FF66CC"/>
              </w:rPr>
            </w:pPr>
            <w:r>
              <w:rPr>
                <w:rFonts w:ascii="Amasis MT Pro Black" w:eastAsia="Amasis MT Pro Black" w:hAnsi="Amasis MT Pro Black" w:cs="Amasis MT Pro Black"/>
                <w:color w:val="FF66CC"/>
              </w:rPr>
              <w:t>6      VENUS</w:t>
            </w:r>
          </w:p>
        </w:tc>
        <w:tc>
          <w:tcPr>
            <w:tcW w:w="1204" w:type="dxa"/>
            <w:tcBorders>
              <w:top w:val="single" w:sz="4" w:space="0" w:color="000000"/>
              <w:left w:val="nil"/>
              <w:bottom w:val="single" w:sz="4" w:space="0" w:color="000000"/>
              <w:right w:val="single" w:sz="4" w:space="0" w:color="000000"/>
            </w:tcBorders>
            <w:shd w:val="clear" w:color="auto" w:fill="B4C6E7"/>
            <w:vAlign w:val="center"/>
          </w:tcPr>
          <w:p w14:paraId="227CEA7D" w14:textId="77777777" w:rsidR="00501A39" w:rsidRDefault="00501A39" w:rsidP="00501A39">
            <w:pPr>
              <w:spacing w:after="0" w:line="240" w:lineRule="auto"/>
              <w:jc w:val="center"/>
              <w:rPr>
                <w:rFonts w:ascii="Amasis MT Pro Black" w:eastAsia="Amasis MT Pro Black" w:hAnsi="Amasis MT Pro Black" w:cs="Amasis MT Pro Black"/>
                <w:color w:val="FFFFFF"/>
              </w:rPr>
            </w:pPr>
            <w:r>
              <w:rPr>
                <w:rFonts w:ascii="Amasis MT Pro Black" w:eastAsia="Amasis MT Pro Black" w:hAnsi="Amasis MT Pro Black" w:cs="Amasis MT Pro Black"/>
                <w:color w:val="FFFFFF"/>
              </w:rPr>
              <w:t>2       MOON</w:t>
            </w:r>
          </w:p>
        </w:tc>
      </w:tr>
      <w:tr w:rsidR="00501A39" w14:paraId="7711C986" w14:textId="77777777" w:rsidTr="00501A39">
        <w:trPr>
          <w:trHeight w:val="878"/>
        </w:trPr>
        <w:tc>
          <w:tcPr>
            <w:tcW w:w="1471" w:type="dxa"/>
            <w:tcBorders>
              <w:top w:val="nil"/>
              <w:left w:val="single" w:sz="4" w:space="0" w:color="000000"/>
              <w:bottom w:val="single" w:sz="4" w:space="0" w:color="000000"/>
              <w:right w:val="single" w:sz="4" w:space="0" w:color="000000"/>
            </w:tcBorders>
            <w:shd w:val="clear" w:color="auto" w:fill="2F75B5"/>
            <w:vAlign w:val="center"/>
          </w:tcPr>
          <w:p w14:paraId="04645363" w14:textId="77777777" w:rsidR="00501A39" w:rsidRDefault="00501A39" w:rsidP="00501A39">
            <w:pPr>
              <w:spacing w:after="0" w:line="240" w:lineRule="auto"/>
              <w:jc w:val="center"/>
              <w:rPr>
                <w:rFonts w:ascii="Amasis MT Pro Black" w:eastAsia="Amasis MT Pro Black" w:hAnsi="Amasis MT Pro Black" w:cs="Amasis MT Pro Black"/>
                <w:color w:val="FFFF00"/>
              </w:rPr>
            </w:pPr>
            <w:r>
              <w:rPr>
                <w:rFonts w:ascii="Amasis MT Pro Black" w:eastAsia="Amasis MT Pro Black" w:hAnsi="Amasis MT Pro Black" w:cs="Amasis MT Pro Black"/>
                <w:color w:val="FFFF00"/>
              </w:rPr>
              <w:t>3 JUPITER</w:t>
            </w:r>
          </w:p>
        </w:tc>
        <w:tc>
          <w:tcPr>
            <w:tcW w:w="1292" w:type="dxa"/>
            <w:tcBorders>
              <w:top w:val="nil"/>
              <w:left w:val="nil"/>
              <w:bottom w:val="single" w:sz="4" w:space="0" w:color="000000"/>
              <w:right w:val="single" w:sz="4" w:space="0" w:color="000000"/>
            </w:tcBorders>
            <w:shd w:val="clear" w:color="auto" w:fill="C6E0B4"/>
            <w:vAlign w:val="center"/>
          </w:tcPr>
          <w:p w14:paraId="17DFC041" w14:textId="77777777" w:rsidR="00501A39" w:rsidRDefault="00501A39" w:rsidP="00501A39">
            <w:pPr>
              <w:spacing w:after="0" w:line="240" w:lineRule="auto"/>
              <w:jc w:val="center"/>
              <w:rPr>
                <w:rFonts w:ascii="Amasis MT Pro Black" w:eastAsia="Amasis MT Pro Black" w:hAnsi="Amasis MT Pro Black" w:cs="Amasis MT Pro Black"/>
                <w:color w:val="FF9900"/>
              </w:rPr>
            </w:pPr>
            <w:r>
              <w:rPr>
                <w:rFonts w:ascii="Amasis MT Pro Black" w:eastAsia="Amasis MT Pro Black" w:hAnsi="Amasis MT Pro Black" w:cs="Amasis MT Pro Black"/>
                <w:color w:val="FF9900"/>
              </w:rPr>
              <w:t>1           SUN</w:t>
            </w:r>
          </w:p>
        </w:tc>
        <w:tc>
          <w:tcPr>
            <w:tcW w:w="1204" w:type="dxa"/>
            <w:tcBorders>
              <w:top w:val="nil"/>
              <w:left w:val="nil"/>
              <w:bottom w:val="single" w:sz="4" w:space="0" w:color="000000"/>
              <w:right w:val="single" w:sz="4" w:space="0" w:color="000000"/>
            </w:tcBorders>
            <w:shd w:val="clear" w:color="auto" w:fill="2F75B5"/>
            <w:vAlign w:val="center"/>
          </w:tcPr>
          <w:p w14:paraId="7DDF356E" w14:textId="77777777" w:rsidR="00501A39" w:rsidRDefault="00501A39" w:rsidP="00501A39">
            <w:pPr>
              <w:spacing w:after="0" w:line="240" w:lineRule="auto"/>
              <w:jc w:val="center"/>
              <w:rPr>
                <w:rFonts w:ascii="Amasis MT Pro Black" w:eastAsia="Amasis MT Pro Black" w:hAnsi="Amasis MT Pro Black" w:cs="Amasis MT Pro Black"/>
                <w:color w:val="FF0000"/>
              </w:rPr>
            </w:pPr>
            <w:r>
              <w:rPr>
                <w:rFonts w:ascii="Amasis MT Pro Black" w:eastAsia="Amasis MT Pro Black" w:hAnsi="Amasis MT Pro Black" w:cs="Amasis MT Pro Black"/>
                <w:color w:val="FF0000"/>
              </w:rPr>
              <w:t>9        MARS</w:t>
            </w:r>
          </w:p>
        </w:tc>
      </w:tr>
      <w:tr w:rsidR="00501A39" w14:paraId="571CE94D" w14:textId="77777777" w:rsidTr="00501A39">
        <w:trPr>
          <w:trHeight w:val="818"/>
        </w:trPr>
        <w:tc>
          <w:tcPr>
            <w:tcW w:w="1471" w:type="dxa"/>
            <w:tcBorders>
              <w:top w:val="nil"/>
              <w:left w:val="single" w:sz="4" w:space="0" w:color="000000"/>
              <w:bottom w:val="single" w:sz="4" w:space="0" w:color="000000"/>
              <w:right w:val="single" w:sz="4" w:space="0" w:color="000000"/>
            </w:tcBorders>
            <w:shd w:val="clear" w:color="auto" w:fill="B4C6E7"/>
            <w:vAlign w:val="center"/>
          </w:tcPr>
          <w:p w14:paraId="006D1098" w14:textId="77777777" w:rsidR="00501A39" w:rsidRDefault="00501A39" w:rsidP="00501A39">
            <w:pPr>
              <w:spacing w:after="0" w:line="240" w:lineRule="auto"/>
              <w:jc w:val="center"/>
              <w:rPr>
                <w:rFonts w:ascii="Amasis MT Pro Black" w:eastAsia="Amasis MT Pro Black" w:hAnsi="Amasis MT Pro Black" w:cs="Amasis MT Pro Black"/>
                <w:color w:val="4D4D4D"/>
              </w:rPr>
            </w:pPr>
            <w:r>
              <w:rPr>
                <w:rFonts w:ascii="Amasis MT Pro Black" w:eastAsia="Amasis MT Pro Black" w:hAnsi="Amasis MT Pro Black" w:cs="Amasis MT Pro Black"/>
                <w:color w:val="4D4D4D"/>
              </w:rPr>
              <w:lastRenderedPageBreak/>
              <w:t>7         KETU</w:t>
            </w:r>
          </w:p>
        </w:tc>
        <w:tc>
          <w:tcPr>
            <w:tcW w:w="1292" w:type="dxa"/>
            <w:tcBorders>
              <w:top w:val="nil"/>
              <w:left w:val="nil"/>
              <w:bottom w:val="single" w:sz="4" w:space="0" w:color="000000"/>
              <w:right w:val="single" w:sz="4" w:space="0" w:color="000000"/>
            </w:tcBorders>
            <w:shd w:val="clear" w:color="auto" w:fill="F2F2F2"/>
            <w:vAlign w:val="center"/>
          </w:tcPr>
          <w:p w14:paraId="732254E2" w14:textId="77777777" w:rsidR="00501A39" w:rsidRDefault="00501A39" w:rsidP="00501A39">
            <w:pPr>
              <w:spacing w:after="0" w:line="240" w:lineRule="auto"/>
              <w:jc w:val="center"/>
              <w:rPr>
                <w:rFonts w:ascii="Amasis MT Pro Black" w:eastAsia="Amasis MT Pro Black" w:hAnsi="Amasis MT Pro Black" w:cs="Amasis MT Pro Black"/>
                <w:color w:val="0070C0"/>
              </w:rPr>
            </w:pPr>
            <w:r>
              <w:rPr>
                <w:rFonts w:ascii="Amasis MT Pro Black" w:eastAsia="Amasis MT Pro Black" w:hAnsi="Amasis MT Pro Black" w:cs="Amasis MT Pro Black"/>
                <w:color w:val="0070C0"/>
              </w:rPr>
              <w:t>8     SATURN</w:t>
            </w:r>
          </w:p>
        </w:tc>
        <w:tc>
          <w:tcPr>
            <w:tcW w:w="1204" w:type="dxa"/>
            <w:tcBorders>
              <w:top w:val="nil"/>
              <w:left w:val="nil"/>
              <w:bottom w:val="single" w:sz="4" w:space="0" w:color="000000"/>
              <w:right w:val="single" w:sz="4" w:space="0" w:color="000000"/>
            </w:tcBorders>
            <w:shd w:val="clear" w:color="auto" w:fill="FFCCCC"/>
            <w:vAlign w:val="center"/>
          </w:tcPr>
          <w:p w14:paraId="071F4EC1" w14:textId="77777777" w:rsidR="00501A39" w:rsidRDefault="00501A39" w:rsidP="00501A39">
            <w:pPr>
              <w:spacing w:after="0" w:line="240" w:lineRule="auto"/>
              <w:jc w:val="center"/>
              <w:rPr>
                <w:rFonts w:ascii="Amasis MT Pro Black" w:eastAsia="Amasis MT Pro Black" w:hAnsi="Amasis MT Pro Black" w:cs="Amasis MT Pro Black"/>
                <w:color w:val="000000"/>
              </w:rPr>
            </w:pPr>
            <w:r>
              <w:rPr>
                <w:rFonts w:ascii="Amasis MT Pro Black" w:eastAsia="Amasis MT Pro Black" w:hAnsi="Amasis MT Pro Black" w:cs="Amasis MT Pro Black"/>
                <w:color w:val="000000"/>
              </w:rPr>
              <w:t>4        RAHU</w:t>
            </w:r>
          </w:p>
        </w:tc>
      </w:tr>
    </w:tbl>
    <w:p w14:paraId="1D159DA5" w14:textId="77777777" w:rsidR="00F46CD0" w:rsidRDefault="00F46CD0" w:rsidP="00F46CD0">
      <w:pPr>
        <w:rPr>
          <w:rFonts w:ascii="Arial Rounded" w:eastAsia="Arial Rounded" w:hAnsi="Arial Rounded" w:cs="Arial Rounded"/>
          <w:b/>
          <w:color w:val="FFFF00"/>
          <w:sz w:val="28"/>
          <w:szCs w:val="28"/>
        </w:rPr>
      </w:pPr>
    </w:p>
    <w:p w14:paraId="614D7BF6" w14:textId="77777777" w:rsidR="00F46CD0" w:rsidRDefault="00F46CD0" w:rsidP="00F46CD0">
      <w:pPr>
        <w:rPr>
          <w:rFonts w:ascii="Arial Rounded" w:eastAsia="Arial Rounded" w:hAnsi="Arial Rounded" w:cs="Arial Rounded"/>
          <w:b/>
          <w:color w:val="FFFF00"/>
          <w:sz w:val="28"/>
          <w:szCs w:val="28"/>
        </w:rPr>
      </w:pPr>
    </w:p>
    <w:p w14:paraId="30982A3B" w14:textId="77777777" w:rsidR="00F46CD0" w:rsidRDefault="00F46CD0" w:rsidP="00EF728C">
      <w:pPr>
        <w:rPr>
          <w:rFonts w:ascii="Bahnschrift SemiBold SemiConden" w:eastAsia="Bahnschrift SemiBold SemiConden" w:hAnsi="Bahnschrift SemiBold SemiConden" w:cs="Bahnschrift SemiBold SemiConden"/>
          <w:color w:val="C00000"/>
          <w:sz w:val="36"/>
          <w:szCs w:val="36"/>
          <w:u w:val="single"/>
        </w:rPr>
      </w:pPr>
    </w:p>
    <w:p w14:paraId="24E0FE8E" w14:textId="77777777" w:rsidR="00F46CD0" w:rsidRDefault="00F46CD0" w:rsidP="00F46CD0">
      <w:pPr>
        <w:rPr>
          <w:rFonts w:ascii="Bahnschrift SemiBold SemiConden" w:eastAsia="Bahnschrift SemiBold SemiConden" w:hAnsi="Bahnschrift SemiBold SemiConden" w:cs="Bahnschrift SemiBold SemiConden"/>
          <w:color w:val="C00000"/>
          <w:sz w:val="36"/>
          <w:szCs w:val="36"/>
          <w:u w:val="single"/>
        </w:rPr>
      </w:pPr>
    </w:p>
    <w:p w14:paraId="76BCFDA8" w14:textId="77777777" w:rsidR="00F46CD0" w:rsidRDefault="00F46CD0" w:rsidP="00F46CD0">
      <w:pPr>
        <w:jc w:val="both"/>
        <w:rPr>
          <w:rFonts w:ascii="Play" w:eastAsia="Play" w:hAnsi="Play" w:cs="Play"/>
          <w:color w:val="C00000"/>
          <w:sz w:val="28"/>
          <w:szCs w:val="28"/>
        </w:rPr>
      </w:pPr>
    </w:p>
    <w:p w14:paraId="504BAAAA" w14:textId="77777777" w:rsidR="00C12160" w:rsidRDefault="00C12160" w:rsidP="00DD6BE8">
      <w:pPr>
        <w:jc w:val="center"/>
        <w:rPr>
          <w:rFonts w:ascii="Arial Black" w:eastAsia="Play" w:hAnsi="Arial Black" w:cs="Play"/>
          <w:color w:val="C00000"/>
          <w:sz w:val="28"/>
          <w:szCs w:val="28"/>
          <w:u w:val="single"/>
        </w:rPr>
      </w:pPr>
    </w:p>
    <w:p w14:paraId="6546CC05" w14:textId="77777777" w:rsidR="00C12160" w:rsidRDefault="00C12160" w:rsidP="00DD6BE8">
      <w:pPr>
        <w:jc w:val="center"/>
        <w:rPr>
          <w:rFonts w:ascii="Arial Black" w:eastAsia="Play" w:hAnsi="Arial Black" w:cs="Play"/>
          <w:color w:val="C00000"/>
          <w:sz w:val="28"/>
          <w:szCs w:val="28"/>
          <w:u w:val="single"/>
        </w:rPr>
      </w:pPr>
    </w:p>
    <w:tbl>
      <w:tblPr>
        <w:tblW w:w="4935" w:type="dxa"/>
        <w:tblInd w:w="2581" w:type="dxa"/>
        <w:tblLayout w:type="fixed"/>
        <w:tblLook w:val="0400" w:firstRow="0" w:lastRow="0" w:firstColumn="0" w:lastColumn="0" w:noHBand="0" w:noVBand="1"/>
      </w:tblPr>
      <w:tblGrid>
        <w:gridCol w:w="1452"/>
        <w:gridCol w:w="3483"/>
      </w:tblGrid>
      <w:tr w:rsidR="00C12160" w14:paraId="664C6AA0" w14:textId="77777777" w:rsidTr="0049012F">
        <w:trPr>
          <w:trHeight w:val="841"/>
        </w:trPr>
        <w:tc>
          <w:tcPr>
            <w:tcW w:w="1452" w:type="dxa"/>
            <w:tcBorders>
              <w:top w:val="single" w:sz="4" w:space="0" w:color="000000"/>
              <w:left w:val="single" w:sz="4" w:space="0" w:color="000000"/>
              <w:bottom w:val="single" w:sz="4" w:space="0" w:color="000000"/>
              <w:right w:val="single" w:sz="4" w:space="0" w:color="000000"/>
            </w:tcBorders>
            <w:shd w:val="clear" w:color="auto" w:fill="DDEBF7"/>
            <w:vAlign w:val="center"/>
          </w:tcPr>
          <w:p w14:paraId="0BB00E58" w14:textId="77777777" w:rsidR="00C12160" w:rsidRDefault="00C12160" w:rsidP="0049012F">
            <w:pPr>
              <w:spacing w:after="0" w:line="240" w:lineRule="auto"/>
              <w:jc w:val="center"/>
              <w:rPr>
                <w:rFonts w:ascii="Amasis MT Pro Black" w:eastAsia="Amasis MT Pro Black" w:hAnsi="Amasis MT Pro Black" w:cs="Amasis MT Pro Black"/>
                <w:color w:val="1F4E78"/>
              </w:rPr>
            </w:pPr>
            <w:r>
              <w:rPr>
                <w:rFonts w:ascii="Amasis MT Pro Black" w:eastAsia="Amasis MT Pro Black" w:hAnsi="Amasis MT Pro Black" w:cs="Amasis MT Pro Black"/>
                <w:color w:val="1F4E78"/>
              </w:rPr>
              <w:t>NUMBER</w:t>
            </w:r>
          </w:p>
        </w:tc>
        <w:tc>
          <w:tcPr>
            <w:tcW w:w="3483" w:type="dxa"/>
            <w:tcBorders>
              <w:top w:val="single" w:sz="4" w:space="0" w:color="000000"/>
              <w:left w:val="nil"/>
              <w:bottom w:val="single" w:sz="4" w:space="0" w:color="000000"/>
              <w:right w:val="single" w:sz="4" w:space="0" w:color="000000"/>
            </w:tcBorders>
            <w:shd w:val="clear" w:color="auto" w:fill="DDEBF7"/>
            <w:vAlign w:val="center"/>
          </w:tcPr>
          <w:p w14:paraId="7C23038E" w14:textId="77777777" w:rsidR="00C12160" w:rsidRDefault="00C12160" w:rsidP="0049012F">
            <w:pPr>
              <w:spacing w:after="0" w:line="240" w:lineRule="auto"/>
              <w:jc w:val="center"/>
              <w:rPr>
                <w:rFonts w:ascii="Amasis MT Pro Black" w:eastAsia="Amasis MT Pro Black" w:hAnsi="Amasis MT Pro Black" w:cs="Amasis MT Pro Black"/>
                <w:color w:val="1F4E78"/>
              </w:rPr>
            </w:pPr>
            <w:r>
              <w:rPr>
                <w:rFonts w:ascii="Amasis MT Pro Black" w:eastAsia="Amasis MT Pro Black" w:hAnsi="Amasis MT Pro Black" w:cs="Amasis MT Pro Black"/>
                <w:color w:val="1F4E78"/>
              </w:rPr>
              <w:t>RESULT</w:t>
            </w:r>
          </w:p>
        </w:tc>
      </w:tr>
      <w:tr w:rsidR="00C12160" w14:paraId="0F96CF7A" w14:textId="77777777" w:rsidTr="0049012F">
        <w:trPr>
          <w:trHeight w:val="317"/>
        </w:trPr>
        <w:tc>
          <w:tcPr>
            <w:tcW w:w="1452" w:type="dxa"/>
            <w:tcBorders>
              <w:top w:val="nil"/>
              <w:left w:val="single" w:sz="4" w:space="0" w:color="000000"/>
              <w:bottom w:val="single" w:sz="4" w:space="0" w:color="000000"/>
              <w:right w:val="single" w:sz="4" w:space="0" w:color="000000"/>
            </w:tcBorders>
            <w:shd w:val="clear" w:color="auto" w:fill="FFF2CC"/>
            <w:vAlign w:val="center"/>
          </w:tcPr>
          <w:p w14:paraId="1CA368B3" w14:textId="77777777" w:rsidR="00C12160" w:rsidRDefault="00C12160" w:rsidP="00BC5984">
            <w:pPr>
              <w:spacing w:after="0" w:line="240" w:lineRule="auto"/>
              <w:jc w:val="center"/>
              <w:rPr>
                <w:rFonts w:ascii="Arial" w:eastAsia="Arial" w:hAnsi="Arial" w:cs="Arial"/>
                <w:b/>
                <w:color w:val="FF0066"/>
              </w:rPr>
            </w:pPr>
            <w:r>
              <w:rPr>
                <w:rFonts w:ascii="Arial" w:eastAsia="Arial" w:hAnsi="Arial" w:cs="Arial"/>
                <w:b/>
                <w:color w:val="FF0066"/>
              </w:rPr>
              <w:t>1</w:t>
            </w:r>
          </w:p>
        </w:tc>
        <w:tc>
          <w:tcPr>
            <w:tcW w:w="3483" w:type="dxa"/>
            <w:tcBorders>
              <w:top w:val="nil"/>
              <w:left w:val="nil"/>
              <w:bottom w:val="single" w:sz="4" w:space="0" w:color="000000"/>
              <w:right w:val="single" w:sz="4" w:space="0" w:color="000000"/>
            </w:tcBorders>
            <w:shd w:val="clear" w:color="auto" w:fill="FFF2CC"/>
            <w:vAlign w:val="center"/>
          </w:tcPr>
          <w:p w14:paraId="43F45612" w14:textId="77777777" w:rsidR="00C12160" w:rsidRDefault="00C12160" w:rsidP="00BC5984">
            <w:pPr>
              <w:spacing w:after="0" w:line="240" w:lineRule="auto"/>
              <w:rPr>
                <w:rFonts w:ascii="Arial" w:eastAsia="Arial" w:hAnsi="Arial" w:cs="Arial"/>
                <w:b/>
                <w:color w:val="FF0066"/>
              </w:rPr>
            </w:pPr>
            <w:r>
              <w:rPr>
                <w:rFonts w:ascii="Arial" w:eastAsia="Arial" w:hAnsi="Arial" w:cs="Arial"/>
                <w:b/>
                <w:color w:val="FF0066"/>
              </w:rPr>
              <w:t>BOY</w:t>
            </w:r>
          </w:p>
        </w:tc>
      </w:tr>
      <w:tr w:rsidR="00C12160" w14:paraId="2C734549" w14:textId="77777777" w:rsidTr="0049012F">
        <w:trPr>
          <w:trHeight w:val="317"/>
        </w:trPr>
        <w:tc>
          <w:tcPr>
            <w:tcW w:w="1452" w:type="dxa"/>
            <w:tcBorders>
              <w:top w:val="nil"/>
              <w:left w:val="single" w:sz="4" w:space="0" w:color="000000"/>
              <w:bottom w:val="single" w:sz="4" w:space="0" w:color="000000"/>
              <w:right w:val="single" w:sz="4" w:space="0" w:color="000000"/>
            </w:tcBorders>
            <w:shd w:val="clear" w:color="auto" w:fill="E2EFDA"/>
            <w:vAlign w:val="center"/>
          </w:tcPr>
          <w:p w14:paraId="27A2341E" w14:textId="77777777" w:rsidR="00C12160" w:rsidRDefault="00C12160" w:rsidP="00BC5984">
            <w:pPr>
              <w:spacing w:after="0" w:line="240" w:lineRule="auto"/>
              <w:jc w:val="center"/>
              <w:rPr>
                <w:rFonts w:ascii="Arial" w:eastAsia="Arial" w:hAnsi="Arial" w:cs="Arial"/>
                <w:b/>
                <w:color w:val="00B050"/>
              </w:rPr>
            </w:pPr>
            <w:r>
              <w:rPr>
                <w:rFonts w:ascii="Arial" w:eastAsia="Arial" w:hAnsi="Arial" w:cs="Arial"/>
                <w:b/>
                <w:color w:val="00B050"/>
              </w:rPr>
              <w:t>2</w:t>
            </w:r>
          </w:p>
        </w:tc>
        <w:tc>
          <w:tcPr>
            <w:tcW w:w="3483" w:type="dxa"/>
            <w:tcBorders>
              <w:top w:val="nil"/>
              <w:left w:val="nil"/>
              <w:bottom w:val="single" w:sz="4" w:space="0" w:color="000000"/>
              <w:right w:val="single" w:sz="4" w:space="0" w:color="000000"/>
            </w:tcBorders>
            <w:shd w:val="clear" w:color="auto" w:fill="E2EFDA"/>
            <w:vAlign w:val="center"/>
          </w:tcPr>
          <w:p w14:paraId="14B6309A" w14:textId="77777777" w:rsidR="00C12160" w:rsidRDefault="00C12160" w:rsidP="00BC5984">
            <w:pPr>
              <w:spacing w:after="0" w:line="240" w:lineRule="auto"/>
              <w:rPr>
                <w:rFonts w:ascii="Arial" w:eastAsia="Arial" w:hAnsi="Arial" w:cs="Arial"/>
                <w:b/>
                <w:color w:val="00B050"/>
              </w:rPr>
            </w:pPr>
            <w:r>
              <w:rPr>
                <w:rFonts w:ascii="Arial" w:eastAsia="Arial" w:hAnsi="Arial" w:cs="Arial"/>
                <w:b/>
                <w:color w:val="00B050"/>
              </w:rPr>
              <w:t>GIRL</w:t>
            </w:r>
          </w:p>
        </w:tc>
      </w:tr>
      <w:tr w:rsidR="00C12160" w14:paraId="57E3A638" w14:textId="77777777" w:rsidTr="0049012F">
        <w:trPr>
          <w:trHeight w:val="317"/>
        </w:trPr>
        <w:tc>
          <w:tcPr>
            <w:tcW w:w="1452" w:type="dxa"/>
            <w:tcBorders>
              <w:top w:val="nil"/>
              <w:left w:val="single" w:sz="4" w:space="0" w:color="000000"/>
              <w:bottom w:val="single" w:sz="4" w:space="0" w:color="000000"/>
              <w:right w:val="single" w:sz="4" w:space="0" w:color="000000"/>
            </w:tcBorders>
            <w:shd w:val="clear" w:color="auto" w:fill="FFF2CC"/>
            <w:vAlign w:val="center"/>
          </w:tcPr>
          <w:p w14:paraId="5D35C3FB" w14:textId="77777777" w:rsidR="00C12160" w:rsidRDefault="00C12160" w:rsidP="00BC5984">
            <w:pPr>
              <w:spacing w:after="0" w:line="240" w:lineRule="auto"/>
              <w:jc w:val="center"/>
              <w:rPr>
                <w:rFonts w:ascii="Arial" w:eastAsia="Arial" w:hAnsi="Arial" w:cs="Arial"/>
                <w:b/>
                <w:color w:val="FF0066"/>
              </w:rPr>
            </w:pPr>
            <w:r>
              <w:rPr>
                <w:rFonts w:ascii="Arial" w:eastAsia="Arial" w:hAnsi="Arial" w:cs="Arial"/>
                <w:b/>
                <w:color w:val="FF0066"/>
              </w:rPr>
              <w:t>3</w:t>
            </w:r>
          </w:p>
        </w:tc>
        <w:tc>
          <w:tcPr>
            <w:tcW w:w="3483" w:type="dxa"/>
            <w:tcBorders>
              <w:top w:val="nil"/>
              <w:left w:val="nil"/>
              <w:bottom w:val="single" w:sz="4" w:space="0" w:color="000000"/>
              <w:right w:val="single" w:sz="4" w:space="0" w:color="000000"/>
            </w:tcBorders>
            <w:shd w:val="clear" w:color="auto" w:fill="FFF2CC"/>
            <w:vAlign w:val="center"/>
          </w:tcPr>
          <w:p w14:paraId="72AC5271" w14:textId="77777777" w:rsidR="00C12160" w:rsidRDefault="00C12160" w:rsidP="00BC5984">
            <w:pPr>
              <w:spacing w:after="0" w:line="240" w:lineRule="auto"/>
              <w:rPr>
                <w:rFonts w:ascii="Arial" w:eastAsia="Arial" w:hAnsi="Arial" w:cs="Arial"/>
                <w:b/>
                <w:color w:val="FF0066"/>
              </w:rPr>
            </w:pPr>
            <w:r>
              <w:rPr>
                <w:rFonts w:ascii="Arial" w:eastAsia="Arial" w:hAnsi="Arial" w:cs="Arial"/>
                <w:b/>
                <w:color w:val="FF0066"/>
              </w:rPr>
              <w:t>BOY</w:t>
            </w:r>
          </w:p>
        </w:tc>
      </w:tr>
      <w:tr w:rsidR="00C12160" w14:paraId="5B7C7842" w14:textId="77777777" w:rsidTr="0049012F">
        <w:trPr>
          <w:trHeight w:val="317"/>
        </w:trPr>
        <w:tc>
          <w:tcPr>
            <w:tcW w:w="1452" w:type="dxa"/>
            <w:tcBorders>
              <w:top w:val="nil"/>
              <w:left w:val="single" w:sz="4" w:space="0" w:color="000000"/>
              <w:bottom w:val="single" w:sz="4" w:space="0" w:color="000000"/>
              <w:right w:val="single" w:sz="4" w:space="0" w:color="000000"/>
            </w:tcBorders>
            <w:shd w:val="clear" w:color="auto" w:fill="E2EFDA"/>
            <w:vAlign w:val="center"/>
          </w:tcPr>
          <w:p w14:paraId="536CA535" w14:textId="77777777" w:rsidR="00C12160" w:rsidRDefault="00C12160" w:rsidP="00BC5984">
            <w:pPr>
              <w:spacing w:after="0" w:line="240" w:lineRule="auto"/>
              <w:jc w:val="center"/>
              <w:rPr>
                <w:rFonts w:ascii="Arial" w:eastAsia="Arial" w:hAnsi="Arial" w:cs="Arial"/>
                <w:b/>
                <w:color w:val="00B050"/>
              </w:rPr>
            </w:pPr>
            <w:r>
              <w:rPr>
                <w:rFonts w:ascii="Arial" w:eastAsia="Arial" w:hAnsi="Arial" w:cs="Arial"/>
                <w:b/>
                <w:color w:val="00B050"/>
              </w:rPr>
              <w:t>4</w:t>
            </w:r>
          </w:p>
        </w:tc>
        <w:tc>
          <w:tcPr>
            <w:tcW w:w="3483" w:type="dxa"/>
            <w:tcBorders>
              <w:top w:val="nil"/>
              <w:left w:val="nil"/>
              <w:bottom w:val="single" w:sz="4" w:space="0" w:color="000000"/>
              <w:right w:val="single" w:sz="4" w:space="0" w:color="000000"/>
            </w:tcBorders>
            <w:shd w:val="clear" w:color="auto" w:fill="E2EFDA"/>
            <w:vAlign w:val="center"/>
          </w:tcPr>
          <w:p w14:paraId="0A0ACD8E" w14:textId="77777777" w:rsidR="00C12160" w:rsidRDefault="00C12160" w:rsidP="00BC5984">
            <w:pPr>
              <w:spacing w:after="0" w:line="240" w:lineRule="auto"/>
              <w:rPr>
                <w:rFonts w:ascii="Arial" w:eastAsia="Arial" w:hAnsi="Arial" w:cs="Arial"/>
                <w:b/>
                <w:color w:val="00B050"/>
              </w:rPr>
            </w:pPr>
            <w:r>
              <w:rPr>
                <w:rFonts w:ascii="Arial" w:eastAsia="Arial" w:hAnsi="Arial" w:cs="Arial"/>
                <w:b/>
                <w:color w:val="00B050"/>
              </w:rPr>
              <w:t>TWINS</w:t>
            </w:r>
          </w:p>
        </w:tc>
      </w:tr>
      <w:tr w:rsidR="00C12160" w14:paraId="7C298B44" w14:textId="77777777" w:rsidTr="0049012F">
        <w:trPr>
          <w:trHeight w:val="317"/>
        </w:trPr>
        <w:tc>
          <w:tcPr>
            <w:tcW w:w="1452" w:type="dxa"/>
            <w:tcBorders>
              <w:top w:val="nil"/>
              <w:left w:val="single" w:sz="4" w:space="0" w:color="000000"/>
              <w:bottom w:val="single" w:sz="4" w:space="0" w:color="000000"/>
              <w:right w:val="single" w:sz="4" w:space="0" w:color="000000"/>
            </w:tcBorders>
            <w:shd w:val="clear" w:color="auto" w:fill="FFF2CC"/>
            <w:vAlign w:val="center"/>
          </w:tcPr>
          <w:p w14:paraId="511E543E" w14:textId="77777777" w:rsidR="00C12160" w:rsidRDefault="00C12160" w:rsidP="00BC5984">
            <w:pPr>
              <w:spacing w:after="0" w:line="240" w:lineRule="auto"/>
              <w:jc w:val="center"/>
              <w:rPr>
                <w:rFonts w:ascii="Arial" w:eastAsia="Arial" w:hAnsi="Arial" w:cs="Arial"/>
                <w:b/>
                <w:color w:val="FF0066"/>
              </w:rPr>
            </w:pPr>
            <w:r>
              <w:rPr>
                <w:rFonts w:ascii="Arial" w:eastAsia="Arial" w:hAnsi="Arial" w:cs="Arial"/>
                <w:b/>
                <w:color w:val="FF0066"/>
              </w:rPr>
              <w:t>5</w:t>
            </w:r>
          </w:p>
        </w:tc>
        <w:tc>
          <w:tcPr>
            <w:tcW w:w="3483" w:type="dxa"/>
            <w:tcBorders>
              <w:top w:val="nil"/>
              <w:left w:val="nil"/>
              <w:bottom w:val="single" w:sz="4" w:space="0" w:color="000000"/>
              <w:right w:val="single" w:sz="4" w:space="0" w:color="000000"/>
            </w:tcBorders>
            <w:shd w:val="clear" w:color="auto" w:fill="FFF2CC"/>
            <w:vAlign w:val="center"/>
          </w:tcPr>
          <w:p w14:paraId="1392A751" w14:textId="7162E862" w:rsidR="00C12160" w:rsidRDefault="00C12160" w:rsidP="00BC5984">
            <w:pPr>
              <w:spacing w:after="0" w:line="240" w:lineRule="auto"/>
              <w:rPr>
                <w:rFonts w:ascii="Arial" w:eastAsia="Arial" w:hAnsi="Arial" w:cs="Arial"/>
                <w:b/>
                <w:color w:val="FF0066"/>
              </w:rPr>
            </w:pPr>
            <w:r>
              <w:rPr>
                <w:rFonts w:ascii="Arial" w:eastAsia="Arial" w:hAnsi="Arial" w:cs="Arial"/>
                <w:b/>
                <w:color w:val="FF0066"/>
              </w:rPr>
              <w:t>GIRL / B</w:t>
            </w:r>
            <w:ins w:id="1277" w:author="Sandhya T" w:date="2024-06-18T22:44:00Z" w16du:dateUtc="2024-06-18T17:14:00Z">
              <w:r w:rsidR="00570DD2">
                <w:rPr>
                  <w:rFonts w:ascii="Arial" w:eastAsia="Arial" w:hAnsi="Arial" w:cs="Arial"/>
                  <w:b/>
                  <w:color w:val="FF0066"/>
                </w:rPr>
                <w:t>OY</w:t>
              </w:r>
            </w:ins>
            <w:del w:id="1278" w:author="Sandhya T" w:date="2024-06-18T22:44:00Z" w16du:dateUtc="2024-06-18T17:14:00Z">
              <w:r w:rsidDel="00570DD2">
                <w:rPr>
                  <w:rFonts w:ascii="Arial" w:eastAsia="Arial" w:hAnsi="Arial" w:cs="Arial"/>
                  <w:b/>
                  <w:color w:val="FF0066"/>
                </w:rPr>
                <w:delText>oy</w:delText>
              </w:r>
            </w:del>
          </w:p>
        </w:tc>
      </w:tr>
      <w:tr w:rsidR="00C12160" w14:paraId="32244654" w14:textId="77777777" w:rsidTr="0049012F">
        <w:trPr>
          <w:trHeight w:val="317"/>
        </w:trPr>
        <w:tc>
          <w:tcPr>
            <w:tcW w:w="1452" w:type="dxa"/>
            <w:tcBorders>
              <w:top w:val="nil"/>
              <w:left w:val="single" w:sz="4" w:space="0" w:color="000000"/>
              <w:bottom w:val="single" w:sz="4" w:space="0" w:color="000000"/>
              <w:right w:val="single" w:sz="4" w:space="0" w:color="000000"/>
            </w:tcBorders>
            <w:shd w:val="clear" w:color="auto" w:fill="E2EFDA"/>
            <w:vAlign w:val="center"/>
          </w:tcPr>
          <w:p w14:paraId="60D09C6C" w14:textId="77777777" w:rsidR="00C12160" w:rsidRDefault="00C12160" w:rsidP="00BC5984">
            <w:pPr>
              <w:spacing w:after="0" w:line="240" w:lineRule="auto"/>
              <w:jc w:val="center"/>
              <w:rPr>
                <w:rFonts w:ascii="Arial" w:eastAsia="Arial" w:hAnsi="Arial" w:cs="Arial"/>
                <w:b/>
                <w:color w:val="00B050"/>
              </w:rPr>
            </w:pPr>
            <w:r>
              <w:rPr>
                <w:rFonts w:ascii="Arial" w:eastAsia="Arial" w:hAnsi="Arial" w:cs="Arial"/>
                <w:b/>
                <w:color w:val="00B050"/>
              </w:rPr>
              <w:t>6</w:t>
            </w:r>
          </w:p>
        </w:tc>
        <w:tc>
          <w:tcPr>
            <w:tcW w:w="3483" w:type="dxa"/>
            <w:tcBorders>
              <w:top w:val="nil"/>
              <w:left w:val="nil"/>
              <w:bottom w:val="single" w:sz="4" w:space="0" w:color="000000"/>
              <w:right w:val="single" w:sz="4" w:space="0" w:color="000000"/>
            </w:tcBorders>
            <w:shd w:val="clear" w:color="auto" w:fill="E2EFDA"/>
            <w:vAlign w:val="center"/>
          </w:tcPr>
          <w:p w14:paraId="3E0DCAA7" w14:textId="77777777" w:rsidR="00C12160" w:rsidRDefault="00C12160" w:rsidP="00BC5984">
            <w:pPr>
              <w:spacing w:after="0" w:line="240" w:lineRule="auto"/>
              <w:rPr>
                <w:rFonts w:ascii="Arial" w:eastAsia="Arial" w:hAnsi="Arial" w:cs="Arial"/>
                <w:b/>
                <w:color w:val="00B050"/>
              </w:rPr>
            </w:pPr>
            <w:r>
              <w:rPr>
                <w:rFonts w:ascii="Arial" w:eastAsia="Arial" w:hAnsi="Arial" w:cs="Arial"/>
                <w:b/>
                <w:color w:val="00B050"/>
              </w:rPr>
              <w:t>GIRL</w:t>
            </w:r>
          </w:p>
        </w:tc>
      </w:tr>
      <w:tr w:rsidR="00C12160" w14:paraId="3632127B" w14:textId="77777777" w:rsidTr="0049012F">
        <w:trPr>
          <w:trHeight w:val="317"/>
        </w:trPr>
        <w:tc>
          <w:tcPr>
            <w:tcW w:w="1452" w:type="dxa"/>
            <w:tcBorders>
              <w:top w:val="nil"/>
              <w:left w:val="single" w:sz="4" w:space="0" w:color="000000"/>
              <w:bottom w:val="single" w:sz="4" w:space="0" w:color="000000"/>
              <w:right w:val="single" w:sz="4" w:space="0" w:color="000000"/>
            </w:tcBorders>
            <w:shd w:val="clear" w:color="auto" w:fill="FFF2CC"/>
            <w:vAlign w:val="center"/>
          </w:tcPr>
          <w:p w14:paraId="34AAE04E" w14:textId="77777777" w:rsidR="00C12160" w:rsidRDefault="00C12160" w:rsidP="00BC5984">
            <w:pPr>
              <w:spacing w:after="0" w:line="240" w:lineRule="auto"/>
              <w:jc w:val="center"/>
              <w:rPr>
                <w:rFonts w:ascii="Arial" w:eastAsia="Arial" w:hAnsi="Arial" w:cs="Arial"/>
                <w:b/>
                <w:color w:val="FF0066"/>
              </w:rPr>
            </w:pPr>
            <w:r>
              <w:rPr>
                <w:rFonts w:ascii="Arial" w:eastAsia="Arial" w:hAnsi="Arial" w:cs="Arial"/>
                <w:b/>
                <w:color w:val="FF0066"/>
              </w:rPr>
              <w:t>7</w:t>
            </w:r>
          </w:p>
        </w:tc>
        <w:tc>
          <w:tcPr>
            <w:tcW w:w="3483" w:type="dxa"/>
            <w:tcBorders>
              <w:top w:val="nil"/>
              <w:left w:val="nil"/>
              <w:bottom w:val="single" w:sz="4" w:space="0" w:color="000000"/>
              <w:right w:val="single" w:sz="4" w:space="0" w:color="000000"/>
            </w:tcBorders>
            <w:shd w:val="clear" w:color="auto" w:fill="FFF2CC"/>
            <w:vAlign w:val="center"/>
          </w:tcPr>
          <w:p w14:paraId="1A6BD75F" w14:textId="77777777" w:rsidR="00C12160" w:rsidRDefault="00C12160" w:rsidP="00BC5984">
            <w:pPr>
              <w:spacing w:after="0" w:line="240" w:lineRule="auto"/>
              <w:rPr>
                <w:rFonts w:ascii="Arial" w:eastAsia="Arial" w:hAnsi="Arial" w:cs="Arial"/>
                <w:b/>
                <w:color w:val="FF0066"/>
              </w:rPr>
            </w:pPr>
            <w:r>
              <w:rPr>
                <w:rFonts w:ascii="Arial" w:eastAsia="Arial" w:hAnsi="Arial" w:cs="Arial"/>
                <w:b/>
                <w:color w:val="FF0066"/>
              </w:rPr>
              <w:t>BOY / GIRL</w:t>
            </w:r>
          </w:p>
        </w:tc>
      </w:tr>
      <w:tr w:rsidR="00C12160" w14:paraId="32136ED2" w14:textId="77777777" w:rsidTr="0049012F">
        <w:trPr>
          <w:trHeight w:val="317"/>
        </w:trPr>
        <w:tc>
          <w:tcPr>
            <w:tcW w:w="1452" w:type="dxa"/>
            <w:tcBorders>
              <w:top w:val="nil"/>
              <w:left w:val="single" w:sz="4" w:space="0" w:color="000000"/>
              <w:bottom w:val="single" w:sz="4" w:space="0" w:color="000000"/>
              <w:right w:val="single" w:sz="4" w:space="0" w:color="000000"/>
            </w:tcBorders>
            <w:shd w:val="clear" w:color="auto" w:fill="E2EFDA"/>
            <w:vAlign w:val="center"/>
          </w:tcPr>
          <w:p w14:paraId="39FBD0A6" w14:textId="77777777" w:rsidR="00C12160" w:rsidRDefault="00C12160" w:rsidP="00BC5984">
            <w:pPr>
              <w:spacing w:after="0" w:line="240" w:lineRule="auto"/>
              <w:jc w:val="center"/>
              <w:rPr>
                <w:rFonts w:ascii="Arial" w:eastAsia="Arial" w:hAnsi="Arial" w:cs="Arial"/>
                <w:b/>
                <w:color w:val="00B050"/>
              </w:rPr>
            </w:pPr>
            <w:r>
              <w:rPr>
                <w:rFonts w:ascii="Arial" w:eastAsia="Arial" w:hAnsi="Arial" w:cs="Arial"/>
                <w:b/>
                <w:color w:val="00B050"/>
              </w:rPr>
              <w:t>8</w:t>
            </w:r>
          </w:p>
        </w:tc>
        <w:tc>
          <w:tcPr>
            <w:tcW w:w="3483" w:type="dxa"/>
            <w:tcBorders>
              <w:top w:val="nil"/>
              <w:left w:val="nil"/>
              <w:bottom w:val="single" w:sz="4" w:space="0" w:color="000000"/>
              <w:right w:val="single" w:sz="4" w:space="0" w:color="000000"/>
            </w:tcBorders>
            <w:shd w:val="clear" w:color="auto" w:fill="E2EFDA"/>
            <w:vAlign w:val="center"/>
          </w:tcPr>
          <w:p w14:paraId="0C805397" w14:textId="0C316BF9" w:rsidR="00C12160" w:rsidRDefault="0049012F" w:rsidP="00BC5984">
            <w:pPr>
              <w:spacing w:after="0" w:line="240" w:lineRule="auto"/>
              <w:rPr>
                <w:rFonts w:ascii="Arial" w:eastAsia="Arial" w:hAnsi="Arial" w:cs="Arial"/>
                <w:b/>
                <w:color w:val="00B050"/>
              </w:rPr>
            </w:pPr>
            <w:r>
              <w:rPr>
                <w:rFonts w:ascii="Arial" w:eastAsia="Arial" w:hAnsi="Arial" w:cs="Arial"/>
                <w:b/>
                <w:color w:val="00B050"/>
              </w:rPr>
              <w:t>MISCARRIAGE</w:t>
            </w:r>
            <w:r w:rsidR="00C12160">
              <w:rPr>
                <w:rFonts w:ascii="Arial" w:eastAsia="Arial" w:hAnsi="Arial" w:cs="Arial"/>
                <w:b/>
                <w:color w:val="00B050"/>
              </w:rPr>
              <w:t xml:space="preserve"> / ABORTION</w:t>
            </w:r>
          </w:p>
        </w:tc>
      </w:tr>
      <w:tr w:rsidR="00C12160" w14:paraId="052FBA67" w14:textId="77777777" w:rsidTr="0049012F">
        <w:trPr>
          <w:trHeight w:val="317"/>
        </w:trPr>
        <w:tc>
          <w:tcPr>
            <w:tcW w:w="1452" w:type="dxa"/>
            <w:tcBorders>
              <w:top w:val="nil"/>
              <w:left w:val="single" w:sz="4" w:space="0" w:color="000000"/>
              <w:bottom w:val="single" w:sz="4" w:space="0" w:color="000000"/>
              <w:right w:val="single" w:sz="4" w:space="0" w:color="000000"/>
            </w:tcBorders>
            <w:shd w:val="clear" w:color="auto" w:fill="FFF2CC"/>
            <w:vAlign w:val="center"/>
          </w:tcPr>
          <w:p w14:paraId="2E8F3326" w14:textId="77777777" w:rsidR="00C12160" w:rsidRDefault="00C12160" w:rsidP="00BC5984">
            <w:pPr>
              <w:spacing w:after="0" w:line="240" w:lineRule="auto"/>
              <w:jc w:val="center"/>
              <w:rPr>
                <w:rFonts w:ascii="Arial" w:eastAsia="Arial" w:hAnsi="Arial" w:cs="Arial"/>
                <w:b/>
                <w:color w:val="FF0066"/>
              </w:rPr>
            </w:pPr>
            <w:r>
              <w:rPr>
                <w:rFonts w:ascii="Arial" w:eastAsia="Arial" w:hAnsi="Arial" w:cs="Arial"/>
                <w:b/>
                <w:color w:val="FF0066"/>
              </w:rPr>
              <w:t>9</w:t>
            </w:r>
          </w:p>
        </w:tc>
        <w:tc>
          <w:tcPr>
            <w:tcW w:w="3483" w:type="dxa"/>
            <w:tcBorders>
              <w:top w:val="nil"/>
              <w:left w:val="nil"/>
              <w:bottom w:val="single" w:sz="4" w:space="0" w:color="000000"/>
              <w:right w:val="single" w:sz="4" w:space="0" w:color="000000"/>
            </w:tcBorders>
            <w:shd w:val="clear" w:color="auto" w:fill="FFF2CC"/>
            <w:vAlign w:val="center"/>
          </w:tcPr>
          <w:p w14:paraId="46AA0FDF" w14:textId="77777777" w:rsidR="00C12160" w:rsidRDefault="00C12160" w:rsidP="00BC5984">
            <w:pPr>
              <w:spacing w:after="0" w:line="240" w:lineRule="auto"/>
              <w:rPr>
                <w:rFonts w:ascii="Arial" w:eastAsia="Arial" w:hAnsi="Arial" w:cs="Arial"/>
                <w:b/>
                <w:color w:val="FF0066"/>
              </w:rPr>
            </w:pPr>
            <w:r>
              <w:rPr>
                <w:rFonts w:ascii="Arial" w:eastAsia="Arial" w:hAnsi="Arial" w:cs="Arial"/>
                <w:b/>
                <w:color w:val="FF0066"/>
              </w:rPr>
              <w:t>BOY</w:t>
            </w:r>
          </w:p>
        </w:tc>
      </w:tr>
    </w:tbl>
    <w:p w14:paraId="015FC22F" w14:textId="77777777" w:rsidR="0037115F" w:rsidRDefault="0037115F" w:rsidP="003D43E0">
      <w:pPr>
        <w:rPr>
          <w:rFonts w:ascii="Arial Black" w:eastAsia="Play" w:hAnsi="Arial Black" w:cs="Play"/>
          <w:color w:val="C00000"/>
          <w:sz w:val="28"/>
          <w:szCs w:val="28"/>
          <w:u w:val="single"/>
        </w:rPr>
      </w:pPr>
    </w:p>
    <w:p w14:paraId="1F1CF2A0" w14:textId="77777777" w:rsidR="00F46CD0" w:rsidRDefault="00F46CD0" w:rsidP="00F46CD0">
      <w:pPr>
        <w:rPr>
          <w:rFonts w:ascii="Play" w:eastAsia="Play" w:hAnsi="Play" w:cs="Play"/>
          <w:color w:val="C00000"/>
          <w:sz w:val="24"/>
          <w:szCs w:val="24"/>
        </w:rPr>
      </w:pPr>
    </w:p>
    <w:p w14:paraId="0895C4FD" w14:textId="77777777" w:rsidR="0072153A" w:rsidRDefault="0072153A" w:rsidP="00F46CD0">
      <w:pPr>
        <w:rPr>
          <w:rFonts w:ascii="Play" w:eastAsia="Play" w:hAnsi="Play" w:cs="Play"/>
          <w:color w:val="C00000"/>
          <w:sz w:val="24"/>
          <w:szCs w:val="24"/>
        </w:rPr>
      </w:pPr>
    </w:p>
    <w:p w14:paraId="0B3FD2D4" w14:textId="77777777" w:rsidR="0072153A" w:rsidRDefault="0072153A" w:rsidP="00F46CD0">
      <w:pPr>
        <w:rPr>
          <w:rFonts w:ascii="Play" w:eastAsia="Play" w:hAnsi="Play" w:cs="Play"/>
          <w:color w:val="C00000"/>
          <w:sz w:val="24"/>
          <w:szCs w:val="24"/>
        </w:rPr>
      </w:pPr>
    </w:p>
    <w:p w14:paraId="38060D60" w14:textId="77777777" w:rsidR="0072153A" w:rsidRDefault="0072153A" w:rsidP="00F46CD0">
      <w:pPr>
        <w:rPr>
          <w:rFonts w:ascii="Play" w:eastAsia="Play" w:hAnsi="Play" w:cs="Play"/>
          <w:color w:val="C00000"/>
          <w:sz w:val="24"/>
          <w:szCs w:val="24"/>
        </w:rPr>
      </w:pPr>
    </w:p>
    <w:p w14:paraId="228E2A59" w14:textId="77777777" w:rsidR="0072153A" w:rsidRDefault="0072153A" w:rsidP="00F46CD0">
      <w:pPr>
        <w:rPr>
          <w:rFonts w:ascii="Play" w:eastAsia="Play" w:hAnsi="Play" w:cs="Play"/>
          <w:color w:val="C00000"/>
          <w:sz w:val="24"/>
          <w:szCs w:val="24"/>
        </w:rPr>
      </w:pPr>
    </w:p>
    <w:p w14:paraId="44BF32A6" w14:textId="77777777" w:rsidR="00F46CD0" w:rsidRPr="00DD6BE8" w:rsidRDefault="00F46CD0" w:rsidP="00DD6BE8">
      <w:pPr>
        <w:jc w:val="center"/>
        <w:rPr>
          <w:rFonts w:ascii="Arial Black" w:eastAsia="Play" w:hAnsi="Arial Black" w:cs="Play"/>
          <w:color w:val="C00000"/>
          <w:sz w:val="28"/>
          <w:szCs w:val="28"/>
          <w:u w:val="single"/>
        </w:rPr>
      </w:pPr>
      <w:r w:rsidRPr="00DD6BE8">
        <w:rPr>
          <w:rFonts w:ascii="Arial Black" w:eastAsia="Play" w:hAnsi="Arial Black" w:cs="Play"/>
          <w:color w:val="C00000"/>
          <w:sz w:val="28"/>
          <w:szCs w:val="28"/>
          <w:u w:val="single"/>
        </w:rPr>
        <w:t>SIGNIFICATIONS OF THE YEAR OF BIRTH</w:t>
      </w:r>
    </w:p>
    <w:p w14:paraId="101DA48D" w14:textId="3DC0C796" w:rsidR="00563CF1" w:rsidRDefault="00F46CD0" w:rsidP="00F46CD0">
      <w:pPr>
        <w:jc w:val="both"/>
        <w:rPr>
          <w:rFonts w:ascii="Aptos" w:eastAsia="Aptos" w:hAnsi="Aptos" w:cs="Aptos"/>
          <w:b/>
          <w:color w:val="00204F"/>
          <w:sz w:val="28"/>
          <w:szCs w:val="28"/>
        </w:rPr>
      </w:pPr>
      <w:r>
        <w:rPr>
          <w:rFonts w:ascii="Aptos" w:eastAsia="Aptos" w:hAnsi="Aptos" w:cs="Aptos"/>
          <w:b/>
          <w:color w:val="00204F"/>
          <w:sz w:val="28"/>
          <w:szCs w:val="28"/>
        </w:rPr>
        <w:t>A Person's year of Birth helps</w:t>
      </w:r>
      <w:r w:rsidR="00127A09">
        <w:rPr>
          <w:rFonts w:ascii="Aptos" w:eastAsia="Aptos" w:hAnsi="Aptos" w:cs="Aptos"/>
          <w:b/>
          <w:color w:val="00204F"/>
          <w:sz w:val="28"/>
          <w:szCs w:val="28"/>
        </w:rPr>
        <w:t xml:space="preserve"> to </w:t>
      </w:r>
      <w:r w:rsidR="00254985">
        <w:rPr>
          <w:rFonts w:ascii="Aptos" w:eastAsia="Aptos" w:hAnsi="Aptos" w:cs="Aptos"/>
          <w:b/>
          <w:color w:val="00204F"/>
          <w:sz w:val="28"/>
          <w:szCs w:val="28"/>
        </w:rPr>
        <w:t>know</w:t>
      </w:r>
      <w:r>
        <w:rPr>
          <w:rFonts w:ascii="Aptos" w:eastAsia="Aptos" w:hAnsi="Aptos" w:cs="Aptos"/>
          <w:b/>
          <w:color w:val="00204F"/>
          <w:sz w:val="28"/>
          <w:szCs w:val="28"/>
        </w:rPr>
        <w:t xml:space="preserve"> events that are Good or Bad. The total number of the Year talks about the overall life of an Individual, Marriage Age, Childbirth, sickness and death. Take the total of the Birth year (1976 =1+9+7+6 = 23 = 2+3 = 5) 5 is the total number of the Year of Birth. Total </w:t>
      </w:r>
      <w:r>
        <w:rPr>
          <w:rFonts w:ascii="Aptos" w:eastAsia="Aptos" w:hAnsi="Aptos" w:cs="Aptos"/>
          <w:b/>
          <w:color w:val="00204F"/>
          <w:sz w:val="28"/>
          <w:szCs w:val="28"/>
        </w:rPr>
        <w:lastRenderedPageBreak/>
        <w:t>number of the Year</w:t>
      </w:r>
      <w:r w:rsidR="00303E71">
        <w:rPr>
          <w:rFonts w:ascii="Aptos" w:eastAsia="Aptos" w:hAnsi="Aptos" w:cs="Aptos"/>
          <w:b/>
          <w:color w:val="00204F"/>
          <w:sz w:val="28"/>
          <w:szCs w:val="28"/>
        </w:rPr>
        <w:t xml:space="preserve"> denotes</w:t>
      </w:r>
      <w:r>
        <w:rPr>
          <w:rFonts w:ascii="Aptos" w:eastAsia="Aptos" w:hAnsi="Aptos" w:cs="Aptos"/>
          <w:b/>
          <w:color w:val="00204F"/>
          <w:sz w:val="28"/>
          <w:szCs w:val="28"/>
        </w:rPr>
        <w:t xml:space="preserve"> different qualities or significations which can be read as</w:t>
      </w:r>
      <w:ins w:id="1279" w:author="Sandhya T" w:date="2024-06-18T22:45:00Z" w16du:dateUtc="2024-06-18T17:15:00Z">
        <w:r w:rsidR="00570DD2">
          <w:rPr>
            <w:rFonts w:ascii="Aptos" w:eastAsia="Aptos" w:hAnsi="Aptos" w:cs="Aptos"/>
            <w:b/>
            <w:color w:val="00204F"/>
            <w:sz w:val="28"/>
            <w:szCs w:val="28"/>
          </w:rPr>
          <w:t xml:space="preserve"> g</w:t>
        </w:r>
      </w:ins>
      <w:ins w:id="1280" w:author="Sandhya T" w:date="2024-06-18T22:46:00Z" w16du:dateUtc="2024-06-18T17:16:00Z">
        <w:r w:rsidR="00570DD2">
          <w:rPr>
            <w:rFonts w:ascii="Aptos" w:eastAsia="Aptos" w:hAnsi="Aptos" w:cs="Aptos"/>
            <w:b/>
            <w:color w:val="00204F"/>
            <w:sz w:val="28"/>
            <w:szCs w:val="28"/>
          </w:rPr>
          <w:t>iven</w:t>
        </w:r>
      </w:ins>
      <w:r>
        <w:rPr>
          <w:rFonts w:ascii="Aptos" w:eastAsia="Aptos" w:hAnsi="Aptos" w:cs="Aptos"/>
          <w:b/>
          <w:color w:val="00204F"/>
          <w:sz w:val="28"/>
          <w:szCs w:val="28"/>
        </w:rPr>
        <w:t xml:space="preserve"> below</w:t>
      </w:r>
      <w:del w:id="1281" w:author="Sandhya T" w:date="2024-06-18T22:45:00Z" w16du:dateUtc="2024-06-18T17:15:00Z">
        <w:r w:rsidDel="00570DD2">
          <w:rPr>
            <w:rFonts w:ascii="Aptos" w:eastAsia="Aptos" w:hAnsi="Aptos" w:cs="Aptos"/>
            <w:b/>
            <w:color w:val="00204F"/>
            <w:sz w:val="28"/>
            <w:szCs w:val="28"/>
          </w:rPr>
          <w:delText xml:space="preserve"> given</w:delText>
        </w:r>
      </w:del>
      <w:r>
        <w:rPr>
          <w:rFonts w:ascii="Aptos" w:eastAsia="Aptos" w:hAnsi="Aptos" w:cs="Aptos"/>
          <w:b/>
          <w:color w:val="00204F"/>
          <w:sz w:val="28"/>
          <w:szCs w:val="28"/>
        </w:rPr>
        <w:t>:</w:t>
      </w:r>
    </w:p>
    <w:tbl>
      <w:tblPr>
        <w:tblW w:w="9608" w:type="dxa"/>
        <w:tblLayout w:type="fixed"/>
        <w:tblLook w:val="0400" w:firstRow="0" w:lastRow="0" w:firstColumn="0" w:lastColumn="0" w:noHBand="0" w:noVBand="1"/>
      </w:tblPr>
      <w:tblGrid>
        <w:gridCol w:w="535"/>
        <w:gridCol w:w="9073"/>
      </w:tblGrid>
      <w:tr w:rsidR="00F46CD0" w:rsidRPr="0072153A" w14:paraId="3E53E9CA" w14:textId="77777777" w:rsidTr="00BC5984">
        <w:trPr>
          <w:trHeight w:val="570"/>
        </w:trPr>
        <w:tc>
          <w:tcPr>
            <w:tcW w:w="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F8CC0" w14:textId="77777777" w:rsidR="0016039B" w:rsidRPr="0072153A" w:rsidRDefault="0016039B" w:rsidP="00BC5984">
            <w:pPr>
              <w:spacing w:after="0" w:line="240" w:lineRule="auto"/>
              <w:jc w:val="center"/>
              <w:rPr>
                <w:rFonts w:ascii="Aptos Narrow" w:eastAsia="Amasis MT Pro Black" w:hAnsi="Aptos Narrow" w:cs="Amasis MT Pro Black"/>
                <w:b/>
                <w:color w:val="002060"/>
                <w:sz w:val="32"/>
                <w:szCs w:val="32"/>
              </w:rPr>
            </w:pPr>
          </w:p>
          <w:p w14:paraId="03A45783" w14:textId="736C3238" w:rsidR="00F46CD0" w:rsidRPr="0072153A" w:rsidRDefault="00F46CD0" w:rsidP="00BC5984">
            <w:pPr>
              <w:spacing w:after="0" w:line="240" w:lineRule="auto"/>
              <w:jc w:val="center"/>
              <w:rPr>
                <w:rFonts w:ascii="Aptos Narrow" w:eastAsia="Amasis MT Pro Black" w:hAnsi="Aptos Narrow" w:cs="Amasis MT Pro Black"/>
                <w:b/>
                <w:color w:val="002060"/>
                <w:sz w:val="32"/>
                <w:szCs w:val="32"/>
              </w:rPr>
            </w:pPr>
            <w:r w:rsidRPr="0072153A">
              <w:rPr>
                <w:rFonts w:ascii="Aptos Narrow" w:eastAsia="Amasis MT Pro Black" w:hAnsi="Aptos Narrow" w:cs="Amasis MT Pro Black"/>
                <w:b/>
                <w:color w:val="002060"/>
                <w:sz w:val="32"/>
                <w:szCs w:val="32"/>
              </w:rPr>
              <w:t>1</w:t>
            </w:r>
          </w:p>
        </w:tc>
        <w:tc>
          <w:tcPr>
            <w:tcW w:w="9073" w:type="dxa"/>
            <w:tcBorders>
              <w:top w:val="single" w:sz="4" w:space="0" w:color="000000"/>
              <w:left w:val="nil"/>
              <w:bottom w:val="single" w:sz="4" w:space="0" w:color="000000"/>
              <w:right w:val="single" w:sz="4" w:space="0" w:color="000000"/>
            </w:tcBorders>
            <w:shd w:val="clear" w:color="auto" w:fill="auto"/>
            <w:vAlign w:val="bottom"/>
          </w:tcPr>
          <w:p w14:paraId="52BDE546" w14:textId="5F74D48C"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 xml:space="preserve">Good </w:t>
            </w:r>
            <w:r w:rsidR="005E4767" w:rsidRPr="0072153A">
              <w:rPr>
                <w:rFonts w:ascii="Aptos Narrow" w:eastAsia="Aptos" w:hAnsi="Aptos Narrow" w:cs="Aptos"/>
                <w:b/>
                <w:color w:val="385623"/>
                <w:sz w:val="28"/>
                <w:szCs w:val="28"/>
              </w:rPr>
              <w:t>E</w:t>
            </w:r>
            <w:r w:rsidRPr="0072153A">
              <w:rPr>
                <w:rFonts w:ascii="Aptos Narrow" w:eastAsia="Aptos" w:hAnsi="Aptos Narrow" w:cs="Aptos"/>
                <w:b/>
                <w:color w:val="385623"/>
                <w:sz w:val="28"/>
                <w:szCs w:val="28"/>
              </w:rPr>
              <w:t>ducation.</w:t>
            </w:r>
          </w:p>
          <w:p w14:paraId="5A11A078" w14:textId="5DF6BC5E"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 xml:space="preserve">Good </w:t>
            </w:r>
            <w:r w:rsidR="005E4767" w:rsidRPr="0072153A">
              <w:rPr>
                <w:rFonts w:ascii="Aptos Narrow" w:eastAsia="Aptos" w:hAnsi="Aptos Narrow" w:cs="Aptos"/>
                <w:b/>
                <w:color w:val="385623"/>
                <w:sz w:val="28"/>
                <w:szCs w:val="28"/>
              </w:rPr>
              <w:t>H</w:t>
            </w:r>
            <w:r w:rsidRPr="0072153A">
              <w:rPr>
                <w:rFonts w:ascii="Aptos Narrow" w:eastAsia="Aptos" w:hAnsi="Aptos Narrow" w:cs="Aptos"/>
                <w:b/>
                <w:color w:val="385623"/>
                <w:sz w:val="28"/>
                <w:szCs w:val="28"/>
              </w:rPr>
              <w:t>andwriting.</w:t>
            </w:r>
          </w:p>
          <w:p w14:paraId="714606F7" w14:textId="27BEA1CA"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 xml:space="preserve">They have an interest in </w:t>
            </w:r>
            <w:r w:rsidR="005E4767" w:rsidRPr="0072153A">
              <w:rPr>
                <w:rFonts w:ascii="Aptos Narrow" w:eastAsia="Aptos" w:hAnsi="Aptos Narrow" w:cs="Aptos"/>
                <w:b/>
                <w:color w:val="385623"/>
                <w:sz w:val="28"/>
                <w:szCs w:val="28"/>
              </w:rPr>
              <w:t>L</w:t>
            </w:r>
            <w:r w:rsidRPr="0072153A">
              <w:rPr>
                <w:rFonts w:ascii="Aptos Narrow" w:eastAsia="Aptos" w:hAnsi="Aptos Narrow" w:cs="Aptos"/>
                <w:b/>
                <w:color w:val="385623"/>
                <w:sz w:val="28"/>
                <w:szCs w:val="28"/>
              </w:rPr>
              <w:t>earning different languages.</w:t>
            </w:r>
          </w:p>
          <w:p w14:paraId="268616BC"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Short Journeys.</w:t>
            </w:r>
          </w:p>
          <w:p w14:paraId="0122FE72"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Benefit from Children.</w:t>
            </w:r>
          </w:p>
          <w:p w14:paraId="36880E37"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Eyesight and knees problem.</w:t>
            </w:r>
          </w:p>
          <w:p w14:paraId="1C9633AB"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Good and comfortable profession.</w:t>
            </w:r>
          </w:p>
          <w:p w14:paraId="4948E456"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Good friends.</w:t>
            </w:r>
          </w:p>
          <w:p w14:paraId="0C6CA072"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Less enemies.</w:t>
            </w:r>
          </w:p>
        </w:tc>
      </w:tr>
      <w:tr w:rsidR="00F46CD0" w:rsidRPr="0072153A" w14:paraId="5893F375" w14:textId="77777777" w:rsidTr="00BC5984">
        <w:trPr>
          <w:trHeight w:val="570"/>
        </w:trPr>
        <w:tc>
          <w:tcPr>
            <w:tcW w:w="535" w:type="dxa"/>
            <w:tcBorders>
              <w:top w:val="nil"/>
              <w:left w:val="single" w:sz="4" w:space="0" w:color="000000"/>
              <w:bottom w:val="single" w:sz="4" w:space="0" w:color="000000"/>
              <w:right w:val="single" w:sz="4" w:space="0" w:color="000000"/>
            </w:tcBorders>
            <w:shd w:val="clear" w:color="auto" w:fill="auto"/>
            <w:vAlign w:val="center"/>
          </w:tcPr>
          <w:p w14:paraId="343CC2F3" w14:textId="77777777" w:rsidR="00F46CD0" w:rsidRPr="0072153A" w:rsidRDefault="00F46CD0" w:rsidP="00BC5984">
            <w:pPr>
              <w:spacing w:after="0" w:line="240" w:lineRule="auto"/>
              <w:jc w:val="center"/>
              <w:rPr>
                <w:rFonts w:ascii="Aptos Narrow" w:eastAsia="Amasis MT Pro Black" w:hAnsi="Aptos Narrow" w:cs="Amasis MT Pro Black"/>
                <w:b/>
                <w:color w:val="002060"/>
                <w:sz w:val="32"/>
                <w:szCs w:val="32"/>
              </w:rPr>
            </w:pPr>
            <w:r w:rsidRPr="0072153A">
              <w:rPr>
                <w:rFonts w:ascii="Aptos Narrow" w:eastAsia="Amasis MT Pro Black" w:hAnsi="Aptos Narrow" w:cs="Amasis MT Pro Black"/>
                <w:b/>
                <w:color w:val="002060"/>
                <w:sz w:val="32"/>
                <w:szCs w:val="32"/>
              </w:rPr>
              <w:t>2</w:t>
            </w:r>
          </w:p>
        </w:tc>
        <w:tc>
          <w:tcPr>
            <w:tcW w:w="9073" w:type="dxa"/>
            <w:tcBorders>
              <w:top w:val="nil"/>
              <w:left w:val="nil"/>
              <w:bottom w:val="single" w:sz="4" w:space="0" w:color="000000"/>
              <w:right w:val="single" w:sz="4" w:space="0" w:color="000000"/>
            </w:tcBorders>
            <w:shd w:val="clear" w:color="auto" w:fill="auto"/>
            <w:vAlign w:val="bottom"/>
          </w:tcPr>
          <w:p w14:paraId="1A0FB294"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Make quick decisions.</w:t>
            </w:r>
          </w:p>
          <w:p w14:paraId="6742AA7C"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They like changes.</w:t>
            </w:r>
          </w:p>
          <w:p w14:paraId="03934545" w14:textId="446467C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Change in lifestyle</w:t>
            </w:r>
            <w:r w:rsidR="001A168E" w:rsidRPr="0072153A">
              <w:rPr>
                <w:rFonts w:ascii="Aptos Narrow" w:eastAsia="Aptos" w:hAnsi="Aptos Narrow" w:cs="Aptos"/>
                <w:b/>
                <w:color w:val="385623"/>
                <w:sz w:val="28"/>
                <w:szCs w:val="28"/>
              </w:rPr>
              <w:t xml:space="preserve"> </w:t>
            </w:r>
            <w:r w:rsidR="00EB219F" w:rsidRPr="0072153A">
              <w:rPr>
                <w:rFonts w:ascii="Aptos Narrow" w:eastAsia="Aptos" w:hAnsi="Aptos Narrow" w:cs="Aptos"/>
                <w:b/>
                <w:color w:val="385623"/>
                <w:sz w:val="28"/>
                <w:szCs w:val="28"/>
              </w:rPr>
              <w:t>occasionally</w:t>
            </w:r>
            <w:r w:rsidRPr="0072153A">
              <w:rPr>
                <w:rFonts w:ascii="Aptos Narrow" w:eastAsia="Aptos" w:hAnsi="Aptos Narrow" w:cs="Aptos"/>
                <w:b/>
                <w:color w:val="385623"/>
                <w:sz w:val="28"/>
                <w:szCs w:val="28"/>
              </w:rPr>
              <w:t>.</w:t>
            </w:r>
          </w:p>
          <w:p w14:paraId="43D522F6"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Break in Education.</w:t>
            </w:r>
          </w:p>
          <w:p w14:paraId="62AB085D" w14:textId="6F115D54"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 xml:space="preserve">Change in </w:t>
            </w:r>
            <w:r w:rsidR="005E4767" w:rsidRPr="0072153A">
              <w:rPr>
                <w:rFonts w:ascii="Aptos Narrow" w:eastAsia="Aptos" w:hAnsi="Aptos Narrow" w:cs="Aptos"/>
                <w:b/>
                <w:color w:val="385623"/>
                <w:sz w:val="28"/>
                <w:szCs w:val="28"/>
              </w:rPr>
              <w:t>J</w:t>
            </w:r>
            <w:r w:rsidRPr="0072153A">
              <w:rPr>
                <w:rFonts w:ascii="Aptos Narrow" w:eastAsia="Aptos" w:hAnsi="Aptos Narrow" w:cs="Aptos"/>
                <w:b/>
                <w:color w:val="385623"/>
                <w:sz w:val="28"/>
                <w:szCs w:val="28"/>
              </w:rPr>
              <w:t>ob frequently.</w:t>
            </w:r>
          </w:p>
          <w:p w14:paraId="566CBF2F"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Life will be better after the age of 20.</w:t>
            </w:r>
          </w:p>
          <w:p w14:paraId="24EF6164"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Due to a lot of changes in life there will be a shortage of finance.</w:t>
            </w:r>
          </w:p>
          <w:p w14:paraId="0E7801B6"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Likes foreign travel.</w:t>
            </w:r>
          </w:p>
          <w:p w14:paraId="2CE6686D"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Good job.</w:t>
            </w:r>
          </w:p>
          <w:p w14:paraId="1E40F81D" w14:textId="40988553" w:rsidR="00F46CD0" w:rsidRPr="0072153A" w:rsidRDefault="00EB219F"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More</w:t>
            </w:r>
            <w:r w:rsidR="00F46CD0" w:rsidRPr="0072153A">
              <w:rPr>
                <w:rFonts w:ascii="Aptos Narrow" w:eastAsia="Aptos" w:hAnsi="Aptos Narrow" w:cs="Aptos"/>
                <w:b/>
                <w:color w:val="385623"/>
                <w:sz w:val="28"/>
                <w:szCs w:val="28"/>
              </w:rPr>
              <w:t xml:space="preserve"> friends.</w:t>
            </w:r>
          </w:p>
          <w:p w14:paraId="3D7B3432"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Long life.</w:t>
            </w:r>
          </w:p>
          <w:p w14:paraId="3A8E3CD4"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Lot</w:t>
            </w:r>
            <w:del w:id="1282" w:author="Sandhya T" w:date="2024-06-18T22:47:00Z" w16du:dateUtc="2024-06-18T17:17:00Z">
              <w:r w:rsidRPr="0072153A" w:rsidDel="001E1573">
                <w:rPr>
                  <w:rFonts w:ascii="Aptos Narrow" w:eastAsia="Aptos" w:hAnsi="Aptos Narrow" w:cs="Aptos"/>
                  <w:b/>
                  <w:color w:val="385623"/>
                  <w:sz w:val="28"/>
                  <w:szCs w:val="28"/>
                </w:rPr>
                <w:delText>s</w:delText>
              </w:r>
            </w:del>
            <w:r w:rsidRPr="0072153A">
              <w:rPr>
                <w:rFonts w:ascii="Aptos Narrow" w:eastAsia="Aptos" w:hAnsi="Aptos Narrow" w:cs="Aptos"/>
                <w:b/>
                <w:color w:val="385623"/>
                <w:sz w:val="28"/>
                <w:szCs w:val="28"/>
              </w:rPr>
              <w:t xml:space="preserve"> of Litigation.</w:t>
            </w:r>
          </w:p>
          <w:p w14:paraId="7DC0629C"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Improvement if they change the place or far from their birth place.</w:t>
            </w:r>
          </w:p>
        </w:tc>
      </w:tr>
      <w:tr w:rsidR="00F46CD0" w:rsidRPr="0072153A" w14:paraId="5C21320D" w14:textId="77777777" w:rsidTr="00BC5984">
        <w:trPr>
          <w:trHeight w:val="570"/>
        </w:trPr>
        <w:tc>
          <w:tcPr>
            <w:tcW w:w="535" w:type="dxa"/>
            <w:tcBorders>
              <w:top w:val="nil"/>
              <w:left w:val="single" w:sz="4" w:space="0" w:color="000000"/>
              <w:bottom w:val="single" w:sz="4" w:space="0" w:color="000000"/>
              <w:right w:val="single" w:sz="4" w:space="0" w:color="000000"/>
            </w:tcBorders>
            <w:shd w:val="clear" w:color="auto" w:fill="auto"/>
            <w:vAlign w:val="center"/>
          </w:tcPr>
          <w:p w14:paraId="3EEFA1DA" w14:textId="77777777" w:rsidR="00F46CD0" w:rsidRPr="0072153A" w:rsidRDefault="00F46CD0" w:rsidP="00BC5984">
            <w:pPr>
              <w:spacing w:after="0" w:line="240" w:lineRule="auto"/>
              <w:jc w:val="center"/>
              <w:rPr>
                <w:rFonts w:ascii="Aptos Narrow" w:eastAsia="Amasis MT Pro Black" w:hAnsi="Aptos Narrow" w:cs="Amasis MT Pro Black"/>
                <w:b/>
                <w:color w:val="002060"/>
                <w:sz w:val="32"/>
                <w:szCs w:val="32"/>
              </w:rPr>
            </w:pPr>
            <w:r w:rsidRPr="0072153A">
              <w:rPr>
                <w:rFonts w:ascii="Aptos Narrow" w:eastAsia="Amasis MT Pro Black" w:hAnsi="Aptos Narrow" w:cs="Amasis MT Pro Black"/>
                <w:b/>
                <w:color w:val="002060"/>
                <w:sz w:val="32"/>
                <w:szCs w:val="32"/>
              </w:rPr>
              <w:t>3</w:t>
            </w:r>
          </w:p>
        </w:tc>
        <w:tc>
          <w:tcPr>
            <w:tcW w:w="9073" w:type="dxa"/>
            <w:tcBorders>
              <w:top w:val="nil"/>
              <w:left w:val="nil"/>
              <w:bottom w:val="single" w:sz="4" w:space="0" w:color="000000"/>
              <w:right w:val="single" w:sz="4" w:space="0" w:color="000000"/>
            </w:tcBorders>
            <w:shd w:val="clear" w:color="auto" w:fill="auto"/>
            <w:vAlign w:val="bottom"/>
          </w:tcPr>
          <w:p w14:paraId="0A20F394"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Problem in Education time.</w:t>
            </w:r>
          </w:p>
          <w:p w14:paraId="2D2D1DE7"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Good Family and Finance.</w:t>
            </w:r>
          </w:p>
          <w:p w14:paraId="36E0F60B"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Support from Mother.</w:t>
            </w:r>
          </w:p>
          <w:p w14:paraId="6F4BD6A4"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Children will earn good Name and Fame.</w:t>
            </w:r>
          </w:p>
          <w:p w14:paraId="4B7638D4"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Stomach problem.</w:t>
            </w:r>
          </w:p>
          <w:p w14:paraId="116F028C"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Possibility of Accident.</w:t>
            </w:r>
          </w:p>
          <w:p w14:paraId="6AC16D0E"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Chance of Govt Job.</w:t>
            </w:r>
          </w:p>
          <w:p w14:paraId="198194C5"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Problem with Government.</w:t>
            </w:r>
          </w:p>
          <w:p w14:paraId="1B350583"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Bad Friends.</w:t>
            </w:r>
          </w:p>
        </w:tc>
      </w:tr>
      <w:tr w:rsidR="00F46CD0" w:rsidRPr="0072153A" w14:paraId="6E3EF021" w14:textId="77777777" w:rsidTr="00BC5984">
        <w:trPr>
          <w:trHeight w:val="570"/>
        </w:trPr>
        <w:tc>
          <w:tcPr>
            <w:tcW w:w="535" w:type="dxa"/>
            <w:tcBorders>
              <w:top w:val="nil"/>
              <w:left w:val="single" w:sz="4" w:space="0" w:color="000000"/>
              <w:bottom w:val="single" w:sz="4" w:space="0" w:color="000000"/>
              <w:right w:val="single" w:sz="4" w:space="0" w:color="000000"/>
            </w:tcBorders>
            <w:shd w:val="clear" w:color="auto" w:fill="auto"/>
            <w:vAlign w:val="center"/>
          </w:tcPr>
          <w:p w14:paraId="008A1729" w14:textId="77777777" w:rsidR="00F46CD0" w:rsidRPr="0072153A" w:rsidRDefault="00F46CD0" w:rsidP="00BC5984">
            <w:pPr>
              <w:spacing w:after="0" w:line="240" w:lineRule="auto"/>
              <w:jc w:val="center"/>
              <w:rPr>
                <w:rFonts w:ascii="Aptos Narrow" w:eastAsia="Amasis MT Pro Black" w:hAnsi="Aptos Narrow" w:cs="Amasis MT Pro Black"/>
                <w:b/>
                <w:color w:val="002060"/>
                <w:sz w:val="32"/>
                <w:szCs w:val="32"/>
              </w:rPr>
            </w:pPr>
            <w:r w:rsidRPr="0072153A">
              <w:rPr>
                <w:rFonts w:ascii="Aptos Narrow" w:eastAsia="Amasis MT Pro Black" w:hAnsi="Aptos Narrow" w:cs="Amasis MT Pro Black"/>
                <w:b/>
                <w:color w:val="002060"/>
                <w:sz w:val="32"/>
                <w:szCs w:val="32"/>
              </w:rPr>
              <w:t>4</w:t>
            </w:r>
          </w:p>
        </w:tc>
        <w:tc>
          <w:tcPr>
            <w:tcW w:w="9073" w:type="dxa"/>
            <w:tcBorders>
              <w:top w:val="nil"/>
              <w:left w:val="nil"/>
              <w:bottom w:val="single" w:sz="4" w:space="0" w:color="000000"/>
              <w:right w:val="single" w:sz="4" w:space="0" w:color="000000"/>
            </w:tcBorders>
            <w:shd w:val="clear" w:color="auto" w:fill="auto"/>
            <w:vAlign w:val="bottom"/>
          </w:tcPr>
          <w:p w14:paraId="4CA72BBA"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Good and Comfortable Life.</w:t>
            </w:r>
          </w:p>
          <w:p w14:paraId="44456260"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Good Education.</w:t>
            </w:r>
          </w:p>
          <w:p w14:paraId="34DBE015"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Travel for Profession.</w:t>
            </w:r>
          </w:p>
          <w:p w14:paraId="72304BFC"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lastRenderedPageBreak/>
              <w:t>Long Life.</w:t>
            </w:r>
          </w:p>
          <w:p w14:paraId="41DFF1E4"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Good and Supporting Family.</w:t>
            </w:r>
          </w:p>
          <w:p w14:paraId="474F8EAB"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Respectable profession.</w:t>
            </w:r>
          </w:p>
          <w:p w14:paraId="522123F7"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Good and fair friends.</w:t>
            </w:r>
          </w:p>
          <w:p w14:paraId="5C6D9F82"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Enmity with Females.</w:t>
            </w:r>
          </w:p>
          <w:p w14:paraId="748D23D4"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Good Finance.</w:t>
            </w:r>
          </w:p>
          <w:p w14:paraId="65A4618B"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Natural Death.</w:t>
            </w:r>
          </w:p>
        </w:tc>
      </w:tr>
      <w:tr w:rsidR="00F46CD0" w:rsidRPr="0072153A" w14:paraId="13BA08C4" w14:textId="77777777" w:rsidTr="00BC5984">
        <w:trPr>
          <w:trHeight w:val="570"/>
        </w:trPr>
        <w:tc>
          <w:tcPr>
            <w:tcW w:w="535" w:type="dxa"/>
            <w:tcBorders>
              <w:top w:val="nil"/>
              <w:left w:val="single" w:sz="4" w:space="0" w:color="000000"/>
              <w:bottom w:val="single" w:sz="4" w:space="0" w:color="000000"/>
              <w:right w:val="single" w:sz="4" w:space="0" w:color="000000"/>
            </w:tcBorders>
            <w:shd w:val="clear" w:color="auto" w:fill="auto"/>
            <w:vAlign w:val="center"/>
          </w:tcPr>
          <w:p w14:paraId="7F8F0BA2" w14:textId="77777777" w:rsidR="00F46CD0" w:rsidRPr="0072153A" w:rsidRDefault="00F46CD0" w:rsidP="00BC5984">
            <w:pPr>
              <w:spacing w:after="0" w:line="240" w:lineRule="auto"/>
              <w:jc w:val="center"/>
              <w:rPr>
                <w:rFonts w:ascii="Aptos Narrow" w:eastAsia="Amasis MT Pro Black" w:hAnsi="Aptos Narrow" w:cs="Amasis MT Pro Black"/>
                <w:b/>
                <w:color w:val="002060"/>
                <w:sz w:val="32"/>
                <w:szCs w:val="32"/>
              </w:rPr>
            </w:pPr>
            <w:r w:rsidRPr="0072153A">
              <w:rPr>
                <w:rFonts w:ascii="Aptos Narrow" w:eastAsia="Amasis MT Pro Black" w:hAnsi="Aptos Narrow" w:cs="Amasis MT Pro Black"/>
                <w:b/>
                <w:color w:val="002060"/>
                <w:sz w:val="32"/>
                <w:szCs w:val="32"/>
              </w:rPr>
              <w:lastRenderedPageBreak/>
              <w:t>5</w:t>
            </w:r>
          </w:p>
        </w:tc>
        <w:tc>
          <w:tcPr>
            <w:tcW w:w="9073" w:type="dxa"/>
            <w:tcBorders>
              <w:top w:val="nil"/>
              <w:left w:val="nil"/>
              <w:bottom w:val="single" w:sz="4" w:space="0" w:color="000000"/>
              <w:right w:val="single" w:sz="4" w:space="0" w:color="000000"/>
            </w:tcBorders>
            <w:shd w:val="clear" w:color="auto" w:fill="auto"/>
            <w:vAlign w:val="bottom"/>
          </w:tcPr>
          <w:p w14:paraId="2DBE4A8D"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themeColor="accent6" w:themeShade="80"/>
                <w:sz w:val="28"/>
                <w:szCs w:val="28"/>
              </w:rPr>
            </w:pPr>
            <w:r w:rsidRPr="0072153A">
              <w:rPr>
                <w:rFonts w:ascii="Aptos Narrow" w:eastAsia="Aptos" w:hAnsi="Aptos Narrow" w:cs="Aptos"/>
                <w:b/>
                <w:color w:val="385623" w:themeColor="accent6" w:themeShade="80"/>
                <w:sz w:val="28"/>
                <w:szCs w:val="28"/>
              </w:rPr>
              <w:t>Royal Life.</w:t>
            </w:r>
          </w:p>
          <w:p w14:paraId="783ED112"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themeColor="accent6" w:themeShade="80"/>
                <w:sz w:val="28"/>
                <w:szCs w:val="28"/>
              </w:rPr>
            </w:pPr>
            <w:r w:rsidRPr="0072153A">
              <w:rPr>
                <w:rFonts w:ascii="Aptos Narrow" w:eastAsia="Aptos" w:hAnsi="Aptos Narrow" w:cs="Aptos"/>
                <w:b/>
                <w:color w:val="385623" w:themeColor="accent6" w:themeShade="80"/>
                <w:sz w:val="28"/>
                <w:szCs w:val="28"/>
              </w:rPr>
              <w:t>Respectable Life.</w:t>
            </w:r>
          </w:p>
          <w:p w14:paraId="1CE7952E"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themeColor="accent6" w:themeShade="80"/>
                <w:sz w:val="28"/>
                <w:szCs w:val="28"/>
              </w:rPr>
            </w:pPr>
            <w:r w:rsidRPr="0072153A">
              <w:rPr>
                <w:rFonts w:ascii="Aptos Narrow" w:eastAsia="Aptos" w:hAnsi="Aptos Narrow" w:cs="Aptos"/>
                <w:b/>
                <w:color w:val="385623" w:themeColor="accent6" w:themeShade="80"/>
                <w:sz w:val="28"/>
                <w:szCs w:val="28"/>
              </w:rPr>
              <w:t>Lot</w:t>
            </w:r>
            <w:del w:id="1283" w:author="Sandhya T" w:date="2024-06-18T22:48:00Z" w16du:dateUtc="2024-06-18T17:18:00Z">
              <w:r w:rsidRPr="0072153A" w:rsidDel="001E1573">
                <w:rPr>
                  <w:rFonts w:ascii="Aptos Narrow" w:eastAsia="Aptos" w:hAnsi="Aptos Narrow" w:cs="Aptos"/>
                  <w:b/>
                  <w:color w:val="385623" w:themeColor="accent6" w:themeShade="80"/>
                  <w:sz w:val="28"/>
                  <w:szCs w:val="28"/>
                </w:rPr>
                <w:delText>s</w:delText>
              </w:r>
            </w:del>
            <w:r w:rsidRPr="0072153A">
              <w:rPr>
                <w:rFonts w:ascii="Aptos Narrow" w:eastAsia="Aptos" w:hAnsi="Aptos Narrow" w:cs="Aptos"/>
                <w:b/>
                <w:color w:val="385623" w:themeColor="accent6" w:themeShade="80"/>
                <w:sz w:val="28"/>
                <w:szCs w:val="28"/>
              </w:rPr>
              <w:t xml:space="preserve"> of Journey.</w:t>
            </w:r>
          </w:p>
          <w:p w14:paraId="7B52C014"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themeColor="accent6" w:themeShade="80"/>
                <w:sz w:val="28"/>
                <w:szCs w:val="28"/>
              </w:rPr>
            </w:pPr>
            <w:r w:rsidRPr="0072153A">
              <w:rPr>
                <w:rFonts w:ascii="Aptos Narrow" w:eastAsia="Aptos" w:hAnsi="Aptos Narrow" w:cs="Aptos"/>
                <w:b/>
                <w:color w:val="385623" w:themeColor="accent6" w:themeShade="80"/>
                <w:sz w:val="28"/>
                <w:szCs w:val="28"/>
              </w:rPr>
              <w:t>Good children.</w:t>
            </w:r>
          </w:p>
          <w:p w14:paraId="309FAC36"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themeColor="accent6" w:themeShade="80"/>
                <w:sz w:val="28"/>
                <w:szCs w:val="28"/>
              </w:rPr>
            </w:pPr>
            <w:r w:rsidRPr="0072153A">
              <w:rPr>
                <w:rFonts w:ascii="Aptos Narrow" w:eastAsia="Aptos" w:hAnsi="Aptos Narrow" w:cs="Aptos"/>
                <w:b/>
                <w:color w:val="385623" w:themeColor="accent6" w:themeShade="80"/>
                <w:sz w:val="28"/>
                <w:szCs w:val="28"/>
              </w:rPr>
              <w:t>Supportive partner.</w:t>
            </w:r>
          </w:p>
          <w:p w14:paraId="789E71A6"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themeColor="accent6" w:themeShade="80"/>
                <w:sz w:val="28"/>
                <w:szCs w:val="28"/>
              </w:rPr>
            </w:pPr>
            <w:r w:rsidRPr="0072153A">
              <w:rPr>
                <w:rFonts w:ascii="Aptos Narrow" w:eastAsia="Aptos" w:hAnsi="Aptos Narrow" w:cs="Aptos"/>
                <w:b/>
                <w:color w:val="385623" w:themeColor="accent6" w:themeShade="80"/>
                <w:sz w:val="28"/>
                <w:szCs w:val="28"/>
              </w:rPr>
              <w:t>Job or Business related to Bank, Schools, Educational Institute, Court, etc.,</w:t>
            </w:r>
          </w:p>
          <w:p w14:paraId="717AEBEE" w14:textId="1D6EF685"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themeColor="accent6" w:themeShade="80"/>
                <w:sz w:val="28"/>
                <w:szCs w:val="28"/>
              </w:rPr>
            </w:pPr>
            <w:r w:rsidRPr="0072153A">
              <w:rPr>
                <w:rFonts w:ascii="Aptos Narrow" w:eastAsia="Aptos" w:hAnsi="Aptos Narrow" w:cs="Aptos"/>
                <w:b/>
                <w:color w:val="385623" w:themeColor="accent6" w:themeShade="80"/>
                <w:sz w:val="28"/>
                <w:szCs w:val="28"/>
              </w:rPr>
              <w:t>Enmity with rough people.</w:t>
            </w:r>
          </w:p>
        </w:tc>
      </w:tr>
      <w:tr w:rsidR="00F46CD0" w:rsidRPr="0072153A" w14:paraId="338F4CC7" w14:textId="77777777" w:rsidTr="00BC5984">
        <w:trPr>
          <w:trHeight w:val="570"/>
        </w:trPr>
        <w:tc>
          <w:tcPr>
            <w:tcW w:w="535" w:type="dxa"/>
            <w:tcBorders>
              <w:top w:val="nil"/>
              <w:left w:val="single" w:sz="4" w:space="0" w:color="000000"/>
              <w:bottom w:val="single" w:sz="4" w:space="0" w:color="000000"/>
              <w:right w:val="single" w:sz="4" w:space="0" w:color="000000"/>
            </w:tcBorders>
            <w:shd w:val="clear" w:color="auto" w:fill="auto"/>
            <w:vAlign w:val="center"/>
          </w:tcPr>
          <w:p w14:paraId="62EF120E" w14:textId="77777777" w:rsidR="00F46CD0" w:rsidRPr="0072153A" w:rsidRDefault="00F46CD0" w:rsidP="00BC5984">
            <w:pPr>
              <w:spacing w:after="0" w:line="240" w:lineRule="auto"/>
              <w:jc w:val="center"/>
              <w:rPr>
                <w:rFonts w:ascii="Aptos Narrow" w:eastAsia="Amasis MT Pro Black" w:hAnsi="Aptos Narrow" w:cs="Amasis MT Pro Black"/>
                <w:b/>
                <w:color w:val="002060"/>
                <w:sz w:val="32"/>
                <w:szCs w:val="32"/>
              </w:rPr>
            </w:pPr>
            <w:r w:rsidRPr="0072153A">
              <w:rPr>
                <w:rFonts w:ascii="Aptos Narrow" w:eastAsia="Amasis MT Pro Black" w:hAnsi="Aptos Narrow" w:cs="Amasis MT Pro Black"/>
                <w:b/>
                <w:color w:val="002060"/>
                <w:sz w:val="32"/>
                <w:szCs w:val="32"/>
              </w:rPr>
              <w:t>6</w:t>
            </w:r>
          </w:p>
        </w:tc>
        <w:tc>
          <w:tcPr>
            <w:tcW w:w="9073" w:type="dxa"/>
            <w:tcBorders>
              <w:top w:val="nil"/>
              <w:left w:val="nil"/>
              <w:bottom w:val="single" w:sz="4" w:space="0" w:color="000000"/>
              <w:right w:val="single" w:sz="4" w:space="0" w:color="000000"/>
            </w:tcBorders>
            <w:shd w:val="clear" w:color="auto" w:fill="auto"/>
            <w:vAlign w:val="bottom"/>
          </w:tcPr>
          <w:p w14:paraId="08948E89"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Good Family.</w:t>
            </w:r>
          </w:p>
          <w:p w14:paraId="462CE361"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Lot</w:t>
            </w:r>
            <w:del w:id="1284" w:author="Sandhya T" w:date="2024-06-18T22:49:00Z" w16du:dateUtc="2024-06-18T17:19:00Z">
              <w:r w:rsidRPr="0072153A" w:rsidDel="001E1573">
                <w:rPr>
                  <w:rFonts w:ascii="Aptos Narrow" w:eastAsia="Aptos" w:hAnsi="Aptos Narrow" w:cs="Aptos"/>
                  <w:b/>
                  <w:color w:val="385623"/>
                  <w:sz w:val="28"/>
                  <w:szCs w:val="28"/>
                </w:rPr>
                <w:delText>s</w:delText>
              </w:r>
            </w:del>
            <w:r w:rsidRPr="0072153A">
              <w:rPr>
                <w:rFonts w:ascii="Aptos Narrow" w:eastAsia="Aptos" w:hAnsi="Aptos Narrow" w:cs="Aptos"/>
                <w:b/>
                <w:color w:val="385623"/>
                <w:sz w:val="28"/>
                <w:szCs w:val="28"/>
              </w:rPr>
              <w:t xml:space="preserve"> of Journey.</w:t>
            </w:r>
          </w:p>
          <w:p w14:paraId="431BD043"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Financially very good.</w:t>
            </w:r>
          </w:p>
          <w:p w14:paraId="1D1173E2"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Disease due to carelessness.</w:t>
            </w:r>
          </w:p>
          <w:p w14:paraId="41975AE6"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Good bonding with the partner.</w:t>
            </w:r>
          </w:p>
          <w:p w14:paraId="6687136D" w14:textId="62576750" w:rsidR="00F46CD0" w:rsidRPr="0072153A" w:rsidRDefault="00D17F5D"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Pr>
                <w:rFonts w:ascii="Aptos Narrow" w:eastAsia="Aptos" w:hAnsi="Aptos Narrow" w:cs="Aptos"/>
                <w:b/>
                <w:color w:val="385623"/>
                <w:sz w:val="28"/>
                <w:szCs w:val="28"/>
              </w:rPr>
              <w:t>Service-oriented</w:t>
            </w:r>
            <w:r w:rsidR="00F46CD0" w:rsidRPr="0072153A">
              <w:rPr>
                <w:rFonts w:ascii="Aptos Narrow" w:eastAsia="Aptos" w:hAnsi="Aptos Narrow" w:cs="Aptos"/>
                <w:b/>
                <w:color w:val="385623"/>
                <w:sz w:val="28"/>
                <w:szCs w:val="28"/>
              </w:rPr>
              <w:t xml:space="preserve"> job.</w:t>
            </w:r>
          </w:p>
          <w:p w14:paraId="67012FAF"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Support from Friends.</w:t>
            </w:r>
          </w:p>
        </w:tc>
      </w:tr>
      <w:tr w:rsidR="00F46CD0" w:rsidRPr="0072153A" w14:paraId="264FC6AF" w14:textId="77777777" w:rsidTr="00BC5984">
        <w:trPr>
          <w:trHeight w:val="570"/>
        </w:trPr>
        <w:tc>
          <w:tcPr>
            <w:tcW w:w="535" w:type="dxa"/>
            <w:tcBorders>
              <w:top w:val="nil"/>
              <w:left w:val="single" w:sz="4" w:space="0" w:color="000000"/>
              <w:bottom w:val="single" w:sz="4" w:space="0" w:color="000000"/>
              <w:right w:val="single" w:sz="4" w:space="0" w:color="000000"/>
            </w:tcBorders>
            <w:shd w:val="clear" w:color="auto" w:fill="auto"/>
            <w:vAlign w:val="center"/>
          </w:tcPr>
          <w:p w14:paraId="1B813FF8" w14:textId="77777777" w:rsidR="00F46CD0" w:rsidRPr="0072153A" w:rsidRDefault="00F46CD0" w:rsidP="00BC5984">
            <w:pPr>
              <w:spacing w:after="0" w:line="240" w:lineRule="auto"/>
              <w:jc w:val="center"/>
              <w:rPr>
                <w:rFonts w:ascii="Aptos Narrow" w:eastAsia="Amasis MT Pro Black" w:hAnsi="Aptos Narrow" w:cs="Amasis MT Pro Black"/>
                <w:b/>
                <w:color w:val="002060"/>
                <w:sz w:val="32"/>
                <w:szCs w:val="32"/>
              </w:rPr>
            </w:pPr>
            <w:r w:rsidRPr="0072153A">
              <w:rPr>
                <w:rFonts w:ascii="Aptos Narrow" w:eastAsia="Amasis MT Pro Black" w:hAnsi="Aptos Narrow" w:cs="Amasis MT Pro Black"/>
                <w:b/>
                <w:color w:val="002060"/>
                <w:sz w:val="32"/>
                <w:szCs w:val="32"/>
              </w:rPr>
              <w:t>7</w:t>
            </w:r>
          </w:p>
        </w:tc>
        <w:tc>
          <w:tcPr>
            <w:tcW w:w="9073" w:type="dxa"/>
            <w:tcBorders>
              <w:top w:val="nil"/>
              <w:left w:val="nil"/>
              <w:bottom w:val="single" w:sz="4" w:space="0" w:color="000000"/>
              <w:right w:val="single" w:sz="4" w:space="0" w:color="000000"/>
            </w:tcBorders>
            <w:shd w:val="clear" w:color="auto" w:fill="auto"/>
            <w:vAlign w:val="bottom"/>
          </w:tcPr>
          <w:p w14:paraId="487FC01F"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Royal life after the Age of 41.</w:t>
            </w:r>
          </w:p>
          <w:p w14:paraId="67FA337C"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Profit from travel.</w:t>
            </w:r>
          </w:p>
          <w:p w14:paraId="04960E2B"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Problem from Family.</w:t>
            </w:r>
          </w:p>
          <w:p w14:paraId="0BAA2D3D"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Educated Children.</w:t>
            </w:r>
          </w:p>
          <w:p w14:paraId="1A9637AF"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No support from Partner.</w:t>
            </w:r>
          </w:p>
          <w:p w14:paraId="0FE2E2BC"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Chance of 2</w:t>
            </w:r>
            <w:r w:rsidRPr="0072153A">
              <w:rPr>
                <w:rFonts w:ascii="Aptos Narrow" w:eastAsia="Aptos" w:hAnsi="Aptos Narrow" w:cs="Aptos"/>
                <w:b/>
                <w:color w:val="385623"/>
                <w:sz w:val="28"/>
                <w:szCs w:val="28"/>
                <w:vertAlign w:val="superscript"/>
              </w:rPr>
              <w:t>nd</w:t>
            </w:r>
            <w:r w:rsidRPr="0072153A">
              <w:rPr>
                <w:rFonts w:ascii="Aptos Narrow" w:eastAsia="Aptos" w:hAnsi="Aptos Narrow" w:cs="Aptos"/>
                <w:b/>
                <w:color w:val="385623"/>
                <w:sz w:val="28"/>
                <w:szCs w:val="28"/>
              </w:rPr>
              <w:t xml:space="preserve"> Marriage.</w:t>
            </w:r>
          </w:p>
          <w:p w14:paraId="0E20F594"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Away from Family.</w:t>
            </w:r>
          </w:p>
          <w:p w14:paraId="2179F9D9"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Respectable Job.</w:t>
            </w:r>
          </w:p>
          <w:p w14:paraId="5F72AD75"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Help from Female friends.</w:t>
            </w:r>
          </w:p>
          <w:p w14:paraId="4D75411D"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More trouble or Litigation.</w:t>
            </w:r>
          </w:p>
        </w:tc>
      </w:tr>
      <w:tr w:rsidR="00F46CD0" w:rsidRPr="0072153A" w14:paraId="5B6CEACA" w14:textId="77777777" w:rsidTr="00BC5984">
        <w:trPr>
          <w:trHeight w:val="570"/>
        </w:trPr>
        <w:tc>
          <w:tcPr>
            <w:tcW w:w="535" w:type="dxa"/>
            <w:tcBorders>
              <w:top w:val="nil"/>
              <w:left w:val="single" w:sz="4" w:space="0" w:color="000000"/>
              <w:bottom w:val="single" w:sz="4" w:space="0" w:color="000000"/>
              <w:right w:val="single" w:sz="4" w:space="0" w:color="000000"/>
            </w:tcBorders>
            <w:shd w:val="clear" w:color="auto" w:fill="auto"/>
            <w:vAlign w:val="center"/>
          </w:tcPr>
          <w:p w14:paraId="5D85F68C" w14:textId="77777777" w:rsidR="00F46CD0" w:rsidRPr="0072153A" w:rsidRDefault="00F46CD0" w:rsidP="00BC5984">
            <w:pPr>
              <w:spacing w:after="0" w:line="240" w:lineRule="auto"/>
              <w:jc w:val="center"/>
              <w:rPr>
                <w:rFonts w:ascii="Aptos Narrow" w:eastAsia="Amasis MT Pro Black" w:hAnsi="Aptos Narrow" w:cs="Amasis MT Pro Black"/>
                <w:b/>
                <w:color w:val="002060"/>
                <w:sz w:val="32"/>
                <w:szCs w:val="32"/>
              </w:rPr>
            </w:pPr>
            <w:r w:rsidRPr="0072153A">
              <w:rPr>
                <w:rFonts w:ascii="Aptos Narrow" w:eastAsia="Amasis MT Pro Black" w:hAnsi="Aptos Narrow" w:cs="Amasis MT Pro Black"/>
                <w:b/>
                <w:color w:val="002060"/>
                <w:sz w:val="32"/>
                <w:szCs w:val="32"/>
              </w:rPr>
              <w:t>8</w:t>
            </w:r>
          </w:p>
        </w:tc>
        <w:tc>
          <w:tcPr>
            <w:tcW w:w="9073" w:type="dxa"/>
            <w:tcBorders>
              <w:top w:val="nil"/>
              <w:left w:val="nil"/>
              <w:bottom w:val="single" w:sz="4" w:space="0" w:color="000000"/>
              <w:right w:val="single" w:sz="4" w:space="0" w:color="000000"/>
            </w:tcBorders>
            <w:shd w:val="clear" w:color="auto" w:fill="auto"/>
            <w:vAlign w:val="bottom"/>
          </w:tcPr>
          <w:p w14:paraId="775043EE"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Good life but short of Money.</w:t>
            </w:r>
          </w:p>
          <w:p w14:paraId="5D4AF0F4"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Dominating &amp; Devoted Partner.</w:t>
            </w:r>
          </w:p>
          <w:p w14:paraId="1F0AA546"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More short journeys.</w:t>
            </w:r>
          </w:p>
          <w:p w14:paraId="76731FBB"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Good Family.</w:t>
            </w:r>
          </w:p>
          <w:p w14:paraId="399536B4" w14:textId="2ABF04C9"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Children</w:t>
            </w:r>
            <w:ins w:id="1285" w:author="Sandhya T" w:date="2024-06-18T22:50:00Z" w16du:dateUtc="2024-06-18T17:20:00Z">
              <w:r w:rsidR="001E1573">
                <w:rPr>
                  <w:rFonts w:ascii="Aptos Narrow" w:eastAsia="Aptos" w:hAnsi="Aptos Narrow" w:cs="Aptos"/>
                  <w:b/>
                  <w:color w:val="385623"/>
                  <w:sz w:val="28"/>
                  <w:szCs w:val="28"/>
                </w:rPr>
                <w:t>’s</w:t>
              </w:r>
            </w:ins>
            <w:r w:rsidRPr="0072153A">
              <w:rPr>
                <w:rFonts w:ascii="Aptos Narrow" w:eastAsia="Aptos" w:hAnsi="Aptos Narrow" w:cs="Aptos"/>
                <w:b/>
                <w:color w:val="385623"/>
                <w:sz w:val="28"/>
                <w:szCs w:val="28"/>
              </w:rPr>
              <w:t xml:space="preserve"> future will be good and settled.</w:t>
            </w:r>
          </w:p>
          <w:p w14:paraId="2C607547"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lastRenderedPageBreak/>
              <w:t>Knee &amp; lower back problem.</w:t>
            </w:r>
          </w:p>
          <w:p w14:paraId="0B7FEF20" w14:textId="76417E0D"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Supportive and friendly mother</w:t>
            </w:r>
            <w:r w:rsidR="008E2295" w:rsidRPr="0072153A">
              <w:rPr>
                <w:rFonts w:ascii="Aptos Narrow" w:eastAsia="Aptos" w:hAnsi="Aptos Narrow" w:cs="Aptos"/>
                <w:b/>
                <w:color w:val="385623"/>
                <w:sz w:val="28"/>
                <w:szCs w:val="28"/>
              </w:rPr>
              <w:t>,</w:t>
            </w:r>
            <w:r w:rsidRPr="0072153A">
              <w:rPr>
                <w:rFonts w:ascii="Aptos Narrow" w:eastAsia="Aptos" w:hAnsi="Aptos Narrow" w:cs="Aptos"/>
                <w:b/>
                <w:color w:val="385623"/>
                <w:sz w:val="28"/>
                <w:szCs w:val="28"/>
              </w:rPr>
              <w:t xml:space="preserve"> but opposite relation with father.</w:t>
            </w:r>
          </w:p>
          <w:p w14:paraId="4605594B"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Litigation with relatives.</w:t>
            </w:r>
          </w:p>
          <w:p w14:paraId="563F74B3"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More negative or failures.</w:t>
            </w:r>
          </w:p>
        </w:tc>
      </w:tr>
      <w:tr w:rsidR="00F46CD0" w:rsidRPr="0072153A" w14:paraId="2C4BDDF1" w14:textId="77777777" w:rsidTr="00BC5984">
        <w:trPr>
          <w:trHeight w:val="570"/>
        </w:trPr>
        <w:tc>
          <w:tcPr>
            <w:tcW w:w="535" w:type="dxa"/>
            <w:tcBorders>
              <w:top w:val="nil"/>
              <w:left w:val="single" w:sz="4" w:space="0" w:color="000000"/>
              <w:bottom w:val="single" w:sz="4" w:space="0" w:color="000000"/>
              <w:right w:val="single" w:sz="4" w:space="0" w:color="000000"/>
            </w:tcBorders>
            <w:shd w:val="clear" w:color="auto" w:fill="auto"/>
            <w:vAlign w:val="center"/>
          </w:tcPr>
          <w:p w14:paraId="7C783992" w14:textId="77777777" w:rsidR="00F46CD0" w:rsidRPr="0072153A" w:rsidRDefault="00F46CD0" w:rsidP="00BC5984">
            <w:pPr>
              <w:spacing w:after="0" w:line="240" w:lineRule="auto"/>
              <w:jc w:val="center"/>
              <w:rPr>
                <w:rFonts w:ascii="Aptos Narrow" w:eastAsia="Amasis MT Pro Black" w:hAnsi="Aptos Narrow" w:cs="Amasis MT Pro Black"/>
                <w:b/>
                <w:color w:val="002060"/>
                <w:sz w:val="32"/>
                <w:szCs w:val="32"/>
              </w:rPr>
            </w:pPr>
            <w:r w:rsidRPr="0072153A">
              <w:rPr>
                <w:rFonts w:ascii="Aptos Narrow" w:eastAsia="Amasis MT Pro Black" w:hAnsi="Aptos Narrow" w:cs="Amasis MT Pro Black"/>
                <w:b/>
                <w:color w:val="002060"/>
                <w:sz w:val="32"/>
                <w:szCs w:val="32"/>
              </w:rPr>
              <w:lastRenderedPageBreak/>
              <w:t>9</w:t>
            </w:r>
          </w:p>
        </w:tc>
        <w:tc>
          <w:tcPr>
            <w:tcW w:w="9073" w:type="dxa"/>
            <w:tcBorders>
              <w:top w:val="nil"/>
              <w:left w:val="nil"/>
              <w:bottom w:val="single" w:sz="4" w:space="0" w:color="000000"/>
              <w:right w:val="single" w:sz="4" w:space="0" w:color="000000"/>
            </w:tcBorders>
            <w:shd w:val="clear" w:color="auto" w:fill="auto"/>
            <w:vAlign w:val="bottom"/>
          </w:tcPr>
          <w:p w14:paraId="2B458F59"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Likes Religious and Moral Life.</w:t>
            </w:r>
          </w:p>
          <w:p w14:paraId="2699262C"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More Journeys.</w:t>
            </w:r>
          </w:p>
          <w:p w14:paraId="5C5A1B7B"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Support from Partner.</w:t>
            </w:r>
          </w:p>
          <w:p w14:paraId="07DD320D"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Intelligent Children.</w:t>
            </w:r>
          </w:p>
          <w:p w14:paraId="4BD5D392"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Spine &amp; Eye problem.</w:t>
            </w:r>
          </w:p>
          <w:p w14:paraId="65226061"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Tense life.</w:t>
            </w:r>
          </w:p>
          <w:p w14:paraId="72D848FE"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Profession will be related to Education.</w:t>
            </w:r>
          </w:p>
          <w:p w14:paraId="6E753DB8" w14:textId="77777777" w:rsidR="00F46CD0" w:rsidRPr="0072153A" w:rsidRDefault="00F46CD0" w:rsidP="00F46CD0">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Enmity from Superiors.</w:t>
            </w:r>
          </w:p>
          <w:p w14:paraId="46D9CAF4" w14:textId="15C945FF" w:rsidR="00F46CD0" w:rsidRPr="0072153A" w:rsidRDefault="00F46CD0" w:rsidP="000A2B8C">
            <w:pPr>
              <w:numPr>
                <w:ilvl w:val="0"/>
                <w:numId w:val="28"/>
              </w:numPr>
              <w:pBdr>
                <w:top w:val="nil"/>
                <w:left w:val="nil"/>
                <w:bottom w:val="nil"/>
                <w:right w:val="nil"/>
                <w:between w:val="nil"/>
              </w:pBdr>
              <w:spacing w:after="0" w:line="240" w:lineRule="auto"/>
              <w:jc w:val="both"/>
              <w:rPr>
                <w:rFonts w:ascii="Aptos Narrow" w:eastAsia="Aptos" w:hAnsi="Aptos Narrow" w:cs="Aptos"/>
                <w:b/>
                <w:color w:val="385623"/>
                <w:sz w:val="28"/>
                <w:szCs w:val="28"/>
              </w:rPr>
            </w:pPr>
            <w:r w:rsidRPr="0072153A">
              <w:rPr>
                <w:rFonts w:ascii="Aptos Narrow" w:eastAsia="Aptos" w:hAnsi="Aptos Narrow" w:cs="Aptos"/>
                <w:b/>
                <w:color w:val="385623"/>
                <w:sz w:val="28"/>
                <w:szCs w:val="28"/>
              </w:rPr>
              <w:t>Problems from Friends.</w:t>
            </w:r>
          </w:p>
        </w:tc>
      </w:tr>
    </w:tbl>
    <w:p w14:paraId="393E5166" w14:textId="0B350FDF" w:rsidR="00F46CD0" w:rsidRDefault="00F46CD0" w:rsidP="00F46CD0">
      <w:pPr>
        <w:jc w:val="both"/>
        <w:rPr>
          <w:rFonts w:ascii="Play" w:eastAsia="Play" w:hAnsi="Play" w:cs="Play"/>
          <w:color w:val="C00000"/>
          <w:sz w:val="28"/>
          <w:szCs w:val="28"/>
        </w:rPr>
      </w:pPr>
      <w:r w:rsidRPr="0072153A">
        <w:rPr>
          <w:rFonts w:ascii="Aptos Narrow" w:eastAsia="Play" w:hAnsi="Aptos Narrow" w:cs="Play"/>
          <w:color w:val="C00000"/>
          <w:sz w:val="28"/>
          <w:szCs w:val="28"/>
        </w:rPr>
        <w:t xml:space="preserve">  </w:t>
      </w:r>
    </w:p>
    <w:p w14:paraId="26C580D6" w14:textId="77777777" w:rsidR="00F46CD0" w:rsidRPr="00563CF1" w:rsidRDefault="00F46CD0" w:rsidP="00563CF1">
      <w:pPr>
        <w:jc w:val="center"/>
        <w:rPr>
          <w:rFonts w:ascii="Arial Black" w:eastAsia="Play" w:hAnsi="Arial Black" w:cs="Play"/>
          <w:color w:val="C00000"/>
          <w:sz w:val="28"/>
          <w:szCs w:val="28"/>
          <w:u w:val="single"/>
        </w:rPr>
      </w:pPr>
      <w:r w:rsidRPr="00563CF1">
        <w:rPr>
          <w:rFonts w:ascii="Arial Black" w:eastAsia="Play" w:hAnsi="Arial Black" w:cs="Play"/>
          <w:color w:val="C00000"/>
          <w:sz w:val="28"/>
          <w:szCs w:val="28"/>
          <w:u w:val="single"/>
        </w:rPr>
        <w:t>SIGNIFICANCE OF NAME OF COMPANY / SHOP IN PARTNERSHIP</w:t>
      </w:r>
    </w:p>
    <w:p w14:paraId="01EC4FDD" w14:textId="77777777" w:rsidR="00F46CD0" w:rsidRDefault="00F46CD0" w:rsidP="00F46CD0">
      <w:pPr>
        <w:jc w:val="both"/>
        <w:rPr>
          <w:rFonts w:ascii="Play" w:eastAsia="Play" w:hAnsi="Play" w:cs="Play"/>
          <w:b/>
          <w:color w:val="00204F"/>
          <w:sz w:val="28"/>
          <w:szCs w:val="28"/>
        </w:rPr>
      </w:pPr>
      <w:r>
        <w:rPr>
          <w:rFonts w:ascii="Play" w:eastAsia="Play" w:hAnsi="Play" w:cs="Play"/>
          <w:b/>
          <w:color w:val="00204F"/>
          <w:sz w:val="28"/>
          <w:szCs w:val="28"/>
        </w:rPr>
        <w:t xml:space="preserve">There will be confusion while choosing the Company or Brand name if the business is started with Partnership. </w:t>
      </w:r>
    </w:p>
    <w:p w14:paraId="61C074A6" w14:textId="7ECEDAA9" w:rsidR="00F46CD0" w:rsidRDefault="00F46CD0" w:rsidP="00F46CD0">
      <w:pPr>
        <w:numPr>
          <w:ilvl w:val="0"/>
          <w:numId w:val="28"/>
        </w:numPr>
        <w:pBdr>
          <w:top w:val="nil"/>
          <w:left w:val="nil"/>
          <w:bottom w:val="nil"/>
          <w:right w:val="nil"/>
          <w:between w:val="nil"/>
        </w:pBdr>
        <w:spacing w:after="0"/>
        <w:jc w:val="both"/>
        <w:rPr>
          <w:rFonts w:ascii="Play" w:eastAsia="Play" w:hAnsi="Play" w:cs="Play"/>
          <w:b/>
          <w:color w:val="00204F"/>
          <w:sz w:val="28"/>
          <w:szCs w:val="28"/>
        </w:rPr>
      </w:pPr>
      <w:del w:id="1286" w:author="Sandhya T" w:date="2024-06-18T22:53:00Z" w16du:dateUtc="2024-06-18T17:23:00Z">
        <w:r w:rsidDel="001E1573">
          <w:rPr>
            <w:rFonts w:ascii="Play" w:eastAsia="Play" w:hAnsi="Play" w:cs="Play"/>
            <w:b/>
            <w:color w:val="00204F"/>
            <w:sz w:val="28"/>
            <w:szCs w:val="28"/>
          </w:rPr>
          <w:delText>While choosing</w:delText>
        </w:r>
      </w:del>
      <w:ins w:id="1287" w:author="Sandhya T" w:date="2024-06-18T22:53:00Z" w16du:dateUtc="2024-06-18T17:23:00Z">
        <w:r w:rsidR="001E1573">
          <w:rPr>
            <w:rFonts w:ascii="Play" w:eastAsia="Play" w:hAnsi="Play" w:cs="Play"/>
            <w:b/>
            <w:color w:val="00204F"/>
            <w:sz w:val="28"/>
            <w:szCs w:val="28"/>
          </w:rPr>
          <w:t>Choosing</w:t>
        </w:r>
      </w:ins>
      <w:r>
        <w:rPr>
          <w:rFonts w:ascii="Play" w:eastAsia="Play" w:hAnsi="Play" w:cs="Play"/>
          <w:b/>
          <w:color w:val="00204F"/>
          <w:sz w:val="28"/>
          <w:szCs w:val="28"/>
        </w:rPr>
        <w:t xml:space="preserve"> the </w:t>
      </w:r>
      <w:del w:id="1288" w:author="Sandhya T" w:date="2024-06-18T22:52:00Z" w16du:dateUtc="2024-06-18T17:22:00Z">
        <w:r w:rsidDel="001E1573">
          <w:rPr>
            <w:rFonts w:ascii="Play" w:eastAsia="Play" w:hAnsi="Play" w:cs="Play"/>
            <w:b/>
            <w:color w:val="00204F"/>
            <w:sz w:val="28"/>
            <w:szCs w:val="28"/>
          </w:rPr>
          <w:delText xml:space="preserve">Company </w:delText>
        </w:r>
      </w:del>
      <w:ins w:id="1289" w:author="Sandhya T" w:date="2024-06-18T22:58:00Z" w16du:dateUtc="2024-06-18T17:28:00Z">
        <w:r w:rsidR="00BB2259">
          <w:rPr>
            <w:rFonts w:ascii="Play" w:eastAsia="Play" w:hAnsi="Play" w:cs="Play"/>
            <w:b/>
            <w:color w:val="00204F"/>
            <w:sz w:val="28"/>
            <w:szCs w:val="28"/>
          </w:rPr>
          <w:t>Company</w:t>
        </w:r>
      </w:ins>
      <w:ins w:id="1290" w:author="Sandhya T" w:date="2024-06-18T22:52:00Z" w16du:dateUtc="2024-06-18T17:22:00Z">
        <w:r w:rsidR="001E1573">
          <w:rPr>
            <w:rFonts w:ascii="Play" w:eastAsia="Play" w:hAnsi="Play" w:cs="Play"/>
            <w:b/>
            <w:color w:val="00204F"/>
            <w:sz w:val="28"/>
            <w:szCs w:val="28"/>
          </w:rPr>
          <w:t xml:space="preserve"> </w:t>
        </w:r>
      </w:ins>
      <w:r>
        <w:rPr>
          <w:rFonts w:ascii="Play" w:eastAsia="Play" w:hAnsi="Play" w:cs="Play"/>
          <w:b/>
          <w:color w:val="00204F"/>
          <w:sz w:val="28"/>
          <w:szCs w:val="28"/>
        </w:rPr>
        <w:t xml:space="preserve">name for Partnership Business </w:t>
      </w:r>
      <w:r w:rsidR="004721F9">
        <w:rPr>
          <w:rFonts w:ascii="Play" w:eastAsia="Play" w:hAnsi="Play" w:cs="Play"/>
          <w:b/>
          <w:color w:val="00204F"/>
          <w:sz w:val="28"/>
          <w:szCs w:val="28"/>
        </w:rPr>
        <w:t xml:space="preserve">will be </w:t>
      </w:r>
      <w:r>
        <w:rPr>
          <w:rFonts w:ascii="Play" w:eastAsia="Play" w:hAnsi="Play" w:cs="Play"/>
          <w:b/>
          <w:color w:val="00204F"/>
          <w:sz w:val="28"/>
          <w:szCs w:val="28"/>
        </w:rPr>
        <w:t xml:space="preserve">the same as proprietor-based business. * </w:t>
      </w:r>
    </w:p>
    <w:p w14:paraId="2F47FA52" w14:textId="28D8C255" w:rsidR="00F46CD0" w:rsidRDefault="00F46CD0" w:rsidP="00F46CD0">
      <w:pPr>
        <w:numPr>
          <w:ilvl w:val="0"/>
          <w:numId w:val="28"/>
        </w:numPr>
        <w:pBdr>
          <w:top w:val="nil"/>
          <w:left w:val="nil"/>
          <w:bottom w:val="nil"/>
          <w:right w:val="nil"/>
          <w:between w:val="nil"/>
        </w:pBdr>
        <w:spacing w:after="0"/>
        <w:jc w:val="both"/>
        <w:rPr>
          <w:rFonts w:ascii="Play" w:eastAsia="Play" w:hAnsi="Play" w:cs="Play"/>
          <w:b/>
          <w:color w:val="00204F"/>
          <w:sz w:val="28"/>
          <w:szCs w:val="28"/>
        </w:rPr>
      </w:pPr>
      <w:r>
        <w:rPr>
          <w:rFonts w:ascii="Play" w:eastAsia="Play" w:hAnsi="Play" w:cs="Play"/>
          <w:b/>
          <w:color w:val="00204F"/>
          <w:sz w:val="28"/>
          <w:szCs w:val="28"/>
        </w:rPr>
        <w:t xml:space="preserve">We should add </w:t>
      </w:r>
      <w:ins w:id="1291" w:author="Sandhya T" w:date="2024-06-18T22:54:00Z" w16du:dateUtc="2024-06-18T17:24:00Z">
        <w:r w:rsidR="001E1573">
          <w:rPr>
            <w:rFonts w:ascii="Play" w:eastAsia="Play" w:hAnsi="Play" w:cs="Play"/>
            <w:b/>
            <w:color w:val="00204F"/>
            <w:sz w:val="28"/>
            <w:szCs w:val="28"/>
          </w:rPr>
          <w:t xml:space="preserve">the </w:t>
        </w:r>
      </w:ins>
      <w:r>
        <w:rPr>
          <w:rFonts w:ascii="Play" w:eastAsia="Play" w:hAnsi="Play" w:cs="Play"/>
          <w:b/>
          <w:color w:val="00204F"/>
          <w:sz w:val="28"/>
          <w:szCs w:val="28"/>
        </w:rPr>
        <w:t>number</w:t>
      </w:r>
      <w:ins w:id="1292" w:author="Sandhya T" w:date="2024-06-18T22:54:00Z" w16du:dateUtc="2024-06-18T17:24:00Z">
        <w:r w:rsidR="001E1573">
          <w:rPr>
            <w:rFonts w:ascii="Play" w:eastAsia="Play" w:hAnsi="Play" w:cs="Play"/>
            <w:b/>
            <w:color w:val="00204F"/>
            <w:sz w:val="28"/>
            <w:szCs w:val="28"/>
          </w:rPr>
          <w:t>s in the DOB</w:t>
        </w:r>
      </w:ins>
      <w:r>
        <w:rPr>
          <w:rFonts w:ascii="Play" w:eastAsia="Play" w:hAnsi="Play" w:cs="Play"/>
          <w:b/>
          <w:color w:val="00204F"/>
          <w:sz w:val="28"/>
          <w:szCs w:val="28"/>
        </w:rPr>
        <w:t xml:space="preserve"> of </w:t>
      </w:r>
      <w:ins w:id="1293" w:author="Sandhya T" w:date="2024-06-18T22:57:00Z" w16du:dateUtc="2024-06-18T17:27:00Z">
        <w:r w:rsidR="00BB2259">
          <w:rPr>
            <w:rFonts w:ascii="Play" w:eastAsia="Play" w:hAnsi="Play" w:cs="Play"/>
            <w:b/>
            <w:color w:val="00204F"/>
            <w:sz w:val="28"/>
            <w:szCs w:val="28"/>
          </w:rPr>
          <w:t xml:space="preserve">the </w:t>
        </w:r>
      </w:ins>
      <w:r>
        <w:rPr>
          <w:rFonts w:ascii="Play" w:eastAsia="Play" w:hAnsi="Play" w:cs="Play"/>
          <w:b/>
          <w:color w:val="00204F"/>
          <w:sz w:val="28"/>
          <w:szCs w:val="28"/>
        </w:rPr>
        <w:t>Partner</w:t>
      </w:r>
      <w:ins w:id="1294" w:author="Sandhya T" w:date="2024-06-18T22:54:00Z" w16du:dateUtc="2024-06-18T17:24:00Z">
        <w:r w:rsidR="001E1573">
          <w:rPr>
            <w:rFonts w:ascii="Play" w:eastAsia="Play" w:hAnsi="Play" w:cs="Play"/>
            <w:b/>
            <w:color w:val="00204F"/>
            <w:sz w:val="28"/>
            <w:szCs w:val="28"/>
          </w:rPr>
          <w:t>s</w:t>
        </w:r>
      </w:ins>
      <w:r>
        <w:rPr>
          <w:rFonts w:ascii="Play" w:eastAsia="Play" w:hAnsi="Play" w:cs="Play"/>
          <w:b/>
          <w:color w:val="00204F"/>
          <w:sz w:val="28"/>
          <w:szCs w:val="28"/>
        </w:rPr>
        <w:t xml:space="preserve"> </w:t>
      </w:r>
      <w:del w:id="1295" w:author="Sandhya T" w:date="2024-06-18T22:54:00Z" w16du:dateUtc="2024-06-18T17:24:00Z">
        <w:r w:rsidDel="001E1573">
          <w:rPr>
            <w:rFonts w:ascii="Play" w:eastAsia="Play" w:hAnsi="Play" w:cs="Play"/>
            <w:b/>
            <w:color w:val="00204F"/>
            <w:sz w:val="28"/>
            <w:szCs w:val="28"/>
          </w:rPr>
          <w:delText xml:space="preserve">dob </w:delText>
        </w:r>
      </w:del>
      <w:r>
        <w:rPr>
          <w:rFonts w:ascii="Play" w:eastAsia="Play" w:hAnsi="Play" w:cs="Play"/>
          <w:b/>
          <w:color w:val="00204F"/>
          <w:sz w:val="28"/>
          <w:szCs w:val="28"/>
        </w:rPr>
        <w:t xml:space="preserve">all </w:t>
      </w:r>
      <w:r w:rsidR="00150D1F">
        <w:rPr>
          <w:rFonts w:ascii="Play" w:eastAsia="Play" w:hAnsi="Play" w:cs="Play"/>
          <w:b/>
          <w:color w:val="00204F"/>
          <w:sz w:val="28"/>
          <w:szCs w:val="28"/>
        </w:rPr>
        <w:t xml:space="preserve">put </w:t>
      </w:r>
      <w:r>
        <w:rPr>
          <w:rFonts w:ascii="Play" w:eastAsia="Play" w:hAnsi="Play" w:cs="Play"/>
          <w:b/>
          <w:color w:val="00204F"/>
          <w:sz w:val="28"/>
          <w:szCs w:val="28"/>
        </w:rPr>
        <w:t xml:space="preserve">together and bring </w:t>
      </w:r>
      <w:ins w:id="1296" w:author="Sandhya T" w:date="2024-06-18T22:53:00Z" w16du:dateUtc="2024-06-18T17:23:00Z">
        <w:r w:rsidR="001E1573">
          <w:rPr>
            <w:rFonts w:ascii="Play" w:eastAsia="Play" w:hAnsi="Play" w:cs="Play"/>
            <w:b/>
            <w:color w:val="00204F"/>
            <w:sz w:val="28"/>
            <w:szCs w:val="28"/>
          </w:rPr>
          <w:t xml:space="preserve">it </w:t>
        </w:r>
      </w:ins>
      <w:r>
        <w:rPr>
          <w:rFonts w:ascii="Play" w:eastAsia="Play" w:hAnsi="Play" w:cs="Play"/>
          <w:b/>
          <w:color w:val="00204F"/>
          <w:sz w:val="28"/>
          <w:szCs w:val="28"/>
        </w:rPr>
        <w:t>to</w:t>
      </w:r>
      <w:ins w:id="1297" w:author="Sandhya T" w:date="2024-06-18T22:53:00Z" w16du:dateUtc="2024-06-18T17:23:00Z">
        <w:r w:rsidR="001E1573">
          <w:rPr>
            <w:rFonts w:ascii="Play" w:eastAsia="Play" w:hAnsi="Play" w:cs="Play"/>
            <w:b/>
            <w:color w:val="00204F"/>
            <w:sz w:val="28"/>
            <w:szCs w:val="28"/>
          </w:rPr>
          <w:t xml:space="preserve"> a</w:t>
        </w:r>
      </w:ins>
      <w:r>
        <w:rPr>
          <w:rFonts w:ascii="Play" w:eastAsia="Play" w:hAnsi="Play" w:cs="Play"/>
          <w:b/>
          <w:color w:val="00204F"/>
          <w:sz w:val="28"/>
          <w:szCs w:val="28"/>
        </w:rPr>
        <w:t xml:space="preserve"> single </w:t>
      </w:r>
      <w:del w:id="1298" w:author="Sandhya T" w:date="2024-06-18T22:53:00Z" w16du:dateUtc="2024-06-18T17:23:00Z">
        <w:r w:rsidR="00150D1F" w:rsidDel="001E1573">
          <w:rPr>
            <w:rFonts w:ascii="Play" w:eastAsia="Play" w:hAnsi="Play" w:cs="Play"/>
            <w:b/>
            <w:color w:val="00204F"/>
            <w:sz w:val="28"/>
            <w:szCs w:val="28"/>
          </w:rPr>
          <w:delText xml:space="preserve">a </w:delText>
        </w:r>
      </w:del>
      <w:r>
        <w:rPr>
          <w:rFonts w:ascii="Play" w:eastAsia="Play" w:hAnsi="Play" w:cs="Play"/>
          <w:b/>
          <w:color w:val="00204F"/>
          <w:sz w:val="28"/>
          <w:szCs w:val="28"/>
        </w:rPr>
        <w:t>number (</w:t>
      </w:r>
      <w:ins w:id="1299" w:author="Sandhya T" w:date="2024-06-18T22:54:00Z" w16du:dateUtc="2024-06-18T17:24:00Z">
        <w:r w:rsidR="001E1573">
          <w:rPr>
            <w:rFonts w:ascii="Play" w:eastAsia="Play" w:hAnsi="Play" w:cs="Play"/>
            <w:b/>
            <w:color w:val="00204F"/>
            <w:sz w:val="28"/>
            <w:szCs w:val="28"/>
          </w:rPr>
          <w:t>E</w:t>
        </w:r>
      </w:ins>
      <w:del w:id="1300" w:author="Sandhya T" w:date="2024-06-18T22:54:00Z" w16du:dateUtc="2024-06-18T17:24:00Z">
        <w:r w:rsidDel="001E1573">
          <w:rPr>
            <w:rFonts w:ascii="Play" w:eastAsia="Play" w:hAnsi="Play" w:cs="Play"/>
            <w:b/>
            <w:color w:val="00204F"/>
            <w:sz w:val="28"/>
            <w:szCs w:val="28"/>
          </w:rPr>
          <w:delText>e</w:delText>
        </w:r>
      </w:del>
      <w:r>
        <w:rPr>
          <w:rFonts w:ascii="Play" w:eastAsia="Play" w:hAnsi="Play" w:cs="Play"/>
          <w:b/>
          <w:color w:val="00204F"/>
          <w:sz w:val="28"/>
          <w:szCs w:val="28"/>
        </w:rPr>
        <w:t>xample</w:t>
      </w:r>
      <w:ins w:id="1301" w:author="Sandhya T" w:date="2024-06-18T22:55:00Z" w16du:dateUtc="2024-06-18T17:25:00Z">
        <w:r w:rsidR="001E1573">
          <w:rPr>
            <w:rFonts w:ascii="Play" w:eastAsia="Play" w:hAnsi="Play" w:cs="Play"/>
            <w:b/>
            <w:color w:val="00204F"/>
            <w:sz w:val="28"/>
            <w:szCs w:val="28"/>
          </w:rPr>
          <w:t>:</w:t>
        </w:r>
      </w:ins>
      <w:r>
        <w:rPr>
          <w:rFonts w:ascii="Play" w:eastAsia="Play" w:hAnsi="Play" w:cs="Play"/>
          <w:b/>
          <w:color w:val="00204F"/>
          <w:sz w:val="28"/>
          <w:szCs w:val="28"/>
        </w:rPr>
        <w:t xml:space="preserve"> 12-05-1987 + 29-01-1985 = 33</w:t>
      </w:r>
      <w:del w:id="1302" w:author="Sandhya T" w:date="2024-06-18T22:55:00Z" w16du:dateUtc="2024-06-18T17:25:00Z">
        <w:r w:rsidDel="001E1573">
          <w:rPr>
            <w:rFonts w:ascii="Play" w:eastAsia="Play" w:hAnsi="Play" w:cs="Play"/>
            <w:b/>
            <w:color w:val="00204F"/>
            <w:sz w:val="28"/>
            <w:szCs w:val="28"/>
          </w:rPr>
          <w:delText xml:space="preserve"> </w:delText>
        </w:r>
      </w:del>
      <w:r>
        <w:rPr>
          <w:rFonts w:ascii="Play" w:eastAsia="Play" w:hAnsi="Play" w:cs="Play"/>
          <w:b/>
          <w:color w:val="00204F"/>
          <w:sz w:val="28"/>
          <w:szCs w:val="28"/>
        </w:rPr>
        <w:t>+35 = 14 = 1+4 = 5)</w:t>
      </w:r>
    </w:p>
    <w:p w14:paraId="775AE97D" w14:textId="110C62AF" w:rsidR="00F46CD0" w:rsidRDefault="00F46CD0" w:rsidP="00F46CD0">
      <w:pPr>
        <w:numPr>
          <w:ilvl w:val="0"/>
          <w:numId w:val="28"/>
        </w:numPr>
        <w:pBdr>
          <w:top w:val="nil"/>
          <w:left w:val="nil"/>
          <w:bottom w:val="nil"/>
          <w:right w:val="nil"/>
          <w:between w:val="nil"/>
        </w:pBdr>
        <w:spacing w:after="0"/>
        <w:jc w:val="both"/>
        <w:rPr>
          <w:rFonts w:ascii="Play" w:eastAsia="Play" w:hAnsi="Play" w:cs="Play"/>
          <w:b/>
          <w:color w:val="00204F"/>
          <w:sz w:val="28"/>
          <w:szCs w:val="28"/>
        </w:rPr>
      </w:pPr>
      <w:del w:id="1303" w:author="Sandhya T" w:date="2024-06-18T22:57:00Z" w16du:dateUtc="2024-06-18T17:27:00Z">
        <w:r w:rsidDel="001E1573">
          <w:rPr>
            <w:rFonts w:ascii="Play" w:eastAsia="Play" w:hAnsi="Play" w:cs="Play"/>
            <w:b/>
            <w:color w:val="00204F"/>
            <w:sz w:val="28"/>
            <w:szCs w:val="28"/>
          </w:rPr>
          <w:delText xml:space="preserve">Both </w:delText>
        </w:r>
      </w:del>
      <w:ins w:id="1304" w:author="Sandhya T" w:date="2024-06-18T22:57:00Z" w16du:dateUtc="2024-06-18T17:27:00Z">
        <w:r w:rsidR="001E1573">
          <w:rPr>
            <w:rFonts w:ascii="Play" w:eastAsia="Play" w:hAnsi="Play" w:cs="Play"/>
            <w:b/>
            <w:color w:val="00204F"/>
            <w:sz w:val="28"/>
            <w:szCs w:val="28"/>
          </w:rPr>
          <w:t xml:space="preserve">The </w:t>
        </w:r>
      </w:ins>
      <w:r>
        <w:rPr>
          <w:rFonts w:ascii="Play" w:eastAsia="Play" w:hAnsi="Play" w:cs="Play"/>
          <w:b/>
          <w:color w:val="00204F"/>
          <w:sz w:val="28"/>
          <w:szCs w:val="28"/>
        </w:rPr>
        <w:t>partner</w:t>
      </w:r>
      <w:ins w:id="1305" w:author="Sandhya T" w:date="2024-06-18T22:57:00Z" w16du:dateUtc="2024-06-18T17:27:00Z">
        <w:r w:rsidR="001E1573">
          <w:rPr>
            <w:rFonts w:ascii="Play" w:eastAsia="Play" w:hAnsi="Play" w:cs="Play"/>
            <w:b/>
            <w:color w:val="00204F"/>
            <w:sz w:val="28"/>
            <w:szCs w:val="28"/>
          </w:rPr>
          <w:t>s’</w:t>
        </w:r>
      </w:ins>
      <w:r>
        <w:rPr>
          <w:rFonts w:ascii="Play" w:eastAsia="Play" w:hAnsi="Play" w:cs="Play"/>
          <w:b/>
          <w:color w:val="00204F"/>
          <w:sz w:val="28"/>
          <w:szCs w:val="28"/>
        </w:rPr>
        <w:t xml:space="preserve"> DOB should be added and the </w:t>
      </w:r>
      <w:del w:id="1306" w:author="Sandhya T" w:date="2024-06-18T22:58:00Z" w16du:dateUtc="2024-06-18T17:28:00Z">
        <w:r w:rsidDel="00BB2259">
          <w:rPr>
            <w:rFonts w:ascii="Play" w:eastAsia="Play" w:hAnsi="Play" w:cs="Play"/>
            <w:b/>
            <w:color w:val="00204F"/>
            <w:sz w:val="28"/>
            <w:szCs w:val="28"/>
          </w:rPr>
          <w:delText xml:space="preserve">company </w:delText>
        </w:r>
      </w:del>
      <w:ins w:id="1307" w:author="Sandhya T" w:date="2024-06-18T22:58:00Z" w16du:dateUtc="2024-06-18T17:28:00Z">
        <w:r w:rsidR="00BB2259">
          <w:rPr>
            <w:rFonts w:ascii="Play" w:eastAsia="Play" w:hAnsi="Play" w:cs="Play"/>
            <w:b/>
            <w:color w:val="00204F"/>
            <w:sz w:val="28"/>
            <w:szCs w:val="28"/>
          </w:rPr>
          <w:t xml:space="preserve">Company </w:t>
        </w:r>
      </w:ins>
      <w:r>
        <w:rPr>
          <w:rFonts w:ascii="Play" w:eastAsia="Play" w:hAnsi="Play" w:cs="Play"/>
          <w:b/>
          <w:color w:val="00204F"/>
          <w:sz w:val="28"/>
          <w:szCs w:val="28"/>
        </w:rPr>
        <w:t xml:space="preserve">name total should be </w:t>
      </w:r>
      <w:r w:rsidR="007D5F97">
        <w:rPr>
          <w:rFonts w:ascii="Play" w:eastAsia="Play" w:hAnsi="Play" w:cs="Play"/>
          <w:b/>
          <w:color w:val="00204F"/>
          <w:sz w:val="28"/>
          <w:szCs w:val="28"/>
        </w:rPr>
        <w:t xml:space="preserve"> friendly to 5 </w:t>
      </w:r>
      <w:r w:rsidR="00743A40">
        <w:rPr>
          <w:rFonts w:ascii="Play" w:eastAsia="Play" w:hAnsi="Play" w:cs="Play"/>
          <w:b/>
          <w:color w:val="00204F"/>
          <w:sz w:val="28"/>
          <w:szCs w:val="28"/>
        </w:rPr>
        <w:t>number</w:t>
      </w:r>
      <w:r>
        <w:rPr>
          <w:rFonts w:ascii="Play" w:eastAsia="Play" w:hAnsi="Play" w:cs="Play"/>
          <w:b/>
          <w:color w:val="00204F"/>
          <w:sz w:val="28"/>
          <w:szCs w:val="28"/>
        </w:rPr>
        <w:t>.</w:t>
      </w:r>
    </w:p>
    <w:p w14:paraId="75BC481C" w14:textId="77777777" w:rsidR="00F46CD0" w:rsidRDefault="00F46CD0" w:rsidP="00F46CD0">
      <w:pPr>
        <w:numPr>
          <w:ilvl w:val="0"/>
          <w:numId w:val="28"/>
        </w:numPr>
        <w:pBdr>
          <w:top w:val="nil"/>
          <w:left w:val="nil"/>
          <w:bottom w:val="nil"/>
          <w:right w:val="nil"/>
          <w:between w:val="nil"/>
        </w:pBdr>
        <w:spacing w:after="0"/>
        <w:jc w:val="both"/>
        <w:rPr>
          <w:rFonts w:ascii="Play" w:eastAsia="Play" w:hAnsi="Play" w:cs="Play"/>
          <w:b/>
          <w:color w:val="00204F"/>
          <w:sz w:val="28"/>
          <w:szCs w:val="28"/>
        </w:rPr>
      </w:pPr>
      <w:r>
        <w:rPr>
          <w:rFonts w:ascii="Play" w:eastAsia="Play" w:hAnsi="Play" w:cs="Play"/>
          <w:b/>
          <w:color w:val="00204F"/>
          <w:sz w:val="28"/>
          <w:szCs w:val="28"/>
        </w:rPr>
        <w:t>The Company will develop very well.</w:t>
      </w:r>
    </w:p>
    <w:p w14:paraId="532742FF" w14:textId="77777777" w:rsidR="00F46CD0" w:rsidRDefault="00F46CD0" w:rsidP="00F46CD0">
      <w:pPr>
        <w:numPr>
          <w:ilvl w:val="0"/>
          <w:numId w:val="28"/>
        </w:numPr>
        <w:pBdr>
          <w:top w:val="nil"/>
          <w:left w:val="nil"/>
          <w:bottom w:val="nil"/>
          <w:right w:val="nil"/>
          <w:between w:val="nil"/>
        </w:pBdr>
        <w:spacing w:after="0"/>
        <w:jc w:val="both"/>
        <w:rPr>
          <w:rFonts w:ascii="Play" w:eastAsia="Play" w:hAnsi="Play" w:cs="Play"/>
          <w:b/>
          <w:color w:val="00204F"/>
          <w:sz w:val="28"/>
          <w:szCs w:val="28"/>
        </w:rPr>
      </w:pPr>
      <w:r>
        <w:rPr>
          <w:rFonts w:ascii="Play" w:eastAsia="Play" w:hAnsi="Play" w:cs="Play"/>
          <w:b/>
          <w:color w:val="00204F"/>
          <w:sz w:val="28"/>
          <w:szCs w:val="28"/>
        </w:rPr>
        <w:t>Will not have any hurdles.</w:t>
      </w:r>
    </w:p>
    <w:p w14:paraId="71907DD5" w14:textId="044D66D8" w:rsidR="00DC4924" w:rsidRPr="00E72AB3" w:rsidRDefault="00F46CD0" w:rsidP="00EF728C">
      <w:pPr>
        <w:numPr>
          <w:ilvl w:val="0"/>
          <w:numId w:val="28"/>
        </w:numPr>
        <w:pBdr>
          <w:top w:val="nil"/>
          <w:left w:val="nil"/>
          <w:bottom w:val="nil"/>
          <w:right w:val="nil"/>
          <w:between w:val="nil"/>
        </w:pBdr>
        <w:spacing w:after="0"/>
        <w:jc w:val="both"/>
        <w:rPr>
          <w:rFonts w:ascii="Play" w:eastAsia="Play" w:hAnsi="Play" w:cs="Play"/>
          <w:b/>
          <w:color w:val="00204F"/>
          <w:sz w:val="28"/>
          <w:szCs w:val="28"/>
        </w:rPr>
      </w:pPr>
      <w:r>
        <w:rPr>
          <w:rFonts w:ascii="Play" w:eastAsia="Play" w:hAnsi="Play" w:cs="Play"/>
          <w:b/>
          <w:color w:val="00204F"/>
          <w:sz w:val="28"/>
          <w:szCs w:val="28"/>
        </w:rPr>
        <w:t>Business will run very smoothly.</w:t>
      </w:r>
    </w:p>
    <w:p w14:paraId="56686C70" w14:textId="5661034A" w:rsidR="00F46CD0" w:rsidRPr="00EF728C" w:rsidRDefault="00F46CD0" w:rsidP="00EF728C">
      <w:pPr>
        <w:pBdr>
          <w:top w:val="nil"/>
          <w:left w:val="nil"/>
          <w:bottom w:val="nil"/>
          <w:right w:val="nil"/>
          <w:between w:val="nil"/>
        </w:pBdr>
        <w:spacing w:after="0"/>
        <w:ind w:left="720"/>
        <w:jc w:val="center"/>
        <w:rPr>
          <w:rFonts w:ascii="Arial Black" w:eastAsia="Play" w:hAnsi="Arial Black" w:cs="Play"/>
          <w:b/>
          <w:color w:val="C00000"/>
          <w:sz w:val="28"/>
          <w:szCs w:val="28"/>
          <w:u w:val="single"/>
        </w:rPr>
      </w:pPr>
      <w:r w:rsidRPr="00563CF1">
        <w:rPr>
          <w:rFonts w:ascii="Arial Black" w:eastAsia="Play" w:hAnsi="Arial Black" w:cs="Play"/>
          <w:b/>
          <w:color w:val="C00000"/>
          <w:sz w:val="28"/>
          <w:szCs w:val="28"/>
          <w:u w:val="single"/>
        </w:rPr>
        <w:t xml:space="preserve">MARRIAGE COMPATIBILITY </w:t>
      </w:r>
      <w:r w:rsidR="00145B63" w:rsidRPr="00563CF1">
        <w:rPr>
          <w:rFonts w:ascii="Arial Black" w:eastAsia="Play" w:hAnsi="Arial Black" w:cs="Play"/>
          <w:b/>
          <w:color w:val="C00000"/>
          <w:sz w:val="28"/>
          <w:szCs w:val="28"/>
          <w:u w:val="single"/>
        </w:rPr>
        <w:t xml:space="preserve">BASED ON </w:t>
      </w:r>
      <w:r w:rsidRPr="00563CF1">
        <w:rPr>
          <w:rFonts w:ascii="Arial Black" w:eastAsia="Play" w:hAnsi="Arial Black" w:cs="Play"/>
          <w:b/>
          <w:color w:val="C00000"/>
          <w:sz w:val="28"/>
          <w:szCs w:val="28"/>
          <w:u w:val="single"/>
        </w:rPr>
        <w:t>MONTH</w:t>
      </w:r>
    </w:p>
    <w:tbl>
      <w:tblPr>
        <w:tblW w:w="9511" w:type="dxa"/>
        <w:tblLayout w:type="fixed"/>
        <w:tblLook w:val="0400" w:firstRow="0" w:lastRow="0" w:firstColumn="0" w:lastColumn="0" w:noHBand="0" w:noVBand="1"/>
      </w:tblPr>
      <w:tblGrid>
        <w:gridCol w:w="2600"/>
        <w:gridCol w:w="6911"/>
      </w:tblGrid>
      <w:tr w:rsidR="00F46CD0" w14:paraId="134336E1" w14:textId="77777777" w:rsidTr="00BC5984">
        <w:trPr>
          <w:trHeight w:val="504"/>
        </w:trPr>
        <w:tc>
          <w:tcPr>
            <w:tcW w:w="2600" w:type="dxa"/>
            <w:tcBorders>
              <w:top w:val="single" w:sz="4" w:space="0" w:color="000000"/>
              <w:left w:val="single" w:sz="4" w:space="0" w:color="000000"/>
              <w:bottom w:val="single" w:sz="4" w:space="0" w:color="000000"/>
              <w:right w:val="single" w:sz="4" w:space="0" w:color="000000"/>
            </w:tcBorders>
            <w:shd w:val="clear" w:color="auto" w:fill="FF99FF"/>
            <w:vAlign w:val="center"/>
          </w:tcPr>
          <w:p w14:paraId="7F14EE55" w14:textId="77777777" w:rsidR="00F46CD0" w:rsidRDefault="00F46CD0"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BIRTH MONTH</w:t>
            </w:r>
          </w:p>
        </w:tc>
        <w:tc>
          <w:tcPr>
            <w:tcW w:w="6911" w:type="dxa"/>
            <w:tcBorders>
              <w:top w:val="single" w:sz="4" w:space="0" w:color="000000"/>
              <w:left w:val="nil"/>
              <w:bottom w:val="single" w:sz="4" w:space="0" w:color="000000"/>
              <w:right w:val="single" w:sz="4" w:space="0" w:color="000000"/>
            </w:tcBorders>
            <w:shd w:val="clear" w:color="auto" w:fill="FF99FF"/>
            <w:vAlign w:val="bottom"/>
          </w:tcPr>
          <w:p w14:paraId="6108376D" w14:textId="237C60B0" w:rsidR="00F46CD0" w:rsidRDefault="005F3090"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PARTNER</w:t>
            </w:r>
            <w:r w:rsidR="00F46CD0">
              <w:rPr>
                <w:rFonts w:ascii="Amasis MT Pro Black" w:eastAsia="Amasis MT Pro Black" w:hAnsi="Amasis MT Pro Black" w:cs="Amasis MT Pro Black"/>
                <w:b/>
                <w:color w:val="00204F"/>
                <w:sz w:val="24"/>
                <w:szCs w:val="24"/>
              </w:rPr>
              <w:t xml:space="preserve"> BIRTH MONTH</w:t>
            </w:r>
          </w:p>
        </w:tc>
      </w:tr>
      <w:tr w:rsidR="00F46CD0" w14:paraId="0D709173" w14:textId="77777777" w:rsidTr="00BC5984">
        <w:trPr>
          <w:trHeight w:val="420"/>
        </w:trPr>
        <w:tc>
          <w:tcPr>
            <w:tcW w:w="2600" w:type="dxa"/>
            <w:tcBorders>
              <w:top w:val="nil"/>
              <w:left w:val="single" w:sz="4" w:space="0" w:color="000000"/>
              <w:bottom w:val="single" w:sz="4" w:space="0" w:color="000000"/>
              <w:right w:val="single" w:sz="4" w:space="0" w:color="000000"/>
            </w:tcBorders>
            <w:shd w:val="clear" w:color="auto" w:fill="D9E1F2"/>
            <w:vAlign w:val="center"/>
          </w:tcPr>
          <w:p w14:paraId="149D06E5" w14:textId="77777777" w:rsidR="00F46CD0" w:rsidRDefault="00F46CD0" w:rsidP="00BC5984">
            <w:pPr>
              <w:spacing w:after="0" w:line="240" w:lineRule="auto"/>
              <w:rPr>
                <w:rFonts w:ascii="Aptos" w:eastAsia="Aptos" w:hAnsi="Aptos" w:cs="Aptos"/>
                <w:b/>
                <w:color w:val="00B050"/>
                <w:sz w:val="24"/>
                <w:szCs w:val="24"/>
              </w:rPr>
            </w:pPr>
            <w:r>
              <w:rPr>
                <w:rFonts w:ascii="Aptos" w:eastAsia="Aptos" w:hAnsi="Aptos" w:cs="Aptos"/>
                <w:b/>
                <w:color w:val="00B050"/>
                <w:sz w:val="24"/>
                <w:szCs w:val="24"/>
              </w:rPr>
              <w:t> JANUARY</w:t>
            </w:r>
          </w:p>
        </w:tc>
        <w:tc>
          <w:tcPr>
            <w:tcW w:w="6911" w:type="dxa"/>
            <w:tcBorders>
              <w:top w:val="nil"/>
              <w:left w:val="nil"/>
              <w:bottom w:val="single" w:sz="4" w:space="0" w:color="000000"/>
              <w:right w:val="single" w:sz="4" w:space="0" w:color="000000"/>
            </w:tcBorders>
            <w:shd w:val="clear" w:color="auto" w:fill="D9E1F2"/>
            <w:vAlign w:val="bottom"/>
          </w:tcPr>
          <w:p w14:paraId="671E38A9" w14:textId="77777777" w:rsidR="00F46CD0" w:rsidRDefault="00F46CD0" w:rsidP="00BC5984">
            <w:pPr>
              <w:spacing w:after="0" w:line="240" w:lineRule="auto"/>
              <w:rPr>
                <w:rFonts w:ascii="Aptos" w:eastAsia="Aptos" w:hAnsi="Aptos" w:cs="Aptos"/>
                <w:b/>
                <w:color w:val="00B050"/>
                <w:sz w:val="24"/>
                <w:szCs w:val="24"/>
              </w:rPr>
            </w:pPr>
            <w:r>
              <w:rPr>
                <w:rFonts w:ascii="Aptos" w:eastAsia="Aptos" w:hAnsi="Aptos" w:cs="Aptos"/>
                <w:b/>
                <w:color w:val="00B050"/>
                <w:sz w:val="24"/>
                <w:szCs w:val="24"/>
              </w:rPr>
              <w:t> February, April, May, September &amp; October.</w:t>
            </w:r>
          </w:p>
        </w:tc>
      </w:tr>
      <w:tr w:rsidR="00F46CD0" w14:paraId="3B81C6D3" w14:textId="77777777" w:rsidTr="00BC5984">
        <w:trPr>
          <w:trHeight w:val="420"/>
        </w:trPr>
        <w:tc>
          <w:tcPr>
            <w:tcW w:w="2600" w:type="dxa"/>
            <w:tcBorders>
              <w:top w:val="nil"/>
              <w:left w:val="single" w:sz="4" w:space="0" w:color="000000"/>
              <w:bottom w:val="single" w:sz="4" w:space="0" w:color="000000"/>
              <w:right w:val="single" w:sz="4" w:space="0" w:color="000000"/>
            </w:tcBorders>
            <w:shd w:val="clear" w:color="auto" w:fill="FFF2CC"/>
            <w:vAlign w:val="center"/>
          </w:tcPr>
          <w:p w14:paraId="3288AB64" w14:textId="77777777" w:rsidR="00F46CD0" w:rsidRDefault="00F46CD0" w:rsidP="00BC5984">
            <w:pPr>
              <w:spacing w:after="0" w:line="240" w:lineRule="auto"/>
              <w:rPr>
                <w:rFonts w:ascii="Aptos" w:eastAsia="Aptos" w:hAnsi="Aptos" w:cs="Aptos"/>
                <w:b/>
                <w:color w:val="CC3399"/>
                <w:sz w:val="24"/>
                <w:szCs w:val="24"/>
              </w:rPr>
            </w:pPr>
            <w:r>
              <w:rPr>
                <w:rFonts w:ascii="Aptos" w:eastAsia="Aptos" w:hAnsi="Aptos" w:cs="Aptos"/>
                <w:b/>
                <w:color w:val="CC3399"/>
                <w:sz w:val="24"/>
                <w:szCs w:val="24"/>
              </w:rPr>
              <w:t> FEBRUARY</w:t>
            </w:r>
          </w:p>
        </w:tc>
        <w:tc>
          <w:tcPr>
            <w:tcW w:w="6911" w:type="dxa"/>
            <w:tcBorders>
              <w:top w:val="nil"/>
              <w:left w:val="nil"/>
              <w:bottom w:val="single" w:sz="4" w:space="0" w:color="000000"/>
              <w:right w:val="single" w:sz="4" w:space="0" w:color="000000"/>
            </w:tcBorders>
            <w:shd w:val="clear" w:color="auto" w:fill="FFF2CC"/>
            <w:vAlign w:val="bottom"/>
          </w:tcPr>
          <w:p w14:paraId="4023E129" w14:textId="77777777" w:rsidR="00F46CD0" w:rsidRDefault="00F46CD0" w:rsidP="00BC5984">
            <w:pPr>
              <w:spacing w:after="0" w:line="240" w:lineRule="auto"/>
              <w:rPr>
                <w:rFonts w:ascii="Aptos" w:eastAsia="Aptos" w:hAnsi="Aptos" w:cs="Aptos"/>
                <w:b/>
                <w:color w:val="CC3399"/>
                <w:sz w:val="24"/>
                <w:szCs w:val="24"/>
              </w:rPr>
            </w:pPr>
            <w:r>
              <w:rPr>
                <w:rFonts w:ascii="Aptos" w:eastAsia="Aptos" w:hAnsi="Aptos" w:cs="Aptos"/>
                <w:b/>
                <w:color w:val="CC3399"/>
                <w:sz w:val="24"/>
                <w:szCs w:val="24"/>
              </w:rPr>
              <w:t> January, April, May, February, August &amp; November.</w:t>
            </w:r>
          </w:p>
        </w:tc>
      </w:tr>
      <w:tr w:rsidR="00F46CD0" w14:paraId="4E73245B" w14:textId="77777777" w:rsidTr="00BC5984">
        <w:trPr>
          <w:trHeight w:val="420"/>
        </w:trPr>
        <w:tc>
          <w:tcPr>
            <w:tcW w:w="2600" w:type="dxa"/>
            <w:tcBorders>
              <w:top w:val="nil"/>
              <w:left w:val="single" w:sz="4" w:space="0" w:color="000000"/>
              <w:bottom w:val="single" w:sz="4" w:space="0" w:color="000000"/>
              <w:right w:val="single" w:sz="4" w:space="0" w:color="000000"/>
            </w:tcBorders>
            <w:shd w:val="clear" w:color="auto" w:fill="D9E1F2"/>
            <w:vAlign w:val="center"/>
          </w:tcPr>
          <w:p w14:paraId="7CB559D3" w14:textId="77777777" w:rsidR="00F46CD0" w:rsidRDefault="00F46CD0" w:rsidP="00BC5984">
            <w:pPr>
              <w:spacing w:after="0" w:line="240" w:lineRule="auto"/>
              <w:rPr>
                <w:rFonts w:ascii="Aptos" w:eastAsia="Aptos" w:hAnsi="Aptos" w:cs="Aptos"/>
                <w:b/>
                <w:color w:val="00B050"/>
                <w:sz w:val="24"/>
                <w:szCs w:val="24"/>
              </w:rPr>
            </w:pPr>
            <w:r>
              <w:rPr>
                <w:rFonts w:ascii="Aptos" w:eastAsia="Aptos" w:hAnsi="Aptos" w:cs="Aptos"/>
                <w:b/>
                <w:color w:val="00B050"/>
                <w:sz w:val="24"/>
                <w:szCs w:val="24"/>
              </w:rPr>
              <w:t> MARCH</w:t>
            </w:r>
          </w:p>
        </w:tc>
        <w:tc>
          <w:tcPr>
            <w:tcW w:w="6911" w:type="dxa"/>
            <w:tcBorders>
              <w:top w:val="nil"/>
              <w:left w:val="nil"/>
              <w:bottom w:val="single" w:sz="4" w:space="0" w:color="000000"/>
              <w:right w:val="single" w:sz="4" w:space="0" w:color="000000"/>
            </w:tcBorders>
            <w:shd w:val="clear" w:color="auto" w:fill="D9E1F2"/>
            <w:vAlign w:val="bottom"/>
          </w:tcPr>
          <w:p w14:paraId="5443F74D" w14:textId="77777777" w:rsidR="00F46CD0" w:rsidRDefault="00F46CD0" w:rsidP="00BC5984">
            <w:pPr>
              <w:spacing w:after="0" w:line="240" w:lineRule="auto"/>
              <w:rPr>
                <w:rFonts w:ascii="Aptos" w:eastAsia="Aptos" w:hAnsi="Aptos" w:cs="Aptos"/>
                <w:b/>
                <w:color w:val="00B050"/>
                <w:sz w:val="24"/>
                <w:szCs w:val="24"/>
              </w:rPr>
            </w:pPr>
            <w:r>
              <w:rPr>
                <w:rFonts w:ascii="Aptos" w:eastAsia="Aptos" w:hAnsi="Aptos" w:cs="Aptos"/>
                <w:b/>
                <w:color w:val="00B050"/>
                <w:sz w:val="24"/>
                <w:szCs w:val="24"/>
              </w:rPr>
              <w:t> February, March, May, August &amp; December.</w:t>
            </w:r>
          </w:p>
        </w:tc>
      </w:tr>
      <w:tr w:rsidR="00F46CD0" w14:paraId="67FE84AA" w14:textId="77777777" w:rsidTr="00BC5984">
        <w:trPr>
          <w:trHeight w:val="420"/>
        </w:trPr>
        <w:tc>
          <w:tcPr>
            <w:tcW w:w="2600" w:type="dxa"/>
            <w:tcBorders>
              <w:top w:val="nil"/>
              <w:left w:val="single" w:sz="4" w:space="0" w:color="000000"/>
              <w:bottom w:val="single" w:sz="4" w:space="0" w:color="000000"/>
              <w:right w:val="single" w:sz="4" w:space="0" w:color="000000"/>
            </w:tcBorders>
            <w:shd w:val="clear" w:color="auto" w:fill="FFF2CC"/>
            <w:vAlign w:val="center"/>
          </w:tcPr>
          <w:p w14:paraId="324699AA" w14:textId="627DB3CD" w:rsidR="00F46CD0" w:rsidRDefault="00F46CD0" w:rsidP="00BC5984">
            <w:pPr>
              <w:spacing w:after="0" w:line="240" w:lineRule="auto"/>
              <w:rPr>
                <w:rFonts w:ascii="Aptos" w:eastAsia="Aptos" w:hAnsi="Aptos" w:cs="Aptos"/>
                <w:b/>
                <w:color w:val="CC3399"/>
                <w:sz w:val="24"/>
                <w:szCs w:val="24"/>
              </w:rPr>
            </w:pPr>
            <w:r>
              <w:rPr>
                <w:rFonts w:ascii="Aptos" w:eastAsia="Aptos" w:hAnsi="Aptos" w:cs="Aptos"/>
                <w:b/>
                <w:color w:val="CC3399"/>
                <w:sz w:val="24"/>
                <w:szCs w:val="24"/>
              </w:rPr>
              <w:lastRenderedPageBreak/>
              <w:t> </w:t>
            </w:r>
            <w:r w:rsidR="005F3090">
              <w:rPr>
                <w:rFonts w:ascii="Aptos" w:eastAsia="Aptos" w:hAnsi="Aptos" w:cs="Aptos"/>
                <w:b/>
                <w:color w:val="CC3399"/>
                <w:sz w:val="24"/>
                <w:szCs w:val="24"/>
              </w:rPr>
              <w:t>APRIL</w:t>
            </w:r>
          </w:p>
        </w:tc>
        <w:tc>
          <w:tcPr>
            <w:tcW w:w="6911" w:type="dxa"/>
            <w:tcBorders>
              <w:top w:val="nil"/>
              <w:left w:val="nil"/>
              <w:bottom w:val="single" w:sz="4" w:space="0" w:color="000000"/>
              <w:right w:val="single" w:sz="4" w:space="0" w:color="000000"/>
            </w:tcBorders>
            <w:shd w:val="clear" w:color="auto" w:fill="FFF2CC"/>
            <w:vAlign w:val="bottom"/>
          </w:tcPr>
          <w:p w14:paraId="5981EA18" w14:textId="77777777" w:rsidR="00F46CD0" w:rsidRDefault="00F46CD0" w:rsidP="00BC5984">
            <w:pPr>
              <w:spacing w:after="0" w:line="240" w:lineRule="auto"/>
              <w:rPr>
                <w:rFonts w:ascii="Aptos" w:eastAsia="Aptos" w:hAnsi="Aptos" w:cs="Aptos"/>
                <w:b/>
                <w:color w:val="CC3399"/>
                <w:sz w:val="24"/>
                <w:szCs w:val="24"/>
              </w:rPr>
            </w:pPr>
            <w:r>
              <w:rPr>
                <w:rFonts w:ascii="Aptos" w:eastAsia="Aptos" w:hAnsi="Aptos" w:cs="Aptos"/>
                <w:b/>
                <w:color w:val="CC3399"/>
                <w:sz w:val="24"/>
                <w:szCs w:val="24"/>
              </w:rPr>
              <w:t> January, February, April, June, October &amp; November.</w:t>
            </w:r>
          </w:p>
        </w:tc>
      </w:tr>
      <w:tr w:rsidR="00F46CD0" w14:paraId="342995FD" w14:textId="77777777" w:rsidTr="00BC5984">
        <w:trPr>
          <w:trHeight w:val="420"/>
        </w:trPr>
        <w:tc>
          <w:tcPr>
            <w:tcW w:w="2600" w:type="dxa"/>
            <w:tcBorders>
              <w:top w:val="nil"/>
              <w:left w:val="single" w:sz="4" w:space="0" w:color="000000"/>
              <w:bottom w:val="single" w:sz="4" w:space="0" w:color="000000"/>
              <w:right w:val="single" w:sz="4" w:space="0" w:color="000000"/>
            </w:tcBorders>
            <w:shd w:val="clear" w:color="auto" w:fill="D9E1F2"/>
            <w:vAlign w:val="center"/>
          </w:tcPr>
          <w:p w14:paraId="2A3467D1" w14:textId="77777777" w:rsidR="00F46CD0" w:rsidRDefault="00F46CD0" w:rsidP="00BC5984">
            <w:pPr>
              <w:spacing w:after="0" w:line="240" w:lineRule="auto"/>
              <w:rPr>
                <w:rFonts w:ascii="Aptos" w:eastAsia="Aptos" w:hAnsi="Aptos" w:cs="Aptos"/>
                <w:b/>
                <w:color w:val="00B050"/>
                <w:sz w:val="24"/>
                <w:szCs w:val="24"/>
              </w:rPr>
            </w:pPr>
            <w:r>
              <w:rPr>
                <w:rFonts w:ascii="Aptos" w:eastAsia="Aptos" w:hAnsi="Aptos" w:cs="Aptos"/>
                <w:b/>
                <w:color w:val="00B050"/>
                <w:sz w:val="24"/>
                <w:szCs w:val="24"/>
              </w:rPr>
              <w:t> MAY</w:t>
            </w:r>
          </w:p>
        </w:tc>
        <w:tc>
          <w:tcPr>
            <w:tcW w:w="6911" w:type="dxa"/>
            <w:tcBorders>
              <w:top w:val="nil"/>
              <w:left w:val="nil"/>
              <w:bottom w:val="single" w:sz="4" w:space="0" w:color="000000"/>
              <w:right w:val="single" w:sz="4" w:space="0" w:color="000000"/>
            </w:tcBorders>
            <w:shd w:val="clear" w:color="auto" w:fill="D9E1F2"/>
            <w:vAlign w:val="bottom"/>
          </w:tcPr>
          <w:p w14:paraId="377F92A5" w14:textId="77777777" w:rsidR="00F46CD0" w:rsidRDefault="00F46CD0" w:rsidP="00BC5984">
            <w:pPr>
              <w:spacing w:after="0" w:line="240" w:lineRule="auto"/>
              <w:rPr>
                <w:rFonts w:ascii="Aptos" w:eastAsia="Aptos" w:hAnsi="Aptos" w:cs="Aptos"/>
                <w:b/>
                <w:color w:val="00B050"/>
                <w:sz w:val="24"/>
                <w:szCs w:val="24"/>
              </w:rPr>
            </w:pPr>
            <w:r>
              <w:rPr>
                <w:rFonts w:ascii="Aptos" w:eastAsia="Aptos" w:hAnsi="Aptos" w:cs="Aptos"/>
                <w:b/>
                <w:color w:val="00B050"/>
                <w:sz w:val="24"/>
                <w:szCs w:val="24"/>
              </w:rPr>
              <w:t> March, May, July, August &amp; December.</w:t>
            </w:r>
          </w:p>
        </w:tc>
      </w:tr>
      <w:tr w:rsidR="00F46CD0" w14:paraId="7318FB6A" w14:textId="77777777" w:rsidTr="00BC5984">
        <w:trPr>
          <w:trHeight w:val="420"/>
        </w:trPr>
        <w:tc>
          <w:tcPr>
            <w:tcW w:w="2600" w:type="dxa"/>
            <w:tcBorders>
              <w:top w:val="nil"/>
              <w:left w:val="single" w:sz="4" w:space="0" w:color="000000"/>
              <w:bottom w:val="single" w:sz="4" w:space="0" w:color="000000"/>
              <w:right w:val="single" w:sz="4" w:space="0" w:color="000000"/>
            </w:tcBorders>
            <w:shd w:val="clear" w:color="auto" w:fill="FFF2CC"/>
            <w:vAlign w:val="center"/>
          </w:tcPr>
          <w:p w14:paraId="3A6BE0C7" w14:textId="77777777" w:rsidR="00F46CD0" w:rsidRDefault="00F46CD0" w:rsidP="00BC5984">
            <w:pPr>
              <w:spacing w:after="0" w:line="240" w:lineRule="auto"/>
              <w:rPr>
                <w:rFonts w:ascii="Aptos" w:eastAsia="Aptos" w:hAnsi="Aptos" w:cs="Aptos"/>
                <w:b/>
                <w:color w:val="CC3399"/>
                <w:sz w:val="24"/>
                <w:szCs w:val="24"/>
              </w:rPr>
            </w:pPr>
            <w:r>
              <w:rPr>
                <w:rFonts w:ascii="Aptos" w:eastAsia="Aptos" w:hAnsi="Aptos" w:cs="Aptos"/>
                <w:b/>
                <w:color w:val="CC3399"/>
                <w:sz w:val="24"/>
                <w:szCs w:val="24"/>
              </w:rPr>
              <w:t> JUNE</w:t>
            </w:r>
          </w:p>
        </w:tc>
        <w:tc>
          <w:tcPr>
            <w:tcW w:w="6911" w:type="dxa"/>
            <w:tcBorders>
              <w:top w:val="nil"/>
              <w:left w:val="nil"/>
              <w:bottom w:val="single" w:sz="4" w:space="0" w:color="000000"/>
              <w:right w:val="single" w:sz="4" w:space="0" w:color="000000"/>
            </w:tcBorders>
            <w:shd w:val="clear" w:color="auto" w:fill="FFF2CC"/>
            <w:vAlign w:val="bottom"/>
          </w:tcPr>
          <w:p w14:paraId="579B1246" w14:textId="77777777" w:rsidR="00F46CD0" w:rsidRDefault="00F46CD0" w:rsidP="00BC5984">
            <w:pPr>
              <w:spacing w:after="0" w:line="240" w:lineRule="auto"/>
              <w:rPr>
                <w:rFonts w:ascii="Aptos" w:eastAsia="Aptos" w:hAnsi="Aptos" w:cs="Aptos"/>
                <w:b/>
                <w:color w:val="CC3399"/>
                <w:sz w:val="24"/>
                <w:szCs w:val="24"/>
              </w:rPr>
            </w:pPr>
            <w:r>
              <w:rPr>
                <w:rFonts w:ascii="Aptos" w:eastAsia="Aptos" w:hAnsi="Aptos" w:cs="Aptos"/>
                <w:b/>
                <w:color w:val="CC3399"/>
                <w:sz w:val="24"/>
                <w:szCs w:val="24"/>
              </w:rPr>
              <w:t> April, June, August &amp; September.</w:t>
            </w:r>
          </w:p>
        </w:tc>
      </w:tr>
      <w:tr w:rsidR="00F46CD0" w14:paraId="6C92C095" w14:textId="77777777" w:rsidTr="00BC5984">
        <w:trPr>
          <w:trHeight w:val="420"/>
        </w:trPr>
        <w:tc>
          <w:tcPr>
            <w:tcW w:w="2600" w:type="dxa"/>
            <w:tcBorders>
              <w:top w:val="nil"/>
              <w:left w:val="single" w:sz="4" w:space="0" w:color="000000"/>
              <w:bottom w:val="single" w:sz="4" w:space="0" w:color="000000"/>
              <w:right w:val="single" w:sz="4" w:space="0" w:color="000000"/>
            </w:tcBorders>
            <w:shd w:val="clear" w:color="auto" w:fill="D9E1F2"/>
            <w:vAlign w:val="center"/>
          </w:tcPr>
          <w:p w14:paraId="2072189B" w14:textId="77777777" w:rsidR="00F46CD0" w:rsidRDefault="00F46CD0" w:rsidP="00BC5984">
            <w:pPr>
              <w:spacing w:after="0" w:line="240" w:lineRule="auto"/>
              <w:rPr>
                <w:rFonts w:ascii="Aptos" w:eastAsia="Aptos" w:hAnsi="Aptos" w:cs="Aptos"/>
                <w:b/>
                <w:color w:val="00B050"/>
                <w:sz w:val="24"/>
                <w:szCs w:val="24"/>
              </w:rPr>
            </w:pPr>
            <w:r>
              <w:rPr>
                <w:rFonts w:ascii="Aptos" w:eastAsia="Aptos" w:hAnsi="Aptos" w:cs="Aptos"/>
                <w:b/>
                <w:color w:val="00B050"/>
                <w:sz w:val="24"/>
                <w:szCs w:val="24"/>
              </w:rPr>
              <w:t> JULY</w:t>
            </w:r>
          </w:p>
        </w:tc>
        <w:tc>
          <w:tcPr>
            <w:tcW w:w="6911" w:type="dxa"/>
            <w:tcBorders>
              <w:top w:val="nil"/>
              <w:left w:val="nil"/>
              <w:bottom w:val="single" w:sz="4" w:space="0" w:color="000000"/>
              <w:right w:val="single" w:sz="4" w:space="0" w:color="000000"/>
            </w:tcBorders>
            <w:shd w:val="clear" w:color="auto" w:fill="D9E1F2"/>
            <w:vAlign w:val="bottom"/>
          </w:tcPr>
          <w:p w14:paraId="5426B8F7" w14:textId="77777777" w:rsidR="00F46CD0" w:rsidRDefault="00F46CD0" w:rsidP="00BC5984">
            <w:pPr>
              <w:spacing w:after="0" w:line="240" w:lineRule="auto"/>
              <w:rPr>
                <w:rFonts w:ascii="Aptos" w:eastAsia="Aptos" w:hAnsi="Aptos" w:cs="Aptos"/>
                <w:b/>
                <w:color w:val="00B050"/>
                <w:sz w:val="24"/>
                <w:szCs w:val="24"/>
              </w:rPr>
            </w:pPr>
            <w:r>
              <w:rPr>
                <w:rFonts w:ascii="Aptos" w:eastAsia="Aptos" w:hAnsi="Aptos" w:cs="Aptos"/>
                <w:b/>
                <w:color w:val="00B050"/>
                <w:sz w:val="24"/>
                <w:szCs w:val="24"/>
              </w:rPr>
              <w:t> June, July, April &amp; August.</w:t>
            </w:r>
          </w:p>
        </w:tc>
      </w:tr>
      <w:tr w:rsidR="00F46CD0" w14:paraId="770FC520" w14:textId="77777777" w:rsidTr="00BC5984">
        <w:trPr>
          <w:trHeight w:val="420"/>
        </w:trPr>
        <w:tc>
          <w:tcPr>
            <w:tcW w:w="2600" w:type="dxa"/>
            <w:tcBorders>
              <w:top w:val="nil"/>
              <w:left w:val="single" w:sz="4" w:space="0" w:color="000000"/>
              <w:bottom w:val="single" w:sz="4" w:space="0" w:color="000000"/>
              <w:right w:val="single" w:sz="4" w:space="0" w:color="000000"/>
            </w:tcBorders>
            <w:shd w:val="clear" w:color="auto" w:fill="FFF2CC"/>
            <w:vAlign w:val="center"/>
          </w:tcPr>
          <w:p w14:paraId="54F300B3" w14:textId="77777777" w:rsidR="00F46CD0" w:rsidRDefault="00F46CD0" w:rsidP="00BC5984">
            <w:pPr>
              <w:spacing w:after="0" w:line="240" w:lineRule="auto"/>
              <w:rPr>
                <w:rFonts w:ascii="Aptos" w:eastAsia="Aptos" w:hAnsi="Aptos" w:cs="Aptos"/>
                <w:b/>
                <w:color w:val="CC3399"/>
                <w:sz w:val="24"/>
                <w:szCs w:val="24"/>
              </w:rPr>
            </w:pPr>
            <w:r>
              <w:rPr>
                <w:rFonts w:ascii="Aptos" w:eastAsia="Aptos" w:hAnsi="Aptos" w:cs="Aptos"/>
                <w:b/>
                <w:color w:val="CC3399"/>
                <w:sz w:val="24"/>
                <w:szCs w:val="24"/>
              </w:rPr>
              <w:t> AUGUST</w:t>
            </w:r>
          </w:p>
        </w:tc>
        <w:tc>
          <w:tcPr>
            <w:tcW w:w="6911" w:type="dxa"/>
            <w:tcBorders>
              <w:top w:val="nil"/>
              <w:left w:val="nil"/>
              <w:bottom w:val="single" w:sz="4" w:space="0" w:color="000000"/>
              <w:right w:val="single" w:sz="4" w:space="0" w:color="000000"/>
            </w:tcBorders>
            <w:shd w:val="clear" w:color="auto" w:fill="FFF2CC"/>
            <w:vAlign w:val="bottom"/>
          </w:tcPr>
          <w:p w14:paraId="096EB483" w14:textId="77777777" w:rsidR="00F46CD0" w:rsidRDefault="00F46CD0" w:rsidP="00BC5984">
            <w:pPr>
              <w:spacing w:after="0" w:line="240" w:lineRule="auto"/>
              <w:rPr>
                <w:rFonts w:ascii="Aptos" w:eastAsia="Aptos" w:hAnsi="Aptos" w:cs="Aptos"/>
                <w:b/>
                <w:color w:val="CC3399"/>
                <w:sz w:val="24"/>
                <w:szCs w:val="24"/>
              </w:rPr>
            </w:pPr>
            <w:r>
              <w:rPr>
                <w:rFonts w:ascii="Aptos" w:eastAsia="Aptos" w:hAnsi="Aptos" w:cs="Aptos"/>
                <w:b/>
                <w:color w:val="CC3399"/>
                <w:sz w:val="24"/>
                <w:szCs w:val="24"/>
              </w:rPr>
              <w:t> March, May, June, August &amp; December.</w:t>
            </w:r>
          </w:p>
        </w:tc>
      </w:tr>
      <w:tr w:rsidR="00F46CD0" w14:paraId="5A157172" w14:textId="77777777" w:rsidTr="00BC5984">
        <w:trPr>
          <w:trHeight w:val="420"/>
        </w:trPr>
        <w:tc>
          <w:tcPr>
            <w:tcW w:w="2600" w:type="dxa"/>
            <w:tcBorders>
              <w:top w:val="nil"/>
              <w:left w:val="single" w:sz="4" w:space="0" w:color="000000"/>
              <w:bottom w:val="single" w:sz="4" w:space="0" w:color="000000"/>
              <w:right w:val="single" w:sz="4" w:space="0" w:color="000000"/>
            </w:tcBorders>
            <w:shd w:val="clear" w:color="auto" w:fill="D9E1F2"/>
            <w:vAlign w:val="center"/>
          </w:tcPr>
          <w:p w14:paraId="330A5E07" w14:textId="77777777" w:rsidR="00F46CD0" w:rsidRDefault="00F46CD0" w:rsidP="00BC5984">
            <w:pPr>
              <w:spacing w:after="0" w:line="240" w:lineRule="auto"/>
              <w:rPr>
                <w:rFonts w:ascii="Aptos" w:eastAsia="Aptos" w:hAnsi="Aptos" w:cs="Aptos"/>
                <w:b/>
                <w:color w:val="00B050"/>
                <w:sz w:val="24"/>
                <w:szCs w:val="24"/>
              </w:rPr>
            </w:pPr>
            <w:r>
              <w:rPr>
                <w:rFonts w:ascii="Aptos" w:eastAsia="Aptos" w:hAnsi="Aptos" w:cs="Aptos"/>
                <w:b/>
                <w:color w:val="00B050"/>
                <w:sz w:val="24"/>
                <w:szCs w:val="24"/>
              </w:rPr>
              <w:t> SEPTEMBER</w:t>
            </w:r>
          </w:p>
        </w:tc>
        <w:tc>
          <w:tcPr>
            <w:tcW w:w="6911" w:type="dxa"/>
            <w:tcBorders>
              <w:top w:val="nil"/>
              <w:left w:val="nil"/>
              <w:bottom w:val="single" w:sz="4" w:space="0" w:color="000000"/>
              <w:right w:val="single" w:sz="4" w:space="0" w:color="000000"/>
            </w:tcBorders>
            <w:shd w:val="clear" w:color="auto" w:fill="D9E1F2"/>
            <w:vAlign w:val="bottom"/>
          </w:tcPr>
          <w:p w14:paraId="2FC600B2" w14:textId="77777777" w:rsidR="00F46CD0" w:rsidRDefault="00F46CD0" w:rsidP="00BC5984">
            <w:pPr>
              <w:spacing w:after="0" w:line="240" w:lineRule="auto"/>
              <w:rPr>
                <w:rFonts w:ascii="Aptos" w:eastAsia="Aptos" w:hAnsi="Aptos" w:cs="Aptos"/>
                <w:b/>
                <w:color w:val="00B050"/>
                <w:sz w:val="24"/>
                <w:szCs w:val="24"/>
              </w:rPr>
            </w:pPr>
            <w:r>
              <w:rPr>
                <w:rFonts w:ascii="Aptos" w:eastAsia="Aptos" w:hAnsi="Aptos" w:cs="Aptos"/>
                <w:b/>
                <w:color w:val="00B050"/>
                <w:sz w:val="24"/>
                <w:szCs w:val="24"/>
              </w:rPr>
              <w:t xml:space="preserve"> January, May, June, September &amp; December </w:t>
            </w:r>
          </w:p>
        </w:tc>
      </w:tr>
      <w:tr w:rsidR="00F46CD0" w14:paraId="333C9B25" w14:textId="77777777" w:rsidTr="00BC5984">
        <w:trPr>
          <w:trHeight w:val="420"/>
        </w:trPr>
        <w:tc>
          <w:tcPr>
            <w:tcW w:w="2600" w:type="dxa"/>
            <w:tcBorders>
              <w:top w:val="nil"/>
              <w:left w:val="single" w:sz="4" w:space="0" w:color="000000"/>
              <w:bottom w:val="single" w:sz="4" w:space="0" w:color="000000"/>
              <w:right w:val="single" w:sz="4" w:space="0" w:color="000000"/>
            </w:tcBorders>
            <w:shd w:val="clear" w:color="auto" w:fill="FFF2CC"/>
            <w:vAlign w:val="center"/>
          </w:tcPr>
          <w:p w14:paraId="03AE18E1" w14:textId="77777777" w:rsidR="00F46CD0" w:rsidRDefault="00F46CD0" w:rsidP="00BC5984">
            <w:pPr>
              <w:spacing w:after="0" w:line="240" w:lineRule="auto"/>
              <w:rPr>
                <w:rFonts w:ascii="Aptos" w:eastAsia="Aptos" w:hAnsi="Aptos" w:cs="Aptos"/>
                <w:b/>
                <w:color w:val="CC3399"/>
                <w:sz w:val="24"/>
                <w:szCs w:val="24"/>
              </w:rPr>
            </w:pPr>
            <w:r>
              <w:rPr>
                <w:rFonts w:ascii="Aptos" w:eastAsia="Aptos" w:hAnsi="Aptos" w:cs="Aptos"/>
                <w:b/>
                <w:color w:val="CC3399"/>
                <w:sz w:val="24"/>
                <w:szCs w:val="24"/>
              </w:rPr>
              <w:t> OCTOBER</w:t>
            </w:r>
          </w:p>
        </w:tc>
        <w:tc>
          <w:tcPr>
            <w:tcW w:w="6911" w:type="dxa"/>
            <w:tcBorders>
              <w:top w:val="nil"/>
              <w:left w:val="nil"/>
              <w:bottom w:val="single" w:sz="4" w:space="0" w:color="000000"/>
              <w:right w:val="single" w:sz="4" w:space="0" w:color="000000"/>
            </w:tcBorders>
            <w:shd w:val="clear" w:color="auto" w:fill="FFF2CC"/>
            <w:vAlign w:val="bottom"/>
          </w:tcPr>
          <w:p w14:paraId="48FD29E2" w14:textId="77777777" w:rsidR="00F46CD0" w:rsidRDefault="00F46CD0" w:rsidP="00BC5984">
            <w:pPr>
              <w:spacing w:after="0" w:line="240" w:lineRule="auto"/>
              <w:rPr>
                <w:rFonts w:ascii="Aptos" w:eastAsia="Aptos" w:hAnsi="Aptos" w:cs="Aptos"/>
                <w:b/>
                <w:color w:val="CC3399"/>
                <w:sz w:val="24"/>
                <w:szCs w:val="24"/>
              </w:rPr>
            </w:pPr>
            <w:r>
              <w:rPr>
                <w:rFonts w:ascii="Aptos" w:eastAsia="Aptos" w:hAnsi="Aptos" w:cs="Aptos"/>
                <w:b/>
                <w:color w:val="CC3399"/>
                <w:sz w:val="24"/>
                <w:szCs w:val="24"/>
              </w:rPr>
              <w:t> February, April, May, September &amp; October.</w:t>
            </w:r>
          </w:p>
        </w:tc>
      </w:tr>
      <w:tr w:rsidR="00F46CD0" w14:paraId="08740F72" w14:textId="77777777" w:rsidTr="00BC5984">
        <w:trPr>
          <w:trHeight w:val="420"/>
        </w:trPr>
        <w:tc>
          <w:tcPr>
            <w:tcW w:w="2600" w:type="dxa"/>
            <w:tcBorders>
              <w:top w:val="nil"/>
              <w:left w:val="single" w:sz="4" w:space="0" w:color="000000"/>
              <w:bottom w:val="single" w:sz="4" w:space="0" w:color="000000"/>
              <w:right w:val="single" w:sz="4" w:space="0" w:color="000000"/>
            </w:tcBorders>
            <w:shd w:val="clear" w:color="auto" w:fill="D9E1F2"/>
            <w:vAlign w:val="center"/>
          </w:tcPr>
          <w:p w14:paraId="37189E54" w14:textId="77777777" w:rsidR="00F46CD0" w:rsidRDefault="00F46CD0" w:rsidP="00BC5984">
            <w:pPr>
              <w:spacing w:after="0" w:line="240" w:lineRule="auto"/>
              <w:rPr>
                <w:rFonts w:ascii="Aptos" w:eastAsia="Aptos" w:hAnsi="Aptos" w:cs="Aptos"/>
                <w:b/>
                <w:color w:val="00B050"/>
                <w:sz w:val="24"/>
                <w:szCs w:val="24"/>
              </w:rPr>
            </w:pPr>
            <w:r>
              <w:rPr>
                <w:rFonts w:ascii="Aptos" w:eastAsia="Aptos" w:hAnsi="Aptos" w:cs="Aptos"/>
                <w:b/>
                <w:color w:val="00B050"/>
                <w:sz w:val="24"/>
                <w:szCs w:val="24"/>
              </w:rPr>
              <w:t> NOVEMBER</w:t>
            </w:r>
          </w:p>
        </w:tc>
        <w:tc>
          <w:tcPr>
            <w:tcW w:w="6911" w:type="dxa"/>
            <w:tcBorders>
              <w:top w:val="nil"/>
              <w:left w:val="nil"/>
              <w:bottom w:val="single" w:sz="4" w:space="0" w:color="000000"/>
              <w:right w:val="single" w:sz="4" w:space="0" w:color="000000"/>
            </w:tcBorders>
            <w:shd w:val="clear" w:color="auto" w:fill="D9E1F2"/>
            <w:vAlign w:val="bottom"/>
          </w:tcPr>
          <w:p w14:paraId="467EC5B8" w14:textId="77777777" w:rsidR="00F46CD0" w:rsidRDefault="00F46CD0" w:rsidP="00BC5984">
            <w:pPr>
              <w:spacing w:after="0" w:line="240" w:lineRule="auto"/>
              <w:rPr>
                <w:rFonts w:ascii="Aptos" w:eastAsia="Aptos" w:hAnsi="Aptos" w:cs="Aptos"/>
                <w:b/>
                <w:color w:val="00B050"/>
                <w:sz w:val="24"/>
                <w:szCs w:val="24"/>
              </w:rPr>
            </w:pPr>
            <w:r>
              <w:rPr>
                <w:rFonts w:ascii="Aptos" w:eastAsia="Aptos" w:hAnsi="Aptos" w:cs="Aptos"/>
                <w:b/>
                <w:color w:val="00B050"/>
                <w:sz w:val="24"/>
                <w:szCs w:val="24"/>
              </w:rPr>
              <w:t> January, February, April, May, August &amp; November.</w:t>
            </w:r>
          </w:p>
        </w:tc>
      </w:tr>
      <w:tr w:rsidR="00F46CD0" w14:paraId="77852812" w14:textId="77777777" w:rsidTr="00BC5984">
        <w:trPr>
          <w:trHeight w:val="449"/>
        </w:trPr>
        <w:tc>
          <w:tcPr>
            <w:tcW w:w="2600" w:type="dxa"/>
            <w:tcBorders>
              <w:top w:val="nil"/>
              <w:left w:val="single" w:sz="4" w:space="0" w:color="000000"/>
              <w:bottom w:val="single" w:sz="4" w:space="0" w:color="000000"/>
              <w:right w:val="single" w:sz="4" w:space="0" w:color="000000"/>
            </w:tcBorders>
            <w:shd w:val="clear" w:color="auto" w:fill="FFF2CC"/>
            <w:vAlign w:val="center"/>
          </w:tcPr>
          <w:p w14:paraId="67813598" w14:textId="77777777" w:rsidR="00F46CD0" w:rsidRDefault="00F46CD0" w:rsidP="00BC5984">
            <w:pPr>
              <w:spacing w:after="0" w:line="240" w:lineRule="auto"/>
              <w:rPr>
                <w:rFonts w:ascii="Aptos" w:eastAsia="Aptos" w:hAnsi="Aptos" w:cs="Aptos"/>
                <w:b/>
                <w:color w:val="CC3399"/>
                <w:sz w:val="24"/>
                <w:szCs w:val="24"/>
              </w:rPr>
            </w:pPr>
            <w:r>
              <w:rPr>
                <w:rFonts w:ascii="Aptos" w:eastAsia="Aptos" w:hAnsi="Aptos" w:cs="Aptos"/>
                <w:b/>
                <w:color w:val="CC3399"/>
                <w:sz w:val="24"/>
                <w:szCs w:val="24"/>
              </w:rPr>
              <w:t> DECEMBER</w:t>
            </w:r>
          </w:p>
        </w:tc>
        <w:tc>
          <w:tcPr>
            <w:tcW w:w="6911" w:type="dxa"/>
            <w:tcBorders>
              <w:top w:val="nil"/>
              <w:left w:val="nil"/>
              <w:bottom w:val="single" w:sz="4" w:space="0" w:color="000000"/>
              <w:right w:val="single" w:sz="4" w:space="0" w:color="000000"/>
            </w:tcBorders>
            <w:shd w:val="clear" w:color="auto" w:fill="FFF2CC"/>
            <w:vAlign w:val="bottom"/>
          </w:tcPr>
          <w:p w14:paraId="62F1F65D" w14:textId="77777777" w:rsidR="00F46CD0" w:rsidRDefault="00F46CD0" w:rsidP="00BC5984">
            <w:pPr>
              <w:spacing w:after="0" w:line="240" w:lineRule="auto"/>
              <w:rPr>
                <w:rFonts w:ascii="Aptos" w:eastAsia="Aptos" w:hAnsi="Aptos" w:cs="Aptos"/>
                <w:b/>
                <w:color w:val="CC3399"/>
                <w:sz w:val="24"/>
                <w:szCs w:val="24"/>
              </w:rPr>
            </w:pPr>
            <w:r>
              <w:rPr>
                <w:rFonts w:ascii="Aptos" w:eastAsia="Aptos" w:hAnsi="Aptos" w:cs="Aptos"/>
                <w:b/>
                <w:color w:val="CC3399"/>
                <w:sz w:val="24"/>
                <w:szCs w:val="24"/>
              </w:rPr>
              <w:t> January, February, March, May, August &amp; December.</w:t>
            </w:r>
          </w:p>
        </w:tc>
      </w:tr>
    </w:tbl>
    <w:p w14:paraId="41A844D8" w14:textId="77777777" w:rsidR="00F46CD0" w:rsidRDefault="00F46CD0" w:rsidP="00F46CD0">
      <w:pPr>
        <w:rPr>
          <w:rFonts w:ascii="Play" w:eastAsia="Play" w:hAnsi="Play" w:cs="Play"/>
          <w:color w:val="C00000"/>
          <w:sz w:val="24"/>
          <w:szCs w:val="24"/>
        </w:rPr>
      </w:pPr>
    </w:p>
    <w:p w14:paraId="50B720BA" w14:textId="77777777" w:rsidR="00294520" w:rsidRDefault="00294520" w:rsidP="00F46CD0">
      <w:pPr>
        <w:rPr>
          <w:rFonts w:ascii="Play" w:eastAsia="Play" w:hAnsi="Play" w:cs="Play"/>
          <w:color w:val="C00000"/>
          <w:sz w:val="24"/>
          <w:szCs w:val="24"/>
        </w:rPr>
      </w:pPr>
    </w:p>
    <w:p w14:paraId="7F5DBFDB" w14:textId="77777777" w:rsidR="00760F5B" w:rsidRDefault="00760F5B" w:rsidP="00347BBA">
      <w:pPr>
        <w:jc w:val="center"/>
        <w:rPr>
          <w:ins w:id="1308" w:author="Dinesh N" w:date="2024-06-22T23:34:00Z" w16du:dateUtc="2024-06-22T18:04:00Z"/>
          <w:rFonts w:ascii="Arial Black" w:eastAsia="Play" w:hAnsi="Arial Black" w:cs="Play"/>
          <w:color w:val="C00000"/>
          <w:sz w:val="28"/>
          <w:szCs w:val="28"/>
          <w:u w:val="single"/>
        </w:rPr>
      </w:pPr>
    </w:p>
    <w:p w14:paraId="32C0148A" w14:textId="67B755A6" w:rsidR="00F46CD0" w:rsidRPr="00347BBA" w:rsidRDefault="00C57045" w:rsidP="00347BBA">
      <w:pPr>
        <w:jc w:val="center"/>
        <w:rPr>
          <w:rFonts w:ascii="Arial Black" w:eastAsia="Play" w:hAnsi="Arial Black" w:cs="Play"/>
          <w:color w:val="C00000"/>
          <w:sz w:val="28"/>
          <w:szCs w:val="28"/>
          <w:u w:val="single"/>
        </w:rPr>
      </w:pPr>
      <w:r w:rsidRPr="00347BBA">
        <w:rPr>
          <w:rFonts w:ascii="Arial Black" w:eastAsia="Play" w:hAnsi="Arial Black" w:cs="Play"/>
          <w:color w:val="C00000"/>
          <w:sz w:val="28"/>
          <w:szCs w:val="28"/>
          <w:u w:val="single"/>
        </w:rPr>
        <w:t>QUESTION BASED ON CURRENT DATE</w:t>
      </w:r>
      <w:r w:rsidR="002C6BE3">
        <w:rPr>
          <w:rFonts w:ascii="Arial Black" w:eastAsia="Play" w:hAnsi="Arial Black" w:cs="Play"/>
          <w:color w:val="C00000"/>
          <w:sz w:val="28"/>
          <w:szCs w:val="28"/>
          <w:u w:val="single"/>
        </w:rPr>
        <w:t xml:space="preserve"> AND TIME</w:t>
      </w:r>
      <w:r w:rsidR="0093233C" w:rsidRPr="00347BBA">
        <w:rPr>
          <w:rFonts w:ascii="Arial Black" w:eastAsia="Play" w:hAnsi="Arial Black" w:cs="Play"/>
          <w:color w:val="C00000"/>
          <w:sz w:val="28"/>
          <w:szCs w:val="28"/>
          <w:u w:val="single"/>
        </w:rPr>
        <w:t>:-</w:t>
      </w:r>
    </w:p>
    <w:p w14:paraId="0DE0B5A6" w14:textId="6302F1CA" w:rsidR="00F46CD0" w:rsidRDefault="00F46CD0" w:rsidP="00347BBA">
      <w:pPr>
        <w:jc w:val="both"/>
        <w:rPr>
          <w:rFonts w:ascii="Aptos Narrow" w:eastAsia="Play" w:hAnsi="Aptos Narrow" w:cs="Play"/>
          <w:b/>
          <w:bCs/>
          <w:color w:val="00204F"/>
          <w:sz w:val="28"/>
          <w:szCs w:val="28"/>
        </w:rPr>
      </w:pPr>
      <w:r w:rsidRPr="00347BBA">
        <w:rPr>
          <w:rFonts w:ascii="Aptos Narrow" w:eastAsia="Play" w:hAnsi="Aptos Narrow" w:cs="Play"/>
          <w:b/>
          <w:bCs/>
          <w:color w:val="00204F"/>
          <w:sz w:val="28"/>
          <w:szCs w:val="28"/>
        </w:rPr>
        <w:t xml:space="preserve">The below given table </w:t>
      </w:r>
      <w:ins w:id="1309" w:author="Sandhya T" w:date="2024-06-18T23:05:00Z" w16du:dateUtc="2024-06-18T17:35:00Z">
        <w:r w:rsidR="00BB2259">
          <w:rPr>
            <w:rFonts w:ascii="Aptos Narrow" w:eastAsia="Play" w:hAnsi="Aptos Narrow" w:cs="Play"/>
            <w:b/>
            <w:bCs/>
            <w:color w:val="00204F"/>
            <w:sz w:val="28"/>
            <w:szCs w:val="28"/>
          </w:rPr>
          <w:t>lists</w:t>
        </w:r>
      </w:ins>
      <w:del w:id="1310" w:author="Sandhya T" w:date="2024-06-18T23:06:00Z" w16du:dateUtc="2024-06-18T17:36:00Z">
        <w:r w:rsidRPr="00347BBA" w:rsidDel="00BB2259">
          <w:rPr>
            <w:rFonts w:ascii="Aptos Narrow" w:eastAsia="Play" w:hAnsi="Aptos Narrow" w:cs="Play"/>
            <w:b/>
            <w:bCs/>
            <w:color w:val="00204F"/>
            <w:sz w:val="28"/>
            <w:szCs w:val="28"/>
          </w:rPr>
          <w:delText xml:space="preserve">is </w:delText>
        </w:r>
      </w:del>
      <w:del w:id="1311" w:author="Sandhya T" w:date="2024-06-18T23:07:00Z" w16du:dateUtc="2024-06-18T17:37:00Z">
        <w:r w:rsidRPr="00347BBA" w:rsidDel="003850EB">
          <w:rPr>
            <w:rFonts w:ascii="Aptos Narrow" w:eastAsia="Play" w:hAnsi="Aptos Narrow" w:cs="Play"/>
            <w:b/>
            <w:bCs/>
            <w:color w:val="00204F"/>
            <w:sz w:val="28"/>
            <w:szCs w:val="28"/>
          </w:rPr>
          <w:delText xml:space="preserve">based </w:delText>
        </w:r>
      </w:del>
      <w:ins w:id="1312" w:author="Sandhya T" w:date="2024-06-18T23:06:00Z" w16du:dateUtc="2024-06-18T17:36:00Z">
        <w:r w:rsidR="00BB2259">
          <w:rPr>
            <w:rFonts w:ascii="Aptos Narrow" w:eastAsia="Play" w:hAnsi="Aptos Narrow" w:cs="Play"/>
            <w:b/>
            <w:bCs/>
            <w:color w:val="00204F"/>
            <w:sz w:val="28"/>
            <w:szCs w:val="28"/>
          </w:rPr>
          <w:t xml:space="preserve"> </w:t>
        </w:r>
      </w:ins>
      <w:del w:id="1313" w:author="Sandhya T" w:date="2024-06-18T23:06:00Z" w16du:dateUtc="2024-06-18T17:36:00Z">
        <w:r w:rsidRPr="00347BBA" w:rsidDel="00BB2259">
          <w:rPr>
            <w:rFonts w:ascii="Aptos Narrow" w:eastAsia="Play" w:hAnsi="Aptos Narrow" w:cs="Play"/>
            <w:b/>
            <w:bCs/>
            <w:color w:val="00204F"/>
            <w:sz w:val="28"/>
            <w:szCs w:val="28"/>
          </w:rPr>
          <w:delText>wha</w:delText>
        </w:r>
      </w:del>
      <w:r w:rsidRPr="00347BBA">
        <w:rPr>
          <w:rFonts w:ascii="Aptos Narrow" w:eastAsia="Play" w:hAnsi="Aptos Narrow" w:cs="Play"/>
          <w:b/>
          <w:bCs/>
          <w:color w:val="00204F"/>
          <w:sz w:val="28"/>
          <w:szCs w:val="28"/>
        </w:rPr>
        <w:t>t</w:t>
      </w:r>
      <w:ins w:id="1314" w:author="Sandhya T" w:date="2024-06-18T23:06:00Z" w16du:dateUtc="2024-06-18T17:36:00Z">
        <w:r w:rsidR="00BB2259">
          <w:rPr>
            <w:rFonts w:ascii="Aptos Narrow" w:eastAsia="Play" w:hAnsi="Aptos Narrow" w:cs="Play"/>
            <w:b/>
            <w:bCs/>
            <w:color w:val="00204F"/>
            <w:sz w:val="28"/>
            <w:szCs w:val="28"/>
          </w:rPr>
          <w:t>he</w:t>
        </w:r>
      </w:ins>
      <w:r w:rsidRPr="00347BBA">
        <w:rPr>
          <w:rFonts w:ascii="Aptos Narrow" w:eastAsia="Play" w:hAnsi="Aptos Narrow" w:cs="Play"/>
          <w:b/>
          <w:bCs/>
          <w:color w:val="00204F"/>
          <w:sz w:val="28"/>
          <w:szCs w:val="28"/>
        </w:rPr>
        <w:t xml:space="preserve"> type of question</w:t>
      </w:r>
      <w:ins w:id="1315" w:author="Sandhya T" w:date="2024-06-18T23:06:00Z" w16du:dateUtc="2024-06-18T17:36:00Z">
        <w:r w:rsidR="00BB2259">
          <w:rPr>
            <w:rFonts w:ascii="Aptos Narrow" w:eastAsia="Play" w:hAnsi="Aptos Narrow" w:cs="Play"/>
            <w:b/>
            <w:bCs/>
            <w:color w:val="00204F"/>
            <w:sz w:val="28"/>
            <w:szCs w:val="28"/>
          </w:rPr>
          <w:t xml:space="preserve"> an</w:t>
        </w:r>
      </w:ins>
      <w:ins w:id="1316" w:author="Sandhya T" w:date="2024-06-18T23:07:00Z" w16du:dateUtc="2024-06-18T17:37:00Z">
        <w:r w:rsidR="00BB2259">
          <w:rPr>
            <w:rFonts w:ascii="Aptos Narrow" w:eastAsia="Play" w:hAnsi="Aptos Narrow" w:cs="Play"/>
            <w:b/>
            <w:bCs/>
            <w:color w:val="00204F"/>
            <w:sz w:val="28"/>
            <w:szCs w:val="28"/>
          </w:rPr>
          <w:t xml:space="preserve"> individual </w:t>
        </w:r>
      </w:ins>
      <w:r w:rsidRPr="00347BBA">
        <w:rPr>
          <w:rFonts w:ascii="Aptos Narrow" w:eastAsia="Play" w:hAnsi="Aptos Narrow" w:cs="Play"/>
          <w:b/>
          <w:bCs/>
          <w:color w:val="00204F"/>
          <w:sz w:val="28"/>
          <w:szCs w:val="28"/>
        </w:rPr>
        <w:t xml:space="preserve"> will</w:t>
      </w:r>
      <w:del w:id="1317" w:author="Sandhya T" w:date="2024-06-18T23:07:00Z" w16du:dateUtc="2024-06-18T17:37:00Z">
        <w:r w:rsidRPr="00347BBA" w:rsidDel="00BB2259">
          <w:rPr>
            <w:rFonts w:ascii="Aptos Narrow" w:eastAsia="Play" w:hAnsi="Aptos Narrow" w:cs="Play"/>
            <w:b/>
            <w:bCs/>
            <w:color w:val="00204F"/>
            <w:sz w:val="28"/>
            <w:szCs w:val="28"/>
          </w:rPr>
          <w:delText xml:space="preserve"> the individual</w:delText>
        </w:r>
      </w:del>
      <w:r w:rsidRPr="00347BBA">
        <w:rPr>
          <w:rFonts w:ascii="Aptos Narrow" w:eastAsia="Play" w:hAnsi="Aptos Narrow" w:cs="Play"/>
          <w:b/>
          <w:bCs/>
          <w:color w:val="00204F"/>
          <w:sz w:val="28"/>
          <w:szCs w:val="28"/>
        </w:rPr>
        <w:t xml:space="preserve"> ask</w:t>
      </w:r>
      <w:r w:rsidR="00A84A23">
        <w:rPr>
          <w:rFonts w:ascii="Aptos Narrow" w:eastAsia="Play" w:hAnsi="Aptos Narrow" w:cs="Play"/>
          <w:b/>
          <w:bCs/>
          <w:color w:val="00204F"/>
          <w:sz w:val="28"/>
          <w:szCs w:val="28"/>
        </w:rPr>
        <w:t xml:space="preserve"> </w:t>
      </w:r>
      <w:r w:rsidRPr="00347BBA">
        <w:rPr>
          <w:rFonts w:ascii="Aptos Narrow" w:eastAsia="Play" w:hAnsi="Aptos Narrow" w:cs="Play"/>
          <w:b/>
          <w:bCs/>
          <w:color w:val="00204F"/>
          <w:sz w:val="28"/>
          <w:szCs w:val="28"/>
        </w:rPr>
        <w:t xml:space="preserve">based on the date </w:t>
      </w:r>
      <w:r w:rsidR="002C6BE3">
        <w:rPr>
          <w:rFonts w:ascii="Aptos Narrow" w:eastAsia="Play" w:hAnsi="Aptos Narrow" w:cs="Play"/>
          <w:b/>
          <w:bCs/>
          <w:color w:val="00204F"/>
          <w:sz w:val="28"/>
          <w:szCs w:val="28"/>
        </w:rPr>
        <w:t xml:space="preserve">and time </w:t>
      </w:r>
      <w:r w:rsidRPr="00347BBA">
        <w:rPr>
          <w:rFonts w:ascii="Aptos Narrow" w:eastAsia="Play" w:hAnsi="Aptos Narrow" w:cs="Play"/>
          <w:b/>
          <w:bCs/>
          <w:color w:val="00204F"/>
          <w:sz w:val="28"/>
          <w:szCs w:val="28"/>
        </w:rPr>
        <w:t>of asking question:</w:t>
      </w:r>
    </w:p>
    <w:p w14:paraId="151F747E" w14:textId="2AE8718A" w:rsidR="00293D2B" w:rsidRPr="00F62AD4" w:rsidRDefault="00293D2B" w:rsidP="00293D2B">
      <w:pPr>
        <w:jc w:val="both"/>
        <w:rPr>
          <w:rFonts w:ascii="Aptos Narrow" w:eastAsia="Play" w:hAnsi="Aptos Narrow" w:cs="Play"/>
          <w:b/>
          <w:bCs/>
          <w:color w:val="002060"/>
          <w:sz w:val="28"/>
          <w:szCs w:val="28"/>
        </w:rPr>
      </w:pPr>
      <w:r w:rsidRPr="00F62AD4">
        <w:rPr>
          <w:rFonts w:ascii="Aptos Narrow" w:eastAsia="Play" w:hAnsi="Aptos Narrow" w:cs="Play"/>
          <w:b/>
          <w:bCs/>
          <w:color w:val="002060"/>
          <w:sz w:val="28"/>
          <w:szCs w:val="28"/>
        </w:rPr>
        <w:t xml:space="preserve">WHEN SOMEONE ASK ABOUT </w:t>
      </w:r>
      <w:r w:rsidR="002C6BE3">
        <w:rPr>
          <w:rFonts w:ascii="Aptos Narrow" w:eastAsia="Play" w:hAnsi="Aptos Narrow" w:cs="Play"/>
          <w:b/>
          <w:bCs/>
          <w:color w:val="002060"/>
          <w:sz w:val="28"/>
          <w:szCs w:val="28"/>
        </w:rPr>
        <w:t>GENERAL</w:t>
      </w:r>
      <w:r w:rsidRPr="00F62AD4">
        <w:rPr>
          <w:rFonts w:ascii="Aptos Narrow" w:eastAsia="Play" w:hAnsi="Aptos Narrow" w:cs="Play"/>
          <w:b/>
          <w:bCs/>
          <w:color w:val="002060"/>
          <w:sz w:val="28"/>
          <w:szCs w:val="28"/>
        </w:rPr>
        <w:t xml:space="preserve"> </w:t>
      </w:r>
      <w:del w:id="1318" w:author="Sandhya T" w:date="2024-06-18T23:08:00Z" w16du:dateUtc="2024-06-18T17:38:00Z">
        <w:r w:rsidRPr="00F62AD4" w:rsidDel="003850EB">
          <w:rPr>
            <w:rFonts w:ascii="Aptos Narrow" w:eastAsia="Play" w:hAnsi="Aptos Narrow" w:cs="Play"/>
            <w:b/>
            <w:bCs/>
            <w:color w:val="002060"/>
            <w:sz w:val="28"/>
            <w:szCs w:val="28"/>
          </w:rPr>
          <w:delText>RESULT</w:delText>
        </w:r>
      </w:del>
      <w:ins w:id="1319" w:author="Sandhya T" w:date="2024-06-18T23:08:00Z" w16du:dateUtc="2024-06-18T17:38:00Z">
        <w:r w:rsidR="003850EB" w:rsidRPr="00F62AD4">
          <w:rPr>
            <w:rFonts w:ascii="Aptos Narrow" w:eastAsia="Play" w:hAnsi="Aptos Narrow" w:cs="Play"/>
            <w:b/>
            <w:bCs/>
            <w:color w:val="002060"/>
            <w:sz w:val="28"/>
            <w:szCs w:val="28"/>
          </w:rPr>
          <w:t>RESULT,</w:t>
        </w:r>
      </w:ins>
      <w:r w:rsidRPr="00F62AD4">
        <w:rPr>
          <w:rFonts w:ascii="Aptos Narrow" w:eastAsia="Play" w:hAnsi="Aptos Narrow" w:cs="Play"/>
          <w:b/>
          <w:bCs/>
          <w:color w:val="002060"/>
          <w:sz w:val="28"/>
          <w:szCs w:val="28"/>
        </w:rPr>
        <w:t xml:space="preserve"> WE SHOULD CONSIDER DATE OF PRASH</w:t>
      </w:r>
      <w:r w:rsidR="00B65B83">
        <w:rPr>
          <w:rFonts w:ascii="Aptos Narrow" w:eastAsia="Play" w:hAnsi="Aptos Narrow" w:cs="Play"/>
          <w:b/>
          <w:bCs/>
          <w:color w:val="002060"/>
          <w:sz w:val="28"/>
          <w:szCs w:val="28"/>
        </w:rPr>
        <w:t>N</w:t>
      </w:r>
      <w:r w:rsidRPr="00F62AD4">
        <w:rPr>
          <w:rFonts w:ascii="Aptos Narrow" w:eastAsia="Play" w:hAnsi="Aptos Narrow" w:cs="Play"/>
          <w:b/>
          <w:bCs/>
          <w:color w:val="002060"/>
          <w:sz w:val="28"/>
          <w:szCs w:val="28"/>
        </w:rPr>
        <w:t xml:space="preserve">A </w:t>
      </w:r>
      <w:r>
        <w:rPr>
          <w:rFonts w:ascii="Aptos Narrow" w:eastAsia="Play" w:hAnsi="Aptos Narrow" w:cs="Play"/>
          <w:b/>
          <w:bCs/>
          <w:color w:val="002060"/>
          <w:sz w:val="28"/>
          <w:szCs w:val="28"/>
        </w:rPr>
        <w:t>AND</w:t>
      </w:r>
      <w:r w:rsidRPr="00F62AD4">
        <w:rPr>
          <w:rFonts w:ascii="Aptos Narrow" w:eastAsia="Play" w:hAnsi="Aptos Narrow" w:cs="Play"/>
          <w:b/>
          <w:bCs/>
          <w:color w:val="002060"/>
          <w:sz w:val="28"/>
          <w:szCs w:val="28"/>
        </w:rPr>
        <w:t xml:space="preserve"> TIME (</w:t>
      </w:r>
      <w:del w:id="1320" w:author="Sandhya T" w:date="2024-06-18T23:01:00Z" w16du:dateUtc="2024-06-18T17:31:00Z">
        <w:r w:rsidDel="00BB2259">
          <w:rPr>
            <w:rFonts w:ascii="Aptos Narrow" w:eastAsia="Play" w:hAnsi="Aptos Narrow" w:cs="Play"/>
            <w:b/>
            <w:bCs/>
            <w:color w:val="002060"/>
            <w:sz w:val="28"/>
            <w:szCs w:val="28"/>
          </w:rPr>
          <w:delText xml:space="preserve"> </w:delText>
        </w:r>
      </w:del>
      <w:r w:rsidRPr="00F62AD4">
        <w:rPr>
          <w:rFonts w:ascii="Aptos Narrow" w:eastAsia="Play" w:hAnsi="Aptos Narrow" w:cs="Play"/>
          <w:b/>
          <w:bCs/>
          <w:color w:val="002060"/>
          <w:sz w:val="28"/>
          <w:szCs w:val="28"/>
        </w:rPr>
        <w:t>DATE</w:t>
      </w:r>
      <w:r>
        <w:rPr>
          <w:rFonts w:ascii="Aptos Narrow" w:eastAsia="Play" w:hAnsi="Aptos Narrow" w:cs="Play"/>
          <w:b/>
          <w:bCs/>
          <w:color w:val="002060"/>
          <w:sz w:val="28"/>
          <w:szCs w:val="28"/>
        </w:rPr>
        <w:t xml:space="preserve"> </w:t>
      </w:r>
      <w:r w:rsidRPr="00F62AD4">
        <w:rPr>
          <w:rFonts w:ascii="Aptos Narrow" w:eastAsia="Play" w:hAnsi="Aptos Narrow" w:cs="Play"/>
          <w:b/>
          <w:bCs/>
          <w:color w:val="002060"/>
          <w:sz w:val="28"/>
          <w:szCs w:val="28"/>
        </w:rPr>
        <w:t xml:space="preserve">15 = 1+5 = 6 </w:t>
      </w:r>
      <w:del w:id="1321" w:author="Sandhya T" w:date="2024-06-18T23:01:00Z" w16du:dateUtc="2024-06-18T17:31:00Z">
        <w:r w:rsidDel="00BB2259">
          <w:rPr>
            <w:rFonts w:ascii="Aptos Narrow" w:eastAsia="Play" w:hAnsi="Aptos Narrow" w:cs="Play"/>
            <w:b/>
            <w:bCs/>
            <w:color w:val="002060"/>
            <w:sz w:val="28"/>
            <w:szCs w:val="28"/>
          </w:rPr>
          <w:delText>and</w:delText>
        </w:r>
        <w:r w:rsidRPr="00F62AD4" w:rsidDel="00BB2259">
          <w:rPr>
            <w:rFonts w:ascii="Aptos Narrow" w:eastAsia="Play" w:hAnsi="Aptos Narrow" w:cs="Play"/>
            <w:b/>
            <w:bCs/>
            <w:color w:val="002060"/>
            <w:sz w:val="28"/>
            <w:szCs w:val="28"/>
          </w:rPr>
          <w:delText xml:space="preserve"> </w:delText>
        </w:r>
      </w:del>
      <w:ins w:id="1322" w:author="Sandhya T" w:date="2024-06-18T23:01:00Z" w16du:dateUtc="2024-06-18T17:31:00Z">
        <w:r w:rsidR="00BB2259">
          <w:rPr>
            <w:rFonts w:ascii="Aptos Narrow" w:eastAsia="Play" w:hAnsi="Aptos Narrow" w:cs="Play"/>
            <w:b/>
            <w:bCs/>
            <w:color w:val="002060"/>
            <w:sz w:val="28"/>
            <w:szCs w:val="28"/>
          </w:rPr>
          <w:t>AND</w:t>
        </w:r>
        <w:r w:rsidR="00BB2259" w:rsidRPr="00F62AD4">
          <w:rPr>
            <w:rFonts w:ascii="Aptos Narrow" w:eastAsia="Play" w:hAnsi="Aptos Narrow" w:cs="Play"/>
            <w:b/>
            <w:bCs/>
            <w:color w:val="002060"/>
            <w:sz w:val="28"/>
            <w:szCs w:val="28"/>
          </w:rPr>
          <w:t xml:space="preserve"> </w:t>
        </w:r>
      </w:ins>
      <w:r w:rsidRPr="00F62AD4">
        <w:rPr>
          <w:rFonts w:ascii="Aptos Narrow" w:eastAsia="Play" w:hAnsi="Aptos Narrow" w:cs="Play"/>
          <w:b/>
          <w:bCs/>
          <w:color w:val="002060"/>
          <w:sz w:val="28"/>
          <w:szCs w:val="28"/>
        </w:rPr>
        <w:t xml:space="preserve">TIME WITH MINUTES 16.28 = 1+6+2+8 = 17 = 1+7 = 8. THE RESULT WILL BE ACCORDING </w:t>
      </w:r>
      <w:ins w:id="1323" w:author="Sandhya T" w:date="2024-06-18T23:26:00Z" w16du:dateUtc="2024-06-18T17:56:00Z">
        <w:r w:rsidR="006E14CA">
          <w:rPr>
            <w:rFonts w:ascii="Aptos Narrow" w:eastAsia="Play" w:hAnsi="Aptos Narrow" w:cs="Play"/>
            <w:b/>
            <w:bCs/>
            <w:color w:val="002060"/>
            <w:sz w:val="28"/>
            <w:szCs w:val="28"/>
          </w:rPr>
          <w:t xml:space="preserve">TO </w:t>
        </w:r>
      </w:ins>
      <w:del w:id="1324" w:author="Sandhya T" w:date="2024-06-18T23:26:00Z" w16du:dateUtc="2024-06-18T17:56:00Z">
        <w:r w:rsidRPr="00F62AD4" w:rsidDel="006E14CA">
          <w:rPr>
            <w:rFonts w:ascii="Aptos Narrow" w:eastAsia="Play" w:hAnsi="Aptos Narrow" w:cs="Play"/>
            <w:b/>
            <w:bCs/>
            <w:color w:val="002060"/>
            <w:sz w:val="28"/>
            <w:szCs w:val="28"/>
          </w:rPr>
          <w:delText xml:space="preserve">AS PER </w:delText>
        </w:r>
      </w:del>
      <w:r w:rsidRPr="00F62AD4">
        <w:rPr>
          <w:rFonts w:ascii="Aptos Narrow" w:eastAsia="Play" w:hAnsi="Aptos Narrow" w:cs="Play"/>
          <w:b/>
          <w:bCs/>
          <w:color w:val="002060"/>
          <w:sz w:val="28"/>
          <w:szCs w:val="28"/>
        </w:rPr>
        <w:t xml:space="preserve">THE NUMBER 6 </w:t>
      </w:r>
      <w:r>
        <w:rPr>
          <w:rFonts w:ascii="Aptos Narrow" w:eastAsia="Play" w:hAnsi="Aptos Narrow" w:cs="Play"/>
          <w:b/>
          <w:bCs/>
          <w:color w:val="002060"/>
          <w:sz w:val="28"/>
          <w:szCs w:val="28"/>
        </w:rPr>
        <w:t>+</w:t>
      </w:r>
      <w:r w:rsidRPr="00F62AD4">
        <w:rPr>
          <w:rFonts w:ascii="Aptos Narrow" w:eastAsia="Play" w:hAnsi="Aptos Narrow" w:cs="Play"/>
          <w:b/>
          <w:bCs/>
          <w:color w:val="002060"/>
          <w:sz w:val="28"/>
          <w:szCs w:val="28"/>
        </w:rPr>
        <w:t xml:space="preserve"> 8 </w:t>
      </w:r>
      <w:r>
        <w:rPr>
          <w:rFonts w:ascii="Aptos Narrow" w:eastAsia="Play" w:hAnsi="Aptos Narrow" w:cs="Play"/>
          <w:b/>
          <w:bCs/>
          <w:color w:val="002060"/>
          <w:sz w:val="28"/>
          <w:szCs w:val="28"/>
        </w:rPr>
        <w:t>= 14 = 5</w:t>
      </w:r>
      <w:ins w:id="1325" w:author="Sandhya T" w:date="2024-06-18T23:08:00Z" w16du:dateUtc="2024-06-18T17:38:00Z">
        <w:r w:rsidR="003850EB">
          <w:rPr>
            <w:rFonts w:ascii="Aptos Narrow" w:eastAsia="Play" w:hAnsi="Aptos Narrow" w:cs="Play"/>
            <w:b/>
            <w:bCs/>
            <w:color w:val="002060"/>
            <w:sz w:val="28"/>
            <w:szCs w:val="28"/>
          </w:rPr>
          <w:t>)</w:t>
        </w:r>
      </w:ins>
    </w:p>
    <w:p w14:paraId="72C4D365" w14:textId="06A775D2" w:rsidR="00293D2B" w:rsidRPr="00F62AD4" w:rsidRDefault="00293D2B" w:rsidP="00293D2B">
      <w:pPr>
        <w:jc w:val="both"/>
        <w:rPr>
          <w:rFonts w:ascii="Aptos Narrow" w:eastAsia="Play" w:hAnsi="Aptos Narrow" w:cs="Play"/>
          <w:b/>
          <w:bCs/>
          <w:color w:val="002060"/>
          <w:sz w:val="28"/>
          <w:szCs w:val="28"/>
        </w:rPr>
      </w:pPr>
      <w:r w:rsidRPr="00F62AD4">
        <w:rPr>
          <w:rFonts w:ascii="Aptos Narrow" w:eastAsia="Play" w:hAnsi="Aptos Narrow" w:cs="Play"/>
          <w:b/>
          <w:bCs/>
          <w:color w:val="002060"/>
          <w:sz w:val="28"/>
          <w:szCs w:val="28"/>
        </w:rPr>
        <w:t xml:space="preserve">NOTE: RESULT AS PER DATE </w:t>
      </w:r>
      <w:r>
        <w:rPr>
          <w:rFonts w:ascii="Aptos Narrow" w:eastAsia="Play" w:hAnsi="Aptos Narrow" w:cs="Play"/>
          <w:b/>
          <w:bCs/>
          <w:color w:val="002060"/>
          <w:sz w:val="28"/>
          <w:szCs w:val="28"/>
        </w:rPr>
        <w:t>AND</w:t>
      </w:r>
      <w:r w:rsidRPr="00F62AD4">
        <w:rPr>
          <w:rFonts w:ascii="Aptos Narrow" w:eastAsia="Play" w:hAnsi="Aptos Narrow" w:cs="Play"/>
          <w:b/>
          <w:bCs/>
          <w:color w:val="002060"/>
          <w:sz w:val="28"/>
          <w:szCs w:val="28"/>
        </w:rPr>
        <w:t xml:space="preserve"> TIME SHOULD </w:t>
      </w:r>
      <w:ins w:id="1326" w:author="Sandhya T" w:date="2024-06-18T23:02:00Z" w16du:dateUtc="2024-06-18T17:32:00Z">
        <w:r w:rsidR="00BB2259">
          <w:rPr>
            <w:rFonts w:ascii="Aptos Narrow" w:eastAsia="Play" w:hAnsi="Aptos Narrow" w:cs="Play"/>
            <w:b/>
            <w:bCs/>
            <w:color w:val="002060"/>
            <w:sz w:val="28"/>
            <w:szCs w:val="28"/>
          </w:rPr>
          <w:t xml:space="preserve">BE </w:t>
        </w:r>
      </w:ins>
      <w:r w:rsidRPr="00F62AD4">
        <w:rPr>
          <w:rFonts w:ascii="Aptos Narrow" w:eastAsia="Play" w:hAnsi="Aptos Narrow" w:cs="Play"/>
          <w:b/>
          <w:bCs/>
          <w:color w:val="002060"/>
          <w:sz w:val="28"/>
          <w:szCs w:val="28"/>
        </w:rPr>
        <w:t>DECIDE</w:t>
      </w:r>
      <w:ins w:id="1327" w:author="Sandhya T" w:date="2024-06-18T23:02:00Z" w16du:dateUtc="2024-06-18T17:32:00Z">
        <w:r w:rsidR="00BB2259">
          <w:rPr>
            <w:rFonts w:ascii="Aptos Narrow" w:eastAsia="Play" w:hAnsi="Aptos Narrow" w:cs="Play"/>
            <w:b/>
            <w:bCs/>
            <w:color w:val="002060"/>
            <w:sz w:val="28"/>
            <w:szCs w:val="28"/>
          </w:rPr>
          <w:t>D</w:t>
        </w:r>
      </w:ins>
      <w:r w:rsidRPr="00F62AD4">
        <w:rPr>
          <w:rFonts w:ascii="Aptos Narrow" w:eastAsia="Play" w:hAnsi="Aptos Narrow" w:cs="Play"/>
          <w:b/>
          <w:bCs/>
          <w:color w:val="002060"/>
          <w:sz w:val="28"/>
          <w:szCs w:val="28"/>
        </w:rPr>
        <w:t xml:space="preserve"> FROM THE QUESTION</w:t>
      </w:r>
      <w:r>
        <w:rPr>
          <w:rFonts w:ascii="Aptos Narrow" w:eastAsia="Play" w:hAnsi="Aptos Narrow" w:cs="Play"/>
          <w:b/>
          <w:bCs/>
          <w:color w:val="002060"/>
          <w:sz w:val="28"/>
          <w:szCs w:val="28"/>
        </w:rPr>
        <w:t>.</w:t>
      </w:r>
    </w:p>
    <w:p w14:paraId="0A3E5A6B" w14:textId="77777777" w:rsidR="00293D2B" w:rsidRDefault="00293D2B" w:rsidP="00347BBA">
      <w:pPr>
        <w:jc w:val="both"/>
        <w:rPr>
          <w:ins w:id="1328" w:author="Dinesh N" w:date="2024-06-22T23:34:00Z" w16du:dateUtc="2024-06-22T18:04:00Z"/>
          <w:rFonts w:ascii="Aptos Narrow" w:eastAsia="Play" w:hAnsi="Aptos Narrow" w:cs="Play"/>
          <w:b/>
          <w:bCs/>
          <w:color w:val="00204F"/>
          <w:sz w:val="28"/>
          <w:szCs w:val="28"/>
        </w:rPr>
      </w:pPr>
    </w:p>
    <w:p w14:paraId="3F18618F" w14:textId="77777777" w:rsidR="00760F5B" w:rsidRPr="00347BBA" w:rsidRDefault="00760F5B" w:rsidP="00347BBA">
      <w:pPr>
        <w:jc w:val="both"/>
        <w:rPr>
          <w:rFonts w:ascii="Aptos Narrow" w:eastAsia="Play" w:hAnsi="Aptos Narrow" w:cs="Play"/>
          <w:b/>
          <w:bCs/>
          <w:color w:val="00204F"/>
          <w:sz w:val="28"/>
          <w:szCs w:val="28"/>
        </w:rPr>
      </w:pPr>
    </w:p>
    <w:p w14:paraId="00A547AC" w14:textId="77777777" w:rsidR="00F46CD0" w:rsidRDefault="00F46CD0" w:rsidP="00F46CD0">
      <w:pPr>
        <w:rPr>
          <w:rFonts w:ascii="Play" w:eastAsia="Play" w:hAnsi="Play" w:cs="Play"/>
          <w:color w:val="C00000"/>
          <w:sz w:val="24"/>
          <w:szCs w:val="24"/>
        </w:rPr>
      </w:pPr>
    </w:p>
    <w:tbl>
      <w:tblPr>
        <w:tblW w:w="9487" w:type="dxa"/>
        <w:tblLayout w:type="fixed"/>
        <w:tblLook w:val="0400" w:firstRow="0" w:lastRow="0" w:firstColumn="0" w:lastColumn="0" w:noHBand="0" w:noVBand="1"/>
      </w:tblPr>
      <w:tblGrid>
        <w:gridCol w:w="909"/>
        <w:gridCol w:w="8578"/>
      </w:tblGrid>
      <w:tr w:rsidR="00F46CD0" w14:paraId="03515B7E" w14:textId="77777777" w:rsidTr="00BC5984">
        <w:trPr>
          <w:trHeight w:val="805"/>
        </w:trPr>
        <w:tc>
          <w:tcPr>
            <w:tcW w:w="909" w:type="dxa"/>
            <w:tcBorders>
              <w:top w:val="single" w:sz="4" w:space="0" w:color="000000"/>
              <w:left w:val="single" w:sz="4" w:space="0" w:color="000000"/>
              <w:bottom w:val="single" w:sz="4" w:space="0" w:color="000000"/>
              <w:right w:val="single" w:sz="4" w:space="0" w:color="000000"/>
            </w:tcBorders>
            <w:shd w:val="clear" w:color="auto" w:fill="FF99FF"/>
            <w:vAlign w:val="center"/>
          </w:tcPr>
          <w:p w14:paraId="5FBB44F5" w14:textId="77777777" w:rsidR="00F46CD0" w:rsidRDefault="00F46CD0"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DATE</w:t>
            </w:r>
          </w:p>
        </w:tc>
        <w:tc>
          <w:tcPr>
            <w:tcW w:w="8578" w:type="dxa"/>
            <w:tcBorders>
              <w:top w:val="single" w:sz="4" w:space="0" w:color="000000"/>
              <w:left w:val="nil"/>
              <w:bottom w:val="single" w:sz="4" w:space="0" w:color="000000"/>
              <w:right w:val="single" w:sz="4" w:space="0" w:color="000000"/>
            </w:tcBorders>
            <w:shd w:val="clear" w:color="auto" w:fill="FF99FF"/>
            <w:vAlign w:val="bottom"/>
          </w:tcPr>
          <w:p w14:paraId="2E51630B" w14:textId="4DB68437" w:rsidR="00F46CD0" w:rsidRDefault="00F46CD0"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 xml:space="preserve">TYPE OF QUESTIONS </w:t>
            </w:r>
            <w:ins w:id="1329" w:author="Sandhya T" w:date="2024-06-18T23:03:00Z" w16du:dateUtc="2024-06-18T17:33:00Z">
              <w:r w:rsidR="00BB2259">
                <w:rPr>
                  <w:rFonts w:ascii="Amasis MT Pro Black" w:eastAsia="Amasis MT Pro Black" w:hAnsi="Amasis MT Pro Black" w:cs="Amasis MT Pro Black"/>
                  <w:b/>
                  <w:color w:val="00204F"/>
                  <w:sz w:val="24"/>
                  <w:szCs w:val="24"/>
                </w:rPr>
                <w:t>THAT C</w:t>
              </w:r>
            </w:ins>
            <w:del w:id="1330" w:author="Sandhya T" w:date="2024-06-18T23:03:00Z" w16du:dateUtc="2024-06-18T17:33:00Z">
              <w:r w:rsidDel="00BB2259">
                <w:rPr>
                  <w:rFonts w:ascii="Amasis MT Pro Black" w:eastAsia="Amasis MT Pro Black" w:hAnsi="Amasis MT Pro Black" w:cs="Amasis MT Pro Black"/>
                  <w:b/>
                  <w:color w:val="00204F"/>
                  <w:sz w:val="24"/>
                  <w:szCs w:val="24"/>
                </w:rPr>
                <w:delText>W</w:delText>
              </w:r>
            </w:del>
            <w:r w:rsidR="0093233C">
              <w:rPr>
                <w:rFonts w:ascii="Amasis MT Pro Black" w:eastAsia="Amasis MT Pro Black" w:hAnsi="Amasis MT Pro Black" w:cs="Amasis MT Pro Black"/>
                <w:b/>
                <w:color w:val="00204F"/>
                <w:sz w:val="24"/>
                <w:szCs w:val="24"/>
              </w:rPr>
              <w:t>OULD</w:t>
            </w:r>
            <w:r>
              <w:rPr>
                <w:rFonts w:ascii="Amasis MT Pro Black" w:eastAsia="Amasis MT Pro Black" w:hAnsi="Amasis MT Pro Black" w:cs="Amasis MT Pro Black"/>
                <w:b/>
                <w:color w:val="00204F"/>
                <w:sz w:val="24"/>
                <w:szCs w:val="24"/>
              </w:rPr>
              <w:t xml:space="preserve"> BE ASKED BY </w:t>
            </w:r>
            <w:del w:id="1331" w:author="Sandhya T" w:date="2024-06-18T23:03:00Z" w16du:dateUtc="2024-06-18T17:33:00Z">
              <w:r w:rsidDel="00BB2259">
                <w:rPr>
                  <w:rFonts w:ascii="Amasis MT Pro Black" w:eastAsia="Amasis MT Pro Black" w:hAnsi="Amasis MT Pro Black" w:cs="Amasis MT Pro Black"/>
                  <w:b/>
                  <w:color w:val="00204F"/>
                  <w:sz w:val="24"/>
                  <w:szCs w:val="24"/>
                </w:rPr>
                <w:delText>TH</w:delText>
              </w:r>
              <w:r w:rsidR="00110E43" w:rsidDel="00BB2259">
                <w:rPr>
                  <w:rFonts w:ascii="Amasis MT Pro Black" w:eastAsia="Amasis MT Pro Black" w:hAnsi="Amasis MT Pro Black" w:cs="Amasis MT Pro Black"/>
                  <w:b/>
                  <w:color w:val="00204F"/>
                  <w:sz w:val="24"/>
                  <w:szCs w:val="24"/>
                </w:rPr>
                <w:delText xml:space="preserve">E </w:delText>
              </w:r>
            </w:del>
            <w:ins w:id="1332" w:author="Sandhya T" w:date="2024-06-18T23:03:00Z" w16du:dateUtc="2024-06-18T17:33:00Z">
              <w:r w:rsidR="00BB2259">
                <w:rPr>
                  <w:rFonts w:ascii="Amasis MT Pro Black" w:eastAsia="Amasis MT Pro Black" w:hAnsi="Amasis MT Pro Black" w:cs="Amasis MT Pro Black"/>
                  <w:b/>
                  <w:color w:val="00204F"/>
                  <w:sz w:val="24"/>
                  <w:szCs w:val="24"/>
                </w:rPr>
                <w:t xml:space="preserve">A </w:t>
              </w:r>
            </w:ins>
            <w:r w:rsidR="00110E43">
              <w:rPr>
                <w:rFonts w:ascii="Amasis MT Pro Black" w:eastAsia="Amasis MT Pro Black" w:hAnsi="Amasis MT Pro Black" w:cs="Amasis MT Pro Black"/>
                <w:b/>
                <w:color w:val="00204F"/>
                <w:sz w:val="24"/>
                <w:szCs w:val="24"/>
              </w:rPr>
              <w:t>PER</w:t>
            </w:r>
            <w:r w:rsidR="00634979">
              <w:rPr>
                <w:rFonts w:ascii="Amasis MT Pro Black" w:eastAsia="Amasis MT Pro Black" w:hAnsi="Amasis MT Pro Black" w:cs="Amasis MT Pro Black"/>
                <w:b/>
                <w:color w:val="00204F"/>
                <w:sz w:val="24"/>
                <w:szCs w:val="24"/>
              </w:rPr>
              <w:t>S</w:t>
            </w:r>
            <w:r w:rsidR="00110E43">
              <w:rPr>
                <w:rFonts w:ascii="Amasis MT Pro Black" w:eastAsia="Amasis MT Pro Black" w:hAnsi="Amasis MT Pro Black" w:cs="Amasis MT Pro Black"/>
                <w:b/>
                <w:color w:val="00204F"/>
                <w:sz w:val="24"/>
                <w:szCs w:val="24"/>
              </w:rPr>
              <w:t>ON ON</w:t>
            </w:r>
            <w:r>
              <w:rPr>
                <w:rFonts w:ascii="Amasis MT Pro Black" w:eastAsia="Amasis MT Pro Black" w:hAnsi="Amasis MT Pro Black" w:cs="Amasis MT Pro Black"/>
                <w:b/>
                <w:color w:val="00204F"/>
                <w:sz w:val="24"/>
                <w:szCs w:val="24"/>
              </w:rPr>
              <w:t xml:space="preserve"> DATE </w:t>
            </w:r>
            <w:r w:rsidR="002C6BE3">
              <w:rPr>
                <w:rFonts w:ascii="Amasis MT Pro Black" w:eastAsia="Amasis MT Pro Black" w:hAnsi="Amasis MT Pro Black" w:cs="Amasis MT Pro Black"/>
                <w:b/>
                <w:color w:val="00204F"/>
                <w:sz w:val="24"/>
                <w:szCs w:val="24"/>
              </w:rPr>
              <w:t>AND TIME</w:t>
            </w:r>
          </w:p>
        </w:tc>
      </w:tr>
      <w:tr w:rsidR="00F46CD0" w14:paraId="522F7AC6" w14:textId="77777777" w:rsidTr="00BC5984">
        <w:trPr>
          <w:trHeight w:val="670"/>
        </w:trPr>
        <w:tc>
          <w:tcPr>
            <w:tcW w:w="909" w:type="dxa"/>
            <w:tcBorders>
              <w:top w:val="nil"/>
              <w:left w:val="single" w:sz="4" w:space="0" w:color="000000"/>
              <w:bottom w:val="single" w:sz="4" w:space="0" w:color="000000"/>
              <w:right w:val="single" w:sz="4" w:space="0" w:color="000000"/>
            </w:tcBorders>
            <w:shd w:val="clear" w:color="auto" w:fill="D9E1F2"/>
            <w:vAlign w:val="center"/>
          </w:tcPr>
          <w:p w14:paraId="632F909E" w14:textId="77777777" w:rsidR="00F46CD0" w:rsidRDefault="00F46CD0"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1</w:t>
            </w:r>
          </w:p>
        </w:tc>
        <w:tc>
          <w:tcPr>
            <w:tcW w:w="8578" w:type="dxa"/>
            <w:tcBorders>
              <w:top w:val="nil"/>
              <w:left w:val="nil"/>
              <w:bottom w:val="single" w:sz="4" w:space="0" w:color="000000"/>
              <w:right w:val="single" w:sz="4" w:space="0" w:color="000000"/>
            </w:tcBorders>
            <w:shd w:val="clear" w:color="auto" w:fill="D9E1F2"/>
            <w:vAlign w:val="bottom"/>
          </w:tcPr>
          <w:p w14:paraId="32CBDECF" w14:textId="40C742C7" w:rsidR="00F46CD0" w:rsidRDefault="00F46CD0" w:rsidP="005D0FB8">
            <w:pPr>
              <w:spacing w:after="0" w:line="360" w:lineRule="auto"/>
              <w:jc w:val="both"/>
              <w:rPr>
                <w:rFonts w:ascii="Aptos" w:eastAsia="Aptos" w:hAnsi="Aptos" w:cs="Aptos"/>
                <w:b/>
                <w:color w:val="00B050"/>
                <w:sz w:val="28"/>
                <w:szCs w:val="28"/>
              </w:rPr>
            </w:pPr>
            <w:r>
              <w:rPr>
                <w:rFonts w:ascii="Aptos" w:eastAsia="Aptos" w:hAnsi="Aptos" w:cs="Aptos"/>
                <w:b/>
                <w:color w:val="00B050"/>
                <w:sz w:val="28"/>
                <w:szCs w:val="28"/>
              </w:rPr>
              <w:t> </w:t>
            </w:r>
            <w:r w:rsidR="00F67FF7">
              <w:rPr>
                <w:rFonts w:ascii="Aptos" w:eastAsia="Aptos" w:hAnsi="Aptos" w:cs="Aptos"/>
                <w:b/>
                <w:color w:val="00B050"/>
                <w:sz w:val="28"/>
                <w:szCs w:val="28"/>
              </w:rPr>
              <w:t xml:space="preserve">Problems </w:t>
            </w:r>
            <w:r w:rsidR="00DC63EB">
              <w:rPr>
                <w:rFonts w:ascii="Aptos" w:eastAsia="Aptos" w:hAnsi="Aptos" w:cs="Aptos"/>
                <w:b/>
                <w:color w:val="00B050"/>
                <w:sz w:val="28"/>
                <w:szCs w:val="28"/>
              </w:rPr>
              <w:t>a</w:t>
            </w:r>
            <w:r>
              <w:rPr>
                <w:rFonts w:ascii="Aptos" w:eastAsia="Aptos" w:hAnsi="Aptos" w:cs="Aptos"/>
                <w:b/>
                <w:color w:val="00B050"/>
                <w:sz w:val="28"/>
                <w:szCs w:val="28"/>
              </w:rPr>
              <w:t>bout</w:t>
            </w:r>
            <w:r w:rsidR="00456870">
              <w:rPr>
                <w:rFonts w:ascii="Aptos" w:eastAsia="Aptos" w:hAnsi="Aptos" w:cs="Aptos"/>
                <w:b/>
                <w:color w:val="00B050"/>
                <w:sz w:val="28"/>
                <w:szCs w:val="28"/>
              </w:rPr>
              <w:t xml:space="preserve"> </w:t>
            </w:r>
            <w:r w:rsidR="00400D98">
              <w:rPr>
                <w:rFonts w:ascii="Aptos" w:eastAsia="Aptos" w:hAnsi="Aptos" w:cs="Aptos"/>
                <w:b/>
                <w:color w:val="00B050"/>
                <w:sz w:val="28"/>
                <w:szCs w:val="28"/>
              </w:rPr>
              <w:t>G</w:t>
            </w:r>
            <w:r w:rsidR="00456870">
              <w:rPr>
                <w:rFonts w:ascii="Aptos" w:eastAsia="Aptos" w:hAnsi="Aptos" w:cs="Aptos"/>
                <w:b/>
                <w:color w:val="00B050"/>
                <w:sz w:val="28"/>
                <w:szCs w:val="28"/>
              </w:rPr>
              <w:t>od</w:t>
            </w:r>
            <w:r w:rsidR="00400D98">
              <w:rPr>
                <w:rFonts w:ascii="Aptos" w:eastAsia="Aptos" w:hAnsi="Aptos" w:cs="Aptos"/>
                <w:b/>
                <w:color w:val="00B050"/>
                <w:sz w:val="28"/>
                <w:szCs w:val="28"/>
              </w:rPr>
              <w:t xml:space="preserve">, Person, </w:t>
            </w:r>
            <w:r w:rsidR="00F67FF7">
              <w:rPr>
                <w:rFonts w:ascii="Aptos" w:eastAsia="Aptos" w:hAnsi="Aptos" w:cs="Aptos"/>
                <w:b/>
                <w:color w:val="00B050"/>
                <w:sz w:val="28"/>
                <w:szCs w:val="28"/>
              </w:rPr>
              <w:t>H</w:t>
            </w:r>
            <w:r w:rsidR="00400D98">
              <w:rPr>
                <w:rFonts w:ascii="Aptos" w:eastAsia="Aptos" w:hAnsi="Aptos" w:cs="Aptos"/>
                <w:b/>
                <w:color w:val="00B050"/>
                <w:sz w:val="28"/>
                <w:szCs w:val="28"/>
              </w:rPr>
              <w:t>is</w:t>
            </w:r>
            <w:r>
              <w:rPr>
                <w:rFonts w:ascii="Aptos" w:eastAsia="Aptos" w:hAnsi="Aptos" w:cs="Aptos"/>
                <w:b/>
                <w:color w:val="00B050"/>
                <w:sz w:val="28"/>
                <w:szCs w:val="28"/>
              </w:rPr>
              <w:t xml:space="preserve"> life, Health</w:t>
            </w:r>
            <w:r w:rsidR="00627598">
              <w:rPr>
                <w:rFonts w:ascii="Aptos" w:eastAsia="Aptos" w:hAnsi="Aptos" w:cs="Aptos"/>
                <w:b/>
                <w:color w:val="00B050"/>
                <w:sz w:val="28"/>
                <w:szCs w:val="28"/>
              </w:rPr>
              <w:t>,</w:t>
            </w:r>
            <w:r>
              <w:rPr>
                <w:rFonts w:ascii="Aptos" w:eastAsia="Aptos" w:hAnsi="Aptos" w:cs="Aptos"/>
                <w:b/>
                <w:color w:val="00B050"/>
                <w:sz w:val="28"/>
                <w:szCs w:val="28"/>
              </w:rPr>
              <w:t xml:space="preserve"> Missing Person.</w:t>
            </w:r>
          </w:p>
        </w:tc>
      </w:tr>
      <w:tr w:rsidR="00F46CD0" w14:paraId="6C71B904" w14:textId="77777777" w:rsidTr="00BC5984">
        <w:trPr>
          <w:trHeight w:val="670"/>
        </w:trPr>
        <w:tc>
          <w:tcPr>
            <w:tcW w:w="909" w:type="dxa"/>
            <w:tcBorders>
              <w:top w:val="nil"/>
              <w:left w:val="single" w:sz="4" w:space="0" w:color="000000"/>
              <w:bottom w:val="single" w:sz="4" w:space="0" w:color="000000"/>
              <w:right w:val="single" w:sz="4" w:space="0" w:color="000000"/>
            </w:tcBorders>
            <w:shd w:val="clear" w:color="auto" w:fill="FFF2CC"/>
            <w:vAlign w:val="center"/>
          </w:tcPr>
          <w:p w14:paraId="0285D407" w14:textId="77777777" w:rsidR="00F46CD0" w:rsidRDefault="00F46CD0"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2</w:t>
            </w:r>
          </w:p>
        </w:tc>
        <w:tc>
          <w:tcPr>
            <w:tcW w:w="8578" w:type="dxa"/>
            <w:tcBorders>
              <w:top w:val="nil"/>
              <w:left w:val="nil"/>
              <w:bottom w:val="single" w:sz="4" w:space="0" w:color="000000"/>
              <w:right w:val="single" w:sz="4" w:space="0" w:color="000000"/>
            </w:tcBorders>
            <w:shd w:val="clear" w:color="auto" w:fill="FFF2CC"/>
            <w:vAlign w:val="bottom"/>
          </w:tcPr>
          <w:p w14:paraId="6323B8B4" w14:textId="35101574" w:rsidR="00F46CD0" w:rsidRDefault="00F46CD0" w:rsidP="00BC5984">
            <w:pP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 About Travel, Women, about snake curse, </w:t>
            </w:r>
            <w:r w:rsidR="00DC63EB">
              <w:rPr>
                <w:rFonts w:ascii="Aptos" w:eastAsia="Aptos" w:hAnsi="Aptos" w:cs="Aptos"/>
                <w:b/>
                <w:color w:val="CC3399"/>
                <w:sz w:val="28"/>
                <w:szCs w:val="28"/>
              </w:rPr>
              <w:t>D</w:t>
            </w:r>
            <w:r>
              <w:rPr>
                <w:rFonts w:ascii="Aptos" w:eastAsia="Aptos" w:hAnsi="Aptos" w:cs="Aptos"/>
                <w:b/>
                <w:color w:val="CC3399"/>
                <w:sz w:val="28"/>
                <w:szCs w:val="28"/>
              </w:rPr>
              <w:t xml:space="preserve">epression, </w:t>
            </w:r>
            <w:r w:rsidR="00DC63EB">
              <w:rPr>
                <w:rFonts w:ascii="Aptos" w:eastAsia="Aptos" w:hAnsi="Aptos" w:cs="Aptos"/>
                <w:b/>
                <w:color w:val="CC3399"/>
                <w:sz w:val="28"/>
                <w:szCs w:val="28"/>
              </w:rPr>
              <w:t>L</w:t>
            </w:r>
            <w:r>
              <w:rPr>
                <w:rFonts w:ascii="Aptos" w:eastAsia="Aptos" w:hAnsi="Aptos" w:cs="Aptos"/>
                <w:b/>
                <w:color w:val="CC3399"/>
                <w:sz w:val="28"/>
                <w:szCs w:val="28"/>
              </w:rPr>
              <w:t xml:space="preserve">ivelihood, </w:t>
            </w:r>
            <w:r w:rsidR="00DC63EB">
              <w:rPr>
                <w:rFonts w:ascii="Aptos" w:eastAsia="Aptos" w:hAnsi="Aptos" w:cs="Aptos"/>
                <w:b/>
                <w:color w:val="CC3399"/>
                <w:sz w:val="28"/>
                <w:szCs w:val="28"/>
              </w:rPr>
              <w:t>I</w:t>
            </w:r>
            <w:r>
              <w:rPr>
                <w:rFonts w:ascii="Aptos" w:eastAsia="Aptos" w:hAnsi="Aptos" w:cs="Aptos"/>
                <w:b/>
                <w:color w:val="CC3399"/>
                <w:sz w:val="28"/>
                <w:szCs w:val="28"/>
              </w:rPr>
              <w:t xml:space="preserve">ncome, </w:t>
            </w:r>
            <w:r w:rsidR="00DC63EB">
              <w:rPr>
                <w:rFonts w:ascii="Aptos" w:eastAsia="Aptos" w:hAnsi="Aptos" w:cs="Aptos"/>
                <w:b/>
                <w:color w:val="CC3399"/>
                <w:sz w:val="28"/>
                <w:szCs w:val="28"/>
              </w:rPr>
              <w:t>B</w:t>
            </w:r>
            <w:r>
              <w:rPr>
                <w:rFonts w:ascii="Aptos" w:eastAsia="Aptos" w:hAnsi="Aptos" w:cs="Aptos"/>
                <w:b/>
                <w:color w:val="CC3399"/>
                <w:sz w:val="28"/>
                <w:szCs w:val="28"/>
              </w:rPr>
              <w:t>usiness.</w:t>
            </w:r>
          </w:p>
        </w:tc>
      </w:tr>
      <w:tr w:rsidR="00F46CD0" w14:paraId="451A2D5E" w14:textId="77777777" w:rsidTr="00BC5984">
        <w:trPr>
          <w:trHeight w:val="670"/>
        </w:trPr>
        <w:tc>
          <w:tcPr>
            <w:tcW w:w="909" w:type="dxa"/>
            <w:tcBorders>
              <w:top w:val="nil"/>
              <w:left w:val="single" w:sz="4" w:space="0" w:color="000000"/>
              <w:bottom w:val="single" w:sz="4" w:space="0" w:color="000000"/>
              <w:right w:val="single" w:sz="4" w:space="0" w:color="000000"/>
            </w:tcBorders>
            <w:shd w:val="clear" w:color="auto" w:fill="D9E1F2"/>
            <w:vAlign w:val="center"/>
          </w:tcPr>
          <w:p w14:paraId="61D3C750" w14:textId="77777777" w:rsidR="00F46CD0" w:rsidRDefault="00F46CD0"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lastRenderedPageBreak/>
              <w:t> 3</w:t>
            </w:r>
          </w:p>
        </w:tc>
        <w:tc>
          <w:tcPr>
            <w:tcW w:w="8578" w:type="dxa"/>
            <w:tcBorders>
              <w:top w:val="nil"/>
              <w:left w:val="nil"/>
              <w:bottom w:val="single" w:sz="4" w:space="0" w:color="000000"/>
              <w:right w:val="single" w:sz="4" w:space="0" w:color="000000"/>
            </w:tcBorders>
            <w:shd w:val="clear" w:color="auto" w:fill="D9E1F2"/>
            <w:vAlign w:val="bottom"/>
          </w:tcPr>
          <w:p w14:paraId="14922174" w14:textId="3DB551D9" w:rsidR="00F46CD0" w:rsidRDefault="00F46CD0" w:rsidP="00BC5984">
            <w:pP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 Theft, </w:t>
            </w:r>
            <w:r w:rsidR="008A3B2B">
              <w:rPr>
                <w:rFonts w:ascii="Aptos" w:eastAsia="Aptos" w:hAnsi="Aptos" w:cs="Aptos"/>
                <w:b/>
                <w:color w:val="00B050"/>
                <w:sz w:val="28"/>
                <w:szCs w:val="28"/>
              </w:rPr>
              <w:t>L</w:t>
            </w:r>
            <w:r>
              <w:rPr>
                <w:rFonts w:ascii="Aptos" w:eastAsia="Aptos" w:hAnsi="Aptos" w:cs="Aptos"/>
                <w:b/>
                <w:color w:val="00B050"/>
                <w:sz w:val="28"/>
                <w:szCs w:val="28"/>
              </w:rPr>
              <w:t xml:space="preserve">ost item, </w:t>
            </w:r>
            <w:r w:rsidR="008A3B2B">
              <w:rPr>
                <w:rFonts w:ascii="Aptos" w:eastAsia="Aptos" w:hAnsi="Aptos" w:cs="Aptos"/>
                <w:b/>
                <w:color w:val="00B050"/>
                <w:sz w:val="28"/>
                <w:szCs w:val="28"/>
              </w:rPr>
              <w:t>E</w:t>
            </w:r>
            <w:r>
              <w:rPr>
                <w:rFonts w:ascii="Aptos" w:eastAsia="Aptos" w:hAnsi="Aptos" w:cs="Aptos"/>
                <w:b/>
                <w:color w:val="00B050"/>
                <w:sz w:val="28"/>
                <w:szCs w:val="28"/>
              </w:rPr>
              <w:t xml:space="preserve">vil effect, </w:t>
            </w:r>
            <w:r w:rsidR="008A3B2B">
              <w:rPr>
                <w:rFonts w:ascii="Aptos" w:eastAsia="Aptos" w:hAnsi="Aptos" w:cs="Aptos"/>
                <w:b/>
                <w:color w:val="00B050"/>
                <w:sz w:val="28"/>
                <w:szCs w:val="28"/>
              </w:rPr>
              <w:t>L</w:t>
            </w:r>
            <w:r>
              <w:rPr>
                <w:rFonts w:ascii="Aptos" w:eastAsia="Aptos" w:hAnsi="Aptos" w:cs="Aptos"/>
                <w:b/>
                <w:color w:val="00B050"/>
                <w:sz w:val="28"/>
                <w:szCs w:val="28"/>
              </w:rPr>
              <w:t xml:space="preserve">and, </w:t>
            </w:r>
            <w:r w:rsidR="008A3B2B">
              <w:rPr>
                <w:rFonts w:ascii="Aptos" w:eastAsia="Aptos" w:hAnsi="Aptos" w:cs="Aptos"/>
                <w:b/>
                <w:color w:val="00B050"/>
                <w:sz w:val="28"/>
                <w:szCs w:val="28"/>
              </w:rPr>
              <w:t>S</w:t>
            </w:r>
            <w:r>
              <w:rPr>
                <w:rFonts w:ascii="Aptos" w:eastAsia="Aptos" w:hAnsi="Aptos" w:cs="Aptos"/>
                <w:b/>
                <w:color w:val="00B050"/>
                <w:sz w:val="28"/>
                <w:szCs w:val="28"/>
              </w:rPr>
              <w:t xml:space="preserve">tolen </w:t>
            </w:r>
            <w:r w:rsidR="008A3B2B">
              <w:rPr>
                <w:rFonts w:ascii="Aptos" w:eastAsia="Aptos" w:hAnsi="Aptos" w:cs="Aptos"/>
                <w:b/>
                <w:color w:val="00B050"/>
                <w:sz w:val="28"/>
                <w:szCs w:val="28"/>
              </w:rPr>
              <w:t>P</w:t>
            </w:r>
            <w:r>
              <w:rPr>
                <w:rFonts w:ascii="Aptos" w:eastAsia="Aptos" w:hAnsi="Aptos" w:cs="Aptos"/>
                <w:b/>
                <w:color w:val="00B050"/>
                <w:sz w:val="28"/>
                <w:szCs w:val="28"/>
              </w:rPr>
              <w:t xml:space="preserve">roperty, </w:t>
            </w:r>
            <w:r w:rsidR="008A3B2B">
              <w:rPr>
                <w:rFonts w:ascii="Aptos" w:eastAsia="Aptos" w:hAnsi="Aptos" w:cs="Aptos"/>
                <w:b/>
                <w:color w:val="00B050"/>
                <w:sz w:val="28"/>
                <w:szCs w:val="28"/>
              </w:rPr>
              <w:t>H</w:t>
            </w:r>
            <w:r>
              <w:rPr>
                <w:rFonts w:ascii="Aptos" w:eastAsia="Aptos" w:hAnsi="Aptos" w:cs="Aptos"/>
                <w:b/>
                <w:color w:val="00B050"/>
                <w:sz w:val="28"/>
                <w:szCs w:val="28"/>
              </w:rPr>
              <w:t xml:space="preserve">ouse, </w:t>
            </w:r>
            <w:r w:rsidR="008A3B2B">
              <w:rPr>
                <w:rFonts w:ascii="Aptos" w:eastAsia="Aptos" w:hAnsi="Aptos" w:cs="Aptos"/>
                <w:b/>
                <w:color w:val="00B050"/>
                <w:sz w:val="28"/>
                <w:szCs w:val="28"/>
              </w:rPr>
              <w:t>A</w:t>
            </w:r>
            <w:r>
              <w:rPr>
                <w:rFonts w:ascii="Aptos" w:eastAsia="Aptos" w:hAnsi="Aptos" w:cs="Aptos"/>
                <w:b/>
                <w:color w:val="00B050"/>
                <w:sz w:val="28"/>
                <w:szCs w:val="28"/>
              </w:rPr>
              <w:t xml:space="preserve">ccident, </w:t>
            </w:r>
            <w:r w:rsidR="008A3B2B">
              <w:rPr>
                <w:rFonts w:ascii="Aptos" w:eastAsia="Aptos" w:hAnsi="Aptos" w:cs="Aptos"/>
                <w:b/>
                <w:color w:val="00B050"/>
                <w:sz w:val="28"/>
                <w:szCs w:val="28"/>
              </w:rPr>
              <w:t>S</w:t>
            </w:r>
            <w:r>
              <w:rPr>
                <w:rFonts w:ascii="Aptos" w:eastAsia="Aptos" w:hAnsi="Aptos" w:cs="Aptos"/>
                <w:b/>
                <w:color w:val="00B050"/>
                <w:sz w:val="28"/>
                <w:szCs w:val="28"/>
              </w:rPr>
              <w:t>urgery</w:t>
            </w:r>
            <w:r w:rsidR="005126E5">
              <w:rPr>
                <w:rFonts w:ascii="Aptos" w:eastAsia="Aptos" w:hAnsi="Aptos" w:cs="Aptos"/>
                <w:b/>
                <w:color w:val="00B050"/>
                <w:sz w:val="28"/>
                <w:szCs w:val="28"/>
              </w:rPr>
              <w:t>,</w:t>
            </w:r>
            <w:r w:rsidR="004B33D5">
              <w:rPr>
                <w:rFonts w:ascii="Aptos" w:eastAsia="Aptos" w:hAnsi="Aptos" w:cs="Aptos"/>
                <w:b/>
                <w:color w:val="00B050"/>
                <w:sz w:val="28"/>
                <w:szCs w:val="28"/>
              </w:rPr>
              <w:t xml:space="preserve"> </w:t>
            </w:r>
            <w:r w:rsidR="008A3B2B">
              <w:rPr>
                <w:rFonts w:ascii="Aptos" w:eastAsia="Aptos" w:hAnsi="Aptos" w:cs="Aptos"/>
                <w:b/>
                <w:color w:val="00B050"/>
                <w:sz w:val="28"/>
                <w:szCs w:val="28"/>
              </w:rPr>
              <w:t>B</w:t>
            </w:r>
            <w:r>
              <w:rPr>
                <w:rFonts w:ascii="Aptos" w:eastAsia="Aptos" w:hAnsi="Aptos" w:cs="Aptos"/>
                <w:b/>
                <w:color w:val="00B050"/>
                <w:sz w:val="28"/>
                <w:szCs w:val="28"/>
              </w:rPr>
              <w:t>rother.</w:t>
            </w:r>
          </w:p>
        </w:tc>
      </w:tr>
      <w:tr w:rsidR="00F46CD0" w14:paraId="67E0E112" w14:textId="77777777" w:rsidTr="00BC5984">
        <w:trPr>
          <w:trHeight w:val="670"/>
        </w:trPr>
        <w:tc>
          <w:tcPr>
            <w:tcW w:w="909" w:type="dxa"/>
            <w:tcBorders>
              <w:top w:val="nil"/>
              <w:left w:val="single" w:sz="4" w:space="0" w:color="000000"/>
              <w:bottom w:val="single" w:sz="4" w:space="0" w:color="000000"/>
              <w:right w:val="single" w:sz="4" w:space="0" w:color="000000"/>
            </w:tcBorders>
            <w:shd w:val="clear" w:color="auto" w:fill="FFF2CC"/>
            <w:vAlign w:val="center"/>
          </w:tcPr>
          <w:p w14:paraId="184B3AE7" w14:textId="77777777" w:rsidR="00F46CD0" w:rsidRDefault="00F46CD0"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4</w:t>
            </w:r>
          </w:p>
        </w:tc>
        <w:tc>
          <w:tcPr>
            <w:tcW w:w="8578" w:type="dxa"/>
            <w:tcBorders>
              <w:top w:val="nil"/>
              <w:left w:val="nil"/>
              <w:bottom w:val="single" w:sz="4" w:space="0" w:color="000000"/>
              <w:right w:val="single" w:sz="4" w:space="0" w:color="000000"/>
            </w:tcBorders>
            <w:shd w:val="clear" w:color="auto" w:fill="FFF2CC"/>
            <w:vAlign w:val="bottom"/>
          </w:tcPr>
          <w:p w14:paraId="191F7BE6" w14:textId="46E9A2D3" w:rsidR="00F46CD0" w:rsidRDefault="00F46CD0" w:rsidP="00BC5984">
            <w:pP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 About Education, Business, </w:t>
            </w:r>
            <w:r w:rsidR="00374BCE">
              <w:rPr>
                <w:rFonts w:ascii="Aptos" w:eastAsia="Aptos" w:hAnsi="Aptos" w:cs="Aptos"/>
                <w:b/>
                <w:color w:val="CC3399"/>
                <w:sz w:val="28"/>
                <w:szCs w:val="28"/>
              </w:rPr>
              <w:t>A</w:t>
            </w:r>
            <w:r>
              <w:rPr>
                <w:rFonts w:ascii="Aptos" w:eastAsia="Aptos" w:hAnsi="Aptos" w:cs="Aptos"/>
                <w:b/>
                <w:color w:val="CC3399"/>
                <w:sz w:val="28"/>
                <w:szCs w:val="28"/>
              </w:rPr>
              <w:t xml:space="preserve">rguments, </w:t>
            </w:r>
            <w:r w:rsidR="00374BCE">
              <w:rPr>
                <w:rFonts w:ascii="Aptos" w:eastAsia="Aptos" w:hAnsi="Aptos" w:cs="Aptos"/>
                <w:b/>
                <w:color w:val="CC3399"/>
                <w:sz w:val="28"/>
                <w:szCs w:val="28"/>
              </w:rPr>
              <w:t>C</w:t>
            </w:r>
            <w:r>
              <w:rPr>
                <w:rFonts w:ascii="Aptos" w:eastAsia="Aptos" w:hAnsi="Aptos" w:cs="Aptos"/>
                <w:b/>
                <w:color w:val="CC3399"/>
                <w:sz w:val="28"/>
                <w:szCs w:val="28"/>
              </w:rPr>
              <w:t>ourt cas</w:t>
            </w:r>
            <w:r w:rsidR="002530D0">
              <w:rPr>
                <w:rFonts w:ascii="Aptos" w:eastAsia="Aptos" w:hAnsi="Aptos" w:cs="Aptos"/>
                <w:b/>
                <w:color w:val="CC3399"/>
                <w:sz w:val="28"/>
                <w:szCs w:val="28"/>
              </w:rPr>
              <w:t>e</w:t>
            </w:r>
            <w:r w:rsidR="00E86173">
              <w:rPr>
                <w:rFonts w:ascii="Aptos" w:eastAsia="Aptos" w:hAnsi="Aptos" w:cs="Aptos"/>
                <w:b/>
                <w:color w:val="CC3399"/>
                <w:sz w:val="28"/>
                <w:szCs w:val="28"/>
              </w:rPr>
              <w:t>,</w:t>
            </w:r>
            <w:r>
              <w:rPr>
                <w:rFonts w:ascii="Aptos" w:eastAsia="Aptos" w:hAnsi="Aptos" w:cs="Aptos"/>
                <w:b/>
                <w:color w:val="CC3399"/>
                <w:sz w:val="28"/>
                <w:szCs w:val="28"/>
              </w:rPr>
              <w:t xml:space="preserve"> </w:t>
            </w:r>
            <w:r w:rsidR="00374BCE">
              <w:rPr>
                <w:rFonts w:ascii="Aptos" w:eastAsia="Aptos" w:hAnsi="Aptos" w:cs="Aptos"/>
                <w:b/>
                <w:color w:val="CC3399"/>
                <w:sz w:val="28"/>
                <w:szCs w:val="28"/>
              </w:rPr>
              <w:t>L</w:t>
            </w:r>
            <w:r>
              <w:rPr>
                <w:rFonts w:ascii="Aptos" w:eastAsia="Aptos" w:hAnsi="Aptos" w:cs="Aptos"/>
                <w:b/>
                <w:color w:val="CC3399"/>
                <w:sz w:val="28"/>
                <w:szCs w:val="28"/>
              </w:rPr>
              <w:t>itigation</w:t>
            </w:r>
            <w:r w:rsidR="00627598">
              <w:rPr>
                <w:rFonts w:ascii="Aptos" w:eastAsia="Aptos" w:hAnsi="Aptos" w:cs="Aptos"/>
                <w:b/>
                <w:color w:val="CC3399"/>
                <w:sz w:val="28"/>
                <w:szCs w:val="28"/>
              </w:rPr>
              <w:t xml:space="preserve">, </w:t>
            </w:r>
            <w:r w:rsidR="00374BCE">
              <w:rPr>
                <w:rFonts w:ascii="Aptos" w:eastAsia="Aptos" w:hAnsi="Aptos" w:cs="Aptos"/>
                <w:b/>
                <w:color w:val="CC3399"/>
                <w:sz w:val="28"/>
                <w:szCs w:val="28"/>
              </w:rPr>
              <w:t>W</w:t>
            </w:r>
            <w:r>
              <w:rPr>
                <w:rFonts w:ascii="Aptos" w:eastAsia="Aptos" w:hAnsi="Aptos" w:cs="Aptos"/>
                <w:b/>
                <w:color w:val="CC3399"/>
                <w:sz w:val="28"/>
                <w:szCs w:val="28"/>
              </w:rPr>
              <w:t>riting.</w:t>
            </w:r>
          </w:p>
        </w:tc>
      </w:tr>
      <w:tr w:rsidR="001B4DAA" w14:paraId="5B38B2E3" w14:textId="77777777" w:rsidTr="00BC5984">
        <w:trPr>
          <w:trHeight w:val="670"/>
        </w:trPr>
        <w:tc>
          <w:tcPr>
            <w:tcW w:w="909" w:type="dxa"/>
            <w:tcBorders>
              <w:top w:val="nil"/>
              <w:left w:val="single" w:sz="4" w:space="0" w:color="000000"/>
              <w:bottom w:val="single" w:sz="4" w:space="0" w:color="000000"/>
              <w:right w:val="single" w:sz="4" w:space="0" w:color="000000"/>
            </w:tcBorders>
            <w:shd w:val="clear" w:color="auto" w:fill="D9E1F2"/>
            <w:vAlign w:val="center"/>
          </w:tcPr>
          <w:p w14:paraId="66A047FA" w14:textId="4B44BEC7" w:rsidR="001B4DAA" w:rsidRDefault="00E0782E"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5</w:t>
            </w:r>
          </w:p>
        </w:tc>
        <w:tc>
          <w:tcPr>
            <w:tcW w:w="8578" w:type="dxa"/>
            <w:tcBorders>
              <w:top w:val="nil"/>
              <w:left w:val="nil"/>
              <w:bottom w:val="single" w:sz="4" w:space="0" w:color="000000"/>
              <w:right w:val="single" w:sz="4" w:space="0" w:color="000000"/>
            </w:tcBorders>
            <w:shd w:val="clear" w:color="auto" w:fill="D9E1F2"/>
            <w:vAlign w:val="bottom"/>
          </w:tcPr>
          <w:p w14:paraId="2DF6416D" w14:textId="47CB479C" w:rsidR="001B4DAA" w:rsidRDefault="00E0782E" w:rsidP="005D0FB8">
            <w:pPr>
              <w:spacing w:after="0" w:line="360" w:lineRule="auto"/>
              <w:jc w:val="both"/>
              <w:rPr>
                <w:rFonts w:ascii="Aptos" w:eastAsia="Aptos" w:hAnsi="Aptos" w:cs="Aptos"/>
                <w:b/>
                <w:color w:val="00B050"/>
                <w:sz w:val="28"/>
                <w:szCs w:val="28"/>
              </w:rPr>
            </w:pPr>
            <w:r>
              <w:rPr>
                <w:rFonts w:ascii="Aptos" w:eastAsia="Aptos" w:hAnsi="Aptos" w:cs="Aptos"/>
                <w:b/>
                <w:color w:val="00B050"/>
                <w:sz w:val="28"/>
                <w:szCs w:val="28"/>
              </w:rPr>
              <w:t xml:space="preserve">About </w:t>
            </w:r>
            <w:r w:rsidR="000C312F">
              <w:rPr>
                <w:rFonts w:ascii="Aptos" w:eastAsia="Aptos" w:hAnsi="Aptos" w:cs="Aptos"/>
                <w:b/>
                <w:color w:val="00B050"/>
                <w:sz w:val="28"/>
                <w:szCs w:val="28"/>
              </w:rPr>
              <w:t>C</w:t>
            </w:r>
            <w:r>
              <w:rPr>
                <w:rFonts w:ascii="Aptos" w:eastAsia="Aptos" w:hAnsi="Aptos" w:cs="Aptos"/>
                <w:b/>
                <w:color w:val="00B050"/>
                <w:sz w:val="28"/>
                <w:szCs w:val="28"/>
              </w:rPr>
              <w:t>hild</w:t>
            </w:r>
            <w:ins w:id="1333" w:author="Sandhya T" w:date="2024-06-18T23:04:00Z" w16du:dateUtc="2024-06-18T17:34:00Z">
              <w:r w:rsidR="00BB2259">
                <w:rPr>
                  <w:rFonts w:ascii="Aptos" w:eastAsia="Aptos" w:hAnsi="Aptos" w:cs="Aptos"/>
                  <w:b/>
                  <w:color w:val="00B050"/>
                  <w:sz w:val="28"/>
                  <w:szCs w:val="28"/>
                </w:rPr>
                <w:t>r</w:t>
              </w:r>
            </w:ins>
            <w:r>
              <w:rPr>
                <w:rFonts w:ascii="Aptos" w:eastAsia="Aptos" w:hAnsi="Aptos" w:cs="Aptos"/>
                <w:b/>
                <w:color w:val="00B050"/>
                <w:sz w:val="28"/>
                <w:szCs w:val="28"/>
              </w:rPr>
              <w:t>e</w:t>
            </w:r>
            <w:r w:rsidR="000C312F">
              <w:rPr>
                <w:rFonts w:ascii="Aptos" w:eastAsia="Aptos" w:hAnsi="Aptos" w:cs="Aptos"/>
                <w:b/>
                <w:color w:val="00B050"/>
                <w:sz w:val="28"/>
                <w:szCs w:val="28"/>
              </w:rPr>
              <w:t>n, Job, Business, Knowledge, Spiritual S</w:t>
            </w:r>
            <w:r w:rsidR="009D7A4C">
              <w:rPr>
                <w:rFonts w:ascii="Aptos" w:eastAsia="Aptos" w:hAnsi="Aptos" w:cs="Aptos"/>
                <w:b/>
                <w:color w:val="00B050"/>
                <w:sz w:val="28"/>
                <w:szCs w:val="28"/>
              </w:rPr>
              <w:t>cience, Life.</w:t>
            </w:r>
          </w:p>
        </w:tc>
      </w:tr>
      <w:tr w:rsidR="00324C5E" w14:paraId="21BE4D92" w14:textId="77777777" w:rsidTr="00BC5984">
        <w:trPr>
          <w:trHeight w:val="670"/>
        </w:trPr>
        <w:tc>
          <w:tcPr>
            <w:tcW w:w="909" w:type="dxa"/>
            <w:tcBorders>
              <w:top w:val="nil"/>
              <w:left w:val="single" w:sz="4" w:space="0" w:color="000000"/>
              <w:bottom w:val="single" w:sz="4" w:space="0" w:color="000000"/>
              <w:right w:val="single" w:sz="4" w:space="0" w:color="000000"/>
            </w:tcBorders>
            <w:shd w:val="clear" w:color="auto" w:fill="FFF2CC"/>
            <w:vAlign w:val="center"/>
          </w:tcPr>
          <w:p w14:paraId="79991548" w14:textId="6AAA1066" w:rsidR="00324C5E" w:rsidRDefault="00324C5E"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w:t>
            </w:r>
            <w:r w:rsidR="00E0782E">
              <w:rPr>
                <w:rFonts w:ascii="Aptos" w:eastAsia="Aptos" w:hAnsi="Aptos" w:cs="Aptos"/>
                <w:b/>
                <w:color w:val="CC3399"/>
                <w:sz w:val="28"/>
                <w:szCs w:val="28"/>
              </w:rPr>
              <w:t>6</w:t>
            </w:r>
          </w:p>
        </w:tc>
        <w:tc>
          <w:tcPr>
            <w:tcW w:w="8578" w:type="dxa"/>
            <w:tcBorders>
              <w:top w:val="nil"/>
              <w:left w:val="nil"/>
              <w:bottom w:val="single" w:sz="4" w:space="0" w:color="000000"/>
              <w:right w:val="single" w:sz="4" w:space="0" w:color="000000"/>
            </w:tcBorders>
            <w:shd w:val="clear" w:color="auto" w:fill="FFF2CC"/>
            <w:vAlign w:val="bottom"/>
          </w:tcPr>
          <w:p w14:paraId="00D26020" w14:textId="304766B4" w:rsidR="00324C5E" w:rsidRDefault="00E0782E" w:rsidP="00BC5984">
            <w:pP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About </w:t>
            </w:r>
            <w:r w:rsidR="009D7A4C">
              <w:rPr>
                <w:rFonts w:ascii="Aptos" w:eastAsia="Aptos" w:hAnsi="Aptos" w:cs="Aptos"/>
                <w:b/>
                <w:color w:val="CC3399"/>
                <w:sz w:val="28"/>
                <w:szCs w:val="28"/>
              </w:rPr>
              <w:t xml:space="preserve">Love, Women, Marriage, Vehicle, Travel, Enemies, Sickness, </w:t>
            </w:r>
            <w:r w:rsidR="005D0FB8">
              <w:rPr>
                <w:rFonts w:ascii="Aptos" w:eastAsia="Aptos" w:hAnsi="Aptos" w:cs="Aptos"/>
                <w:b/>
                <w:color w:val="CC3399"/>
                <w:sz w:val="28"/>
                <w:szCs w:val="28"/>
              </w:rPr>
              <w:t>Gem stone.</w:t>
            </w:r>
          </w:p>
        </w:tc>
      </w:tr>
      <w:tr w:rsidR="00F46CD0" w14:paraId="528530D1" w14:textId="77777777" w:rsidTr="00BC5984">
        <w:trPr>
          <w:trHeight w:val="670"/>
        </w:trPr>
        <w:tc>
          <w:tcPr>
            <w:tcW w:w="909" w:type="dxa"/>
            <w:tcBorders>
              <w:top w:val="nil"/>
              <w:left w:val="single" w:sz="4" w:space="0" w:color="000000"/>
              <w:bottom w:val="single" w:sz="4" w:space="0" w:color="000000"/>
              <w:right w:val="single" w:sz="4" w:space="0" w:color="000000"/>
            </w:tcBorders>
            <w:shd w:val="clear" w:color="auto" w:fill="D9E1F2"/>
            <w:vAlign w:val="center"/>
          </w:tcPr>
          <w:p w14:paraId="39276A6C" w14:textId="77777777" w:rsidR="00F46CD0" w:rsidRDefault="00F46CD0"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7</w:t>
            </w:r>
          </w:p>
        </w:tc>
        <w:tc>
          <w:tcPr>
            <w:tcW w:w="8578" w:type="dxa"/>
            <w:tcBorders>
              <w:top w:val="nil"/>
              <w:left w:val="nil"/>
              <w:bottom w:val="single" w:sz="4" w:space="0" w:color="000000"/>
              <w:right w:val="single" w:sz="4" w:space="0" w:color="000000"/>
            </w:tcBorders>
            <w:shd w:val="clear" w:color="auto" w:fill="D9E1F2"/>
            <w:vAlign w:val="bottom"/>
          </w:tcPr>
          <w:p w14:paraId="382A86E1" w14:textId="77777777" w:rsidR="00F46CD0" w:rsidRDefault="00F46CD0" w:rsidP="00BC5984">
            <w:pP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About Evil force, Trouble &amp; Grief, Death, Profession, change of House, change of Place, bad period.</w:t>
            </w:r>
          </w:p>
        </w:tc>
      </w:tr>
      <w:tr w:rsidR="00F46CD0" w14:paraId="59B5618B" w14:textId="77777777" w:rsidTr="00BC5984">
        <w:trPr>
          <w:trHeight w:val="670"/>
        </w:trPr>
        <w:tc>
          <w:tcPr>
            <w:tcW w:w="909" w:type="dxa"/>
            <w:tcBorders>
              <w:top w:val="nil"/>
              <w:left w:val="single" w:sz="4" w:space="0" w:color="000000"/>
              <w:bottom w:val="single" w:sz="4" w:space="0" w:color="000000"/>
              <w:right w:val="single" w:sz="4" w:space="0" w:color="000000"/>
            </w:tcBorders>
            <w:shd w:val="clear" w:color="auto" w:fill="FFF2CC"/>
            <w:vAlign w:val="center"/>
          </w:tcPr>
          <w:p w14:paraId="5AAE9BEA" w14:textId="77777777" w:rsidR="00F46CD0" w:rsidRDefault="00F46CD0"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8</w:t>
            </w:r>
          </w:p>
        </w:tc>
        <w:tc>
          <w:tcPr>
            <w:tcW w:w="8578" w:type="dxa"/>
            <w:tcBorders>
              <w:top w:val="nil"/>
              <w:left w:val="nil"/>
              <w:bottom w:val="single" w:sz="4" w:space="0" w:color="000000"/>
              <w:right w:val="single" w:sz="4" w:space="0" w:color="000000"/>
            </w:tcBorders>
            <w:shd w:val="clear" w:color="auto" w:fill="FFF2CC"/>
            <w:vAlign w:val="bottom"/>
          </w:tcPr>
          <w:p w14:paraId="77A03F9D" w14:textId="0CDF3A63" w:rsidR="00F46CD0" w:rsidRDefault="00F46CD0" w:rsidP="005D0FB8">
            <w:pPr>
              <w:spacing w:after="0" w:line="360" w:lineRule="auto"/>
              <w:jc w:val="both"/>
              <w:rPr>
                <w:rFonts w:ascii="Aptos" w:eastAsia="Aptos" w:hAnsi="Aptos" w:cs="Aptos"/>
                <w:b/>
                <w:color w:val="CC3399"/>
                <w:sz w:val="28"/>
                <w:szCs w:val="28"/>
              </w:rPr>
            </w:pPr>
            <w:r>
              <w:rPr>
                <w:rFonts w:ascii="Aptos" w:eastAsia="Aptos" w:hAnsi="Aptos" w:cs="Aptos"/>
                <w:b/>
                <w:color w:val="CC3399"/>
                <w:sz w:val="28"/>
                <w:szCs w:val="28"/>
              </w:rPr>
              <w:t> Recovery from Disease, Grief, Obstacles, Hidden things</w:t>
            </w:r>
            <w:del w:id="1334" w:author="Sandhya T" w:date="2024-06-18T23:05:00Z" w16du:dateUtc="2024-06-18T17:35:00Z">
              <w:r w:rsidDel="00BB2259">
                <w:rPr>
                  <w:rFonts w:ascii="Aptos" w:eastAsia="Aptos" w:hAnsi="Aptos" w:cs="Aptos"/>
                  <w:b/>
                  <w:color w:val="CC3399"/>
                  <w:sz w:val="28"/>
                  <w:szCs w:val="28"/>
                </w:rPr>
                <w:delText xml:space="preserve"> </w:delText>
              </w:r>
            </w:del>
            <w:r w:rsidR="00627598">
              <w:rPr>
                <w:rFonts w:ascii="Aptos" w:eastAsia="Aptos" w:hAnsi="Aptos" w:cs="Aptos"/>
                <w:b/>
                <w:color w:val="CC3399"/>
                <w:sz w:val="28"/>
                <w:szCs w:val="28"/>
              </w:rPr>
              <w:t>,</w:t>
            </w:r>
            <w:r>
              <w:rPr>
                <w:rFonts w:ascii="Aptos" w:eastAsia="Aptos" w:hAnsi="Aptos" w:cs="Aptos"/>
                <w:b/>
                <w:color w:val="CC3399"/>
                <w:sz w:val="28"/>
                <w:szCs w:val="28"/>
              </w:rPr>
              <w:t xml:space="preserve"> Surgery.</w:t>
            </w:r>
          </w:p>
        </w:tc>
      </w:tr>
      <w:tr w:rsidR="00F46CD0" w14:paraId="2DB1092A" w14:textId="77777777" w:rsidTr="00BC5984">
        <w:trPr>
          <w:trHeight w:val="670"/>
        </w:trPr>
        <w:tc>
          <w:tcPr>
            <w:tcW w:w="909" w:type="dxa"/>
            <w:tcBorders>
              <w:top w:val="nil"/>
              <w:left w:val="single" w:sz="4" w:space="0" w:color="000000"/>
              <w:bottom w:val="single" w:sz="4" w:space="0" w:color="000000"/>
              <w:right w:val="single" w:sz="4" w:space="0" w:color="000000"/>
            </w:tcBorders>
            <w:shd w:val="clear" w:color="auto" w:fill="D9E1F2"/>
            <w:vAlign w:val="center"/>
          </w:tcPr>
          <w:p w14:paraId="1E6C06E9" w14:textId="77777777" w:rsidR="00F46CD0" w:rsidRDefault="00F46CD0"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9</w:t>
            </w:r>
          </w:p>
        </w:tc>
        <w:tc>
          <w:tcPr>
            <w:tcW w:w="8578" w:type="dxa"/>
            <w:tcBorders>
              <w:top w:val="nil"/>
              <w:left w:val="nil"/>
              <w:bottom w:val="single" w:sz="4" w:space="0" w:color="000000"/>
              <w:right w:val="single" w:sz="4" w:space="0" w:color="000000"/>
            </w:tcBorders>
            <w:shd w:val="clear" w:color="auto" w:fill="D9E1F2"/>
            <w:vAlign w:val="bottom"/>
          </w:tcPr>
          <w:p w14:paraId="3151E453" w14:textId="5C6E957F" w:rsidR="00F46CD0" w:rsidRDefault="00F46CD0" w:rsidP="00BC5984">
            <w:pP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About Marriage, visiting religious places, Holy Water Bath, Death, Tensions</w:t>
            </w:r>
            <w:r w:rsidR="00627598">
              <w:rPr>
                <w:rFonts w:ascii="Aptos" w:eastAsia="Aptos" w:hAnsi="Aptos" w:cs="Aptos"/>
                <w:b/>
                <w:color w:val="00B050"/>
                <w:sz w:val="28"/>
                <w:szCs w:val="28"/>
              </w:rPr>
              <w:t>,</w:t>
            </w:r>
            <w:r>
              <w:rPr>
                <w:rFonts w:ascii="Aptos" w:eastAsia="Aptos" w:hAnsi="Aptos" w:cs="Aptos"/>
                <w:b/>
                <w:color w:val="00B050"/>
                <w:sz w:val="28"/>
                <w:szCs w:val="28"/>
              </w:rPr>
              <w:t xml:space="preserve"> Troubles.</w:t>
            </w:r>
          </w:p>
        </w:tc>
      </w:tr>
    </w:tbl>
    <w:p w14:paraId="7BB94EE5" w14:textId="77777777" w:rsidR="00F46CD0" w:rsidDel="00760F5B" w:rsidRDefault="00F46CD0" w:rsidP="00F46CD0">
      <w:pPr>
        <w:rPr>
          <w:del w:id="1335" w:author="Dinesh N" w:date="2024-06-22T23:35:00Z" w16du:dateUtc="2024-06-22T18:05:00Z"/>
          <w:rFonts w:ascii="Play" w:eastAsia="Play" w:hAnsi="Play" w:cs="Play"/>
          <w:color w:val="C00000"/>
          <w:sz w:val="24"/>
          <w:szCs w:val="24"/>
        </w:rPr>
      </w:pPr>
    </w:p>
    <w:p w14:paraId="0F14A1B4" w14:textId="77777777" w:rsidR="00F46CD0" w:rsidRDefault="00F46CD0" w:rsidP="00F46CD0">
      <w:pPr>
        <w:rPr>
          <w:rFonts w:ascii="Play" w:eastAsia="Play" w:hAnsi="Play" w:cs="Play"/>
          <w:color w:val="C00000"/>
          <w:sz w:val="24"/>
          <w:szCs w:val="24"/>
        </w:rPr>
      </w:pPr>
    </w:p>
    <w:p w14:paraId="258C2945" w14:textId="2D387928" w:rsidR="00F46CD0" w:rsidDel="00760F5B" w:rsidRDefault="00F46CD0" w:rsidP="00181EC2">
      <w:pPr>
        <w:jc w:val="both"/>
        <w:rPr>
          <w:del w:id="1336" w:author="Dinesh N" w:date="2024-06-22T23:35:00Z" w16du:dateUtc="2024-06-22T18:05:00Z"/>
          <w:rFonts w:ascii="Aptos Narrow" w:eastAsia="Play" w:hAnsi="Aptos Narrow" w:cs="Play"/>
          <w:b/>
          <w:bCs/>
          <w:color w:val="00204F"/>
          <w:sz w:val="28"/>
          <w:szCs w:val="28"/>
        </w:rPr>
      </w:pPr>
      <w:r w:rsidRPr="00181EC2">
        <w:rPr>
          <w:rFonts w:ascii="Aptos Narrow" w:eastAsia="Play" w:hAnsi="Aptos Narrow" w:cs="Play"/>
          <w:b/>
          <w:bCs/>
          <w:color w:val="00204F"/>
          <w:sz w:val="28"/>
          <w:szCs w:val="28"/>
        </w:rPr>
        <w:t>Below given table helps us to know about the Period of Materialization of an incident</w:t>
      </w:r>
      <w:r w:rsidR="00EF14C2" w:rsidRPr="00181EC2">
        <w:rPr>
          <w:rFonts w:ascii="Aptos Narrow" w:eastAsia="Play" w:hAnsi="Aptos Narrow" w:cs="Play"/>
          <w:b/>
          <w:bCs/>
          <w:color w:val="00204F"/>
          <w:sz w:val="28"/>
          <w:szCs w:val="28"/>
        </w:rPr>
        <w:t xml:space="preserve"> asked as above.</w:t>
      </w:r>
      <w:r w:rsidRPr="00181EC2">
        <w:rPr>
          <w:rFonts w:ascii="Aptos Narrow" w:eastAsia="Play" w:hAnsi="Aptos Narrow" w:cs="Play"/>
          <w:b/>
          <w:bCs/>
          <w:color w:val="00204F"/>
          <w:sz w:val="28"/>
          <w:szCs w:val="28"/>
        </w:rPr>
        <w:t xml:space="preserve"> According to the Date </w:t>
      </w:r>
      <w:del w:id="1337" w:author="Sandhya T" w:date="2024-06-18T23:09:00Z" w16du:dateUtc="2024-06-18T17:39:00Z">
        <w:r w:rsidR="00911B26" w:rsidRPr="00181EC2" w:rsidDel="003850EB">
          <w:rPr>
            <w:rFonts w:ascii="Aptos Narrow" w:eastAsia="Play" w:hAnsi="Aptos Narrow" w:cs="Play"/>
            <w:b/>
            <w:bCs/>
            <w:color w:val="00204F"/>
            <w:sz w:val="28"/>
            <w:szCs w:val="28"/>
          </w:rPr>
          <w:delText xml:space="preserve"> </w:delText>
        </w:r>
      </w:del>
      <w:r w:rsidR="00A96449">
        <w:rPr>
          <w:rFonts w:ascii="Aptos Narrow" w:eastAsia="Play" w:hAnsi="Aptos Narrow" w:cs="Play"/>
          <w:b/>
          <w:bCs/>
          <w:color w:val="00204F"/>
          <w:sz w:val="28"/>
          <w:szCs w:val="28"/>
        </w:rPr>
        <w:t xml:space="preserve">and time </w:t>
      </w:r>
      <w:r w:rsidR="00911B26" w:rsidRPr="00181EC2">
        <w:rPr>
          <w:rFonts w:ascii="Aptos Narrow" w:eastAsia="Play" w:hAnsi="Aptos Narrow" w:cs="Play"/>
          <w:b/>
          <w:bCs/>
          <w:color w:val="00204F"/>
          <w:sz w:val="28"/>
          <w:szCs w:val="28"/>
        </w:rPr>
        <w:t>we can know</w:t>
      </w:r>
      <w:ins w:id="1338" w:author="Sandhya T" w:date="2024-06-18T23:12:00Z" w16du:dateUtc="2024-06-18T17:42:00Z">
        <w:r w:rsidR="003850EB">
          <w:rPr>
            <w:rFonts w:ascii="Aptos Narrow" w:eastAsia="Play" w:hAnsi="Aptos Narrow" w:cs="Play"/>
            <w:b/>
            <w:bCs/>
            <w:color w:val="00204F"/>
            <w:sz w:val="28"/>
            <w:szCs w:val="28"/>
          </w:rPr>
          <w:t xml:space="preserve"> the</w:t>
        </w:r>
      </w:ins>
      <w:r w:rsidR="00911B26" w:rsidRPr="00181EC2">
        <w:rPr>
          <w:rFonts w:ascii="Aptos Narrow" w:eastAsia="Play" w:hAnsi="Aptos Narrow" w:cs="Play"/>
          <w:b/>
          <w:bCs/>
          <w:color w:val="00204F"/>
          <w:sz w:val="28"/>
          <w:szCs w:val="28"/>
        </w:rPr>
        <w:t xml:space="preserve"> </w:t>
      </w:r>
      <w:r w:rsidRPr="00181EC2">
        <w:rPr>
          <w:rFonts w:ascii="Aptos Narrow" w:eastAsia="Play" w:hAnsi="Aptos Narrow" w:cs="Play"/>
          <w:b/>
          <w:bCs/>
          <w:color w:val="00204F"/>
          <w:sz w:val="28"/>
          <w:szCs w:val="28"/>
        </w:rPr>
        <w:t>beginning of the incident</w:t>
      </w:r>
      <w:r w:rsidR="00911B26" w:rsidRPr="00181EC2">
        <w:rPr>
          <w:rFonts w:ascii="Aptos Narrow" w:eastAsia="Play" w:hAnsi="Aptos Narrow" w:cs="Play"/>
          <w:b/>
          <w:bCs/>
          <w:color w:val="00204F"/>
          <w:sz w:val="28"/>
          <w:szCs w:val="28"/>
        </w:rPr>
        <w:t xml:space="preserve"> or </w:t>
      </w:r>
      <w:r w:rsidRPr="00181EC2">
        <w:rPr>
          <w:rFonts w:ascii="Aptos Narrow" w:eastAsia="Play" w:hAnsi="Aptos Narrow" w:cs="Play"/>
          <w:b/>
          <w:bCs/>
          <w:color w:val="00204F"/>
          <w:sz w:val="28"/>
          <w:szCs w:val="28"/>
        </w:rPr>
        <w:t>we can know within how many days an incident will happen:</w:t>
      </w:r>
    </w:p>
    <w:p w14:paraId="46C32DEE" w14:textId="77777777" w:rsidR="00E52EC4" w:rsidRPr="00181EC2" w:rsidRDefault="00E52EC4" w:rsidP="00181EC2">
      <w:pPr>
        <w:jc w:val="both"/>
        <w:rPr>
          <w:rFonts w:ascii="Aptos Narrow" w:eastAsia="Play" w:hAnsi="Aptos Narrow" w:cs="Play"/>
          <w:b/>
          <w:bCs/>
          <w:color w:val="00204F"/>
          <w:sz w:val="28"/>
          <w:szCs w:val="28"/>
        </w:rPr>
      </w:pPr>
    </w:p>
    <w:tbl>
      <w:tblPr>
        <w:tblW w:w="9669" w:type="dxa"/>
        <w:tblLayout w:type="fixed"/>
        <w:tblLook w:val="0400" w:firstRow="0" w:lastRow="0" w:firstColumn="0" w:lastColumn="0" w:noHBand="0" w:noVBand="1"/>
      </w:tblPr>
      <w:tblGrid>
        <w:gridCol w:w="1600"/>
        <w:gridCol w:w="8069"/>
      </w:tblGrid>
      <w:tr w:rsidR="00F46CD0" w14:paraId="6236FB50" w14:textId="77777777" w:rsidTr="00BC5984">
        <w:trPr>
          <w:trHeight w:val="507"/>
        </w:trPr>
        <w:tc>
          <w:tcPr>
            <w:tcW w:w="1600" w:type="dxa"/>
            <w:tcBorders>
              <w:top w:val="single" w:sz="4" w:space="0" w:color="000000"/>
              <w:left w:val="single" w:sz="4" w:space="0" w:color="000000"/>
              <w:bottom w:val="single" w:sz="4" w:space="0" w:color="000000"/>
              <w:right w:val="single" w:sz="4" w:space="0" w:color="000000"/>
            </w:tcBorders>
            <w:shd w:val="clear" w:color="auto" w:fill="FF99FF"/>
            <w:vAlign w:val="center"/>
          </w:tcPr>
          <w:p w14:paraId="0D17FC5C" w14:textId="7749A99E" w:rsidR="00F46CD0" w:rsidRDefault="00F46CD0" w:rsidP="00A90025">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DATE</w:t>
            </w:r>
            <w:r w:rsidR="00A90025">
              <w:rPr>
                <w:rFonts w:ascii="Amasis MT Pro Black" w:eastAsia="Amasis MT Pro Black" w:hAnsi="Amasis MT Pro Black" w:cs="Amasis MT Pro Black"/>
                <w:b/>
                <w:color w:val="00204F"/>
                <w:sz w:val="24"/>
                <w:szCs w:val="24"/>
              </w:rPr>
              <w:t xml:space="preserve"> AND TIME</w:t>
            </w:r>
          </w:p>
        </w:tc>
        <w:tc>
          <w:tcPr>
            <w:tcW w:w="8069" w:type="dxa"/>
            <w:tcBorders>
              <w:top w:val="single" w:sz="4" w:space="0" w:color="000000"/>
              <w:left w:val="nil"/>
              <w:bottom w:val="single" w:sz="4" w:space="0" w:color="000000"/>
              <w:right w:val="single" w:sz="4" w:space="0" w:color="000000"/>
            </w:tcBorders>
            <w:shd w:val="clear" w:color="auto" w:fill="FF99FF"/>
            <w:vAlign w:val="bottom"/>
          </w:tcPr>
          <w:p w14:paraId="6C39030D" w14:textId="4C7DF07C" w:rsidR="00F46CD0" w:rsidRDefault="00F46CD0"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 xml:space="preserve"> NUMBER OF DAYS IT MIGHT TAKE FOR FRU</w:t>
            </w:r>
            <w:r w:rsidR="00E62E57">
              <w:rPr>
                <w:rFonts w:ascii="Amasis MT Pro Black" w:eastAsia="Amasis MT Pro Black" w:hAnsi="Amasis MT Pro Black" w:cs="Amasis MT Pro Black"/>
                <w:b/>
                <w:color w:val="00204F"/>
                <w:sz w:val="24"/>
                <w:szCs w:val="24"/>
              </w:rPr>
              <w:t>C</w:t>
            </w:r>
            <w:r>
              <w:rPr>
                <w:rFonts w:ascii="Amasis MT Pro Black" w:eastAsia="Amasis MT Pro Black" w:hAnsi="Amasis MT Pro Black" w:cs="Amasis MT Pro Black"/>
                <w:b/>
                <w:color w:val="00204F"/>
                <w:sz w:val="24"/>
                <w:szCs w:val="24"/>
              </w:rPr>
              <w:t>TIFICATION.</w:t>
            </w:r>
          </w:p>
        </w:tc>
      </w:tr>
      <w:tr w:rsidR="00F46CD0" w14:paraId="08377DD8"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D9E1F2"/>
            <w:vAlign w:val="center"/>
          </w:tcPr>
          <w:p w14:paraId="725413FC" w14:textId="77777777" w:rsidR="00F46CD0" w:rsidRDefault="00F46CD0"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1 </w:t>
            </w:r>
          </w:p>
        </w:tc>
        <w:tc>
          <w:tcPr>
            <w:tcW w:w="8069" w:type="dxa"/>
            <w:tcBorders>
              <w:top w:val="nil"/>
              <w:left w:val="nil"/>
              <w:bottom w:val="single" w:sz="4" w:space="0" w:color="000000"/>
              <w:right w:val="single" w:sz="4" w:space="0" w:color="000000"/>
            </w:tcBorders>
            <w:shd w:val="clear" w:color="auto" w:fill="D9E1F2"/>
            <w:vAlign w:val="center"/>
          </w:tcPr>
          <w:p w14:paraId="1E8FA847" w14:textId="77777777" w:rsidR="00F46CD0" w:rsidRDefault="00F46CD0"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 2 or 4 Days.</w:t>
            </w:r>
          </w:p>
        </w:tc>
      </w:tr>
      <w:tr w:rsidR="00F46CD0" w14:paraId="452ED2AD"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FFF2CC"/>
            <w:vAlign w:val="center"/>
          </w:tcPr>
          <w:p w14:paraId="53E376F9" w14:textId="77777777" w:rsidR="00F46CD0" w:rsidRDefault="00F46CD0"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2</w:t>
            </w:r>
          </w:p>
        </w:tc>
        <w:tc>
          <w:tcPr>
            <w:tcW w:w="8069" w:type="dxa"/>
            <w:tcBorders>
              <w:top w:val="nil"/>
              <w:left w:val="nil"/>
              <w:bottom w:val="single" w:sz="4" w:space="0" w:color="000000"/>
              <w:right w:val="single" w:sz="4" w:space="0" w:color="000000"/>
            </w:tcBorders>
            <w:shd w:val="clear" w:color="auto" w:fill="FFF2CC"/>
            <w:vAlign w:val="center"/>
          </w:tcPr>
          <w:p w14:paraId="58580E70" w14:textId="77777777" w:rsidR="00F46CD0" w:rsidRDefault="00F46CD0"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4 or 7 Days.</w:t>
            </w:r>
          </w:p>
        </w:tc>
      </w:tr>
      <w:tr w:rsidR="00F46CD0" w14:paraId="1A8EA501"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D9E1F2"/>
            <w:vAlign w:val="center"/>
          </w:tcPr>
          <w:p w14:paraId="30551795" w14:textId="77777777" w:rsidR="00F46CD0" w:rsidRDefault="00F46CD0"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3</w:t>
            </w:r>
          </w:p>
        </w:tc>
        <w:tc>
          <w:tcPr>
            <w:tcW w:w="8069" w:type="dxa"/>
            <w:tcBorders>
              <w:top w:val="nil"/>
              <w:left w:val="nil"/>
              <w:bottom w:val="single" w:sz="4" w:space="0" w:color="000000"/>
              <w:right w:val="single" w:sz="4" w:space="0" w:color="000000"/>
            </w:tcBorders>
            <w:shd w:val="clear" w:color="auto" w:fill="D9E1F2"/>
            <w:vAlign w:val="center"/>
          </w:tcPr>
          <w:p w14:paraId="4B7675B6" w14:textId="77777777" w:rsidR="00F46CD0" w:rsidRDefault="00F46CD0"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 3, 5 or 8 Days.</w:t>
            </w:r>
          </w:p>
        </w:tc>
      </w:tr>
      <w:tr w:rsidR="00F46CD0" w14:paraId="20BDB369"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FFF2CC"/>
            <w:vAlign w:val="center"/>
          </w:tcPr>
          <w:p w14:paraId="6D5CE1B1" w14:textId="77777777" w:rsidR="00F46CD0" w:rsidRDefault="00F46CD0"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4</w:t>
            </w:r>
          </w:p>
        </w:tc>
        <w:tc>
          <w:tcPr>
            <w:tcW w:w="8069" w:type="dxa"/>
            <w:tcBorders>
              <w:top w:val="nil"/>
              <w:left w:val="nil"/>
              <w:bottom w:val="single" w:sz="4" w:space="0" w:color="000000"/>
              <w:right w:val="single" w:sz="4" w:space="0" w:color="000000"/>
            </w:tcBorders>
            <w:shd w:val="clear" w:color="auto" w:fill="FFF2CC"/>
            <w:vAlign w:val="center"/>
          </w:tcPr>
          <w:p w14:paraId="1F4B2456" w14:textId="77777777" w:rsidR="00F46CD0" w:rsidRDefault="00F46CD0"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1, 2 or 7 Days.</w:t>
            </w:r>
          </w:p>
        </w:tc>
      </w:tr>
      <w:tr w:rsidR="00F46CD0" w14:paraId="7B7DA8B6"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D9E1F2"/>
            <w:vAlign w:val="center"/>
          </w:tcPr>
          <w:p w14:paraId="28989784" w14:textId="77777777" w:rsidR="00F46CD0" w:rsidRDefault="00F46CD0"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5</w:t>
            </w:r>
          </w:p>
        </w:tc>
        <w:tc>
          <w:tcPr>
            <w:tcW w:w="8069" w:type="dxa"/>
            <w:tcBorders>
              <w:top w:val="nil"/>
              <w:left w:val="nil"/>
              <w:bottom w:val="single" w:sz="4" w:space="0" w:color="000000"/>
              <w:right w:val="single" w:sz="4" w:space="0" w:color="000000"/>
            </w:tcBorders>
            <w:shd w:val="clear" w:color="auto" w:fill="D9E1F2"/>
            <w:vAlign w:val="center"/>
          </w:tcPr>
          <w:p w14:paraId="00F96AAA" w14:textId="77777777" w:rsidR="00F46CD0" w:rsidRDefault="00F46CD0"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 3, 5 or 8 Days.</w:t>
            </w:r>
          </w:p>
        </w:tc>
      </w:tr>
      <w:tr w:rsidR="00F46CD0" w14:paraId="11CAD217"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FFF2CC"/>
            <w:vAlign w:val="center"/>
          </w:tcPr>
          <w:p w14:paraId="1EBE4DB9" w14:textId="77777777" w:rsidR="00F46CD0" w:rsidRDefault="00F46CD0"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6</w:t>
            </w:r>
          </w:p>
        </w:tc>
        <w:tc>
          <w:tcPr>
            <w:tcW w:w="8069" w:type="dxa"/>
            <w:tcBorders>
              <w:top w:val="nil"/>
              <w:left w:val="nil"/>
              <w:bottom w:val="single" w:sz="4" w:space="0" w:color="000000"/>
              <w:right w:val="single" w:sz="4" w:space="0" w:color="000000"/>
            </w:tcBorders>
            <w:shd w:val="clear" w:color="auto" w:fill="FFF2CC"/>
            <w:vAlign w:val="center"/>
          </w:tcPr>
          <w:p w14:paraId="05B87E1D" w14:textId="77777777" w:rsidR="00F46CD0" w:rsidRDefault="00F46CD0"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4 or 9 Days.</w:t>
            </w:r>
          </w:p>
        </w:tc>
      </w:tr>
      <w:tr w:rsidR="00F46CD0" w14:paraId="62FAFDDC"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D9E1F2"/>
            <w:vAlign w:val="center"/>
          </w:tcPr>
          <w:p w14:paraId="2CEA6EA2" w14:textId="77777777" w:rsidR="00F46CD0" w:rsidRDefault="00F46CD0"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7</w:t>
            </w:r>
          </w:p>
        </w:tc>
        <w:tc>
          <w:tcPr>
            <w:tcW w:w="8069" w:type="dxa"/>
            <w:tcBorders>
              <w:top w:val="nil"/>
              <w:left w:val="nil"/>
              <w:bottom w:val="single" w:sz="4" w:space="0" w:color="000000"/>
              <w:right w:val="single" w:sz="4" w:space="0" w:color="000000"/>
            </w:tcBorders>
            <w:shd w:val="clear" w:color="auto" w:fill="D9E1F2"/>
            <w:vAlign w:val="center"/>
          </w:tcPr>
          <w:p w14:paraId="38A3121F" w14:textId="77777777" w:rsidR="00F46CD0" w:rsidRDefault="00F46CD0"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 2 or 4 Days.</w:t>
            </w:r>
          </w:p>
        </w:tc>
      </w:tr>
      <w:tr w:rsidR="00F46CD0" w14:paraId="2DE7BAB2"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FFF2CC"/>
            <w:vAlign w:val="center"/>
          </w:tcPr>
          <w:p w14:paraId="51E9CF84" w14:textId="77777777" w:rsidR="00F46CD0" w:rsidRDefault="00F46CD0"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8</w:t>
            </w:r>
          </w:p>
        </w:tc>
        <w:tc>
          <w:tcPr>
            <w:tcW w:w="8069" w:type="dxa"/>
            <w:tcBorders>
              <w:top w:val="nil"/>
              <w:left w:val="nil"/>
              <w:bottom w:val="single" w:sz="4" w:space="0" w:color="000000"/>
              <w:right w:val="single" w:sz="4" w:space="0" w:color="000000"/>
            </w:tcBorders>
            <w:shd w:val="clear" w:color="auto" w:fill="FFF2CC"/>
            <w:vAlign w:val="center"/>
          </w:tcPr>
          <w:p w14:paraId="11CAD8B1" w14:textId="77777777" w:rsidR="00F46CD0" w:rsidRDefault="00F46CD0"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3, 5 or 8 Days.</w:t>
            </w:r>
          </w:p>
        </w:tc>
      </w:tr>
      <w:tr w:rsidR="00F46CD0" w14:paraId="2215749E"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D9E1F2"/>
            <w:vAlign w:val="center"/>
          </w:tcPr>
          <w:p w14:paraId="2DF20194" w14:textId="77777777" w:rsidR="00F46CD0" w:rsidRDefault="00F46CD0"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9</w:t>
            </w:r>
          </w:p>
        </w:tc>
        <w:tc>
          <w:tcPr>
            <w:tcW w:w="8069" w:type="dxa"/>
            <w:tcBorders>
              <w:top w:val="nil"/>
              <w:left w:val="nil"/>
              <w:bottom w:val="single" w:sz="4" w:space="0" w:color="000000"/>
              <w:right w:val="single" w:sz="4" w:space="0" w:color="000000"/>
            </w:tcBorders>
            <w:shd w:val="clear" w:color="auto" w:fill="D9E1F2"/>
            <w:vAlign w:val="center"/>
          </w:tcPr>
          <w:p w14:paraId="3833461C" w14:textId="77777777" w:rsidR="00F46CD0" w:rsidRDefault="00F46CD0"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 1, 5 or 6 Days.</w:t>
            </w:r>
          </w:p>
        </w:tc>
      </w:tr>
    </w:tbl>
    <w:p w14:paraId="4E276737" w14:textId="77777777" w:rsidR="00E72AB3" w:rsidRDefault="00E72AB3" w:rsidP="00F46CD0">
      <w:pPr>
        <w:jc w:val="both"/>
        <w:rPr>
          <w:rFonts w:ascii="Aptos" w:eastAsia="Aptos" w:hAnsi="Aptos" w:cs="Aptos"/>
          <w:b/>
          <w:color w:val="00204F"/>
          <w:sz w:val="28"/>
          <w:szCs w:val="28"/>
        </w:rPr>
      </w:pPr>
    </w:p>
    <w:p w14:paraId="00E1F90E" w14:textId="5318EF1F" w:rsidR="00D16722" w:rsidRPr="001B4FA8" w:rsidRDefault="00BA0923" w:rsidP="001B4FA8">
      <w:pPr>
        <w:jc w:val="center"/>
        <w:rPr>
          <w:rFonts w:ascii="Arial Black" w:eastAsia="Aptos" w:hAnsi="Arial Black" w:cs="Aptos"/>
          <w:b/>
          <w:color w:val="C00000"/>
          <w:sz w:val="28"/>
          <w:szCs w:val="28"/>
          <w:u w:val="single"/>
        </w:rPr>
      </w:pPr>
      <w:r w:rsidRPr="001B4FA8">
        <w:rPr>
          <w:rFonts w:ascii="Arial Black" w:eastAsia="Aptos" w:hAnsi="Arial Black" w:cs="Aptos"/>
          <w:b/>
          <w:color w:val="C00000"/>
          <w:sz w:val="28"/>
          <w:szCs w:val="28"/>
          <w:u w:val="single"/>
        </w:rPr>
        <w:lastRenderedPageBreak/>
        <w:t xml:space="preserve">MONTH </w:t>
      </w:r>
      <w:r w:rsidR="00483D2C">
        <w:rPr>
          <w:rFonts w:ascii="Arial Black" w:eastAsia="Aptos" w:hAnsi="Arial Black" w:cs="Aptos"/>
          <w:b/>
          <w:color w:val="C00000"/>
          <w:sz w:val="28"/>
          <w:szCs w:val="28"/>
          <w:u w:val="single"/>
        </w:rPr>
        <w:t xml:space="preserve">RESULTS </w:t>
      </w:r>
      <w:r w:rsidR="00A524C5" w:rsidRPr="001B4FA8">
        <w:rPr>
          <w:rFonts w:ascii="Arial Black" w:eastAsia="Aptos" w:hAnsi="Arial Black" w:cs="Aptos"/>
          <w:b/>
          <w:color w:val="C00000"/>
          <w:sz w:val="28"/>
          <w:szCs w:val="28"/>
          <w:u w:val="single"/>
        </w:rPr>
        <w:t xml:space="preserve">BASED </w:t>
      </w:r>
      <w:r w:rsidRPr="001B4FA8">
        <w:rPr>
          <w:rFonts w:ascii="Arial Black" w:eastAsia="Aptos" w:hAnsi="Arial Black" w:cs="Aptos"/>
          <w:b/>
          <w:color w:val="C00000"/>
          <w:sz w:val="28"/>
          <w:szCs w:val="28"/>
          <w:u w:val="single"/>
        </w:rPr>
        <w:t>ON OUR WORK / JOB</w:t>
      </w:r>
    </w:p>
    <w:p w14:paraId="1C7CBCCD" w14:textId="5FFCFA53" w:rsidR="00181EC2" w:rsidRPr="00181EC2" w:rsidRDefault="00F46CD0" w:rsidP="00181EC2">
      <w:pPr>
        <w:jc w:val="both"/>
        <w:rPr>
          <w:rFonts w:ascii="Aptos Narrow" w:eastAsia="Aptos" w:hAnsi="Aptos Narrow" w:cs="Aptos"/>
          <w:b/>
          <w:color w:val="00204F"/>
          <w:sz w:val="28"/>
          <w:szCs w:val="28"/>
        </w:rPr>
      </w:pPr>
      <w:r w:rsidRPr="00181EC2">
        <w:rPr>
          <w:rFonts w:ascii="Aptos Narrow" w:eastAsia="Aptos" w:hAnsi="Aptos Narrow" w:cs="Aptos"/>
          <w:b/>
          <w:color w:val="00204F"/>
          <w:sz w:val="28"/>
          <w:szCs w:val="28"/>
        </w:rPr>
        <w:t xml:space="preserve">Below given table gives us the information of </w:t>
      </w:r>
      <w:r w:rsidR="00483D2C">
        <w:rPr>
          <w:rFonts w:ascii="Aptos Narrow" w:eastAsia="Aptos" w:hAnsi="Aptos Narrow" w:cs="Aptos"/>
          <w:b/>
          <w:color w:val="00204F"/>
          <w:sz w:val="28"/>
          <w:szCs w:val="28"/>
        </w:rPr>
        <w:t>related months</w:t>
      </w:r>
      <w:r w:rsidRPr="00181EC2">
        <w:rPr>
          <w:rFonts w:ascii="Aptos Narrow" w:eastAsia="Aptos" w:hAnsi="Aptos Narrow" w:cs="Aptos"/>
          <w:b/>
          <w:color w:val="00204F"/>
          <w:sz w:val="28"/>
          <w:szCs w:val="28"/>
        </w:rPr>
        <w:t xml:space="preserve">. </w:t>
      </w:r>
      <w:r w:rsidR="00BA0923">
        <w:rPr>
          <w:rFonts w:ascii="Aptos Narrow" w:eastAsia="Aptos" w:hAnsi="Aptos Narrow" w:cs="Aptos"/>
          <w:b/>
          <w:color w:val="00204F"/>
          <w:sz w:val="28"/>
          <w:szCs w:val="28"/>
        </w:rPr>
        <w:t>S</w:t>
      </w:r>
      <w:r w:rsidRPr="00181EC2">
        <w:rPr>
          <w:rFonts w:ascii="Aptos Narrow" w:eastAsia="Aptos" w:hAnsi="Aptos Narrow" w:cs="Aptos"/>
          <w:b/>
          <w:color w:val="00204F"/>
          <w:sz w:val="28"/>
          <w:szCs w:val="28"/>
        </w:rPr>
        <w:t xml:space="preserve">tarting month of the Business, </w:t>
      </w:r>
      <w:r w:rsidR="00BA0923">
        <w:rPr>
          <w:rFonts w:ascii="Aptos Narrow" w:eastAsia="Aptos" w:hAnsi="Aptos Narrow" w:cs="Aptos"/>
          <w:b/>
          <w:color w:val="00204F"/>
          <w:sz w:val="28"/>
          <w:szCs w:val="28"/>
        </w:rPr>
        <w:t>P</w:t>
      </w:r>
      <w:r w:rsidRPr="00181EC2">
        <w:rPr>
          <w:rFonts w:ascii="Aptos Narrow" w:eastAsia="Aptos" w:hAnsi="Aptos Narrow" w:cs="Aptos"/>
          <w:b/>
          <w:color w:val="00204F"/>
          <w:sz w:val="28"/>
          <w:szCs w:val="28"/>
        </w:rPr>
        <w:t>roject etc., we can know the</w:t>
      </w:r>
      <w:r w:rsidR="00F02510">
        <w:rPr>
          <w:rFonts w:ascii="Aptos Narrow" w:eastAsia="Aptos" w:hAnsi="Aptos Narrow" w:cs="Aptos"/>
          <w:b/>
          <w:color w:val="00204F"/>
          <w:sz w:val="28"/>
          <w:szCs w:val="28"/>
        </w:rPr>
        <w:t xml:space="preserve"> </w:t>
      </w:r>
      <w:r w:rsidRPr="00181EC2">
        <w:rPr>
          <w:rFonts w:ascii="Aptos Narrow" w:eastAsia="Aptos" w:hAnsi="Aptos Narrow" w:cs="Aptos"/>
          <w:b/>
          <w:color w:val="00204F"/>
          <w:sz w:val="28"/>
          <w:szCs w:val="28"/>
        </w:rPr>
        <w:t>completion of the project or success rate of the Work.</w:t>
      </w:r>
    </w:p>
    <w:tbl>
      <w:tblPr>
        <w:tblW w:w="9274" w:type="dxa"/>
        <w:tblLayout w:type="fixed"/>
        <w:tblLook w:val="0400" w:firstRow="0" w:lastRow="0" w:firstColumn="0" w:lastColumn="0" w:noHBand="0" w:noVBand="1"/>
      </w:tblPr>
      <w:tblGrid>
        <w:gridCol w:w="1814"/>
        <w:gridCol w:w="7460"/>
      </w:tblGrid>
      <w:tr w:rsidR="00F46CD0" w14:paraId="1CC7576C" w14:textId="77777777" w:rsidTr="00BC5984">
        <w:trPr>
          <w:trHeight w:val="456"/>
        </w:trPr>
        <w:tc>
          <w:tcPr>
            <w:tcW w:w="1814" w:type="dxa"/>
            <w:tcBorders>
              <w:top w:val="single" w:sz="4" w:space="0" w:color="000000"/>
              <w:left w:val="single" w:sz="4" w:space="0" w:color="000000"/>
              <w:bottom w:val="single" w:sz="4" w:space="0" w:color="000000"/>
              <w:right w:val="single" w:sz="4" w:space="0" w:color="000000"/>
            </w:tcBorders>
            <w:shd w:val="clear" w:color="auto" w:fill="FF99FF"/>
            <w:vAlign w:val="center"/>
          </w:tcPr>
          <w:p w14:paraId="44978D94" w14:textId="77777777" w:rsidR="00F46CD0" w:rsidRDefault="00F46CD0"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MONTH </w:t>
            </w:r>
          </w:p>
        </w:tc>
        <w:tc>
          <w:tcPr>
            <w:tcW w:w="7460" w:type="dxa"/>
            <w:tcBorders>
              <w:top w:val="single" w:sz="4" w:space="0" w:color="000000"/>
              <w:left w:val="nil"/>
              <w:bottom w:val="single" w:sz="4" w:space="0" w:color="000000"/>
              <w:right w:val="single" w:sz="4" w:space="0" w:color="000000"/>
            </w:tcBorders>
            <w:shd w:val="clear" w:color="auto" w:fill="FF99FF"/>
            <w:vAlign w:val="bottom"/>
          </w:tcPr>
          <w:p w14:paraId="051F4C86" w14:textId="3396C546" w:rsidR="00F46CD0" w:rsidRDefault="00F46CD0"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 xml:space="preserve"> MONTHS</w:t>
            </w:r>
          </w:p>
        </w:tc>
      </w:tr>
      <w:tr w:rsidR="00F46CD0" w14:paraId="689C2DE9" w14:textId="77777777" w:rsidTr="00BC5984">
        <w:trPr>
          <w:trHeight w:val="380"/>
        </w:trPr>
        <w:tc>
          <w:tcPr>
            <w:tcW w:w="1814" w:type="dxa"/>
            <w:tcBorders>
              <w:top w:val="nil"/>
              <w:left w:val="single" w:sz="4" w:space="0" w:color="000000"/>
              <w:bottom w:val="single" w:sz="4" w:space="0" w:color="000000"/>
              <w:right w:val="single" w:sz="4" w:space="0" w:color="000000"/>
            </w:tcBorders>
            <w:shd w:val="clear" w:color="auto" w:fill="D9E1F2"/>
            <w:vAlign w:val="center"/>
          </w:tcPr>
          <w:p w14:paraId="26717A31" w14:textId="77777777" w:rsidR="00F46CD0" w:rsidRDefault="00F46CD0"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 JANUARY</w:t>
            </w:r>
          </w:p>
        </w:tc>
        <w:tc>
          <w:tcPr>
            <w:tcW w:w="7460" w:type="dxa"/>
            <w:tcBorders>
              <w:top w:val="nil"/>
              <w:left w:val="nil"/>
              <w:bottom w:val="single" w:sz="4" w:space="0" w:color="000000"/>
              <w:right w:val="single" w:sz="4" w:space="0" w:color="000000"/>
            </w:tcBorders>
            <w:shd w:val="clear" w:color="auto" w:fill="D9E1F2"/>
            <w:vAlign w:val="center"/>
          </w:tcPr>
          <w:p w14:paraId="6A6966DD" w14:textId="77777777" w:rsidR="00F46CD0" w:rsidRDefault="00F46CD0" w:rsidP="00BC5984">
            <w:pP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April &amp; September or 4 Months after the beginning of the Work. </w:t>
            </w:r>
          </w:p>
        </w:tc>
      </w:tr>
      <w:tr w:rsidR="00F46CD0" w14:paraId="29ACB5E5" w14:textId="77777777" w:rsidTr="00BC5984">
        <w:trPr>
          <w:trHeight w:val="380"/>
        </w:trPr>
        <w:tc>
          <w:tcPr>
            <w:tcW w:w="1814" w:type="dxa"/>
            <w:tcBorders>
              <w:top w:val="nil"/>
              <w:left w:val="single" w:sz="4" w:space="0" w:color="000000"/>
              <w:bottom w:val="single" w:sz="4" w:space="0" w:color="000000"/>
              <w:right w:val="single" w:sz="4" w:space="0" w:color="000000"/>
            </w:tcBorders>
            <w:shd w:val="clear" w:color="auto" w:fill="FFF2CC"/>
            <w:vAlign w:val="center"/>
          </w:tcPr>
          <w:p w14:paraId="4A9A26A0" w14:textId="77777777" w:rsidR="00F46CD0" w:rsidRDefault="00F46CD0"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FEBRUARY</w:t>
            </w:r>
          </w:p>
        </w:tc>
        <w:tc>
          <w:tcPr>
            <w:tcW w:w="7460" w:type="dxa"/>
            <w:tcBorders>
              <w:top w:val="nil"/>
              <w:left w:val="nil"/>
              <w:bottom w:val="single" w:sz="4" w:space="0" w:color="000000"/>
              <w:right w:val="single" w:sz="4" w:space="0" w:color="000000"/>
            </w:tcBorders>
            <w:shd w:val="clear" w:color="auto" w:fill="FFF2CC"/>
            <w:vAlign w:val="center"/>
          </w:tcPr>
          <w:p w14:paraId="16C89FF2" w14:textId="624F13C0" w:rsidR="00F46CD0" w:rsidRDefault="00F46CD0" w:rsidP="00BC5984">
            <w:pP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 April </w:t>
            </w:r>
            <w:r w:rsidR="00F61DA9">
              <w:rPr>
                <w:rFonts w:ascii="Aptos" w:eastAsia="Aptos" w:hAnsi="Aptos" w:cs="Aptos"/>
                <w:b/>
                <w:color w:val="CC3399"/>
                <w:sz w:val="28"/>
                <w:szCs w:val="28"/>
              </w:rPr>
              <w:t xml:space="preserve">&amp; </w:t>
            </w:r>
            <w:r>
              <w:rPr>
                <w:rFonts w:ascii="Aptos" w:eastAsia="Aptos" w:hAnsi="Aptos" w:cs="Aptos"/>
                <w:b/>
                <w:color w:val="CC3399"/>
                <w:sz w:val="28"/>
                <w:szCs w:val="28"/>
              </w:rPr>
              <w:t>November or 4 Months after the beginning of the Work.</w:t>
            </w:r>
          </w:p>
        </w:tc>
      </w:tr>
      <w:tr w:rsidR="00F46CD0" w14:paraId="22B43364" w14:textId="77777777" w:rsidTr="00BC5984">
        <w:trPr>
          <w:trHeight w:val="380"/>
        </w:trPr>
        <w:tc>
          <w:tcPr>
            <w:tcW w:w="1814" w:type="dxa"/>
            <w:tcBorders>
              <w:top w:val="nil"/>
              <w:left w:val="single" w:sz="4" w:space="0" w:color="000000"/>
              <w:bottom w:val="single" w:sz="4" w:space="0" w:color="000000"/>
              <w:right w:val="single" w:sz="4" w:space="0" w:color="000000"/>
            </w:tcBorders>
            <w:shd w:val="clear" w:color="auto" w:fill="D9E1F2"/>
            <w:vAlign w:val="center"/>
          </w:tcPr>
          <w:p w14:paraId="61CAE7C2" w14:textId="77777777" w:rsidR="00F46CD0" w:rsidRDefault="00F46CD0"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 MARCH</w:t>
            </w:r>
          </w:p>
        </w:tc>
        <w:tc>
          <w:tcPr>
            <w:tcW w:w="7460" w:type="dxa"/>
            <w:tcBorders>
              <w:top w:val="nil"/>
              <w:left w:val="nil"/>
              <w:bottom w:val="single" w:sz="4" w:space="0" w:color="000000"/>
              <w:right w:val="single" w:sz="4" w:space="0" w:color="000000"/>
            </w:tcBorders>
            <w:shd w:val="clear" w:color="auto" w:fill="D9E1F2"/>
            <w:vAlign w:val="center"/>
          </w:tcPr>
          <w:p w14:paraId="4029E7F3" w14:textId="77777777" w:rsidR="00F46CD0" w:rsidRDefault="00F46CD0" w:rsidP="00BC5984">
            <w:pP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May, August &amp; December or 5 Months after beginning of the Work.</w:t>
            </w:r>
          </w:p>
        </w:tc>
      </w:tr>
      <w:tr w:rsidR="00F46CD0" w14:paraId="423972E5" w14:textId="77777777" w:rsidTr="00BC5984">
        <w:trPr>
          <w:trHeight w:val="380"/>
        </w:trPr>
        <w:tc>
          <w:tcPr>
            <w:tcW w:w="1814" w:type="dxa"/>
            <w:tcBorders>
              <w:top w:val="nil"/>
              <w:left w:val="single" w:sz="4" w:space="0" w:color="000000"/>
              <w:bottom w:val="single" w:sz="4" w:space="0" w:color="000000"/>
              <w:right w:val="single" w:sz="4" w:space="0" w:color="000000"/>
            </w:tcBorders>
            <w:shd w:val="clear" w:color="auto" w:fill="FFF2CC"/>
            <w:vAlign w:val="center"/>
          </w:tcPr>
          <w:p w14:paraId="76243C32" w14:textId="77777777" w:rsidR="00F46CD0" w:rsidRDefault="00F46CD0"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APRIL</w:t>
            </w:r>
          </w:p>
        </w:tc>
        <w:tc>
          <w:tcPr>
            <w:tcW w:w="7460" w:type="dxa"/>
            <w:tcBorders>
              <w:top w:val="nil"/>
              <w:left w:val="nil"/>
              <w:bottom w:val="single" w:sz="4" w:space="0" w:color="000000"/>
              <w:right w:val="single" w:sz="4" w:space="0" w:color="000000"/>
            </w:tcBorders>
            <w:shd w:val="clear" w:color="auto" w:fill="FFF2CC"/>
            <w:vAlign w:val="center"/>
          </w:tcPr>
          <w:p w14:paraId="67264532" w14:textId="77777777" w:rsidR="00F46CD0" w:rsidRDefault="00F46CD0" w:rsidP="00BC5984">
            <w:pP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January, February, June, October &amp; November or 2 Months after beginning of the Work.</w:t>
            </w:r>
          </w:p>
        </w:tc>
      </w:tr>
      <w:tr w:rsidR="00F46CD0" w14:paraId="46816B62" w14:textId="77777777" w:rsidTr="00BC5984">
        <w:trPr>
          <w:trHeight w:val="380"/>
        </w:trPr>
        <w:tc>
          <w:tcPr>
            <w:tcW w:w="1814" w:type="dxa"/>
            <w:tcBorders>
              <w:top w:val="nil"/>
              <w:left w:val="single" w:sz="4" w:space="0" w:color="000000"/>
              <w:bottom w:val="single" w:sz="4" w:space="0" w:color="000000"/>
              <w:right w:val="single" w:sz="4" w:space="0" w:color="000000"/>
            </w:tcBorders>
            <w:shd w:val="clear" w:color="auto" w:fill="D9E1F2"/>
            <w:vAlign w:val="center"/>
          </w:tcPr>
          <w:p w14:paraId="30F98BF7" w14:textId="77777777" w:rsidR="00F46CD0" w:rsidRDefault="00F46CD0"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 MAY</w:t>
            </w:r>
          </w:p>
        </w:tc>
        <w:tc>
          <w:tcPr>
            <w:tcW w:w="7460" w:type="dxa"/>
            <w:tcBorders>
              <w:top w:val="nil"/>
              <w:left w:val="nil"/>
              <w:bottom w:val="single" w:sz="4" w:space="0" w:color="000000"/>
              <w:right w:val="single" w:sz="4" w:space="0" w:color="000000"/>
            </w:tcBorders>
            <w:shd w:val="clear" w:color="auto" w:fill="D9E1F2"/>
            <w:vAlign w:val="center"/>
          </w:tcPr>
          <w:p w14:paraId="707B5539" w14:textId="77777777" w:rsidR="00F46CD0" w:rsidRDefault="00F46CD0" w:rsidP="00BC5984">
            <w:pP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May, August &amp; December or 3 Months after beginning of the Work.</w:t>
            </w:r>
          </w:p>
        </w:tc>
      </w:tr>
      <w:tr w:rsidR="00F46CD0" w14:paraId="18F72DE2" w14:textId="77777777" w:rsidTr="00BC5984">
        <w:trPr>
          <w:trHeight w:val="380"/>
        </w:trPr>
        <w:tc>
          <w:tcPr>
            <w:tcW w:w="1814" w:type="dxa"/>
            <w:tcBorders>
              <w:top w:val="nil"/>
              <w:left w:val="single" w:sz="4" w:space="0" w:color="000000"/>
              <w:bottom w:val="single" w:sz="4" w:space="0" w:color="000000"/>
              <w:right w:val="single" w:sz="4" w:space="0" w:color="000000"/>
            </w:tcBorders>
            <w:shd w:val="clear" w:color="auto" w:fill="FFF2CC"/>
            <w:vAlign w:val="center"/>
          </w:tcPr>
          <w:p w14:paraId="6E017C38" w14:textId="77777777" w:rsidR="00F46CD0" w:rsidRDefault="00F46CD0"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JUNE</w:t>
            </w:r>
          </w:p>
        </w:tc>
        <w:tc>
          <w:tcPr>
            <w:tcW w:w="7460" w:type="dxa"/>
            <w:tcBorders>
              <w:top w:val="nil"/>
              <w:left w:val="nil"/>
              <w:bottom w:val="single" w:sz="4" w:space="0" w:color="000000"/>
              <w:right w:val="single" w:sz="4" w:space="0" w:color="000000"/>
            </w:tcBorders>
            <w:shd w:val="clear" w:color="auto" w:fill="FFF2CC"/>
            <w:vAlign w:val="center"/>
          </w:tcPr>
          <w:p w14:paraId="4A076695" w14:textId="77777777" w:rsidR="00F46CD0" w:rsidRDefault="00F46CD0" w:rsidP="00BC5984">
            <w:pP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April &amp; September or 4 months after beginning of the Work.</w:t>
            </w:r>
          </w:p>
        </w:tc>
      </w:tr>
      <w:tr w:rsidR="00F46CD0" w14:paraId="1B384154" w14:textId="77777777" w:rsidTr="00BC5984">
        <w:trPr>
          <w:trHeight w:val="380"/>
        </w:trPr>
        <w:tc>
          <w:tcPr>
            <w:tcW w:w="1814" w:type="dxa"/>
            <w:tcBorders>
              <w:top w:val="nil"/>
              <w:left w:val="single" w:sz="4" w:space="0" w:color="000000"/>
              <w:bottom w:val="single" w:sz="4" w:space="0" w:color="000000"/>
              <w:right w:val="single" w:sz="4" w:space="0" w:color="000000"/>
            </w:tcBorders>
            <w:shd w:val="clear" w:color="auto" w:fill="D9E1F2"/>
            <w:vAlign w:val="center"/>
          </w:tcPr>
          <w:p w14:paraId="5DA80314" w14:textId="77777777" w:rsidR="00F46CD0" w:rsidRDefault="00F46CD0"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 JULY</w:t>
            </w:r>
          </w:p>
        </w:tc>
        <w:tc>
          <w:tcPr>
            <w:tcW w:w="7460" w:type="dxa"/>
            <w:tcBorders>
              <w:top w:val="nil"/>
              <w:left w:val="nil"/>
              <w:bottom w:val="single" w:sz="4" w:space="0" w:color="000000"/>
              <w:right w:val="single" w:sz="4" w:space="0" w:color="000000"/>
            </w:tcBorders>
            <w:shd w:val="clear" w:color="auto" w:fill="D9E1F2"/>
            <w:vAlign w:val="center"/>
          </w:tcPr>
          <w:p w14:paraId="118AF727" w14:textId="77777777" w:rsidR="00F46CD0" w:rsidRDefault="00F46CD0" w:rsidP="00BC5984">
            <w:pP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April &amp; September or 4 Month after beginning of the Work.</w:t>
            </w:r>
          </w:p>
        </w:tc>
      </w:tr>
      <w:tr w:rsidR="00F46CD0" w14:paraId="614C466D" w14:textId="77777777" w:rsidTr="00BC5984">
        <w:trPr>
          <w:trHeight w:val="380"/>
        </w:trPr>
        <w:tc>
          <w:tcPr>
            <w:tcW w:w="1814" w:type="dxa"/>
            <w:tcBorders>
              <w:top w:val="nil"/>
              <w:left w:val="single" w:sz="4" w:space="0" w:color="000000"/>
              <w:bottom w:val="single" w:sz="4" w:space="0" w:color="000000"/>
              <w:right w:val="single" w:sz="4" w:space="0" w:color="000000"/>
            </w:tcBorders>
            <w:shd w:val="clear" w:color="auto" w:fill="FFF2CC"/>
            <w:vAlign w:val="center"/>
          </w:tcPr>
          <w:p w14:paraId="582EE2CB" w14:textId="77777777" w:rsidR="00F46CD0" w:rsidRDefault="00F46CD0"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AUGUST</w:t>
            </w:r>
          </w:p>
        </w:tc>
        <w:tc>
          <w:tcPr>
            <w:tcW w:w="7460" w:type="dxa"/>
            <w:tcBorders>
              <w:top w:val="nil"/>
              <w:left w:val="nil"/>
              <w:bottom w:val="single" w:sz="4" w:space="0" w:color="000000"/>
              <w:right w:val="single" w:sz="4" w:space="0" w:color="000000"/>
            </w:tcBorders>
            <w:shd w:val="clear" w:color="auto" w:fill="FFF2CC"/>
            <w:vAlign w:val="center"/>
          </w:tcPr>
          <w:p w14:paraId="19BF7731" w14:textId="77777777" w:rsidR="00F46CD0" w:rsidRDefault="00F46CD0" w:rsidP="00BC5984">
            <w:pP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May, August &amp; December or 3 Months after beginning of the Work.</w:t>
            </w:r>
          </w:p>
        </w:tc>
      </w:tr>
      <w:tr w:rsidR="00F46CD0" w14:paraId="1AAFB365" w14:textId="77777777" w:rsidTr="00BC5984">
        <w:trPr>
          <w:trHeight w:val="380"/>
        </w:trPr>
        <w:tc>
          <w:tcPr>
            <w:tcW w:w="1814" w:type="dxa"/>
            <w:tcBorders>
              <w:top w:val="nil"/>
              <w:left w:val="single" w:sz="4" w:space="0" w:color="000000"/>
              <w:bottom w:val="single" w:sz="4" w:space="0" w:color="000000"/>
              <w:right w:val="single" w:sz="4" w:space="0" w:color="000000"/>
            </w:tcBorders>
            <w:shd w:val="clear" w:color="auto" w:fill="D9E1F2"/>
            <w:vAlign w:val="center"/>
          </w:tcPr>
          <w:p w14:paraId="4636A335" w14:textId="77777777" w:rsidR="00F46CD0" w:rsidRDefault="00F46CD0"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 SEPTEMBER</w:t>
            </w:r>
          </w:p>
        </w:tc>
        <w:tc>
          <w:tcPr>
            <w:tcW w:w="7460" w:type="dxa"/>
            <w:tcBorders>
              <w:top w:val="nil"/>
              <w:left w:val="nil"/>
              <w:bottom w:val="single" w:sz="4" w:space="0" w:color="000000"/>
              <w:right w:val="single" w:sz="4" w:space="0" w:color="000000"/>
            </w:tcBorders>
            <w:shd w:val="clear" w:color="auto" w:fill="D9E1F2"/>
            <w:vAlign w:val="center"/>
          </w:tcPr>
          <w:p w14:paraId="391FF967" w14:textId="77777777" w:rsidR="00F46CD0" w:rsidRDefault="00F46CD0" w:rsidP="00BC5984">
            <w:pP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May, June &amp; December or 1 / 5 Month after beginning of the Work.</w:t>
            </w:r>
          </w:p>
        </w:tc>
      </w:tr>
      <w:tr w:rsidR="00F46CD0" w14:paraId="326C157D" w14:textId="77777777" w:rsidTr="00BC5984">
        <w:trPr>
          <w:trHeight w:val="380"/>
        </w:trPr>
        <w:tc>
          <w:tcPr>
            <w:tcW w:w="1814" w:type="dxa"/>
            <w:tcBorders>
              <w:top w:val="nil"/>
              <w:left w:val="single" w:sz="4" w:space="0" w:color="000000"/>
              <w:bottom w:val="single" w:sz="4" w:space="0" w:color="000000"/>
              <w:right w:val="single" w:sz="4" w:space="0" w:color="000000"/>
            </w:tcBorders>
            <w:shd w:val="clear" w:color="auto" w:fill="FFF2CC"/>
            <w:vAlign w:val="center"/>
          </w:tcPr>
          <w:p w14:paraId="6181EE66" w14:textId="77777777" w:rsidR="00F46CD0" w:rsidRDefault="00F46CD0"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OCTOBER</w:t>
            </w:r>
          </w:p>
        </w:tc>
        <w:tc>
          <w:tcPr>
            <w:tcW w:w="7460" w:type="dxa"/>
            <w:tcBorders>
              <w:top w:val="nil"/>
              <w:left w:val="nil"/>
              <w:bottom w:val="single" w:sz="4" w:space="0" w:color="000000"/>
              <w:right w:val="single" w:sz="4" w:space="0" w:color="000000"/>
            </w:tcBorders>
            <w:shd w:val="clear" w:color="auto" w:fill="FFF2CC"/>
            <w:vAlign w:val="center"/>
          </w:tcPr>
          <w:p w14:paraId="50A3AE8C" w14:textId="77777777" w:rsidR="00F46CD0" w:rsidRDefault="00F46CD0" w:rsidP="00BC5984">
            <w:pP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January, February &amp; April or 4 Months after beginning of the Work.</w:t>
            </w:r>
          </w:p>
        </w:tc>
      </w:tr>
      <w:tr w:rsidR="00F46CD0" w14:paraId="4B1B665F" w14:textId="77777777" w:rsidTr="00BC5984">
        <w:trPr>
          <w:trHeight w:val="380"/>
        </w:trPr>
        <w:tc>
          <w:tcPr>
            <w:tcW w:w="1814" w:type="dxa"/>
            <w:tcBorders>
              <w:top w:val="nil"/>
              <w:left w:val="single" w:sz="4" w:space="0" w:color="000000"/>
              <w:bottom w:val="single" w:sz="4" w:space="0" w:color="000000"/>
              <w:right w:val="single" w:sz="4" w:space="0" w:color="000000"/>
            </w:tcBorders>
            <w:shd w:val="clear" w:color="auto" w:fill="D9E1F2"/>
            <w:vAlign w:val="center"/>
          </w:tcPr>
          <w:p w14:paraId="77813413" w14:textId="77777777" w:rsidR="00F46CD0" w:rsidRDefault="00F46CD0"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 NOVEMBER</w:t>
            </w:r>
          </w:p>
        </w:tc>
        <w:tc>
          <w:tcPr>
            <w:tcW w:w="7460" w:type="dxa"/>
            <w:tcBorders>
              <w:top w:val="nil"/>
              <w:left w:val="nil"/>
              <w:bottom w:val="single" w:sz="4" w:space="0" w:color="000000"/>
              <w:right w:val="single" w:sz="4" w:space="0" w:color="000000"/>
            </w:tcBorders>
            <w:shd w:val="clear" w:color="auto" w:fill="D9E1F2"/>
            <w:vAlign w:val="bottom"/>
          </w:tcPr>
          <w:p w14:paraId="32B7AAAC" w14:textId="77777777" w:rsidR="00F46CD0" w:rsidRDefault="00F46CD0" w:rsidP="00BC5984">
            <w:pP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February &amp; April or 4 Months after beginning of the Work.</w:t>
            </w:r>
          </w:p>
        </w:tc>
      </w:tr>
      <w:tr w:rsidR="00F46CD0" w14:paraId="5308EA3F" w14:textId="77777777" w:rsidTr="00BC5984">
        <w:trPr>
          <w:trHeight w:val="304"/>
        </w:trPr>
        <w:tc>
          <w:tcPr>
            <w:tcW w:w="1814" w:type="dxa"/>
            <w:tcBorders>
              <w:top w:val="nil"/>
              <w:left w:val="single" w:sz="4" w:space="0" w:color="000000"/>
              <w:bottom w:val="single" w:sz="4" w:space="0" w:color="000000"/>
              <w:right w:val="single" w:sz="4" w:space="0" w:color="000000"/>
            </w:tcBorders>
            <w:shd w:val="clear" w:color="auto" w:fill="FFF2CC"/>
            <w:vAlign w:val="center"/>
          </w:tcPr>
          <w:p w14:paraId="753314D6" w14:textId="77777777" w:rsidR="00F46CD0" w:rsidRDefault="00F46CD0"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DECEMBER</w:t>
            </w:r>
          </w:p>
        </w:tc>
        <w:tc>
          <w:tcPr>
            <w:tcW w:w="7460" w:type="dxa"/>
            <w:tcBorders>
              <w:top w:val="nil"/>
              <w:left w:val="nil"/>
              <w:bottom w:val="single" w:sz="4" w:space="0" w:color="000000"/>
              <w:right w:val="single" w:sz="4" w:space="0" w:color="000000"/>
            </w:tcBorders>
            <w:shd w:val="clear" w:color="auto" w:fill="FFF2CC"/>
            <w:vAlign w:val="bottom"/>
          </w:tcPr>
          <w:p w14:paraId="43B35D23" w14:textId="77777777" w:rsidR="00F46CD0" w:rsidRDefault="00F46CD0" w:rsidP="00BC5984">
            <w:pP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March, May &amp; August or 5 Months after beginning of the Work.</w:t>
            </w:r>
          </w:p>
        </w:tc>
      </w:tr>
    </w:tbl>
    <w:p w14:paraId="180F4742" w14:textId="77777777" w:rsidR="00F46CD0" w:rsidRDefault="00F46CD0" w:rsidP="00F46CD0">
      <w:pPr>
        <w:rPr>
          <w:rFonts w:ascii="Aptos" w:eastAsia="Aptos" w:hAnsi="Aptos" w:cs="Aptos"/>
          <w:b/>
          <w:color w:val="00204F"/>
          <w:sz w:val="28"/>
          <w:szCs w:val="28"/>
        </w:rPr>
      </w:pPr>
    </w:p>
    <w:p w14:paraId="6187F4F5" w14:textId="77777777" w:rsidR="00E72AB3" w:rsidRDefault="00E72AB3" w:rsidP="00F46CD0">
      <w:pPr>
        <w:rPr>
          <w:rFonts w:ascii="Aptos" w:eastAsia="Aptos" w:hAnsi="Aptos" w:cs="Aptos"/>
          <w:b/>
          <w:color w:val="00204F"/>
          <w:sz w:val="28"/>
          <w:szCs w:val="28"/>
        </w:rPr>
      </w:pPr>
    </w:p>
    <w:p w14:paraId="59793139" w14:textId="77777777" w:rsidR="00E72AB3" w:rsidDel="00760F5B" w:rsidRDefault="00E72AB3" w:rsidP="00F46CD0">
      <w:pPr>
        <w:rPr>
          <w:del w:id="1339" w:author="Dinesh N" w:date="2024-06-22T23:35:00Z" w16du:dateUtc="2024-06-22T18:05:00Z"/>
          <w:rFonts w:ascii="Aptos" w:eastAsia="Aptos" w:hAnsi="Aptos" w:cs="Aptos"/>
          <w:b/>
          <w:color w:val="00204F"/>
          <w:sz w:val="28"/>
          <w:szCs w:val="28"/>
        </w:rPr>
      </w:pPr>
    </w:p>
    <w:p w14:paraId="66FC9A90" w14:textId="77777777" w:rsidR="00E72AB3" w:rsidDel="00760F5B" w:rsidRDefault="00E72AB3" w:rsidP="00F46CD0">
      <w:pPr>
        <w:rPr>
          <w:del w:id="1340" w:author="Dinesh N" w:date="2024-06-22T23:35:00Z" w16du:dateUtc="2024-06-22T18:05:00Z"/>
          <w:rFonts w:ascii="Aptos" w:eastAsia="Aptos" w:hAnsi="Aptos" w:cs="Aptos"/>
          <w:b/>
          <w:color w:val="00204F"/>
          <w:sz w:val="28"/>
          <w:szCs w:val="28"/>
        </w:rPr>
      </w:pPr>
    </w:p>
    <w:p w14:paraId="57CF11B6" w14:textId="77777777" w:rsidR="00E72AB3" w:rsidRDefault="00E72AB3" w:rsidP="00F46CD0">
      <w:pPr>
        <w:rPr>
          <w:rFonts w:ascii="Aptos" w:eastAsia="Aptos" w:hAnsi="Aptos" w:cs="Aptos"/>
          <w:b/>
          <w:color w:val="00204F"/>
          <w:sz w:val="28"/>
          <w:szCs w:val="28"/>
        </w:rPr>
      </w:pPr>
    </w:p>
    <w:p w14:paraId="5C18D4F3" w14:textId="79E500EB" w:rsidR="00ED7246" w:rsidRPr="00990428" w:rsidRDefault="007A11C4" w:rsidP="00990428">
      <w:pPr>
        <w:jc w:val="center"/>
        <w:rPr>
          <w:rFonts w:ascii="Arial Black" w:hAnsi="Arial Black"/>
          <w:color w:val="C00000"/>
          <w:sz w:val="28"/>
          <w:szCs w:val="28"/>
          <w:u w:val="single"/>
        </w:rPr>
      </w:pPr>
      <w:r w:rsidRPr="00990428">
        <w:rPr>
          <w:rFonts w:ascii="Arial Black" w:hAnsi="Arial Black"/>
          <w:color w:val="C00000"/>
          <w:sz w:val="28"/>
          <w:szCs w:val="28"/>
          <w:u w:val="single"/>
        </w:rPr>
        <w:lastRenderedPageBreak/>
        <w:t>INTERVIEW RESULT BASED ON DATE AND TIME</w:t>
      </w:r>
    </w:p>
    <w:p w14:paraId="3FAE645D" w14:textId="680472A5" w:rsidR="00ED7246" w:rsidRPr="00F62AD4" w:rsidRDefault="00ED7246" w:rsidP="00ED7246">
      <w:pPr>
        <w:jc w:val="both"/>
        <w:rPr>
          <w:rFonts w:ascii="Aptos Narrow" w:eastAsia="Play" w:hAnsi="Aptos Narrow" w:cs="Play"/>
          <w:b/>
          <w:bCs/>
          <w:color w:val="002060"/>
          <w:sz w:val="28"/>
          <w:szCs w:val="28"/>
        </w:rPr>
      </w:pPr>
      <w:r w:rsidRPr="00F62AD4">
        <w:rPr>
          <w:rFonts w:ascii="Aptos Narrow" w:eastAsia="Play" w:hAnsi="Aptos Narrow" w:cs="Play"/>
          <w:b/>
          <w:bCs/>
          <w:color w:val="002060"/>
          <w:sz w:val="28"/>
          <w:szCs w:val="28"/>
        </w:rPr>
        <w:t>WHEN SOMEONE ASK</w:t>
      </w:r>
      <w:ins w:id="1341" w:author="Sandhya T" w:date="2024-06-18T23:14:00Z" w16du:dateUtc="2024-06-18T17:44:00Z">
        <w:r w:rsidR="003850EB">
          <w:rPr>
            <w:rFonts w:ascii="Aptos Narrow" w:eastAsia="Play" w:hAnsi="Aptos Narrow" w:cs="Play"/>
            <w:b/>
            <w:bCs/>
            <w:color w:val="002060"/>
            <w:sz w:val="28"/>
            <w:szCs w:val="28"/>
          </w:rPr>
          <w:t>S</w:t>
        </w:r>
      </w:ins>
      <w:r w:rsidRPr="00F62AD4">
        <w:rPr>
          <w:rFonts w:ascii="Aptos Narrow" w:eastAsia="Play" w:hAnsi="Aptos Narrow" w:cs="Play"/>
          <w:b/>
          <w:bCs/>
          <w:color w:val="002060"/>
          <w:sz w:val="28"/>
          <w:szCs w:val="28"/>
        </w:rPr>
        <w:t xml:space="preserve"> ABOUT JOB INTERVIEW RESULT</w:t>
      </w:r>
      <w:ins w:id="1342" w:author="Sandhya T" w:date="2024-06-18T23:14:00Z" w16du:dateUtc="2024-06-18T17:44:00Z">
        <w:r w:rsidR="003850EB">
          <w:rPr>
            <w:rFonts w:ascii="Aptos Narrow" w:eastAsia="Play" w:hAnsi="Aptos Narrow" w:cs="Play"/>
            <w:b/>
            <w:bCs/>
            <w:color w:val="002060"/>
            <w:sz w:val="28"/>
            <w:szCs w:val="28"/>
          </w:rPr>
          <w:t>,</w:t>
        </w:r>
      </w:ins>
      <w:r w:rsidRPr="00F62AD4">
        <w:rPr>
          <w:rFonts w:ascii="Aptos Narrow" w:eastAsia="Play" w:hAnsi="Aptos Narrow" w:cs="Play"/>
          <w:b/>
          <w:bCs/>
          <w:color w:val="002060"/>
          <w:sz w:val="28"/>
          <w:szCs w:val="28"/>
        </w:rPr>
        <w:t xml:space="preserve"> WE SHOULD CONSIDER </w:t>
      </w:r>
      <w:ins w:id="1343" w:author="Sandhya T" w:date="2024-06-18T23:14:00Z" w16du:dateUtc="2024-06-18T17:44:00Z">
        <w:r w:rsidR="003850EB">
          <w:rPr>
            <w:rFonts w:ascii="Aptos Narrow" w:eastAsia="Play" w:hAnsi="Aptos Narrow" w:cs="Play"/>
            <w:b/>
            <w:bCs/>
            <w:color w:val="002060"/>
            <w:sz w:val="28"/>
            <w:szCs w:val="28"/>
          </w:rPr>
          <w:t xml:space="preserve">THE </w:t>
        </w:r>
      </w:ins>
      <w:r w:rsidRPr="00F62AD4">
        <w:rPr>
          <w:rFonts w:ascii="Aptos Narrow" w:eastAsia="Play" w:hAnsi="Aptos Narrow" w:cs="Play"/>
          <w:b/>
          <w:bCs/>
          <w:color w:val="002060"/>
          <w:sz w:val="28"/>
          <w:szCs w:val="28"/>
        </w:rPr>
        <w:t>DATE OF PRASH</w:t>
      </w:r>
      <w:r w:rsidR="004C6A0D">
        <w:rPr>
          <w:rFonts w:ascii="Aptos Narrow" w:eastAsia="Play" w:hAnsi="Aptos Narrow" w:cs="Play"/>
          <w:b/>
          <w:bCs/>
          <w:color w:val="002060"/>
          <w:sz w:val="28"/>
          <w:szCs w:val="28"/>
        </w:rPr>
        <w:t>N</w:t>
      </w:r>
      <w:r w:rsidRPr="00F62AD4">
        <w:rPr>
          <w:rFonts w:ascii="Aptos Narrow" w:eastAsia="Play" w:hAnsi="Aptos Narrow" w:cs="Play"/>
          <w:b/>
          <w:bCs/>
          <w:color w:val="002060"/>
          <w:sz w:val="28"/>
          <w:szCs w:val="28"/>
        </w:rPr>
        <w:t xml:space="preserve">A </w:t>
      </w:r>
      <w:r w:rsidR="009A1201">
        <w:rPr>
          <w:rFonts w:ascii="Aptos Narrow" w:eastAsia="Play" w:hAnsi="Aptos Narrow" w:cs="Play"/>
          <w:b/>
          <w:bCs/>
          <w:color w:val="002060"/>
          <w:sz w:val="28"/>
          <w:szCs w:val="28"/>
        </w:rPr>
        <w:t>AND</w:t>
      </w:r>
      <w:r w:rsidRPr="00F62AD4">
        <w:rPr>
          <w:rFonts w:ascii="Aptos Narrow" w:eastAsia="Play" w:hAnsi="Aptos Narrow" w:cs="Play"/>
          <w:b/>
          <w:bCs/>
          <w:color w:val="002060"/>
          <w:sz w:val="28"/>
          <w:szCs w:val="28"/>
        </w:rPr>
        <w:t xml:space="preserve"> TIME (</w:t>
      </w:r>
      <w:r w:rsidR="00576CE5">
        <w:rPr>
          <w:rFonts w:ascii="Aptos Narrow" w:eastAsia="Play" w:hAnsi="Aptos Narrow" w:cs="Play"/>
          <w:b/>
          <w:bCs/>
          <w:color w:val="002060"/>
          <w:sz w:val="28"/>
          <w:szCs w:val="28"/>
        </w:rPr>
        <w:t xml:space="preserve"> </w:t>
      </w:r>
      <w:r w:rsidRPr="00F62AD4">
        <w:rPr>
          <w:rFonts w:ascii="Aptos Narrow" w:eastAsia="Play" w:hAnsi="Aptos Narrow" w:cs="Play"/>
          <w:b/>
          <w:bCs/>
          <w:color w:val="002060"/>
          <w:sz w:val="28"/>
          <w:szCs w:val="28"/>
        </w:rPr>
        <w:t>DATE</w:t>
      </w:r>
      <w:r w:rsidR="00576CE5">
        <w:rPr>
          <w:rFonts w:ascii="Aptos Narrow" w:eastAsia="Play" w:hAnsi="Aptos Narrow" w:cs="Play"/>
          <w:b/>
          <w:bCs/>
          <w:color w:val="002060"/>
          <w:sz w:val="28"/>
          <w:szCs w:val="28"/>
        </w:rPr>
        <w:t xml:space="preserve"> </w:t>
      </w:r>
      <w:r w:rsidRPr="00F62AD4">
        <w:rPr>
          <w:rFonts w:ascii="Aptos Narrow" w:eastAsia="Play" w:hAnsi="Aptos Narrow" w:cs="Play"/>
          <w:b/>
          <w:bCs/>
          <w:color w:val="002060"/>
          <w:sz w:val="28"/>
          <w:szCs w:val="28"/>
        </w:rPr>
        <w:t xml:space="preserve">15 = 1+5 = 6 </w:t>
      </w:r>
      <w:r w:rsidR="00576CE5">
        <w:rPr>
          <w:rFonts w:ascii="Aptos Narrow" w:eastAsia="Play" w:hAnsi="Aptos Narrow" w:cs="Play"/>
          <w:b/>
          <w:bCs/>
          <w:color w:val="002060"/>
          <w:sz w:val="28"/>
          <w:szCs w:val="28"/>
        </w:rPr>
        <w:t>and</w:t>
      </w:r>
      <w:r w:rsidRPr="00F62AD4">
        <w:rPr>
          <w:rFonts w:ascii="Aptos Narrow" w:eastAsia="Play" w:hAnsi="Aptos Narrow" w:cs="Play"/>
          <w:b/>
          <w:bCs/>
          <w:color w:val="002060"/>
          <w:sz w:val="28"/>
          <w:szCs w:val="28"/>
        </w:rPr>
        <w:t xml:space="preserve"> TIME WITH MINUTES 16.28 = 1+6+2+8 = 17 = 1+7 = 8. THE RESULT WILL BE ACCORDING </w:t>
      </w:r>
      <w:del w:id="1344" w:author="Sandhya T" w:date="2024-06-18T23:15:00Z" w16du:dateUtc="2024-06-18T17:45:00Z">
        <w:r w:rsidRPr="00F62AD4" w:rsidDel="003850EB">
          <w:rPr>
            <w:rFonts w:ascii="Aptos Narrow" w:eastAsia="Play" w:hAnsi="Aptos Narrow" w:cs="Play"/>
            <w:b/>
            <w:bCs/>
            <w:color w:val="002060"/>
            <w:sz w:val="28"/>
            <w:szCs w:val="28"/>
          </w:rPr>
          <w:delText>AS PER</w:delText>
        </w:r>
      </w:del>
      <w:ins w:id="1345" w:author="Sandhya T" w:date="2024-06-18T23:15:00Z" w16du:dateUtc="2024-06-18T17:45:00Z">
        <w:r w:rsidR="003850EB">
          <w:rPr>
            <w:rFonts w:ascii="Aptos Narrow" w:eastAsia="Play" w:hAnsi="Aptos Narrow" w:cs="Play"/>
            <w:b/>
            <w:bCs/>
            <w:color w:val="002060"/>
            <w:sz w:val="28"/>
            <w:szCs w:val="28"/>
          </w:rPr>
          <w:t xml:space="preserve">TO </w:t>
        </w:r>
      </w:ins>
      <w:del w:id="1346" w:author="Sandhya T" w:date="2024-06-18T23:15:00Z" w16du:dateUtc="2024-06-18T17:45:00Z">
        <w:r w:rsidRPr="00F62AD4" w:rsidDel="003850EB">
          <w:rPr>
            <w:rFonts w:ascii="Aptos Narrow" w:eastAsia="Play" w:hAnsi="Aptos Narrow" w:cs="Play"/>
            <w:b/>
            <w:bCs/>
            <w:color w:val="002060"/>
            <w:sz w:val="28"/>
            <w:szCs w:val="28"/>
          </w:rPr>
          <w:delText xml:space="preserve"> </w:delText>
        </w:r>
      </w:del>
      <w:r w:rsidRPr="00F62AD4">
        <w:rPr>
          <w:rFonts w:ascii="Aptos Narrow" w:eastAsia="Play" w:hAnsi="Aptos Narrow" w:cs="Play"/>
          <w:b/>
          <w:bCs/>
          <w:color w:val="002060"/>
          <w:sz w:val="28"/>
          <w:szCs w:val="28"/>
        </w:rPr>
        <w:t xml:space="preserve">THE NUMBER 6 </w:t>
      </w:r>
      <w:r w:rsidR="00576CE5">
        <w:rPr>
          <w:rFonts w:ascii="Aptos Narrow" w:eastAsia="Play" w:hAnsi="Aptos Narrow" w:cs="Play"/>
          <w:b/>
          <w:bCs/>
          <w:color w:val="002060"/>
          <w:sz w:val="28"/>
          <w:szCs w:val="28"/>
        </w:rPr>
        <w:t>+</w:t>
      </w:r>
      <w:r w:rsidRPr="00F62AD4">
        <w:rPr>
          <w:rFonts w:ascii="Aptos Narrow" w:eastAsia="Play" w:hAnsi="Aptos Narrow" w:cs="Play"/>
          <w:b/>
          <w:bCs/>
          <w:color w:val="002060"/>
          <w:sz w:val="28"/>
          <w:szCs w:val="28"/>
        </w:rPr>
        <w:t xml:space="preserve"> 8 </w:t>
      </w:r>
      <w:r w:rsidR="00576CE5">
        <w:rPr>
          <w:rFonts w:ascii="Aptos Narrow" w:eastAsia="Play" w:hAnsi="Aptos Narrow" w:cs="Play"/>
          <w:b/>
          <w:bCs/>
          <w:color w:val="002060"/>
          <w:sz w:val="28"/>
          <w:szCs w:val="28"/>
        </w:rPr>
        <w:t>= 14 = 5</w:t>
      </w:r>
      <w:ins w:id="1347" w:author="Sandhya T" w:date="2024-06-18T23:15:00Z" w16du:dateUtc="2024-06-18T17:45:00Z">
        <w:r w:rsidR="003850EB">
          <w:rPr>
            <w:rFonts w:ascii="Aptos Narrow" w:eastAsia="Play" w:hAnsi="Aptos Narrow" w:cs="Play"/>
            <w:b/>
            <w:bCs/>
            <w:color w:val="002060"/>
            <w:sz w:val="28"/>
            <w:szCs w:val="28"/>
          </w:rPr>
          <w:t>)</w:t>
        </w:r>
      </w:ins>
    </w:p>
    <w:p w14:paraId="204D27D1" w14:textId="22C0B42B" w:rsidR="00ED7246" w:rsidRPr="00F62AD4" w:rsidRDefault="00ED7246" w:rsidP="00ED7246">
      <w:pPr>
        <w:jc w:val="both"/>
        <w:rPr>
          <w:rFonts w:ascii="Aptos Narrow" w:eastAsia="Play" w:hAnsi="Aptos Narrow" w:cs="Play"/>
          <w:b/>
          <w:bCs/>
          <w:color w:val="002060"/>
          <w:sz w:val="28"/>
          <w:szCs w:val="28"/>
        </w:rPr>
      </w:pPr>
      <w:r w:rsidRPr="00F62AD4">
        <w:rPr>
          <w:rFonts w:ascii="Aptos Narrow" w:eastAsia="Play" w:hAnsi="Aptos Narrow" w:cs="Play"/>
          <w:b/>
          <w:bCs/>
          <w:color w:val="002060"/>
          <w:sz w:val="28"/>
          <w:szCs w:val="28"/>
        </w:rPr>
        <w:t xml:space="preserve">NOTE: RESULT AS PER DATE </w:t>
      </w:r>
      <w:r w:rsidR="00F176DA">
        <w:rPr>
          <w:rFonts w:ascii="Aptos Narrow" w:eastAsia="Play" w:hAnsi="Aptos Narrow" w:cs="Play"/>
          <w:b/>
          <w:bCs/>
          <w:color w:val="002060"/>
          <w:sz w:val="28"/>
          <w:szCs w:val="28"/>
        </w:rPr>
        <w:t>AND</w:t>
      </w:r>
      <w:r w:rsidRPr="00F62AD4">
        <w:rPr>
          <w:rFonts w:ascii="Aptos Narrow" w:eastAsia="Play" w:hAnsi="Aptos Narrow" w:cs="Play"/>
          <w:b/>
          <w:bCs/>
          <w:color w:val="002060"/>
          <w:sz w:val="28"/>
          <w:szCs w:val="28"/>
        </w:rPr>
        <w:t xml:space="preserve"> TIME SHOULD </w:t>
      </w:r>
      <w:ins w:id="1348" w:author="Sandhya T" w:date="2024-06-18T23:16:00Z" w16du:dateUtc="2024-06-18T17:46:00Z">
        <w:r w:rsidR="003850EB">
          <w:rPr>
            <w:rFonts w:ascii="Aptos Narrow" w:eastAsia="Play" w:hAnsi="Aptos Narrow" w:cs="Play"/>
            <w:b/>
            <w:bCs/>
            <w:color w:val="002060"/>
            <w:sz w:val="28"/>
            <w:szCs w:val="28"/>
          </w:rPr>
          <w:t xml:space="preserve">BE </w:t>
        </w:r>
      </w:ins>
      <w:r w:rsidRPr="00F62AD4">
        <w:rPr>
          <w:rFonts w:ascii="Aptos Narrow" w:eastAsia="Play" w:hAnsi="Aptos Narrow" w:cs="Play"/>
          <w:b/>
          <w:bCs/>
          <w:color w:val="002060"/>
          <w:sz w:val="28"/>
          <w:szCs w:val="28"/>
        </w:rPr>
        <w:t>DECIDE</w:t>
      </w:r>
      <w:ins w:id="1349" w:author="Sandhya T" w:date="2024-06-18T23:16:00Z" w16du:dateUtc="2024-06-18T17:46:00Z">
        <w:r w:rsidR="003850EB">
          <w:rPr>
            <w:rFonts w:ascii="Aptos Narrow" w:eastAsia="Play" w:hAnsi="Aptos Narrow" w:cs="Play"/>
            <w:b/>
            <w:bCs/>
            <w:color w:val="002060"/>
            <w:sz w:val="28"/>
            <w:szCs w:val="28"/>
          </w:rPr>
          <w:t>D</w:t>
        </w:r>
      </w:ins>
      <w:r w:rsidRPr="00F62AD4">
        <w:rPr>
          <w:rFonts w:ascii="Aptos Narrow" w:eastAsia="Play" w:hAnsi="Aptos Narrow" w:cs="Play"/>
          <w:b/>
          <w:bCs/>
          <w:color w:val="002060"/>
          <w:sz w:val="28"/>
          <w:szCs w:val="28"/>
        </w:rPr>
        <w:t xml:space="preserve"> FROM THE QUESTION</w:t>
      </w:r>
      <w:r w:rsidR="007A11C4">
        <w:rPr>
          <w:rFonts w:ascii="Aptos Narrow" w:eastAsia="Play" w:hAnsi="Aptos Narrow" w:cs="Play"/>
          <w:b/>
          <w:bCs/>
          <w:color w:val="002060"/>
          <w:sz w:val="28"/>
          <w:szCs w:val="28"/>
        </w:rPr>
        <w:t>.</w:t>
      </w:r>
    </w:p>
    <w:p w14:paraId="710830A0" w14:textId="06522004" w:rsidR="00ED7246" w:rsidRPr="00E72AB3" w:rsidRDefault="00ED7246" w:rsidP="00E72AB3">
      <w:pPr>
        <w:jc w:val="both"/>
        <w:rPr>
          <w:rFonts w:ascii="Aptos Narrow" w:eastAsia="Play" w:hAnsi="Aptos Narrow" w:cs="Play"/>
          <w:b/>
          <w:bCs/>
          <w:color w:val="002060"/>
          <w:sz w:val="28"/>
          <w:szCs w:val="28"/>
        </w:rPr>
      </w:pPr>
      <w:r w:rsidRPr="00F62AD4">
        <w:rPr>
          <w:rFonts w:ascii="Aptos Narrow" w:eastAsia="Play" w:hAnsi="Aptos Narrow" w:cs="Play"/>
          <w:b/>
          <w:bCs/>
          <w:color w:val="002060"/>
          <w:sz w:val="28"/>
          <w:szCs w:val="28"/>
        </w:rPr>
        <w:t>JOB INTERVIEW SUCCESS OR FAILURE</w:t>
      </w:r>
      <w:r w:rsidR="007A11C4">
        <w:rPr>
          <w:rFonts w:ascii="Aptos Narrow" w:eastAsia="Play" w:hAnsi="Aptos Narrow" w:cs="Play"/>
          <w:b/>
          <w:bCs/>
          <w:color w:val="002060"/>
          <w:sz w:val="28"/>
          <w:szCs w:val="28"/>
        </w:rPr>
        <w:t xml:space="preserve"> BASED ON BOTH ANALYSIS</w:t>
      </w:r>
      <w:r w:rsidR="00990428">
        <w:rPr>
          <w:rFonts w:ascii="Aptos Narrow" w:eastAsia="Play" w:hAnsi="Aptos Narrow" w:cs="Play"/>
          <w:b/>
          <w:bCs/>
          <w:color w:val="002060"/>
          <w:sz w:val="28"/>
          <w:szCs w:val="28"/>
        </w:rPr>
        <w:t>:</w:t>
      </w:r>
      <w:ins w:id="1350" w:author="Sandhya T" w:date="2024-06-18T23:17:00Z" w16du:dateUtc="2024-06-18T17:47:00Z">
        <w:r w:rsidR="003850EB">
          <w:rPr>
            <w:rFonts w:ascii="Aptos Narrow" w:eastAsia="Play" w:hAnsi="Aptos Narrow" w:cs="Play"/>
            <w:b/>
            <w:bCs/>
            <w:color w:val="002060"/>
            <w:sz w:val="28"/>
            <w:szCs w:val="28"/>
          </w:rPr>
          <w:t xml:space="preserve"> </w:t>
        </w:r>
      </w:ins>
      <w:r w:rsidR="00990428">
        <w:rPr>
          <w:rFonts w:ascii="Aptos Narrow" w:eastAsia="Play" w:hAnsi="Aptos Narrow" w:cs="Play"/>
          <w:b/>
          <w:bCs/>
          <w:color w:val="002060"/>
          <w:sz w:val="28"/>
          <w:szCs w:val="28"/>
        </w:rPr>
        <w:t>-</w:t>
      </w:r>
    </w:p>
    <w:tbl>
      <w:tblPr>
        <w:tblW w:w="9334" w:type="dxa"/>
        <w:tblLayout w:type="fixed"/>
        <w:tblLook w:val="0400" w:firstRow="0" w:lastRow="0" w:firstColumn="0" w:lastColumn="0" w:noHBand="0" w:noVBand="1"/>
      </w:tblPr>
      <w:tblGrid>
        <w:gridCol w:w="1545"/>
        <w:gridCol w:w="7789"/>
      </w:tblGrid>
      <w:tr w:rsidR="00ED7246" w14:paraId="1F956D68" w14:textId="77777777" w:rsidTr="00BC5984">
        <w:trPr>
          <w:trHeight w:val="539"/>
        </w:trPr>
        <w:tc>
          <w:tcPr>
            <w:tcW w:w="1545" w:type="dxa"/>
            <w:tcBorders>
              <w:top w:val="single" w:sz="4" w:space="0" w:color="000000"/>
              <w:left w:val="single" w:sz="4" w:space="0" w:color="000000"/>
              <w:bottom w:val="single" w:sz="4" w:space="0" w:color="000000"/>
              <w:right w:val="single" w:sz="4" w:space="0" w:color="000000"/>
            </w:tcBorders>
            <w:shd w:val="clear" w:color="auto" w:fill="FF99FF"/>
            <w:vAlign w:val="center"/>
          </w:tcPr>
          <w:p w14:paraId="623E6B4D" w14:textId="029D18A5" w:rsidR="00ED7246" w:rsidRDefault="00ED7246"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 xml:space="preserve">DATE </w:t>
            </w:r>
            <w:r w:rsidR="00D03F8A">
              <w:rPr>
                <w:rFonts w:ascii="Amasis MT Pro Black" w:eastAsia="Amasis MT Pro Black" w:hAnsi="Amasis MT Pro Black" w:cs="Amasis MT Pro Black"/>
                <w:b/>
                <w:color w:val="00204F"/>
                <w:sz w:val="24"/>
                <w:szCs w:val="24"/>
              </w:rPr>
              <w:t>AND</w:t>
            </w:r>
            <w:r>
              <w:rPr>
                <w:rFonts w:ascii="Amasis MT Pro Black" w:eastAsia="Amasis MT Pro Black" w:hAnsi="Amasis MT Pro Black" w:cs="Amasis MT Pro Black"/>
                <w:b/>
                <w:color w:val="00204F"/>
                <w:sz w:val="24"/>
                <w:szCs w:val="24"/>
              </w:rPr>
              <w:t xml:space="preserve"> TIME TOTAL</w:t>
            </w:r>
          </w:p>
        </w:tc>
        <w:tc>
          <w:tcPr>
            <w:tcW w:w="7789" w:type="dxa"/>
            <w:tcBorders>
              <w:top w:val="single" w:sz="4" w:space="0" w:color="000000"/>
              <w:left w:val="nil"/>
              <w:bottom w:val="single" w:sz="4" w:space="0" w:color="000000"/>
              <w:right w:val="single" w:sz="4" w:space="0" w:color="000000"/>
            </w:tcBorders>
            <w:shd w:val="clear" w:color="auto" w:fill="FF99FF"/>
            <w:vAlign w:val="center"/>
          </w:tcPr>
          <w:p w14:paraId="0FA74882" w14:textId="77777777" w:rsidR="00ED7246" w:rsidRDefault="00ED7246"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RESULT </w:t>
            </w:r>
          </w:p>
        </w:tc>
      </w:tr>
      <w:tr w:rsidR="00ED7246" w14:paraId="6D837A8D" w14:textId="77777777" w:rsidTr="00BC5984">
        <w:trPr>
          <w:trHeight w:val="449"/>
        </w:trPr>
        <w:tc>
          <w:tcPr>
            <w:tcW w:w="1545" w:type="dxa"/>
            <w:tcBorders>
              <w:top w:val="nil"/>
              <w:left w:val="single" w:sz="4" w:space="0" w:color="000000"/>
              <w:bottom w:val="single" w:sz="4" w:space="0" w:color="000000"/>
              <w:right w:val="single" w:sz="4" w:space="0" w:color="000000"/>
            </w:tcBorders>
            <w:shd w:val="clear" w:color="auto" w:fill="D9E1F2"/>
            <w:vAlign w:val="center"/>
          </w:tcPr>
          <w:p w14:paraId="429301E0"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1</w:t>
            </w:r>
          </w:p>
        </w:tc>
        <w:tc>
          <w:tcPr>
            <w:tcW w:w="7789" w:type="dxa"/>
            <w:tcBorders>
              <w:top w:val="nil"/>
              <w:left w:val="nil"/>
              <w:bottom w:val="single" w:sz="4" w:space="0" w:color="000000"/>
              <w:right w:val="single" w:sz="4" w:space="0" w:color="000000"/>
            </w:tcBorders>
            <w:shd w:val="clear" w:color="auto" w:fill="D9E1F2"/>
            <w:vAlign w:val="center"/>
          </w:tcPr>
          <w:p w14:paraId="1CBBD913"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Success</w:t>
            </w:r>
            <w:del w:id="1351" w:author="Sandhya T" w:date="2024-06-18T23:17:00Z" w16du:dateUtc="2024-06-18T17:47:00Z">
              <w:r w:rsidDel="003850EB">
                <w:rPr>
                  <w:rFonts w:ascii="Aptos" w:eastAsia="Aptos" w:hAnsi="Aptos" w:cs="Aptos"/>
                  <w:b/>
                  <w:color w:val="00B050"/>
                  <w:sz w:val="28"/>
                  <w:szCs w:val="28"/>
                </w:rPr>
                <w:delText>.</w:delText>
              </w:r>
            </w:del>
          </w:p>
        </w:tc>
      </w:tr>
      <w:tr w:rsidR="00ED7246" w14:paraId="40F3EE5E" w14:textId="77777777" w:rsidTr="00BC5984">
        <w:trPr>
          <w:trHeight w:val="449"/>
        </w:trPr>
        <w:tc>
          <w:tcPr>
            <w:tcW w:w="1545" w:type="dxa"/>
            <w:tcBorders>
              <w:top w:val="nil"/>
              <w:left w:val="single" w:sz="4" w:space="0" w:color="000000"/>
              <w:bottom w:val="single" w:sz="4" w:space="0" w:color="000000"/>
              <w:right w:val="single" w:sz="4" w:space="0" w:color="000000"/>
            </w:tcBorders>
            <w:shd w:val="clear" w:color="auto" w:fill="FFF2CC"/>
            <w:vAlign w:val="center"/>
          </w:tcPr>
          <w:p w14:paraId="68016C74"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2</w:t>
            </w:r>
          </w:p>
        </w:tc>
        <w:tc>
          <w:tcPr>
            <w:tcW w:w="7789" w:type="dxa"/>
            <w:tcBorders>
              <w:top w:val="nil"/>
              <w:left w:val="nil"/>
              <w:bottom w:val="single" w:sz="4" w:space="0" w:color="000000"/>
              <w:right w:val="single" w:sz="4" w:space="0" w:color="000000"/>
            </w:tcBorders>
            <w:shd w:val="clear" w:color="auto" w:fill="FFF2CC"/>
            <w:vAlign w:val="center"/>
          </w:tcPr>
          <w:p w14:paraId="19AA9A73" w14:textId="77777777"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Success but unexpected result</w:t>
            </w:r>
            <w:del w:id="1352" w:author="Sandhya T" w:date="2024-06-18T23:17:00Z" w16du:dateUtc="2024-06-18T17:47:00Z">
              <w:r w:rsidDel="003850EB">
                <w:rPr>
                  <w:rFonts w:ascii="Aptos" w:eastAsia="Aptos" w:hAnsi="Aptos" w:cs="Aptos"/>
                  <w:b/>
                  <w:color w:val="CC3399"/>
                  <w:sz w:val="28"/>
                  <w:szCs w:val="28"/>
                </w:rPr>
                <w:delText>.</w:delText>
              </w:r>
            </w:del>
          </w:p>
        </w:tc>
      </w:tr>
      <w:tr w:rsidR="00ED7246" w14:paraId="18A93D5B" w14:textId="77777777" w:rsidTr="00BC5984">
        <w:trPr>
          <w:trHeight w:val="449"/>
        </w:trPr>
        <w:tc>
          <w:tcPr>
            <w:tcW w:w="1545" w:type="dxa"/>
            <w:tcBorders>
              <w:top w:val="nil"/>
              <w:left w:val="single" w:sz="4" w:space="0" w:color="000000"/>
              <w:bottom w:val="single" w:sz="4" w:space="0" w:color="000000"/>
              <w:right w:val="single" w:sz="4" w:space="0" w:color="000000"/>
            </w:tcBorders>
            <w:shd w:val="clear" w:color="auto" w:fill="D9E1F2"/>
            <w:vAlign w:val="center"/>
          </w:tcPr>
          <w:p w14:paraId="690C55A7"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3</w:t>
            </w:r>
          </w:p>
        </w:tc>
        <w:tc>
          <w:tcPr>
            <w:tcW w:w="7789" w:type="dxa"/>
            <w:tcBorders>
              <w:top w:val="nil"/>
              <w:left w:val="nil"/>
              <w:bottom w:val="single" w:sz="4" w:space="0" w:color="000000"/>
              <w:right w:val="single" w:sz="4" w:space="0" w:color="000000"/>
            </w:tcBorders>
            <w:shd w:val="clear" w:color="auto" w:fill="D9E1F2"/>
            <w:vAlign w:val="center"/>
          </w:tcPr>
          <w:p w14:paraId="193EC8C7"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Problem</w:t>
            </w:r>
            <w:del w:id="1353" w:author="Sandhya T" w:date="2024-06-18T23:17:00Z" w16du:dateUtc="2024-06-18T17:47:00Z">
              <w:r w:rsidDel="003850EB">
                <w:rPr>
                  <w:rFonts w:ascii="Aptos" w:eastAsia="Aptos" w:hAnsi="Aptos" w:cs="Aptos"/>
                  <w:b/>
                  <w:color w:val="00B050"/>
                  <w:sz w:val="28"/>
                  <w:szCs w:val="28"/>
                </w:rPr>
                <w:delText>.</w:delText>
              </w:r>
            </w:del>
          </w:p>
        </w:tc>
      </w:tr>
      <w:tr w:rsidR="00ED7246" w14:paraId="209D32A0" w14:textId="77777777" w:rsidTr="00BC5984">
        <w:trPr>
          <w:trHeight w:val="449"/>
        </w:trPr>
        <w:tc>
          <w:tcPr>
            <w:tcW w:w="1545" w:type="dxa"/>
            <w:tcBorders>
              <w:top w:val="nil"/>
              <w:left w:val="single" w:sz="4" w:space="0" w:color="000000"/>
              <w:bottom w:val="single" w:sz="4" w:space="0" w:color="000000"/>
              <w:right w:val="single" w:sz="4" w:space="0" w:color="000000"/>
            </w:tcBorders>
            <w:shd w:val="clear" w:color="auto" w:fill="FFF2CC"/>
            <w:vAlign w:val="center"/>
          </w:tcPr>
          <w:p w14:paraId="2FA39557"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4</w:t>
            </w:r>
          </w:p>
        </w:tc>
        <w:tc>
          <w:tcPr>
            <w:tcW w:w="7789" w:type="dxa"/>
            <w:tcBorders>
              <w:top w:val="nil"/>
              <w:left w:val="nil"/>
              <w:bottom w:val="single" w:sz="4" w:space="0" w:color="000000"/>
              <w:right w:val="single" w:sz="4" w:space="0" w:color="000000"/>
            </w:tcBorders>
            <w:shd w:val="clear" w:color="auto" w:fill="FFF2CC"/>
            <w:vAlign w:val="center"/>
          </w:tcPr>
          <w:p w14:paraId="31A4F6CF" w14:textId="77777777"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Doubt</w:t>
            </w:r>
            <w:del w:id="1354" w:author="Sandhya T" w:date="2024-06-18T23:17:00Z" w16du:dateUtc="2024-06-18T17:47:00Z">
              <w:r w:rsidDel="003850EB">
                <w:rPr>
                  <w:rFonts w:ascii="Aptos" w:eastAsia="Aptos" w:hAnsi="Aptos" w:cs="Aptos"/>
                  <w:b/>
                  <w:color w:val="CC3399"/>
                  <w:sz w:val="28"/>
                  <w:szCs w:val="28"/>
                </w:rPr>
                <w:delText>.</w:delText>
              </w:r>
            </w:del>
          </w:p>
        </w:tc>
      </w:tr>
      <w:tr w:rsidR="00ED7246" w14:paraId="4DBDB09C" w14:textId="77777777" w:rsidTr="00BC5984">
        <w:trPr>
          <w:trHeight w:val="449"/>
        </w:trPr>
        <w:tc>
          <w:tcPr>
            <w:tcW w:w="1545" w:type="dxa"/>
            <w:tcBorders>
              <w:top w:val="nil"/>
              <w:left w:val="single" w:sz="4" w:space="0" w:color="000000"/>
              <w:bottom w:val="single" w:sz="4" w:space="0" w:color="000000"/>
              <w:right w:val="single" w:sz="4" w:space="0" w:color="000000"/>
            </w:tcBorders>
            <w:shd w:val="clear" w:color="auto" w:fill="D9E1F2"/>
            <w:vAlign w:val="center"/>
          </w:tcPr>
          <w:p w14:paraId="49ABEC48"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5</w:t>
            </w:r>
          </w:p>
        </w:tc>
        <w:tc>
          <w:tcPr>
            <w:tcW w:w="7789" w:type="dxa"/>
            <w:tcBorders>
              <w:top w:val="nil"/>
              <w:left w:val="nil"/>
              <w:bottom w:val="single" w:sz="4" w:space="0" w:color="000000"/>
              <w:right w:val="single" w:sz="4" w:space="0" w:color="000000"/>
            </w:tcBorders>
            <w:shd w:val="clear" w:color="auto" w:fill="D9E1F2"/>
            <w:vAlign w:val="center"/>
          </w:tcPr>
          <w:p w14:paraId="63945CEC"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Success</w:t>
            </w:r>
            <w:del w:id="1355" w:author="Sandhya T" w:date="2024-06-18T23:17:00Z" w16du:dateUtc="2024-06-18T17:47:00Z">
              <w:r w:rsidDel="003850EB">
                <w:rPr>
                  <w:rFonts w:ascii="Aptos" w:eastAsia="Aptos" w:hAnsi="Aptos" w:cs="Aptos"/>
                  <w:b/>
                  <w:color w:val="00B050"/>
                  <w:sz w:val="28"/>
                  <w:szCs w:val="28"/>
                </w:rPr>
                <w:delText>.</w:delText>
              </w:r>
            </w:del>
          </w:p>
        </w:tc>
      </w:tr>
      <w:tr w:rsidR="00ED7246" w14:paraId="76B3C8C0" w14:textId="77777777" w:rsidTr="00BC5984">
        <w:trPr>
          <w:trHeight w:val="449"/>
        </w:trPr>
        <w:tc>
          <w:tcPr>
            <w:tcW w:w="1545" w:type="dxa"/>
            <w:tcBorders>
              <w:top w:val="nil"/>
              <w:left w:val="single" w:sz="4" w:space="0" w:color="000000"/>
              <w:bottom w:val="single" w:sz="4" w:space="0" w:color="000000"/>
              <w:right w:val="single" w:sz="4" w:space="0" w:color="000000"/>
            </w:tcBorders>
            <w:shd w:val="clear" w:color="auto" w:fill="FFF2CC"/>
            <w:vAlign w:val="center"/>
          </w:tcPr>
          <w:p w14:paraId="012D3993"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6</w:t>
            </w:r>
          </w:p>
        </w:tc>
        <w:tc>
          <w:tcPr>
            <w:tcW w:w="7789" w:type="dxa"/>
            <w:tcBorders>
              <w:top w:val="nil"/>
              <w:left w:val="nil"/>
              <w:bottom w:val="single" w:sz="4" w:space="0" w:color="000000"/>
              <w:right w:val="single" w:sz="4" w:space="0" w:color="000000"/>
            </w:tcBorders>
            <w:shd w:val="clear" w:color="auto" w:fill="FFF2CC"/>
            <w:vAlign w:val="center"/>
          </w:tcPr>
          <w:p w14:paraId="3F067B44" w14:textId="77777777"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Success – but delay to take decision</w:t>
            </w:r>
            <w:del w:id="1356" w:author="Sandhya T" w:date="2024-06-18T23:17:00Z" w16du:dateUtc="2024-06-18T17:47:00Z">
              <w:r w:rsidDel="003850EB">
                <w:rPr>
                  <w:rFonts w:ascii="Aptos" w:eastAsia="Aptos" w:hAnsi="Aptos" w:cs="Aptos"/>
                  <w:b/>
                  <w:color w:val="CC3399"/>
                  <w:sz w:val="28"/>
                  <w:szCs w:val="28"/>
                </w:rPr>
                <w:delText>.</w:delText>
              </w:r>
            </w:del>
          </w:p>
        </w:tc>
      </w:tr>
      <w:tr w:rsidR="00ED7246" w14:paraId="07D4157E" w14:textId="77777777" w:rsidTr="00BC5984">
        <w:trPr>
          <w:trHeight w:val="449"/>
        </w:trPr>
        <w:tc>
          <w:tcPr>
            <w:tcW w:w="1545" w:type="dxa"/>
            <w:tcBorders>
              <w:top w:val="nil"/>
              <w:left w:val="single" w:sz="4" w:space="0" w:color="000000"/>
              <w:bottom w:val="single" w:sz="4" w:space="0" w:color="000000"/>
              <w:right w:val="single" w:sz="4" w:space="0" w:color="000000"/>
            </w:tcBorders>
            <w:shd w:val="clear" w:color="auto" w:fill="D9E1F2"/>
            <w:vAlign w:val="center"/>
          </w:tcPr>
          <w:p w14:paraId="6A296C60"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7</w:t>
            </w:r>
          </w:p>
        </w:tc>
        <w:tc>
          <w:tcPr>
            <w:tcW w:w="7789" w:type="dxa"/>
            <w:tcBorders>
              <w:top w:val="nil"/>
              <w:left w:val="nil"/>
              <w:bottom w:val="single" w:sz="4" w:space="0" w:color="000000"/>
              <w:right w:val="single" w:sz="4" w:space="0" w:color="000000"/>
            </w:tcBorders>
            <w:shd w:val="clear" w:color="auto" w:fill="D9E1F2"/>
            <w:vAlign w:val="center"/>
          </w:tcPr>
          <w:p w14:paraId="522F9E2D"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Failure</w:t>
            </w:r>
            <w:del w:id="1357" w:author="Sandhya T" w:date="2024-06-18T23:17:00Z" w16du:dateUtc="2024-06-18T17:47:00Z">
              <w:r w:rsidDel="003850EB">
                <w:rPr>
                  <w:rFonts w:ascii="Aptos" w:eastAsia="Aptos" w:hAnsi="Aptos" w:cs="Aptos"/>
                  <w:b/>
                  <w:color w:val="00B050"/>
                  <w:sz w:val="28"/>
                  <w:szCs w:val="28"/>
                </w:rPr>
                <w:delText>.</w:delText>
              </w:r>
            </w:del>
          </w:p>
        </w:tc>
      </w:tr>
      <w:tr w:rsidR="00ED7246" w14:paraId="5F2C2199" w14:textId="77777777" w:rsidTr="00BC5984">
        <w:trPr>
          <w:trHeight w:val="449"/>
        </w:trPr>
        <w:tc>
          <w:tcPr>
            <w:tcW w:w="1545" w:type="dxa"/>
            <w:tcBorders>
              <w:top w:val="nil"/>
              <w:left w:val="single" w:sz="4" w:space="0" w:color="000000"/>
              <w:bottom w:val="single" w:sz="4" w:space="0" w:color="000000"/>
              <w:right w:val="single" w:sz="4" w:space="0" w:color="000000"/>
            </w:tcBorders>
            <w:shd w:val="clear" w:color="auto" w:fill="FFF2CC"/>
            <w:vAlign w:val="center"/>
          </w:tcPr>
          <w:p w14:paraId="6E4940E3"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8</w:t>
            </w:r>
          </w:p>
        </w:tc>
        <w:tc>
          <w:tcPr>
            <w:tcW w:w="7789" w:type="dxa"/>
            <w:tcBorders>
              <w:top w:val="nil"/>
              <w:left w:val="nil"/>
              <w:bottom w:val="single" w:sz="4" w:space="0" w:color="000000"/>
              <w:right w:val="single" w:sz="4" w:space="0" w:color="000000"/>
            </w:tcBorders>
            <w:shd w:val="clear" w:color="auto" w:fill="FFF2CC"/>
            <w:vAlign w:val="center"/>
          </w:tcPr>
          <w:p w14:paraId="0B4B3490" w14:textId="77777777"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Maybe (50-50)</w:t>
            </w:r>
            <w:del w:id="1358" w:author="Sandhya T" w:date="2024-06-18T23:17:00Z" w16du:dateUtc="2024-06-18T17:47:00Z">
              <w:r w:rsidDel="003850EB">
                <w:rPr>
                  <w:rFonts w:ascii="Aptos" w:eastAsia="Aptos" w:hAnsi="Aptos" w:cs="Aptos"/>
                  <w:b/>
                  <w:color w:val="CC3399"/>
                  <w:sz w:val="28"/>
                  <w:szCs w:val="28"/>
                </w:rPr>
                <w:delText>.</w:delText>
              </w:r>
            </w:del>
          </w:p>
        </w:tc>
      </w:tr>
      <w:tr w:rsidR="00ED7246" w14:paraId="03334AF9" w14:textId="77777777" w:rsidTr="00BC5984">
        <w:trPr>
          <w:trHeight w:val="449"/>
        </w:trPr>
        <w:tc>
          <w:tcPr>
            <w:tcW w:w="1545" w:type="dxa"/>
            <w:tcBorders>
              <w:top w:val="nil"/>
              <w:left w:val="single" w:sz="4" w:space="0" w:color="000000"/>
              <w:bottom w:val="single" w:sz="4" w:space="0" w:color="000000"/>
              <w:right w:val="single" w:sz="4" w:space="0" w:color="000000"/>
            </w:tcBorders>
            <w:shd w:val="clear" w:color="auto" w:fill="D9E1F2"/>
            <w:vAlign w:val="center"/>
          </w:tcPr>
          <w:p w14:paraId="3B11C7A5"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9</w:t>
            </w:r>
          </w:p>
        </w:tc>
        <w:tc>
          <w:tcPr>
            <w:tcW w:w="7789" w:type="dxa"/>
            <w:tcBorders>
              <w:top w:val="nil"/>
              <w:left w:val="nil"/>
              <w:bottom w:val="single" w:sz="4" w:space="0" w:color="000000"/>
              <w:right w:val="single" w:sz="4" w:space="0" w:color="000000"/>
            </w:tcBorders>
            <w:shd w:val="clear" w:color="auto" w:fill="D9E1F2"/>
            <w:vAlign w:val="center"/>
          </w:tcPr>
          <w:p w14:paraId="3424CF59"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Failure</w:t>
            </w:r>
            <w:del w:id="1359" w:author="Sandhya T" w:date="2024-06-18T23:17:00Z" w16du:dateUtc="2024-06-18T17:47:00Z">
              <w:r w:rsidDel="003850EB">
                <w:rPr>
                  <w:rFonts w:ascii="Aptos" w:eastAsia="Aptos" w:hAnsi="Aptos" w:cs="Aptos"/>
                  <w:b/>
                  <w:color w:val="00B050"/>
                  <w:sz w:val="28"/>
                  <w:szCs w:val="28"/>
                </w:rPr>
                <w:delText>.</w:delText>
              </w:r>
            </w:del>
          </w:p>
        </w:tc>
      </w:tr>
    </w:tbl>
    <w:p w14:paraId="61CFEA6D" w14:textId="77777777" w:rsidR="00ED7246" w:rsidRDefault="00ED7246" w:rsidP="00ED7246">
      <w:pPr>
        <w:rPr>
          <w:rFonts w:ascii="Play" w:eastAsia="Play" w:hAnsi="Play" w:cs="Play"/>
          <w:color w:val="C00000"/>
          <w:sz w:val="24"/>
          <w:szCs w:val="24"/>
        </w:rPr>
      </w:pPr>
    </w:p>
    <w:p w14:paraId="7298E3C1" w14:textId="77777777" w:rsidR="00345AB9" w:rsidRDefault="00345AB9" w:rsidP="00ED7246">
      <w:pPr>
        <w:rPr>
          <w:rFonts w:ascii="Play" w:eastAsia="Play" w:hAnsi="Play" w:cs="Play"/>
          <w:color w:val="C00000"/>
          <w:sz w:val="24"/>
          <w:szCs w:val="24"/>
        </w:rPr>
      </w:pPr>
    </w:p>
    <w:p w14:paraId="00614BBE" w14:textId="0EE72133" w:rsidR="00ED7246" w:rsidRPr="00345AB9" w:rsidRDefault="00ED7246" w:rsidP="00345AB9">
      <w:pPr>
        <w:jc w:val="center"/>
        <w:rPr>
          <w:rFonts w:ascii="Arial Black" w:eastAsia="Play" w:hAnsi="Arial Black" w:cs="Play"/>
          <w:color w:val="C00000"/>
          <w:sz w:val="24"/>
          <w:szCs w:val="24"/>
          <w:u w:val="single"/>
        </w:rPr>
      </w:pPr>
      <w:r w:rsidRPr="00345AB9">
        <w:rPr>
          <w:rFonts w:ascii="Arial Black" w:eastAsia="Play" w:hAnsi="Arial Black" w:cs="Play"/>
          <w:color w:val="C00000"/>
          <w:sz w:val="24"/>
          <w:szCs w:val="24"/>
          <w:u w:val="single"/>
        </w:rPr>
        <w:t>AFTER INTERVIEW</w:t>
      </w:r>
      <w:ins w:id="1360" w:author="Sandhya T" w:date="2024-06-18T23:18:00Z" w16du:dateUtc="2024-06-18T17:48:00Z">
        <w:r w:rsidR="006E14CA">
          <w:rPr>
            <w:rFonts w:ascii="Arial Black" w:eastAsia="Play" w:hAnsi="Arial Black" w:cs="Play"/>
            <w:color w:val="C00000"/>
            <w:sz w:val="24"/>
            <w:szCs w:val="24"/>
            <w:u w:val="single"/>
          </w:rPr>
          <w:t>,</w:t>
        </w:r>
      </w:ins>
      <w:r w:rsidRPr="00345AB9">
        <w:rPr>
          <w:rFonts w:ascii="Arial Black" w:eastAsia="Play" w:hAnsi="Arial Black" w:cs="Play"/>
          <w:color w:val="C00000"/>
          <w:sz w:val="24"/>
          <w:szCs w:val="24"/>
          <w:u w:val="single"/>
        </w:rPr>
        <w:t xml:space="preserve"> </w:t>
      </w:r>
      <w:ins w:id="1361" w:author="Sandhya T" w:date="2024-06-18T23:20:00Z" w16du:dateUtc="2024-06-18T17:50:00Z">
        <w:r w:rsidR="006E14CA">
          <w:rPr>
            <w:rFonts w:ascii="Arial Black" w:eastAsia="Play" w:hAnsi="Arial Black" w:cs="Play"/>
            <w:color w:val="C00000"/>
            <w:sz w:val="24"/>
            <w:szCs w:val="24"/>
            <w:u w:val="single"/>
          </w:rPr>
          <w:t xml:space="preserve">FOR </w:t>
        </w:r>
      </w:ins>
      <w:r w:rsidRPr="00345AB9">
        <w:rPr>
          <w:rFonts w:ascii="Arial Black" w:eastAsia="Play" w:hAnsi="Arial Black" w:cs="Play"/>
          <w:color w:val="C00000"/>
          <w:sz w:val="24"/>
          <w:szCs w:val="24"/>
          <w:u w:val="single"/>
        </w:rPr>
        <w:t>RESULT</w:t>
      </w:r>
      <w:del w:id="1362" w:author="Sandhya T" w:date="2024-06-18T23:18:00Z" w16du:dateUtc="2024-06-18T17:48:00Z">
        <w:r w:rsidR="008525A9" w:rsidDel="006E14CA">
          <w:rPr>
            <w:rFonts w:ascii="Arial Black" w:eastAsia="Play" w:hAnsi="Arial Black" w:cs="Play"/>
            <w:color w:val="C00000"/>
            <w:sz w:val="24"/>
            <w:szCs w:val="24"/>
            <w:u w:val="single"/>
          </w:rPr>
          <w:delText>:</w:delText>
        </w:r>
        <w:r w:rsidRPr="00345AB9" w:rsidDel="006E14CA">
          <w:rPr>
            <w:rFonts w:ascii="Arial Black" w:eastAsia="Play" w:hAnsi="Arial Black" w:cs="Play"/>
            <w:color w:val="C00000"/>
            <w:sz w:val="24"/>
            <w:szCs w:val="24"/>
            <w:u w:val="single"/>
          </w:rPr>
          <w:delText xml:space="preserve"> </w:delText>
        </w:r>
      </w:del>
      <w:r w:rsidR="00F71C3D" w:rsidRPr="00345AB9">
        <w:rPr>
          <w:rFonts w:ascii="Arial Black" w:eastAsia="Play" w:hAnsi="Arial Black" w:cs="Play"/>
          <w:color w:val="C00000"/>
          <w:sz w:val="24"/>
          <w:szCs w:val="24"/>
          <w:u w:val="single"/>
        </w:rPr>
        <w:t xml:space="preserve"> </w:t>
      </w:r>
      <w:ins w:id="1363" w:author="Sandhya T" w:date="2024-06-18T23:20:00Z" w16du:dateUtc="2024-06-18T17:50:00Z">
        <w:r w:rsidR="006E14CA">
          <w:rPr>
            <w:rFonts w:ascii="Arial Black" w:eastAsia="Play" w:hAnsi="Arial Black" w:cs="Play"/>
            <w:color w:val="C00000"/>
            <w:sz w:val="24"/>
            <w:szCs w:val="24"/>
            <w:u w:val="single"/>
          </w:rPr>
          <w:t xml:space="preserve">WE </w:t>
        </w:r>
      </w:ins>
      <w:r w:rsidR="00F71C3D" w:rsidRPr="00345AB9">
        <w:rPr>
          <w:rFonts w:ascii="Arial Black" w:eastAsia="Play" w:hAnsi="Arial Black" w:cs="Play"/>
          <w:color w:val="C00000"/>
          <w:sz w:val="24"/>
          <w:szCs w:val="24"/>
          <w:u w:val="single"/>
        </w:rPr>
        <w:t>CAN CHE</w:t>
      </w:r>
      <w:r w:rsidR="00551FA4" w:rsidRPr="00345AB9">
        <w:rPr>
          <w:rFonts w:ascii="Arial Black" w:eastAsia="Play" w:hAnsi="Arial Black" w:cs="Play"/>
          <w:color w:val="C00000"/>
          <w:sz w:val="24"/>
          <w:szCs w:val="24"/>
          <w:u w:val="single"/>
        </w:rPr>
        <w:t xml:space="preserve">CK </w:t>
      </w:r>
      <w:r w:rsidRPr="00345AB9">
        <w:rPr>
          <w:rFonts w:ascii="Arial Black" w:eastAsia="Play" w:hAnsi="Arial Black" w:cs="Play"/>
          <w:color w:val="C00000"/>
          <w:sz w:val="24"/>
          <w:szCs w:val="24"/>
          <w:u w:val="single"/>
        </w:rPr>
        <w:t>WAITING DAYS OR FAILURE:</w:t>
      </w:r>
    </w:p>
    <w:tbl>
      <w:tblPr>
        <w:tblW w:w="9334" w:type="dxa"/>
        <w:tblLayout w:type="fixed"/>
        <w:tblLook w:val="0400" w:firstRow="0" w:lastRow="0" w:firstColumn="0" w:lastColumn="0" w:noHBand="0" w:noVBand="1"/>
      </w:tblPr>
      <w:tblGrid>
        <w:gridCol w:w="1671"/>
        <w:gridCol w:w="7663"/>
      </w:tblGrid>
      <w:tr w:rsidR="00ED7246" w14:paraId="0A15B4C8" w14:textId="77777777" w:rsidTr="00BC5984">
        <w:trPr>
          <w:trHeight w:val="539"/>
        </w:trPr>
        <w:tc>
          <w:tcPr>
            <w:tcW w:w="1671" w:type="dxa"/>
            <w:tcBorders>
              <w:top w:val="single" w:sz="4" w:space="0" w:color="000000"/>
              <w:left w:val="single" w:sz="4" w:space="0" w:color="000000"/>
              <w:bottom w:val="single" w:sz="4" w:space="0" w:color="000000"/>
              <w:right w:val="single" w:sz="4" w:space="0" w:color="000000"/>
            </w:tcBorders>
            <w:shd w:val="clear" w:color="auto" w:fill="FF99FF"/>
            <w:vAlign w:val="center"/>
          </w:tcPr>
          <w:p w14:paraId="2FA370F8" w14:textId="77777777" w:rsidR="00ED7246" w:rsidRDefault="00ED7246"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INTERVIEW DATE </w:t>
            </w:r>
          </w:p>
        </w:tc>
        <w:tc>
          <w:tcPr>
            <w:tcW w:w="7663" w:type="dxa"/>
            <w:tcBorders>
              <w:top w:val="single" w:sz="4" w:space="0" w:color="000000"/>
              <w:left w:val="nil"/>
              <w:bottom w:val="single" w:sz="4" w:space="0" w:color="000000"/>
              <w:right w:val="single" w:sz="4" w:space="0" w:color="000000"/>
            </w:tcBorders>
            <w:shd w:val="clear" w:color="auto" w:fill="FF99FF"/>
            <w:vAlign w:val="center"/>
          </w:tcPr>
          <w:p w14:paraId="2C31B5BC" w14:textId="77777777" w:rsidR="00ED7246" w:rsidRDefault="00ED7246"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RESULT </w:t>
            </w:r>
          </w:p>
        </w:tc>
      </w:tr>
      <w:tr w:rsidR="00ED7246" w14:paraId="29FDB59C" w14:textId="77777777" w:rsidTr="00BC5984">
        <w:trPr>
          <w:trHeight w:val="449"/>
        </w:trPr>
        <w:tc>
          <w:tcPr>
            <w:tcW w:w="1671" w:type="dxa"/>
            <w:tcBorders>
              <w:top w:val="nil"/>
              <w:left w:val="single" w:sz="4" w:space="0" w:color="000000"/>
              <w:bottom w:val="single" w:sz="4" w:space="0" w:color="000000"/>
              <w:right w:val="single" w:sz="4" w:space="0" w:color="000000"/>
            </w:tcBorders>
            <w:shd w:val="clear" w:color="auto" w:fill="D9E1F2"/>
            <w:vAlign w:val="center"/>
          </w:tcPr>
          <w:p w14:paraId="7DC51B11"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1</w:t>
            </w:r>
          </w:p>
        </w:tc>
        <w:tc>
          <w:tcPr>
            <w:tcW w:w="7663" w:type="dxa"/>
            <w:tcBorders>
              <w:top w:val="nil"/>
              <w:left w:val="nil"/>
              <w:bottom w:val="single" w:sz="4" w:space="0" w:color="000000"/>
              <w:right w:val="single" w:sz="4" w:space="0" w:color="000000"/>
            </w:tcBorders>
            <w:shd w:val="clear" w:color="auto" w:fill="D9E1F2"/>
            <w:vAlign w:val="center"/>
          </w:tcPr>
          <w:p w14:paraId="0DAC6725"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Positive result within 4 to 10 Days.</w:t>
            </w:r>
          </w:p>
        </w:tc>
      </w:tr>
      <w:tr w:rsidR="00ED7246" w14:paraId="681304D2" w14:textId="77777777" w:rsidTr="00BC5984">
        <w:trPr>
          <w:trHeight w:val="449"/>
        </w:trPr>
        <w:tc>
          <w:tcPr>
            <w:tcW w:w="1671" w:type="dxa"/>
            <w:tcBorders>
              <w:top w:val="nil"/>
              <w:left w:val="single" w:sz="4" w:space="0" w:color="000000"/>
              <w:bottom w:val="single" w:sz="4" w:space="0" w:color="000000"/>
              <w:right w:val="single" w:sz="4" w:space="0" w:color="000000"/>
            </w:tcBorders>
            <w:shd w:val="clear" w:color="auto" w:fill="FFF2CC"/>
            <w:vAlign w:val="center"/>
          </w:tcPr>
          <w:p w14:paraId="052CD9DF"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2</w:t>
            </w:r>
          </w:p>
        </w:tc>
        <w:tc>
          <w:tcPr>
            <w:tcW w:w="7663" w:type="dxa"/>
            <w:tcBorders>
              <w:top w:val="nil"/>
              <w:left w:val="nil"/>
              <w:bottom w:val="single" w:sz="4" w:space="0" w:color="000000"/>
              <w:right w:val="single" w:sz="4" w:space="0" w:color="000000"/>
            </w:tcBorders>
            <w:shd w:val="clear" w:color="auto" w:fill="FFF2CC"/>
            <w:vAlign w:val="center"/>
          </w:tcPr>
          <w:p w14:paraId="24AEFC55" w14:textId="77777777"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Positive result within 4 Days.</w:t>
            </w:r>
          </w:p>
        </w:tc>
      </w:tr>
      <w:tr w:rsidR="00ED7246" w14:paraId="6B63A84A" w14:textId="77777777" w:rsidTr="00BC5984">
        <w:trPr>
          <w:trHeight w:val="449"/>
        </w:trPr>
        <w:tc>
          <w:tcPr>
            <w:tcW w:w="1671" w:type="dxa"/>
            <w:tcBorders>
              <w:top w:val="nil"/>
              <w:left w:val="single" w:sz="4" w:space="0" w:color="000000"/>
              <w:bottom w:val="single" w:sz="4" w:space="0" w:color="000000"/>
              <w:right w:val="single" w:sz="4" w:space="0" w:color="000000"/>
            </w:tcBorders>
            <w:shd w:val="clear" w:color="auto" w:fill="D9E1F2"/>
            <w:vAlign w:val="center"/>
          </w:tcPr>
          <w:p w14:paraId="3CACD21E"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3</w:t>
            </w:r>
          </w:p>
        </w:tc>
        <w:tc>
          <w:tcPr>
            <w:tcW w:w="7663" w:type="dxa"/>
            <w:tcBorders>
              <w:top w:val="nil"/>
              <w:left w:val="nil"/>
              <w:bottom w:val="single" w:sz="4" w:space="0" w:color="000000"/>
              <w:right w:val="single" w:sz="4" w:space="0" w:color="000000"/>
            </w:tcBorders>
            <w:shd w:val="clear" w:color="auto" w:fill="D9E1F2"/>
            <w:vAlign w:val="center"/>
          </w:tcPr>
          <w:p w14:paraId="4D059CF8"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Positive result within 5 to 8 Days.</w:t>
            </w:r>
          </w:p>
        </w:tc>
      </w:tr>
      <w:tr w:rsidR="00ED7246" w14:paraId="36276E96" w14:textId="77777777" w:rsidTr="00BC5984">
        <w:trPr>
          <w:trHeight w:val="449"/>
        </w:trPr>
        <w:tc>
          <w:tcPr>
            <w:tcW w:w="1671" w:type="dxa"/>
            <w:tcBorders>
              <w:top w:val="nil"/>
              <w:left w:val="single" w:sz="4" w:space="0" w:color="000000"/>
              <w:bottom w:val="single" w:sz="4" w:space="0" w:color="000000"/>
              <w:right w:val="single" w:sz="4" w:space="0" w:color="000000"/>
            </w:tcBorders>
            <w:shd w:val="clear" w:color="auto" w:fill="FFF2CC"/>
            <w:vAlign w:val="center"/>
          </w:tcPr>
          <w:p w14:paraId="693C02AF"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4</w:t>
            </w:r>
          </w:p>
        </w:tc>
        <w:tc>
          <w:tcPr>
            <w:tcW w:w="7663" w:type="dxa"/>
            <w:tcBorders>
              <w:top w:val="nil"/>
              <w:left w:val="nil"/>
              <w:bottom w:val="single" w:sz="4" w:space="0" w:color="000000"/>
              <w:right w:val="single" w:sz="4" w:space="0" w:color="000000"/>
            </w:tcBorders>
            <w:shd w:val="clear" w:color="auto" w:fill="FFF2CC"/>
            <w:vAlign w:val="center"/>
          </w:tcPr>
          <w:p w14:paraId="3E3FF1AE" w14:textId="77777777"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Positive result within 7 Days.</w:t>
            </w:r>
          </w:p>
        </w:tc>
      </w:tr>
      <w:tr w:rsidR="00ED7246" w14:paraId="7867D6D4" w14:textId="77777777" w:rsidTr="00BC5984">
        <w:trPr>
          <w:trHeight w:val="449"/>
        </w:trPr>
        <w:tc>
          <w:tcPr>
            <w:tcW w:w="1671" w:type="dxa"/>
            <w:tcBorders>
              <w:top w:val="nil"/>
              <w:left w:val="single" w:sz="4" w:space="0" w:color="000000"/>
              <w:bottom w:val="single" w:sz="4" w:space="0" w:color="000000"/>
              <w:right w:val="single" w:sz="4" w:space="0" w:color="000000"/>
            </w:tcBorders>
            <w:shd w:val="clear" w:color="auto" w:fill="D9E1F2"/>
            <w:vAlign w:val="center"/>
          </w:tcPr>
          <w:p w14:paraId="21CA4A2F"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lastRenderedPageBreak/>
              <w:t> 5</w:t>
            </w:r>
          </w:p>
        </w:tc>
        <w:tc>
          <w:tcPr>
            <w:tcW w:w="7663" w:type="dxa"/>
            <w:tcBorders>
              <w:top w:val="nil"/>
              <w:left w:val="nil"/>
              <w:bottom w:val="single" w:sz="4" w:space="0" w:color="000000"/>
              <w:right w:val="single" w:sz="4" w:space="0" w:color="000000"/>
            </w:tcBorders>
            <w:shd w:val="clear" w:color="auto" w:fill="D9E1F2"/>
            <w:vAlign w:val="center"/>
          </w:tcPr>
          <w:p w14:paraId="688CB0CF"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Positive result within 3, 5 or 8 Days.</w:t>
            </w:r>
          </w:p>
        </w:tc>
      </w:tr>
      <w:tr w:rsidR="00ED7246" w14:paraId="3E386BA0" w14:textId="77777777" w:rsidTr="00BC5984">
        <w:trPr>
          <w:trHeight w:val="449"/>
        </w:trPr>
        <w:tc>
          <w:tcPr>
            <w:tcW w:w="1671" w:type="dxa"/>
            <w:tcBorders>
              <w:top w:val="nil"/>
              <w:left w:val="single" w:sz="4" w:space="0" w:color="000000"/>
              <w:bottom w:val="single" w:sz="4" w:space="0" w:color="000000"/>
              <w:right w:val="single" w:sz="4" w:space="0" w:color="000000"/>
            </w:tcBorders>
            <w:shd w:val="clear" w:color="auto" w:fill="FFF2CC"/>
            <w:vAlign w:val="center"/>
          </w:tcPr>
          <w:p w14:paraId="42A976DB"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6</w:t>
            </w:r>
          </w:p>
        </w:tc>
        <w:tc>
          <w:tcPr>
            <w:tcW w:w="7663" w:type="dxa"/>
            <w:tcBorders>
              <w:top w:val="nil"/>
              <w:left w:val="nil"/>
              <w:bottom w:val="single" w:sz="4" w:space="0" w:color="000000"/>
              <w:right w:val="single" w:sz="4" w:space="0" w:color="000000"/>
            </w:tcBorders>
            <w:shd w:val="clear" w:color="auto" w:fill="FFF2CC"/>
            <w:vAlign w:val="center"/>
          </w:tcPr>
          <w:p w14:paraId="7A418280" w14:textId="77777777"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Positive result within 4 to 9 days.</w:t>
            </w:r>
          </w:p>
        </w:tc>
      </w:tr>
      <w:tr w:rsidR="00ED7246" w14:paraId="389CF2CE" w14:textId="77777777" w:rsidTr="00BC5984">
        <w:trPr>
          <w:trHeight w:val="449"/>
        </w:trPr>
        <w:tc>
          <w:tcPr>
            <w:tcW w:w="1671" w:type="dxa"/>
            <w:tcBorders>
              <w:top w:val="nil"/>
              <w:left w:val="single" w:sz="4" w:space="0" w:color="000000"/>
              <w:bottom w:val="single" w:sz="4" w:space="0" w:color="000000"/>
              <w:right w:val="single" w:sz="4" w:space="0" w:color="000000"/>
            </w:tcBorders>
            <w:shd w:val="clear" w:color="auto" w:fill="D9E1F2"/>
            <w:vAlign w:val="center"/>
          </w:tcPr>
          <w:p w14:paraId="1585AE2C"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7</w:t>
            </w:r>
          </w:p>
        </w:tc>
        <w:tc>
          <w:tcPr>
            <w:tcW w:w="7663" w:type="dxa"/>
            <w:tcBorders>
              <w:top w:val="nil"/>
              <w:left w:val="nil"/>
              <w:bottom w:val="single" w:sz="4" w:space="0" w:color="000000"/>
              <w:right w:val="single" w:sz="4" w:space="0" w:color="000000"/>
            </w:tcBorders>
            <w:shd w:val="clear" w:color="auto" w:fill="D9E1F2"/>
            <w:vAlign w:val="center"/>
          </w:tcPr>
          <w:p w14:paraId="447787AE"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Failure.</w:t>
            </w:r>
          </w:p>
        </w:tc>
      </w:tr>
      <w:tr w:rsidR="00ED7246" w14:paraId="3AE14DBC" w14:textId="77777777" w:rsidTr="00BC5984">
        <w:trPr>
          <w:trHeight w:val="449"/>
        </w:trPr>
        <w:tc>
          <w:tcPr>
            <w:tcW w:w="1671" w:type="dxa"/>
            <w:tcBorders>
              <w:top w:val="nil"/>
              <w:left w:val="single" w:sz="4" w:space="0" w:color="000000"/>
              <w:bottom w:val="single" w:sz="4" w:space="0" w:color="000000"/>
              <w:right w:val="single" w:sz="4" w:space="0" w:color="000000"/>
            </w:tcBorders>
            <w:shd w:val="clear" w:color="auto" w:fill="FFF2CC"/>
            <w:vAlign w:val="center"/>
          </w:tcPr>
          <w:p w14:paraId="781BA572"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8</w:t>
            </w:r>
          </w:p>
        </w:tc>
        <w:tc>
          <w:tcPr>
            <w:tcW w:w="7663" w:type="dxa"/>
            <w:tcBorders>
              <w:top w:val="nil"/>
              <w:left w:val="nil"/>
              <w:bottom w:val="single" w:sz="4" w:space="0" w:color="000000"/>
              <w:right w:val="single" w:sz="4" w:space="0" w:color="000000"/>
            </w:tcBorders>
            <w:shd w:val="clear" w:color="auto" w:fill="FFF2CC"/>
            <w:vAlign w:val="center"/>
          </w:tcPr>
          <w:p w14:paraId="57A6F3BC" w14:textId="77777777"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In process if good result within 5 Days, then confirm or else rejected.</w:t>
            </w:r>
          </w:p>
        </w:tc>
      </w:tr>
      <w:tr w:rsidR="00ED7246" w14:paraId="531296FB" w14:textId="77777777" w:rsidTr="00BC5984">
        <w:trPr>
          <w:trHeight w:val="449"/>
        </w:trPr>
        <w:tc>
          <w:tcPr>
            <w:tcW w:w="1671" w:type="dxa"/>
            <w:tcBorders>
              <w:top w:val="nil"/>
              <w:left w:val="single" w:sz="4" w:space="0" w:color="000000"/>
              <w:bottom w:val="single" w:sz="4" w:space="0" w:color="000000"/>
              <w:right w:val="single" w:sz="4" w:space="0" w:color="000000"/>
            </w:tcBorders>
            <w:shd w:val="clear" w:color="auto" w:fill="D9E1F2"/>
            <w:vAlign w:val="center"/>
          </w:tcPr>
          <w:p w14:paraId="70700859"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9</w:t>
            </w:r>
          </w:p>
        </w:tc>
        <w:tc>
          <w:tcPr>
            <w:tcW w:w="7663" w:type="dxa"/>
            <w:tcBorders>
              <w:top w:val="nil"/>
              <w:left w:val="nil"/>
              <w:bottom w:val="single" w:sz="4" w:space="0" w:color="000000"/>
              <w:right w:val="single" w:sz="4" w:space="0" w:color="000000"/>
            </w:tcBorders>
            <w:shd w:val="clear" w:color="auto" w:fill="D9E1F2"/>
            <w:vAlign w:val="center"/>
          </w:tcPr>
          <w:p w14:paraId="14FD437C"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Failure.</w:t>
            </w:r>
          </w:p>
        </w:tc>
      </w:tr>
    </w:tbl>
    <w:p w14:paraId="0B36F819" w14:textId="77777777" w:rsidR="00ED7246" w:rsidRDefault="00ED7246" w:rsidP="00ED7246">
      <w:pPr>
        <w:rPr>
          <w:rFonts w:ascii="Play" w:eastAsia="Play" w:hAnsi="Play" w:cs="Play"/>
          <w:color w:val="C00000"/>
          <w:sz w:val="24"/>
          <w:szCs w:val="24"/>
        </w:rPr>
      </w:pPr>
    </w:p>
    <w:p w14:paraId="56D8938C" w14:textId="07211566" w:rsidR="00ED7246" w:rsidRPr="00551FA4" w:rsidRDefault="00ED7246" w:rsidP="00551FA4">
      <w:pPr>
        <w:jc w:val="center"/>
        <w:rPr>
          <w:rFonts w:ascii="Arial Black" w:eastAsia="Play" w:hAnsi="Arial Black" w:cs="Play"/>
          <w:b/>
          <w:bCs/>
          <w:color w:val="C00000"/>
          <w:sz w:val="28"/>
          <w:szCs w:val="28"/>
          <w:u w:val="single"/>
        </w:rPr>
      </w:pPr>
      <w:r w:rsidRPr="00551FA4">
        <w:rPr>
          <w:rFonts w:ascii="Arial Black" w:eastAsia="Play" w:hAnsi="Arial Black" w:cs="Play"/>
          <w:b/>
          <w:bCs/>
          <w:color w:val="C00000"/>
          <w:sz w:val="28"/>
          <w:szCs w:val="28"/>
          <w:u w:val="single"/>
        </w:rPr>
        <w:t>DRESS COLO</w:t>
      </w:r>
      <w:r w:rsidR="00551FA4">
        <w:rPr>
          <w:rFonts w:ascii="Arial Black" w:eastAsia="Play" w:hAnsi="Arial Black" w:cs="Play"/>
          <w:b/>
          <w:bCs/>
          <w:color w:val="C00000"/>
          <w:sz w:val="28"/>
          <w:szCs w:val="28"/>
          <w:u w:val="single"/>
        </w:rPr>
        <w:t>U</w:t>
      </w:r>
      <w:r w:rsidRPr="00551FA4">
        <w:rPr>
          <w:rFonts w:ascii="Arial Black" w:eastAsia="Play" w:hAnsi="Arial Black" w:cs="Play"/>
          <w:b/>
          <w:bCs/>
          <w:color w:val="C00000"/>
          <w:sz w:val="28"/>
          <w:szCs w:val="28"/>
          <w:u w:val="single"/>
        </w:rPr>
        <w:t>R FOR SUCCESS IN INTERVIEW.</w:t>
      </w:r>
    </w:p>
    <w:p w14:paraId="4DA1521A" w14:textId="292C25F4" w:rsidR="00ED7246" w:rsidRPr="00F62AD4" w:rsidRDefault="00ED7246" w:rsidP="00ED7246">
      <w:pPr>
        <w:rPr>
          <w:rFonts w:ascii="Aptos Narrow" w:eastAsia="Play" w:hAnsi="Aptos Narrow" w:cs="Play"/>
          <w:b/>
          <w:bCs/>
          <w:color w:val="002060"/>
          <w:sz w:val="28"/>
          <w:szCs w:val="28"/>
        </w:rPr>
      </w:pPr>
      <w:r w:rsidRPr="00F62AD4">
        <w:rPr>
          <w:rFonts w:ascii="Aptos Narrow" w:eastAsia="Play" w:hAnsi="Aptos Narrow" w:cs="Play"/>
          <w:b/>
          <w:bCs/>
          <w:color w:val="002060"/>
          <w:sz w:val="28"/>
          <w:szCs w:val="28"/>
        </w:rPr>
        <w:t>NOTE :  DRESS COLO</w:t>
      </w:r>
      <w:r w:rsidR="00F93AB8">
        <w:rPr>
          <w:rFonts w:ascii="Aptos Narrow" w:eastAsia="Play" w:hAnsi="Aptos Narrow" w:cs="Play"/>
          <w:b/>
          <w:bCs/>
          <w:color w:val="002060"/>
          <w:sz w:val="28"/>
          <w:szCs w:val="28"/>
        </w:rPr>
        <w:t>U</w:t>
      </w:r>
      <w:r w:rsidRPr="00F62AD4">
        <w:rPr>
          <w:rFonts w:ascii="Aptos Narrow" w:eastAsia="Play" w:hAnsi="Aptos Narrow" w:cs="Play"/>
          <w:b/>
          <w:bCs/>
          <w:color w:val="002060"/>
          <w:sz w:val="28"/>
          <w:szCs w:val="28"/>
        </w:rPr>
        <w:t>R SHOULD BE SELECTED AS PER INTERVIEW DATE</w:t>
      </w:r>
      <w:r w:rsidR="00F93AB8">
        <w:rPr>
          <w:rFonts w:ascii="Aptos Narrow" w:eastAsia="Play" w:hAnsi="Aptos Narrow" w:cs="Play"/>
          <w:b/>
          <w:bCs/>
          <w:color w:val="002060"/>
          <w:sz w:val="28"/>
          <w:szCs w:val="28"/>
        </w:rPr>
        <w:t xml:space="preserve"> ONLY</w:t>
      </w:r>
      <w:r w:rsidRPr="00F62AD4">
        <w:rPr>
          <w:rFonts w:ascii="Aptos Narrow" w:eastAsia="Play" w:hAnsi="Aptos Narrow" w:cs="Play"/>
          <w:b/>
          <w:bCs/>
          <w:color w:val="002060"/>
          <w:sz w:val="28"/>
          <w:szCs w:val="28"/>
        </w:rPr>
        <w:t>:</w:t>
      </w:r>
    </w:p>
    <w:p w14:paraId="40D78D08" w14:textId="77777777" w:rsidR="00ED7246" w:rsidRDefault="00ED7246" w:rsidP="00ED7246">
      <w:pPr>
        <w:rPr>
          <w:rFonts w:ascii="Play" w:eastAsia="Play" w:hAnsi="Play" w:cs="Play"/>
          <w:color w:val="C00000"/>
          <w:sz w:val="24"/>
          <w:szCs w:val="24"/>
        </w:rPr>
      </w:pPr>
    </w:p>
    <w:tbl>
      <w:tblPr>
        <w:tblW w:w="9669" w:type="dxa"/>
        <w:tblLayout w:type="fixed"/>
        <w:tblLook w:val="0400" w:firstRow="0" w:lastRow="0" w:firstColumn="0" w:lastColumn="0" w:noHBand="0" w:noVBand="1"/>
      </w:tblPr>
      <w:tblGrid>
        <w:gridCol w:w="906"/>
        <w:gridCol w:w="8763"/>
      </w:tblGrid>
      <w:tr w:rsidR="00ED7246" w14:paraId="35B69C2A" w14:textId="77777777" w:rsidTr="00BC5984">
        <w:trPr>
          <w:trHeight w:val="507"/>
        </w:trPr>
        <w:tc>
          <w:tcPr>
            <w:tcW w:w="906" w:type="dxa"/>
            <w:tcBorders>
              <w:top w:val="single" w:sz="4" w:space="0" w:color="000000"/>
              <w:left w:val="single" w:sz="4" w:space="0" w:color="000000"/>
              <w:bottom w:val="single" w:sz="4" w:space="0" w:color="000000"/>
              <w:right w:val="single" w:sz="4" w:space="0" w:color="000000"/>
            </w:tcBorders>
            <w:shd w:val="clear" w:color="auto" w:fill="FF99FF"/>
            <w:vAlign w:val="center"/>
          </w:tcPr>
          <w:p w14:paraId="284A40BA" w14:textId="77777777" w:rsidR="00ED7246" w:rsidRDefault="00ED7246" w:rsidP="00BC5984">
            <w:pPr>
              <w:spacing w:after="0" w:line="240" w:lineRule="auto"/>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DATE</w:t>
            </w:r>
          </w:p>
        </w:tc>
        <w:tc>
          <w:tcPr>
            <w:tcW w:w="8763" w:type="dxa"/>
            <w:tcBorders>
              <w:top w:val="single" w:sz="4" w:space="0" w:color="000000"/>
              <w:left w:val="nil"/>
              <w:bottom w:val="single" w:sz="4" w:space="0" w:color="000000"/>
              <w:right w:val="single" w:sz="4" w:space="0" w:color="000000"/>
            </w:tcBorders>
            <w:shd w:val="clear" w:color="auto" w:fill="FF99FF"/>
            <w:vAlign w:val="bottom"/>
          </w:tcPr>
          <w:p w14:paraId="43A1EAB9" w14:textId="3352AB32" w:rsidR="00ED7246" w:rsidRDefault="00ED7246"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FAVO</w:t>
            </w:r>
            <w:r w:rsidR="00807FB9">
              <w:rPr>
                <w:rFonts w:ascii="Amasis MT Pro Black" w:eastAsia="Amasis MT Pro Black" w:hAnsi="Amasis MT Pro Black" w:cs="Amasis MT Pro Black"/>
                <w:b/>
                <w:color w:val="00204F"/>
                <w:sz w:val="24"/>
                <w:szCs w:val="24"/>
              </w:rPr>
              <w:t>U</w:t>
            </w:r>
            <w:r>
              <w:rPr>
                <w:rFonts w:ascii="Amasis MT Pro Black" w:eastAsia="Amasis MT Pro Black" w:hAnsi="Amasis MT Pro Black" w:cs="Amasis MT Pro Black"/>
                <w:b/>
                <w:color w:val="00204F"/>
                <w:sz w:val="24"/>
                <w:szCs w:val="24"/>
              </w:rPr>
              <w:t>RABLE COLORS</w:t>
            </w:r>
          </w:p>
        </w:tc>
      </w:tr>
      <w:tr w:rsidR="00ED7246" w14:paraId="29654819" w14:textId="77777777" w:rsidTr="00BC5984">
        <w:trPr>
          <w:trHeight w:val="423"/>
        </w:trPr>
        <w:tc>
          <w:tcPr>
            <w:tcW w:w="906" w:type="dxa"/>
            <w:tcBorders>
              <w:top w:val="nil"/>
              <w:left w:val="single" w:sz="4" w:space="0" w:color="000000"/>
              <w:bottom w:val="single" w:sz="4" w:space="0" w:color="000000"/>
              <w:right w:val="single" w:sz="4" w:space="0" w:color="000000"/>
            </w:tcBorders>
            <w:shd w:val="clear" w:color="auto" w:fill="D9E1F2"/>
            <w:vAlign w:val="center"/>
          </w:tcPr>
          <w:p w14:paraId="3991D2BF"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xml:space="preserve"> 1 </w:t>
            </w:r>
          </w:p>
        </w:tc>
        <w:tc>
          <w:tcPr>
            <w:tcW w:w="8763" w:type="dxa"/>
            <w:tcBorders>
              <w:top w:val="nil"/>
              <w:left w:val="nil"/>
              <w:bottom w:val="single" w:sz="4" w:space="0" w:color="000000"/>
              <w:right w:val="single" w:sz="4" w:space="0" w:color="000000"/>
            </w:tcBorders>
            <w:shd w:val="clear" w:color="auto" w:fill="D9E1F2"/>
            <w:vAlign w:val="center"/>
          </w:tcPr>
          <w:p w14:paraId="2A4EBAE9"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White, or Cream (Preferably White)</w:t>
            </w:r>
            <w:del w:id="1364" w:author="Sandhya T" w:date="2024-06-18T23:30:00Z" w16du:dateUtc="2024-06-18T18:00:00Z">
              <w:r w:rsidDel="00687928">
                <w:rPr>
                  <w:rFonts w:ascii="Aptos" w:eastAsia="Aptos" w:hAnsi="Aptos" w:cs="Aptos"/>
                  <w:b/>
                  <w:color w:val="00B050"/>
                  <w:sz w:val="28"/>
                  <w:szCs w:val="28"/>
                </w:rPr>
                <w:delText>.</w:delText>
              </w:r>
            </w:del>
          </w:p>
        </w:tc>
      </w:tr>
      <w:tr w:rsidR="00ED7246" w14:paraId="6FB0A517" w14:textId="77777777" w:rsidTr="00BC5984">
        <w:trPr>
          <w:trHeight w:val="423"/>
        </w:trPr>
        <w:tc>
          <w:tcPr>
            <w:tcW w:w="906" w:type="dxa"/>
            <w:tcBorders>
              <w:top w:val="nil"/>
              <w:left w:val="single" w:sz="4" w:space="0" w:color="000000"/>
              <w:bottom w:val="single" w:sz="4" w:space="0" w:color="000000"/>
              <w:right w:val="single" w:sz="4" w:space="0" w:color="000000"/>
            </w:tcBorders>
            <w:shd w:val="clear" w:color="auto" w:fill="FFF2CC"/>
            <w:vAlign w:val="center"/>
          </w:tcPr>
          <w:p w14:paraId="2D8BBD8D"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2</w:t>
            </w:r>
          </w:p>
        </w:tc>
        <w:tc>
          <w:tcPr>
            <w:tcW w:w="8763" w:type="dxa"/>
            <w:tcBorders>
              <w:top w:val="nil"/>
              <w:left w:val="nil"/>
              <w:bottom w:val="single" w:sz="4" w:space="0" w:color="000000"/>
              <w:right w:val="single" w:sz="4" w:space="0" w:color="000000"/>
            </w:tcBorders>
            <w:shd w:val="clear" w:color="auto" w:fill="FFF2CC"/>
            <w:vAlign w:val="center"/>
          </w:tcPr>
          <w:p w14:paraId="64F39539" w14:textId="77777777"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Grey</w:t>
            </w:r>
            <w:del w:id="1365" w:author="Sandhya T" w:date="2024-06-18T23:30:00Z" w16du:dateUtc="2024-06-18T18:00:00Z">
              <w:r w:rsidDel="00687928">
                <w:rPr>
                  <w:rFonts w:ascii="Aptos" w:eastAsia="Aptos" w:hAnsi="Aptos" w:cs="Aptos"/>
                  <w:b/>
                  <w:color w:val="CC3399"/>
                  <w:sz w:val="28"/>
                  <w:szCs w:val="28"/>
                </w:rPr>
                <w:delText>.</w:delText>
              </w:r>
            </w:del>
          </w:p>
        </w:tc>
      </w:tr>
      <w:tr w:rsidR="00ED7246" w14:paraId="7BDBFC91" w14:textId="77777777" w:rsidTr="00BC5984">
        <w:trPr>
          <w:trHeight w:val="423"/>
        </w:trPr>
        <w:tc>
          <w:tcPr>
            <w:tcW w:w="906" w:type="dxa"/>
            <w:tcBorders>
              <w:top w:val="nil"/>
              <w:left w:val="single" w:sz="4" w:space="0" w:color="000000"/>
              <w:bottom w:val="single" w:sz="4" w:space="0" w:color="000000"/>
              <w:right w:val="single" w:sz="4" w:space="0" w:color="000000"/>
            </w:tcBorders>
            <w:shd w:val="clear" w:color="auto" w:fill="D9E1F2"/>
            <w:vAlign w:val="center"/>
          </w:tcPr>
          <w:p w14:paraId="66BA4715"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3</w:t>
            </w:r>
          </w:p>
        </w:tc>
        <w:tc>
          <w:tcPr>
            <w:tcW w:w="8763" w:type="dxa"/>
            <w:tcBorders>
              <w:top w:val="nil"/>
              <w:left w:val="nil"/>
              <w:bottom w:val="single" w:sz="4" w:space="0" w:color="000000"/>
              <w:right w:val="single" w:sz="4" w:space="0" w:color="000000"/>
            </w:tcBorders>
            <w:shd w:val="clear" w:color="auto" w:fill="D9E1F2"/>
            <w:vAlign w:val="center"/>
          </w:tcPr>
          <w:p w14:paraId="1345E7D8"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Red</w:t>
            </w:r>
            <w:del w:id="1366" w:author="Sandhya T" w:date="2024-06-18T23:30:00Z" w16du:dateUtc="2024-06-18T18:00:00Z">
              <w:r w:rsidDel="00687928">
                <w:rPr>
                  <w:rFonts w:ascii="Aptos" w:eastAsia="Aptos" w:hAnsi="Aptos" w:cs="Aptos"/>
                  <w:b/>
                  <w:color w:val="00B050"/>
                  <w:sz w:val="28"/>
                  <w:szCs w:val="28"/>
                </w:rPr>
                <w:delText>.</w:delText>
              </w:r>
            </w:del>
          </w:p>
        </w:tc>
      </w:tr>
      <w:tr w:rsidR="00ED7246" w14:paraId="62118B2F" w14:textId="77777777" w:rsidTr="00BC5984">
        <w:trPr>
          <w:trHeight w:val="423"/>
        </w:trPr>
        <w:tc>
          <w:tcPr>
            <w:tcW w:w="906" w:type="dxa"/>
            <w:tcBorders>
              <w:top w:val="nil"/>
              <w:left w:val="single" w:sz="4" w:space="0" w:color="000000"/>
              <w:bottom w:val="single" w:sz="4" w:space="0" w:color="000000"/>
              <w:right w:val="single" w:sz="4" w:space="0" w:color="000000"/>
            </w:tcBorders>
            <w:shd w:val="clear" w:color="auto" w:fill="FFF2CC"/>
            <w:vAlign w:val="center"/>
          </w:tcPr>
          <w:p w14:paraId="4175423C"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4</w:t>
            </w:r>
          </w:p>
        </w:tc>
        <w:tc>
          <w:tcPr>
            <w:tcW w:w="8763" w:type="dxa"/>
            <w:tcBorders>
              <w:top w:val="nil"/>
              <w:left w:val="nil"/>
              <w:bottom w:val="single" w:sz="4" w:space="0" w:color="000000"/>
              <w:right w:val="single" w:sz="4" w:space="0" w:color="000000"/>
            </w:tcBorders>
            <w:shd w:val="clear" w:color="auto" w:fill="FFF2CC"/>
            <w:vAlign w:val="center"/>
          </w:tcPr>
          <w:p w14:paraId="4A7ABF81" w14:textId="77777777"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Green</w:t>
            </w:r>
            <w:del w:id="1367" w:author="Sandhya T" w:date="2024-06-18T23:30:00Z" w16du:dateUtc="2024-06-18T18:00:00Z">
              <w:r w:rsidDel="00687928">
                <w:rPr>
                  <w:rFonts w:ascii="Aptos" w:eastAsia="Aptos" w:hAnsi="Aptos" w:cs="Aptos"/>
                  <w:b/>
                  <w:color w:val="CC3399"/>
                  <w:sz w:val="28"/>
                  <w:szCs w:val="28"/>
                </w:rPr>
                <w:delText>.</w:delText>
              </w:r>
            </w:del>
          </w:p>
        </w:tc>
      </w:tr>
      <w:tr w:rsidR="00ED7246" w14:paraId="62C67279" w14:textId="77777777" w:rsidTr="00BC5984">
        <w:trPr>
          <w:trHeight w:val="423"/>
        </w:trPr>
        <w:tc>
          <w:tcPr>
            <w:tcW w:w="906" w:type="dxa"/>
            <w:tcBorders>
              <w:top w:val="nil"/>
              <w:left w:val="single" w:sz="4" w:space="0" w:color="000000"/>
              <w:bottom w:val="single" w:sz="4" w:space="0" w:color="000000"/>
              <w:right w:val="single" w:sz="4" w:space="0" w:color="000000"/>
            </w:tcBorders>
            <w:shd w:val="clear" w:color="auto" w:fill="D9E1F2"/>
            <w:vAlign w:val="center"/>
          </w:tcPr>
          <w:p w14:paraId="56156350"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5</w:t>
            </w:r>
          </w:p>
        </w:tc>
        <w:tc>
          <w:tcPr>
            <w:tcW w:w="8763" w:type="dxa"/>
            <w:tcBorders>
              <w:top w:val="nil"/>
              <w:left w:val="nil"/>
              <w:bottom w:val="single" w:sz="4" w:space="0" w:color="000000"/>
              <w:right w:val="single" w:sz="4" w:space="0" w:color="000000"/>
            </w:tcBorders>
            <w:shd w:val="clear" w:color="auto" w:fill="D9E1F2"/>
            <w:vAlign w:val="center"/>
          </w:tcPr>
          <w:p w14:paraId="0D8FDAB8" w14:textId="6D5EDC75"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Shiny Material or Orange or</w:t>
            </w:r>
            <w:r w:rsidR="0036339A">
              <w:rPr>
                <w:rFonts w:ascii="Aptos" w:eastAsia="Aptos" w:hAnsi="Aptos" w:cs="Aptos"/>
                <w:b/>
                <w:color w:val="00B050"/>
                <w:sz w:val="28"/>
                <w:szCs w:val="28"/>
              </w:rPr>
              <w:t xml:space="preserve"> Light</w:t>
            </w:r>
            <w:r>
              <w:rPr>
                <w:rFonts w:ascii="Aptos" w:eastAsia="Aptos" w:hAnsi="Aptos" w:cs="Aptos"/>
                <w:b/>
                <w:color w:val="00B050"/>
                <w:sz w:val="28"/>
                <w:szCs w:val="28"/>
              </w:rPr>
              <w:t xml:space="preserve"> Yellow</w:t>
            </w:r>
            <w:del w:id="1368" w:author="Sandhya T" w:date="2024-06-18T23:30:00Z" w16du:dateUtc="2024-06-18T18:00:00Z">
              <w:r w:rsidDel="00687928">
                <w:rPr>
                  <w:rFonts w:ascii="Aptos" w:eastAsia="Aptos" w:hAnsi="Aptos" w:cs="Aptos"/>
                  <w:b/>
                  <w:color w:val="00B050"/>
                  <w:sz w:val="28"/>
                  <w:szCs w:val="28"/>
                </w:rPr>
                <w:delText>.</w:delText>
              </w:r>
            </w:del>
          </w:p>
        </w:tc>
      </w:tr>
      <w:tr w:rsidR="00ED7246" w14:paraId="54633576" w14:textId="77777777" w:rsidTr="00BC5984">
        <w:trPr>
          <w:trHeight w:val="423"/>
        </w:trPr>
        <w:tc>
          <w:tcPr>
            <w:tcW w:w="906" w:type="dxa"/>
            <w:tcBorders>
              <w:top w:val="nil"/>
              <w:left w:val="single" w:sz="4" w:space="0" w:color="000000"/>
              <w:bottom w:val="single" w:sz="4" w:space="0" w:color="000000"/>
              <w:right w:val="single" w:sz="4" w:space="0" w:color="000000"/>
            </w:tcBorders>
            <w:shd w:val="clear" w:color="auto" w:fill="FFF2CC"/>
            <w:vAlign w:val="center"/>
          </w:tcPr>
          <w:p w14:paraId="72227D8C"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6</w:t>
            </w:r>
          </w:p>
        </w:tc>
        <w:tc>
          <w:tcPr>
            <w:tcW w:w="8763" w:type="dxa"/>
            <w:tcBorders>
              <w:top w:val="nil"/>
              <w:left w:val="nil"/>
              <w:bottom w:val="single" w:sz="4" w:space="0" w:color="000000"/>
              <w:right w:val="single" w:sz="4" w:space="0" w:color="000000"/>
            </w:tcBorders>
            <w:shd w:val="clear" w:color="auto" w:fill="FFF2CC"/>
            <w:vAlign w:val="center"/>
          </w:tcPr>
          <w:p w14:paraId="30374BC9" w14:textId="77F6AFF4"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Light Blue</w:t>
            </w:r>
            <w:r w:rsidR="0036339A">
              <w:rPr>
                <w:rFonts w:ascii="Aptos" w:eastAsia="Aptos" w:hAnsi="Aptos" w:cs="Aptos"/>
                <w:b/>
                <w:color w:val="CC3399"/>
                <w:sz w:val="28"/>
                <w:szCs w:val="28"/>
              </w:rPr>
              <w:t xml:space="preserve"> or</w:t>
            </w:r>
            <w:r>
              <w:rPr>
                <w:rFonts w:ascii="Aptos" w:eastAsia="Aptos" w:hAnsi="Aptos" w:cs="Aptos"/>
                <w:b/>
                <w:color w:val="CC3399"/>
                <w:sz w:val="28"/>
                <w:szCs w:val="28"/>
              </w:rPr>
              <w:t xml:space="preserve"> Pink</w:t>
            </w:r>
            <w:del w:id="1369" w:author="Sandhya T" w:date="2024-06-18T23:30:00Z" w16du:dateUtc="2024-06-18T18:00:00Z">
              <w:r w:rsidDel="00687928">
                <w:rPr>
                  <w:rFonts w:ascii="Aptos" w:eastAsia="Aptos" w:hAnsi="Aptos" w:cs="Aptos"/>
                  <w:b/>
                  <w:color w:val="CC3399"/>
                  <w:sz w:val="28"/>
                  <w:szCs w:val="28"/>
                </w:rPr>
                <w:delText>.</w:delText>
              </w:r>
            </w:del>
          </w:p>
        </w:tc>
      </w:tr>
      <w:tr w:rsidR="00ED7246" w14:paraId="708B2C7B" w14:textId="77777777" w:rsidTr="00BC5984">
        <w:trPr>
          <w:trHeight w:val="423"/>
        </w:trPr>
        <w:tc>
          <w:tcPr>
            <w:tcW w:w="906" w:type="dxa"/>
            <w:tcBorders>
              <w:top w:val="nil"/>
              <w:left w:val="single" w:sz="4" w:space="0" w:color="000000"/>
              <w:bottom w:val="single" w:sz="4" w:space="0" w:color="000000"/>
              <w:right w:val="single" w:sz="4" w:space="0" w:color="000000"/>
            </w:tcBorders>
            <w:shd w:val="clear" w:color="auto" w:fill="D9E1F2"/>
            <w:vAlign w:val="center"/>
          </w:tcPr>
          <w:p w14:paraId="7D06C8BB"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7</w:t>
            </w:r>
          </w:p>
        </w:tc>
        <w:tc>
          <w:tcPr>
            <w:tcW w:w="8763" w:type="dxa"/>
            <w:tcBorders>
              <w:top w:val="nil"/>
              <w:left w:val="nil"/>
              <w:bottom w:val="single" w:sz="4" w:space="0" w:color="000000"/>
              <w:right w:val="single" w:sz="4" w:space="0" w:color="000000"/>
            </w:tcBorders>
            <w:shd w:val="clear" w:color="auto" w:fill="D9E1F2"/>
            <w:vAlign w:val="center"/>
          </w:tcPr>
          <w:p w14:paraId="084F981C"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Dark Blue rarely Black</w:t>
            </w:r>
            <w:del w:id="1370" w:author="Sandhya T" w:date="2024-06-18T23:30:00Z" w16du:dateUtc="2024-06-18T18:00:00Z">
              <w:r w:rsidDel="00687928">
                <w:rPr>
                  <w:rFonts w:ascii="Aptos" w:eastAsia="Aptos" w:hAnsi="Aptos" w:cs="Aptos"/>
                  <w:b/>
                  <w:color w:val="00B050"/>
                  <w:sz w:val="28"/>
                  <w:szCs w:val="28"/>
                </w:rPr>
                <w:delText>.</w:delText>
              </w:r>
            </w:del>
          </w:p>
        </w:tc>
      </w:tr>
      <w:tr w:rsidR="00ED7246" w14:paraId="7CE687FD" w14:textId="77777777" w:rsidTr="00BC5984">
        <w:trPr>
          <w:trHeight w:val="423"/>
        </w:trPr>
        <w:tc>
          <w:tcPr>
            <w:tcW w:w="906" w:type="dxa"/>
            <w:tcBorders>
              <w:top w:val="nil"/>
              <w:left w:val="single" w:sz="4" w:space="0" w:color="000000"/>
              <w:bottom w:val="single" w:sz="4" w:space="0" w:color="000000"/>
              <w:right w:val="single" w:sz="4" w:space="0" w:color="000000"/>
            </w:tcBorders>
            <w:shd w:val="clear" w:color="auto" w:fill="FFF2CC"/>
            <w:vAlign w:val="center"/>
          </w:tcPr>
          <w:p w14:paraId="2636615F"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8</w:t>
            </w:r>
          </w:p>
        </w:tc>
        <w:tc>
          <w:tcPr>
            <w:tcW w:w="8763" w:type="dxa"/>
            <w:tcBorders>
              <w:top w:val="nil"/>
              <w:left w:val="nil"/>
              <w:bottom w:val="single" w:sz="4" w:space="0" w:color="000000"/>
              <w:right w:val="single" w:sz="4" w:space="0" w:color="000000"/>
            </w:tcBorders>
            <w:shd w:val="clear" w:color="auto" w:fill="FFF2CC"/>
            <w:vAlign w:val="center"/>
          </w:tcPr>
          <w:p w14:paraId="0F424890" w14:textId="77777777"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Brown</w:t>
            </w:r>
            <w:del w:id="1371" w:author="Sandhya T" w:date="2024-06-18T23:30:00Z" w16du:dateUtc="2024-06-18T18:00:00Z">
              <w:r w:rsidDel="00687928">
                <w:rPr>
                  <w:rFonts w:ascii="Aptos" w:eastAsia="Aptos" w:hAnsi="Aptos" w:cs="Aptos"/>
                  <w:b/>
                  <w:color w:val="CC3399"/>
                  <w:sz w:val="28"/>
                  <w:szCs w:val="28"/>
                </w:rPr>
                <w:delText>.</w:delText>
              </w:r>
            </w:del>
          </w:p>
        </w:tc>
      </w:tr>
      <w:tr w:rsidR="00ED7246" w14:paraId="12CD4BEA" w14:textId="77777777" w:rsidTr="00BC5984">
        <w:trPr>
          <w:trHeight w:val="423"/>
        </w:trPr>
        <w:tc>
          <w:tcPr>
            <w:tcW w:w="906" w:type="dxa"/>
            <w:tcBorders>
              <w:top w:val="nil"/>
              <w:left w:val="single" w:sz="4" w:space="0" w:color="000000"/>
              <w:bottom w:val="single" w:sz="4" w:space="0" w:color="000000"/>
              <w:right w:val="single" w:sz="4" w:space="0" w:color="000000"/>
            </w:tcBorders>
            <w:shd w:val="clear" w:color="auto" w:fill="D9E1F2"/>
            <w:vAlign w:val="center"/>
          </w:tcPr>
          <w:p w14:paraId="32FBE049"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9</w:t>
            </w:r>
          </w:p>
        </w:tc>
        <w:tc>
          <w:tcPr>
            <w:tcW w:w="8763" w:type="dxa"/>
            <w:tcBorders>
              <w:top w:val="nil"/>
              <w:left w:val="nil"/>
              <w:bottom w:val="single" w:sz="4" w:space="0" w:color="000000"/>
              <w:right w:val="single" w:sz="4" w:space="0" w:color="000000"/>
            </w:tcBorders>
            <w:shd w:val="clear" w:color="auto" w:fill="D9E1F2"/>
            <w:vAlign w:val="center"/>
          </w:tcPr>
          <w:p w14:paraId="03D80F3D" w14:textId="2DB76415"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Horizontal strip</w:t>
            </w:r>
            <w:r w:rsidR="0036339A">
              <w:rPr>
                <w:rFonts w:ascii="Aptos" w:eastAsia="Aptos" w:hAnsi="Aptos" w:cs="Aptos"/>
                <w:b/>
                <w:color w:val="00B050"/>
                <w:sz w:val="28"/>
                <w:szCs w:val="28"/>
              </w:rPr>
              <w:t>e</w:t>
            </w:r>
            <w:r>
              <w:rPr>
                <w:rFonts w:ascii="Aptos" w:eastAsia="Aptos" w:hAnsi="Aptos" w:cs="Aptos"/>
                <w:b/>
                <w:color w:val="00B050"/>
                <w:sz w:val="28"/>
                <w:szCs w:val="28"/>
              </w:rPr>
              <w:t>s or Shiny material in any color</w:t>
            </w:r>
            <w:del w:id="1372" w:author="Sandhya T" w:date="2024-06-18T23:30:00Z" w16du:dateUtc="2024-06-18T18:00:00Z">
              <w:r w:rsidDel="00687928">
                <w:rPr>
                  <w:rFonts w:ascii="Aptos" w:eastAsia="Aptos" w:hAnsi="Aptos" w:cs="Aptos"/>
                  <w:b/>
                  <w:color w:val="00B050"/>
                  <w:sz w:val="28"/>
                  <w:szCs w:val="28"/>
                </w:rPr>
                <w:delText>.</w:delText>
              </w:r>
            </w:del>
          </w:p>
        </w:tc>
      </w:tr>
    </w:tbl>
    <w:p w14:paraId="68E5FEB0" w14:textId="77777777" w:rsidR="00ED7246" w:rsidDel="00760F5B" w:rsidRDefault="00ED7246" w:rsidP="00ED7246">
      <w:pPr>
        <w:rPr>
          <w:del w:id="1373" w:author="Dinesh N" w:date="2024-06-22T23:35:00Z" w16du:dateUtc="2024-06-22T18:05:00Z"/>
          <w:rFonts w:ascii="Play" w:eastAsia="Play" w:hAnsi="Play" w:cs="Play"/>
          <w:color w:val="C00000"/>
          <w:sz w:val="24"/>
          <w:szCs w:val="24"/>
        </w:rPr>
      </w:pPr>
    </w:p>
    <w:p w14:paraId="52D80842" w14:textId="77777777" w:rsidR="00F93AB8" w:rsidRDefault="00F93AB8" w:rsidP="00ED7246">
      <w:pPr>
        <w:rPr>
          <w:rFonts w:ascii="Aptos Narrow" w:eastAsia="Play" w:hAnsi="Aptos Narrow" w:cs="Play"/>
          <w:b/>
          <w:bCs/>
          <w:color w:val="002060"/>
          <w:sz w:val="28"/>
          <w:szCs w:val="28"/>
        </w:rPr>
      </w:pPr>
    </w:p>
    <w:p w14:paraId="5578C3C9" w14:textId="0C34300E" w:rsidR="00F93AB8" w:rsidRPr="00593C35" w:rsidRDefault="007B0FC9" w:rsidP="00593C35">
      <w:pPr>
        <w:jc w:val="center"/>
        <w:rPr>
          <w:rFonts w:ascii="Arial Black" w:eastAsia="Play" w:hAnsi="Arial Black" w:cs="Play"/>
          <w:b/>
          <w:bCs/>
          <w:color w:val="C00000"/>
          <w:sz w:val="28"/>
          <w:szCs w:val="28"/>
          <w:u w:val="single"/>
        </w:rPr>
      </w:pPr>
      <w:r w:rsidRPr="00593C35">
        <w:rPr>
          <w:rFonts w:ascii="Arial Black" w:eastAsia="Play" w:hAnsi="Arial Black" w:cs="Play"/>
          <w:b/>
          <w:bCs/>
          <w:color w:val="C00000"/>
          <w:sz w:val="28"/>
          <w:szCs w:val="28"/>
          <w:u w:val="single"/>
        </w:rPr>
        <w:t>PRASHNA S</w:t>
      </w:r>
      <w:r w:rsidR="00101CFC">
        <w:rPr>
          <w:rFonts w:ascii="Arial Black" w:eastAsia="Play" w:hAnsi="Arial Black" w:cs="Play"/>
          <w:b/>
          <w:bCs/>
          <w:color w:val="C00000"/>
          <w:sz w:val="28"/>
          <w:szCs w:val="28"/>
          <w:u w:val="single"/>
        </w:rPr>
        <w:t>H</w:t>
      </w:r>
      <w:r w:rsidRPr="00593C35">
        <w:rPr>
          <w:rFonts w:ascii="Arial Black" w:eastAsia="Play" w:hAnsi="Arial Black" w:cs="Play"/>
          <w:b/>
          <w:bCs/>
          <w:color w:val="C00000"/>
          <w:sz w:val="28"/>
          <w:szCs w:val="28"/>
          <w:u w:val="single"/>
        </w:rPr>
        <w:t>AST</w:t>
      </w:r>
      <w:r w:rsidR="0003361F">
        <w:rPr>
          <w:rFonts w:ascii="Arial Black" w:eastAsia="Play" w:hAnsi="Arial Black" w:cs="Play"/>
          <w:b/>
          <w:bCs/>
          <w:color w:val="C00000"/>
          <w:sz w:val="28"/>
          <w:szCs w:val="28"/>
          <w:u w:val="single"/>
        </w:rPr>
        <w:t>R</w:t>
      </w:r>
      <w:r w:rsidRPr="00593C35">
        <w:rPr>
          <w:rFonts w:ascii="Arial Black" w:eastAsia="Play" w:hAnsi="Arial Black" w:cs="Play"/>
          <w:b/>
          <w:bCs/>
          <w:color w:val="C00000"/>
          <w:sz w:val="28"/>
          <w:szCs w:val="28"/>
          <w:u w:val="single"/>
        </w:rPr>
        <w:t xml:space="preserve">A </w:t>
      </w:r>
      <w:r w:rsidR="00D03F8A" w:rsidRPr="00593C35">
        <w:rPr>
          <w:rFonts w:ascii="Arial Black" w:eastAsia="Play" w:hAnsi="Arial Black" w:cs="Play"/>
          <w:b/>
          <w:bCs/>
          <w:color w:val="C00000"/>
          <w:sz w:val="28"/>
          <w:szCs w:val="28"/>
          <w:u w:val="single"/>
        </w:rPr>
        <w:t>BASED ON DATE AND TIME</w:t>
      </w:r>
    </w:p>
    <w:p w14:paraId="5A6885FF" w14:textId="44C1AF8E" w:rsidR="00ED7246" w:rsidRPr="00F62AD4" w:rsidRDefault="00ED7246" w:rsidP="00ED7246">
      <w:pPr>
        <w:rPr>
          <w:rFonts w:ascii="Aptos Narrow" w:eastAsia="Play" w:hAnsi="Aptos Narrow" w:cs="Play"/>
          <w:b/>
          <w:bCs/>
          <w:color w:val="002060"/>
          <w:sz w:val="28"/>
          <w:szCs w:val="28"/>
        </w:rPr>
      </w:pPr>
      <w:r w:rsidRPr="00F62AD4">
        <w:rPr>
          <w:rFonts w:ascii="Aptos Narrow" w:eastAsia="Play" w:hAnsi="Aptos Narrow" w:cs="Play"/>
          <w:b/>
          <w:bCs/>
          <w:color w:val="002060"/>
          <w:sz w:val="28"/>
          <w:szCs w:val="28"/>
        </w:rPr>
        <w:t>IF SOMEONE ASK ABOUT JOB TRANSFER / PROMOTION / CHANGE OF BUSINESS:</w:t>
      </w:r>
    </w:p>
    <w:p w14:paraId="76E95C3A" w14:textId="75F0ECC8" w:rsidR="00ED7246" w:rsidRPr="00F62AD4" w:rsidRDefault="00ED7246" w:rsidP="00ED7246">
      <w:pPr>
        <w:rPr>
          <w:rFonts w:ascii="Aptos Narrow" w:eastAsia="Play" w:hAnsi="Aptos Narrow" w:cs="Play"/>
          <w:b/>
          <w:bCs/>
          <w:color w:val="002060"/>
          <w:sz w:val="28"/>
          <w:szCs w:val="28"/>
        </w:rPr>
      </w:pPr>
      <w:r w:rsidRPr="00F62AD4">
        <w:rPr>
          <w:rFonts w:ascii="Aptos Narrow" w:eastAsia="Play" w:hAnsi="Aptos Narrow" w:cs="Play"/>
          <w:b/>
          <w:bCs/>
          <w:color w:val="002060"/>
          <w:sz w:val="28"/>
          <w:szCs w:val="28"/>
        </w:rPr>
        <w:t>DATE OF PRASH</w:t>
      </w:r>
      <w:r w:rsidR="00DB7E51">
        <w:rPr>
          <w:rFonts w:ascii="Aptos Narrow" w:eastAsia="Play" w:hAnsi="Aptos Narrow" w:cs="Play"/>
          <w:b/>
          <w:bCs/>
          <w:color w:val="002060"/>
          <w:sz w:val="28"/>
          <w:szCs w:val="28"/>
        </w:rPr>
        <w:t>NA</w:t>
      </w:r>
      <w:r w:rsidRPr="00F62AD4">
        <w:rPr>
          <w:rFonts w:ascii="Aptos Narrow" w:eastAsia="Play" w:hAnsi="Aptos Narrow" w:cs="Play"/>
          <w:b/>
          <w:bCs/>
          <w:color w:val="002060"/>
          <w:sz w:val="28"/>
          <w:szCs w:val="28"/>
        </w:rPr>
        <w:t xml:space="preserve"> </w:t>
      </w:r>
      <w:del w:id="1374" w:author="Sandhya T" w:date="2024-06-18T23:25:00Z" w16du:dateUtc="2024-06-18T17:55:00Z">
        <w:r w:rsidRPr="00F62AD4" w:rsidDel="006E14CA">
          <w:rPr>
            <w:rFonts w:ascii="Aptos Narrow" w:eastAsia="Play" w:hAnsi="Aptos Narrow" w:cs="Play"/>
            <w:b/>
            <w:bCs/>
            <w:color w:val="002060"/>
            <w:sz w:val="28"/>
            <w:szCs w:val="28"/>
          </w:rPr>
          <w:delText xml:space="preserve">OR </w:delText>
        </w:r>
      </w:del>
      <w:ins w:id="1375" w:author="Sandhya T" w:date="2024-06-18T23:25:00Z" w16du:dateUtc="2024-06-18T17:55:00Z">
        <w:r w:rsidR="006E14CA">
          <w:rPr>
            <w:rFonts w:ascii="Aptos Narrow" w:eastAsia="Play" w:hAnsi="Aptos Narrow" w:cs="Play"/>
            <w:b/>
            <w:bCs/>
            <w:color w:val="002060"/>
            <w:sz w:val="28"/>
            <w:szCs w:val="28"/>
          </w:rPr>
          <w:t>AND</w:t>
        </w:r>
        <w:r w:rsidR="006E14CA" w:rsidRPr="00F62AD4">
          <w:rPr>
            <w:rFonts w:ascii="Aptos Narrow" w:eastAsia="Play" w:hAnsi="Aptos Narrow" w:cs="Play"/>
            <w:b/>
            <w:bCs/>
            <w:color w:val="002060"/>
            <w:sz w:val="28"/>
            <w:szCs w:val="28"/>
          </w:rPr>
          <w:t xml:space="preserve"> </w:t>
        </w:r>
      </w:ins>
      <w:r w:rsidRPr="00F62AD4">
        <w:rPr>
          <w:rFonts w:ascii="Aptos Narrow" w:eastAsia="Play" w:hAnsi="Aptos Narrow" w:cs="Play"/>
          <w:b/>
          <w:bCs/>
          <w:color w:val="002060"/>
          <w:sz w:val="28"/>
          <w:szCs w:val="28"/>
        </w:rPr>
        <w:t>TIME (DATE</w:t>
      </w:r>
      <w:ins w:id="1376" w:author="Sandhya T" w:date="2024-06-18T23:22:00Z" w16du:dateUtc="2024-06-18T17:52:00Z">
        <w:r w:rsidR="006E14CA">
          <w:rPr>
            <w:rFonts w:ascii="Aptos Narrow" w:eastAsia="Play" w:hAnsi="Aptos Narrow" w:cs="Play"/>
            <w:b/>
            <w:bCs/>
            <w:color w:val="002060"/>
            <w:sz w:val="28"/>
            <w:szCs w:val="28"/>
          </w:rPr>
          <w:t xml:space="preserve">: </w:t>
        </w:r>
      </w:ins>
      <w:r w:rsidRPr="00F62AD4">
        <w:rPr>
          <w:rFonts w:ascii="Aptos Narrow" w:eastAsia="Play" w:hAnsi="Aptos Narrow" w:cs="Play"/>
          <w:b/>
          <w:bCs/>
          <w:color w:val="002060"/>
          <w:sz w:val="28"/>
          <w:szCs w:val="28"/>
        </w:rPr>
        <w:t xml:space="preserve">15 = 1+5 = 6 </w:t>
      </w:r>
      <w:r w:rsidR="004804C7">
        <w:rPr>
          <w:rFonts w:ascii="Aptos Narrow" w:eastAsia="Play" w:hAnsi="Aptos Narrow" w:cs="Play"/>
          <w:b/>
          <w:bCs/>
          <w:color w:val="002060"/>
          <w:sz w:val="28"/>
          <w:szCs w:val="28"/>
        </w:rPr>
        <w:t>and</w:t>
      </w:r>
      <w:r w:rsidRPr="00F62AD4">
        <w:rPr>
          <w:rFonts w:ascii="Aptos Narrow" w:eastAsia="Play" w:hAnsi="Aptos Narrow" w:cs="Play"/>
          <w:b/>
          <w:bCs/>
          <w:color w:val="002060"/>
          <w:sz w:val="28"/>
          <w:szCs w:val="28"/>
        </w:rPr>
        <w:t xml:space="preserve"> TIME WITH MINUTES 16.28 = 1+6+2+8 = 17 = 1+7 = 8. THE RESULT WILL BE </w:t>
      </w:r>
      <w:del w:id="1377" w:author="Sandhya T" w:date="2024-06-18T23:22:00Z" w16du:dateUtc="2024-06-18T17:52:00Z">
        <w:r w:rsidRPr="00F62AD4" w:rsidDel="006E14CA">
          <w:rPr>
            <w:rFonts w:ascii="Aptos Narrow" w:eastAsia="Play" w:hAnsi="Aptos Narrow" w:cs="Play"/>
            <w:b/>
            <w:bCs/>
            <w:color w:val="002060"/>
            <w:sz w:val="28"/>
            <w:szCs w:val="28"/>
          </w:rPr>
          <w:delText xml:space="preserve">ACCORDING </w:delText>
        </w:r>
      </w:del>
      <w:r w:rsidRPr="00F62AD4">
        <w:rPr>
          <w:rFonts w:ascii="Aptos Narrow" w:eastAsia="Play" w:hAnsi="Aptos Narrow" w:cs="Play"/>
          <w:b/>
          <w:bCs/>
          <w:color w:val="002060"/>
          <w:sz w:val="28"/>
          <w:szCs w:val="28"/>
        </w:rPr>
        <w:t xml:space="preserve">AS PER THE NUMBER 6 </w:t>
      </w:r>
      <w:r w:rsidR="004804C7">
        <w:rPr>
          <w:rFonts w:ascii="Aptos Narrow" w:eastAsia="Play" w:hAnsi="Aptos Narrow" w:cs="Play"/>
          <w:b/>
          <w:bCs/>
          <w:color w:val="002060"/>
          <w:sz w:val="28"/>
          <w:szCs w:val="28"/>
        </w:rPr>
        <w:t>+</w:t>
      </w:r>
      <w:r w:rsidRPr="00F62AD4">
        <w:rPr>
          <w:rFonts w:ascii="Aptos Narrow" w:eastAsia="Play" w:hAnsi="Aptos Narrow" w:cs="Play"/>
          <w:b/>
          <w:bCs/>
          <w:color w:val="002060"/>
          <w:sz w:val="28"/>
          <w:szCs w:val="28"/>
        </w:rPr>
        <w:t xml:space="preserve"> 8 </w:t>
      </w:r>
      <w:r w:rsidR="004804C7">
        <w:rPr>
          <w:rFonts w:ascii="Aptos Narrow" w:eastAsia="Play" w:hAnsi="Aptos Narrow" w:cs="Play"/>
          <w:b/>
          <w:bCs/>
          <w:color w:val="002060"/>
          <w:sz w:val="28"/>
          <w:szCs w:val="28"/>
        </w:rPr>
        <w:t>= 14 = 5</w:t>
      </w:r>
      <w:ins w:id="1378" w:author="Sandhya T" w:date="2024-06-18T23:23:00Z" w16du:dateUtc="2024-06-18T17:53:00Z">
        <w:r w:rsidR="006E14CA">
          <w:rPr>
            <w:rFonts w:ascii="Aptos Narrow" w:eastAsia="Play" w:hAnsi="Aptos Narrow" w:cs="Play"/>
            <w:b/>
            <w:bCs/>
            <w:color w:val="002060"/>
            <w:sz w:val="28"/>
            <w:szCs w:val="28"/>
          </w:rPr>
          <w:t>)</w:t>
        </w:r>
      </w:ins>
    </w:p>
    <w:p w14:paraId="65E04938" w14:textId="55E3F6F1" w:rsidR="002F50CB" w:rsidRPr="00F62AD4" w:rsidRDefault="002F50CB" w:rsidP="002F50CB">
      <w:pPr>
        <w:jc w:val="both"/>
        <w:rPr>
          <w:rFonts w:ascii="Aptos Narrow" w:eastAsia="Play" w:hAnsi="Aptos Narrow" w:cs="Play"/>
          <w:b/>
          <w:bCs/>
          <w:color w:val="002060"/>
          <w:sz w:val="28"/>
          <w:szCs w:val="28"/>
        </w:rPr>
      </w:pPr>
      <w:r w:rsidRPr="00F62AD4">
        <w:rPr>
          <w:rFonts w:ascii="Aptos Narrow" w:eastAsia="Play" w:hAnsi="Aptos Narrow" w:cs="Play"/>
          <w:b/>
          <w:bCs/>
          <w:color w:val="002060"/>
          <w:sz w:val="28"/>
          <w:szCs w:val="28"/>
        </w:rPr>
        <w:t xml:space="preserve">NOTE: RESULT AS </w:t>
      </w:r>
      <w:r w:rsidR="003143C7">
        <w:rPr>
          <w:rFonts w:ascii="Aptos Narrow" w:eastAsia="Play" w:hAnsi="Aptos Narrow" w:cs="Play"/>
          <w:b/>
          <w:bCs/>
          <w:color w:val="002060"/>
          <w:sz w:val="28"/>
          <w:szCs w:val="28"/>
        </w:rPr>
        <w:t xml:space="preserve">PER </w:t>
      </w:r>
      <w:r w:rsidRPr="00F62AD4">
        <w:rPr>
          <w:rFonts w:ascii="Aptos Narrow" w:eastAsia="Play" w:hAnsi="Aptos Narrow" w:cs="Play"/>
          <w:b/>
          <w:bCs/>
          <w:color w:val="002060"/>
          <w:sz w:val="28"/>
          <w:szCs w:val="28"/>
        </w:rPr>
        <w:t xml:space="preserve">DATE </w:t>
      </w:r>
      <w:r>
        <w:rPr>
          <w:rFonts w:ascii="Aptos Narrow" w:eastAsia="Play" w:hAnsi="Aptos Narrow" w:cs="Play"/>
          <w:b/>
          <w:bCs/>
          <w:color w:val="002060"/>
          <w:sz w:val="28"/>
          <w:szCs w:val="28"/>
        </w:rPr>
        <w:t>AND</w:t>
      </w:r>
      <w:r w:rsidRPr="00F62AD4">
        <w:rPr>
          <w:rFonts w:ascii="Aptos Narrow" w:eastAsia="Play" w:hAnsi="Aptos Narrow" w:cs="Play"/>
          <w:b/>
          <w:bCs/>
          <w:color w:val="002060"/>
          <w:sz w:val="28"/>
          <w:szCs w:val="28"/>
        </w:rPr>
        <w:t xml:space="preserve"> TIME SHOULD </w:t>
      </w:r>
      <w:ins w:id="1379" w:author="Sandhya T" w:date="2024-06-18T23:23:00Z" w16du:dateUtc="2024-06-18T17:53:00Z">
        <w:r w:rsidR="006E14CA">
          <w:rPr>
            <w:rFonts w:ascii="Aptos Narrow" w:eastAsia="Play" w:hAnsi="Aptos Narrow" w:cs="Play"/>
            <w:b/>
            <w:bCs/>
            <w:color w:val="002060"/>
            <w:sz w:val="28"/>
            <w:szCs w:val="28"/>
          </w:rPr>
          <w:t xml:space="preserve">BE </w:t>
        </w:r>
      </w:ins>
      <w:r w:rsidRPr="00F62AD4">
        <w:rPr>
          <w:rFonts w:ascii="Aptos Narrow" w:eastAsia="Play" w:hAnsi="Aptos Narrow" w:cs="Play"/>
          <w:b/>
          <w:bCs/>
          <w:color w:val="002060"/>
          <w:sz w:val="28"/>
          <w:szCs w:val="28"/>
        </w:rPr>
        <w:t>DECIDE</w:t>
      </w:r>
      <w:ins w:id="1380" w:author="Sandhya T" w:date="2024-06-18T23:23:00Z" w16du:dateUtc="2024-06-18T17:53:00Z">
        <w:r w:rsidR="006E14CA">
          <w:rPr>
            <w:rFonts w:ascii="Aptos Narrow" w:eastAsia="Play" w:hAnsi="Aptos Narrow" w:cs="Play"/>
            <w:b/>
            <w:bCs/>
            <w:color w:val="002060"/>
            <w:sz w:val="28"/>
            <w:szCs w:val="28"/>
          </w:rPr>
          <w:t>D</w:t>
        </w:r>
      </w:ins>
      <w:r w:rsidRPr="00F62AD4">
        <w:rPr>
          <w:rFonts w:ascii="Aptos Narrow" w:eastAsia="Play" w:hAnsi="Aptos Narrow" w:cs="Play"/>
          <w:b/>
          <w:bCs/>
          <w:color w:val="002060"/>
          <w:sz w:val="28"/>
          <w:szCs w:val="28"/>
        </w:rPr>
        <w:t xml:space="preserve"> FROM THE QUESTION</w:t>
      </w:r>
      <w:r>
        <w:rPr>
          <w:rFonts w:ascii="Aptos Narrow" w:eastAsia="Play" w:hAnsi="Aptos Narrow" w:cs="Play"/>
          <w:b/>
          <w:bCs/>
          <w:color w:val="002060"/>
          <w:sz w:val="28"/>
          <w:szCs w:val="28"/>
        </w:rPr>
        <w:t>.</w:t>
      </w:r>
    </w:p>
    <w:p w14:paraId="7184200B" w14:textId="0338FCBA" w:rsidR="00ED7246" w:rsidDel="00760F5B" w:rsidRDefault="002F50CB" w:rsidP="002F50CB">
      <w:pPr>
        <w:jc w:val="both"/>
        <w:rPr>
          <w:del w:id="1381" w:author="Dinesh N" w:date="2024-06-22T23:35:00Z" w16du:dateUtc="2024-06-22T18:05:00Z"/>
          <w:rFonts w:ascii="Aptos Narrow" w:eastAsia="Play" w:hAnsi="Aptos Narrow" w:cs="Play"/>
          <w:b/>
          <w:bCs/>
          <w:color w:val="002060"/>
          <w:sz w:val="28"/>
          <w:szCs w:val="28"/>
        </w:rPr>
      </w:pPr>
      <w:r w:rsidRPr="00F62AD4">
        <w:rPr>
          <w:rFonts w:ascii="Aptos Narrow" w:eastAsia="Play" w:hAnsi="Aptos Narrow" w:cs="Play"/>
          <w:b/>
          <w:bCs/>
          <w:color w:val="002060"/>
          <w:sz w:val="28"/>
          <w:szCs w:val="28"/>
        </w:rPr>
        <w:lastRenderedPageBreak/>
        <w:t xml:space="preserve">JOB </w:t>
      </w:r>
      <w:r w:rsidR="00AE4ABD">
        <w:rPr>
          <w:rFonts w:ascii="Aptos Narrow" w:eastAsia="Play" w:hAnsi="Aptos Narrow" w:cs="Play"/>
          <w:b/>
          <w:bCs/>
          <w:color w:val="002060"/>
          <w:sz w:val="28"/>
          <w:szCs w:val="28"/>
        </w:rPr>
        <w:t xml:space="preserve">TRANSFER / PROMOTION / </w:t>
      </w:r>
      <w:r w:rsidR="00004DF8">
        <w:rPr>
          <w:rFonts w:ascii="Aptos Narrow" w:eastAsia="Play" w:hAnsi="Aptos Narrow" w:cs="Play"/>
          <w:b/>
          <w:bCs/>
          <w:color w:val="002060"/>
          <w:sz w:val="28"/>
          <w:szCs w:val="28"/>
        </w:rPr>
        <w:t xml:space="preserve">CHANGE OF BUSINESS - </w:t>
      </w:r>
      <w:r w:rsidRPr="00F62AD4">
        <w:rPr>
          <w:rFonts w:ascii="Aptos Narrow" w:eastAsia="Play" w:hAnsi="Aptos Narrow" w:cs="Play"/>
          <w:b/>
          <w:bCs/>
          <w:color w:val="002060"/>
          <w:sz w:val="28"/>
          <w:szCs w:val="28"/>
        </w:rPr>
        <w:t>SUCCESS OR FAILURE</w:t>
      </w:r>
      <w:r>
        <w:rPr>
          <w:rFonts w:ascii="Aptos Narrow" w:eastAsia="Play" w:hAnsi="Aptos Narrow" w:cs="Play"/>
          <w:b/>
          <w:bCs/>
          <w:color w:val="002060"/>
          <w:sz w:val="28"/>
          <w:szCs w:val="28"/>
        </w:rPr>
        <w:t xml:space="preserve"> BASED ON BOTH ANALYSIS:</w:t>
      </w:r>
      <w:ins w:id="1382" w:author="Sandhya T" w:date="2024-06-18T23:23:00Z" w16du:dateUtc="2024-06-18T17:53:00Z">
        <w:r w:rsidR="006E14CA">
          <w:rPr>
            <w:rFonts w:ascii="Aptos Narrow" w:eastAsia="Play" w:hAnsi="Aptos Narrow" w:cs="Play"/>
            <w:b/>
            <w:bCs/>
            <w:color w:val="002060"/>
            <w:sz w:val="28"/>
            <w:szCs w:val="28"/>
          </w:rPr>
          <w:t xml:space="preserve"> </w:t>
        </w:r>
      </w:ins>
      <w:r>
        <w:rPr>
          <w:rFonts w:ascii="Aptos Narrow" w:eastAsia="Play" w:hAnsi="Aptos Narrow" w:cs="Play"/>
          <w:b/>
          <w:bCs/>
          <w:color w:val="002060"/>
          <w:sz w:val="28"/>
          <w:szCs w:val="28"/>
        </w:rPr>
        <w:t>-</w:t>
      </w:r>
    </w:p>
    <w:p w14:paraId="74CE3350" w14:textId="77777777" w:rsidR="00ED7246" w:rsidRPr="00F62AD4" w:rsidRDefault="00ED7246">
      <w:pPr>
        <w:jc w:val="both"/>
        <w:rPr>
          <w:rFonts w:ascii="Aptos Narrow" w:eastAsia="Play" w:hAnsi="Aptos Narrow" w:cs="Play"/>
          <w:b/>
          <w:bCs/>
          <w:color w:val="002060"/>
          <w:sz w:val="28"/>
          <w:szCs w:val="28"/>
        </w:rPr>
        <w:pPrChange w:id="1383" w:author="Dinesh N" w:date="2024-06-22T23:35:00Z" w16du:dateUtc="2024-06-22T18:05:00Z">
          <w:pPr/>
        </w:pPrChange>
      </w:pPr>
    </w:p>
    <w:p w14:paraId="259384DE" w14:textId="1D2C7AB3" w:rsidR="00ED7246" w:rsidRPr="00F62AD4" w:rsidRDefault="00ED7246" w:rsidP="00ED7246">
      <w:pPr>
        <w:rPr>
          <w:rFonts w:ascii="Aptos Narrow" w:eastAsia="Play" w:hAnsi="Aptos Narrow" w:cs="Play"/>
          <w:b/>
          <w:bCs/>
          <w:color w:val="002060"/>
          <w:sz w:val="28"/>
          <w:szCs w:val="28"/>
        </w:rPr>
      </w:pPr>
      <w:r w:rsidRPr="00F62AD4">
        <w:rPr>
          <w:rFonts w:ascii="Aptos Narrow" w:eastAsia="Play" w:hAnsi="Aptos Narrow" w:cs="Play"/>
          <w:b/>
          <w:bCs/>
          <w:color w:val="002060"/>
          <w:sz w:val="28"/>
          <w:szCs w:val="28"/>
        </w:rPr>
        <w:t xml:space="preserve">RESULT AS GIVEN BELOW: </w:t>
      </w:r>
    </w:p>
    <w:p w14:paraId="275CF56B" w14:textId="77777777" w:rsidR="00ED7246" w:rsidRDefault="00ED7246" w:rsidP="00ED7246">
      <w:pPr>
        <w:rPr>
          <w:rFonts w:ascii="Play" w:eastAsia="Play" w:hAnsi="Play" w:cs="Play"/>
          <w:color w:val="C00000"/>
          <w:sz w:val="24"/>
          <w:szCs w:val="24"/>
        </w:rPr>
      </w:pPr>
    </w:p>
    <w:tbl>
      <w:tblPr>
        <w:tblW w:w="9445" w:type="dxa"/>
        <w:tblLayout w:type="fixed"/>
        <w:tblLook w:val="0400" w:firstRow="0" w:lastRow="0" w:firstColumn="0" w:lastColumn="0" w:noHBand="0" w:noVBand="1"/>
      </w:tblPr>
      <w:tblGrid>
        <w:gridCol w:w="1600"/>
        <w:gridCol w:w="7845"/>
      </w:tblGrid>
      <w:tr w:rsidR="00ED7246" w14:paraId="6ACDB15E" w14:textId="77777777" w:rsidTr="00BC5984">
        <w:trPr>
          <w:trHeight w:val="507"/>
        </w:trPr>
        <w:tc>
          <w:tcPr>
            <w:tcW w:w="1600" w:type="dxa"/>
            <w:tcBorders>
              <w:top w:val="single" w:sz="4" w:space="0" w:color="000000"/>
              <w:left w:val="single" w:sz="4" w:space="0" w:color="000000"/>
              <w:bottom w:val="single" w:sz="4" w:space="0" w:color="000000"/>
              <w:right w:val="single" w:sz="4" w:space="0" w:color="000000"/>
            </w:tcBorders>
            <w:shd w:val="clear" w:color="auto" w:fill="FF99FF"/>
            <w:vAlign w:val="center"/>
          </w:tcPr>
          <w:p w14:paraId="343FC943" w14:textId="38994980" w:rsidR="00ED7246" w:rsidRDefault="00ED7246"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 xml:space="preserve">DATE </w:t>
            </w:r>
            <w:r w:rsidR="00D03F8A">
              <w:rPr>
                <w:rFonts w:ascii="Amasis MT Pro Black" w:eastAsia="Amasis MT Pro Black" w:hAnsi="Amasis MT Pro Black" w:cs="Amasis MT Pro Black"/>
                <w:b/>
                <w:color w:val="00204F"/>
                <w:sz w:val="24"/>
                <w:szCs w:val="24"/>
              </w:rPr>
              <w:t>AND</w:t>
            </w:r>
            <w:r>
              <w:rPr>
                <w:rFonts w:ascii="Amasis MT Pro Black" w:eastAsia="Amasis MT Pro Black" w:hAnsi="Amasis MT Pro Black" w:cs="Amasis MT Pro Black"/>
                <w:b/>
                <w:color w:val="00204F"/>
                <w:sz w:val="24"/>
                <w:szCs w:val="24"/>
              </w:rPr>
              <w:t xml:space="preserve"> TIME OF PRASHNA</w:t>
            </w:r>
          </w:p>
        </w:tc>
        <w:tc>
          <w:tcPr>
            <w:tcW w:w="7845" w:type="dxa"/>
            <w:tcBorders>
              <w:top w:val="single" w:sz="4" w:space="0" w:color="000000"/>
              <w:left w:val="nil"/>
              <w:bottom w:val="single" w:sz="4" w:space="0" w:color="000000"/>
              <w:right w:val="single" w:sz="4" w:space="0" w:color="000000"/>
            </w:tcBorders>
            <w:shd w:val="clear" w:color="auto" w:fill="FF99FF"/>
            <w:vAlign w:val="bottom"/>
          </w:tcPr>
          <w:p w14:paraId="0E18DC72" w14:textId="77777777" w:rsidR="00ED7246" w:rsidRDefault="00ED7246"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JOB TRANSFER, PROMOTION TIME OR CHANGE OF BUSINESS</w:t>
            </w:r>
          </w:p>
        </w:tc>
      </w:tr>
      <w:tr w:rsidR="00ED7246" w14:paraId="4E700A78"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D9E1F2"/>
            <w:vAlign w:val="center"/>
          </w:tcPr>
          <w:p w14:paraId="701A4693"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1 </w:t>
            </w:r>
          </w:p>
        </w:tc>
        <w:tc>
          <w:tcPr>
            <w:tcW w:w="7845" w:type="dxa"/>
            <w:tcBorders>
              <w:top w:val="nil"/>
              <w:left w:val="nil"/>
              <w:bottom w:val="single" w:sz="4" w:space="0" w:color="000000"/>
              <w:right w:val="single" w:sz="4" w:space="0" w:color="000000"/>
            </w:tcBorders>
            <w:shd w:val="clear" w:color="auto" w:fill="D9E1F2"/>
            <w:vAlign w:val="center"/>
          </w:tcPr>
          <w:p w14:paraId="3B12771B"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Yes, change time.</w:t>
            </w:r>
          </w:p>
        </w:tc>
      </w:tr>
      <w:tr w:rsidR="00ED7246" w14:paraId="5874D2D3"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FFF2CC"/>
            <w:vAlign w:val="center"/>
          </w:tcPr>
          <w:p w14:paraId="3B4E7842"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2</w:t>
            </w:r>
          </w:p>
        </w:tc>
        <w:tc>
          <w:tcPr>
            <w:tcW w:w="7845" w:type="dxa"/>
            <w:tcBorders>
              <w:top w:val="nil"/>
              <w:left w:val="nil"/>
              <w:bottom w:val="single" w:sz="4" w:space="0" w:color="000000"/>
              <w:right w:val="single" w:sz="4" w:space="0" w:color="000000"/>
            </w:tcBorders>
            <w:shd w:val="clear" w:color="auto" w:fill="FFF2CC"/>
            <w:vAlign w:val="center"/>
          </w:tcPr>
          <w:p w14:paraId="4C684D93" w14:textId="77777777"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Yes, but only internal change.</w:t>
            </w:r>
          </w:p>
        </w:tc>
      </w:tr>
      <w:tr w:rsidR="00ED7246" w14:paraId="5D8CEABC"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D9E1F2"/>
            <w:vAlign w:val="center"/>
          </w:tcPr>
          <w:p w14:paraId="14C8BB00"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3</w:t>
            </w:r>
          </w:p>
        </w:tc>
        <w:tc>
          <w:tcPr>
            <w:tcW w:w="7845" w:type="dxa"/>
            <w:tcBorders>
              <w:top w:val="nil"/>
              <w:left w:val="nil"/>
              <w:bottom w:val="single" w:sz="4" w:space="0" w:color="000000"/>
              <w:right w:val="single" w:sz="4" w:space="0" w:color="000000"/>
            </w:tcBorders>
            <w:shd w:val="clear" w:color="auto" w:fill="D9E1F2"/>
            <w:vAlign w:val="center"/>
          </w:tcPr>
          <w:p w14:paraId="73BABA60"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No.</w:t>
            </w:r>
          </w:p>
        </w:tc>
      </w:tr>
      <w:tr w:rsidR="00ED7246" w14:paraId="6004D2E6"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FFF2CC"/>
            <w:vAlign w:val="center"/>
          </w:tcPr>
          <w:p w14:paraId="021623DD"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4</w:t>
            </w:r>
          </w:p>
        </w:tc>
        <w:tc>
          <w:tcPr>
            <w:tcW w:w="7845" w:type="dxa"/>
            <w:tcBorders>
              <w:top w:val="nil"/>
              <w:left w:val="nil"/>
              <w:bottom w:val="single" w:sz="4" w:space="0" w:color="000000"/>
              <w:right w:val="single" w:sz="4" w:space="0" w:color="000000"/>
            </w:tcBorders>
            <w:shd w:val="clear" w:color="auto" w:fill="FFF2CC"/>
            <w:vAlign w:val="center"/>
          </w:tcPr>
          <w:p w14:paraId="266A888A" w14:textId="77777777"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xml:space="preserve">No. </w:t>
            </w:r>
          </w:p>
        </w:tc>
      </w:tr>
      <w:tr w:rsidR="00ED7246" w14:paraId="46C2E139"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D9E1F2"/>
            <w:vAlign w:val="center"/>
          </w:tcPr>
          <w:p w14:paraId="341BBE50"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5</w:t>
            </w:r>
          </w:p>
        </w:tc>
        <w:tc>
          <w:tcPr>
            <w:tcW w:w="7845" w:type="dxa"/>
            <w:tcBorders>
              <w:top w:val="nil"/>
              <w:left w:val="nil"/>
              <w:bottom w:val="single" w:sz="4" w:space="0" w:color="000000"/>
              <w:right w:val="single" w:sz="4" w:space="0" w:color="000000"/>
            </w:tcBorders>
            <w:shd w:val="clear" w:color="auto" w:fill="D9E1F2"/>
            <w:vAlign w:val="center"/>
          </w:tcPr>
          <w:p w14:paraId="2760C719"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Yes, but after 3 months.</w:t>
            </w:r>
          </w:p>
        </w:tc>
      </w:tr>
      <w:tr w:rsidR="00ED7246" w14:paraId="6ED4C7E8"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FFF2CC"/>
            <w:vAlign w:val="center"/>
          </w:tcPr>
          <w:p w14:paraId="3D472B10"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6</w:t>
            </w:r>
          </w:p>
        </w:tc>
        <w:tc>
          <w:tcPr>
            <w:tcW w:w="7845" w:type="dxa"/>
            <w:tcBorders>
              <w:top w:val="nil"/>
              <w:left w:val="nil"/>
              <w:bottom w:val="single" w:sz="4" w:space="0" w:color="000000"/>
              <w:right w:val="single" w:sz="4" w:space="0" w:color="000000"/>
            </w:tcBorders>
            <w:shd w:val="clear" w:color="auto" w:fill="FFF2CC"/>
            <w:vAlign w:val="center"/>
          </w:tcPr>
          <w:p w14:paraId="6E4BD91B" w14:textId="77777777"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Yes, but after pending work is completed at present Job.</w:t>
            </w:r>
          </w:p>
        </w:tc>
      </w:tr>
      <w:tr w:rsidR="00ED7246" w14:paraId="18BEE4AE"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D9E1F2"/>
            <w:vAlign w:val="center"/>
          </w:tcPr>
          <w:p w14:paraId="74060D15"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7</w:t>
            </w:r>
          </w:p>
        </w:tc>
        <w:tc>
          <w:tcPr>
            <w:tcW w:w="7845" w:type="dxa"/>
            <w:tcBorders>
              <w:top w:val="nil"/>
              <w:left w:val="nil"/>
              <w:bottom w:val="single" w:sz="4" w:space="0" w:color="000000"/>
              <w:right w:val="single" w:sz="4" w:space="0" w:color="000000"/>
            </w:tcBorders>
            <w:shd w:val="clear" w:color="auto" w:fill="D9E1F2"/>
            <w:vAlign w:val="center"/>
          </w:tcPr>
          <w:p w14:paraId="2730DDEF"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No.</w:t>
            </w:r>
          </w:p>
        </w:tc>
      </w:tr>
      <w:tr w:rsidR="00ED7246" w14:paraId="39C42571"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FFF2CC"/>
            <w:vAlign w:val="center"/>
          </w:tcPr>
          <w:p w14:paraId="6E57AC4B"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8</w:t>
            </w:r>
          </w:p>
        </w:tc>
        <w:tc>
          <w:tcPr>
            <w:tcW w:w="7845" w:type="dxa"/>
            <w:tcBorders>
              <w:top w:val="nil"/>
              <w:left w:val="nil"/>
              <w:bottom w:val="single" w:sz="4" w:space="0" w:color="000000"/>
              <w:right w:val="single" w:sz="4" w:space="0" w:color="000000"/>
            </w:tcBorders>
            <w:shd w:val="clear" w:color="auto" w:fill="FFF2CC"/>
            <w:vAlign w:val="center"/>
          </w:tcPr>
          <w:p w14:paraId="3479A538" w14:textId="77777777"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Yes, but with difficulty and by force.</w:t>
            </w:r>
          </w:p>
        </w:tc>
      </w:tr>
      <w:tr w:rsidR="00ED7246" w14:paraId="26DB2529"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D9E1F2"/>
            <w:vAlign w:val="center"/>
          </w:tcPr>
          <w:p w14:paraId="34DD408F"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9</w:t>
            </w:r>
          </w:p>
        </w:tc>
        <w:tc>
          <w:tcPr>
            <w:tcW w:w="7845" w:type="dxa"/>
            <w:tcBorders>
              <w:top w:val="nil"/>
              <w:left w:val="nil"/>
              <w:bottom w:val="single" w:sz="4" w:space="0" w:color="000000"/>
              <w:right w:val="single" w:sz="4" w:space="0" w:color="000000"/>
            </w:tcBorders>
            <w:shd w:val="clear" w:color="auto" w:fill="D9E1F2"/>
            <w:vAlign w:val="center"/>
          </w:tcPr>
          <w:p w14:paraId="270285FE"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Yes, sudden changes.</w:t>
            </w:r>
          </w:p>
        </w:tc>
      </w:tr>
    </w:tbl>
    <w:p w14:paraId="402D5F1A" w14:textId="77777777" w:rsidR="00ED7246" w:rsidRDefault="00ED7246" w:rsidP="00ED7246">
      <w:pPr>
        <w:rPr>
          <w:rFonts w:ascii="Play" w:eastAsia="Play" w:hAnsi="Play" w:cs="Play"/>
          <w:color w:val="C00000"/>
          <w:sz w:val="24"/>
          <w:szCs w:val="24"/>
        </w:rPr>
      </w:pPr>
    </w:p>
    <w:p w14:paraId="27A62DAE" w14:textId="749AAD45" w:rsidR="00ED7246" w:rsidRPr="00381342" w:rsidRDefault="00D67B4F" w:rsidP="00381342">
      <w:pPr>
        <w:jc w:val="center"/>
        <w:rPr>
          <w:rFonts w:ascii="Arial Black" w:eastAsia="Play" w:hAnsi="Arial Black" w:cs="Play"/>
          <w:color w:val="C00000"/>
          <w:sz w:val="28"/>
          <w:szCs w:val="28"/>
          <w:u w:val="single"/>
        </w:rPr>
      </w:pPr>
      <w:r w:rsidRPr="00381342">
        <w:rPr>
          <w:rFonts w:ascii="Arial Black" w:eastAsia="Play" w:hAnsi="Arial Black" w:cs="Play"/>
          <w:color w:val="C00000"/>
          <w:sz w:val="28"/>
          <w:szCs w:val="28"/>
          <w:u w:val="single"/>
        </w:rPr>
        <w:t xml:space="preserve">PRASHNA </w:t>
      </w:r>
      <w:r w:rsidR="00BD3214">
        <w:rPr>
          <w:rFonts w:ascii="Arial Black" w:eastAsia="Play" w:hAnsi="Arial Black" w:cs="Play"/>
          <w:color w:val="C00000"/>
          <w:sz w:val="28"/>
          <w:szCs w:val="28"/>
          <w:u w:val="single"/>
        </w:rPr>
        <w:t>S</w:t>
      </w:r>
      <w:r w:rsidR="00C20EB4">
        <w:rPr>
          <w:rFonts w:ascii="Arial Black" w:eastAsia="Play" w:hAnsi="Arial Black" w:cs="Play"/>
          <w:color w:val="C00000"/>
          <w:sz w:val="28"/>
          <w:szCs w:val="28"/>
          <w:u w:val="single"/>
        </w:rPr>
        <w:t>H</w:t>
      </w:r>
      <w:r w:rsidR="005A5F8A">
        <w:rPr>
          <w:rFonts w:ascii="Arial Black" w:eastAsia="Play" w:hAnsi="Arial Black" w:cs="Play"/>
          <w:color w:val="C00000"/>
          <w:sz w:val="28"/>
          <w:szCs w:val="28"/>
          <w:u w:val="single"/>
        </w:rPr>
        <w:t>A</w:t>
      </w:r>
      <w:r w:rsidR="00BD3214">
        <w:rPr>
          <w:rFonts w:ascii="Arial Black" w:eastAsia="Play" w:hAnsi="Arial Black" w:cs="Play"/>
          <w:color w:val="C00000"/>
          <w:sz w:val="28"/>
          <w:szCs w:val="28"/>
          <w:u w:val="single"/>
        </w:rPr>
        <w:t xml:space="preserve">STRA </w:t>
      </w:r>
      <w:r w:rsidRPr="00381342">
        <w:rPr>
          <w:rFonts w:ascii="Arial Black" w:eastAsia="Play" w:hAnsi="Arial Black" w:cs="Play"/>
          <w:color w:val="C00000"/>
          <w:sz w:val="28"/>
          <w:szCs w:val="28"/>
          <w:u w:val="single"/>
        </w:rPr>
        <w:t>BASED ON EXAM RESULT</w:t>
      </w:r>
    </w:p>
    <w:p w14:paraId="2D333FC2" w14:textId="77777777" w:rsidR="00ED7246" w:rsidRPr="000058F1" w:rsidRDefault="00ED7246" w:rsidP="00ED7246">
      <w:pPr>
        <w:rPr>
          <w:rFonts w:ascii="Aptos Narrow" w:eastAsia="Aptos" w:hAnsi="Aptos Narrow" w:cs="Aptos"/>
          <w:b/>
          <w:color w:val="002060"/>
          <w:sz w:val="28"/>
          <w:szCs w:val="28"/>
        </w:rPr>
      </w:pPr>
      <w:r w:rsidRPr="000058F1">
        <w:rPr>
          <w:rFonts w:ascii="Aptos Narrow" w:eastAsia="Aptos" w:hAnsi="Aptos Narrow" w:cs="Aptos"/>
          <w:b/>
          <w:color w:val="002060"/>
          <w:sz w:val="28"/>
          <w:szCs w:val="28"/>
        </w:rPr>
        <w:t>WHEN STUDENTS ASK ABOUT THEIR EXAM RESULT.</w:t>
      </w:r>
    </w:p>
    <w:p w14:paraId="2E70D9A0" w14:textId="6B5E0F35" w:rsidR="00707FA1" w:rsidRPr="004F7380" w:rsidRDefault="00ED7246" w:rsidP="004F7380">
      <w:pPr>
        <w:rPr>
          <w:rFonts w:ascii="Aptos Narrow" w:eastAsia="Aptos" w:hAnsi="Aptos Narrow" w:cs="Aptos"/>
          <w:b/>
          <w:color w:val="002060"/>
          <w:sz w:val="28"/>
          <w:szCs w:val="28"/>
        </w:rPr>
      </w:pPr>
      <w:r w:rsidRPr="000058F1">
        <w:rPr>
          <w:rFonts w:ascii="Aptos Narrow" w:eastAsia="Aptos" w:hAnsi="Aptos Narrow" w:cs="Aptos"/>
          <w:b/>
          <w:color w:val="002060"/>
          <w:sz w:val="28"/>
          <w:szCs w:val="28"/>
        </w:rPr>
        <w:t>DATE OF PRASH</w:t>
      </w:r>
      <w:r w:rsidR="00BB1EE8">
        <w:rPr>
          <w:rFonts w:ascii="Aptos Narrow" w:eastAsia="Aptos" w:hAnsi="Aptos Narrow" w:cs="Aptos"/>
          <w:b/>
          <w:color w:val="002060"/>
          <w:sz w:val="28"/>
          <w:szCs w:val="28"/>
        </w:rPr>
        <w:t xml:space="preserve">NA </w:t>
      </w:r>
      <w:del w:id="1384" w:author="Sandhya T" w:date="2024-06-18T23:25:00Z" w16du:dateUtc="2024-06-18T17:55:00Z">
        <w:r w:rsidRPr="000058F1" w:rsidDel="006E14CA">
          <w:rPr>
            <w:rFonts w:ascii="Aptos Narrow" w:eastAsia="Aptos" w:hAnsi="Aptos Narrow" w:cs="Aptos"/>
            <w:b/>
            <w:color w:val="002060"/>
            <w:sz w:val="28"/>
            <w:szCs w:val="28"/>
          </w:rPr>
          <w:delText xml:space="preserve">OR </w:delText>
        </w:r>
      </w:del>
      <w:ins w:id="1385" w:author="Sandhya T" w:date="2024-06-18T23:25:00Z" w16du:dateUtc="2024-06-18T17:55:00Z">
        <w:r w:rsidR="006E14CA">
          <w:rPr>
            <w:rFonts w:ascii="Aptos Narrow" w:eastAsia="Aptos" w:hAnsi="Aptos Narrow" w:cs="Aptos"/>
            <w:b/>
            <w:color w:val="002060"/>
            <w:sz w:val="28"/>
            <w:szCs w:val="28"/>
          </w:rPr>
          <w:t>AND</w:t>
        </w:r>
        <w:r w:rsidR="006E14CA" w:rsidRPr="000058F1">
          <w:rPr>
            <w:rFonts w:ascii="Aptos Narrow" w:eastAsia="Aptos" w:hAnsi="Aptos Narrow" w:cs="Aptos"/>
            <w:b/>
            <w:color w:val="002060"/>
            <w:sz w:val="28"/>
            <w:szCs w:val="28"/>
          </w:rPr>
          <w:t xml:space="preserve"> </w:t>
        </w:r>
      </w:ins>
      <w:r w:rsidRPr="000058F1">
        <w:rPr>
          <w:rFonts w:ascii="Aptos Narrow" w:eastAsia="Aptos" w:hAnsi="Aptos Narrow" w:cs="Aptos"/>
          <w:b/>
          <w:color w:val="002060"/>
          <w:sz w:val="28"/>
          <w:szCs w:val="28"/>
        </w:rPr>
        <w:t>TIME (DATE</w:t>
      </w:r>
      <w:ins w:id="1386" w:author="Sandhya T" w:date="2024-06-18T23:25:00Z" w16du:dateUtc="2024-06-18T17:55:00Z">
        <w:r w:rsidR="006E14CA">
          <w:rPr>
            <w:rFonts w:ascii="Aptos Narrow" w:eastAsia="Aptos" w:hAnsi="Aptos Narrow" w:cs="Aptos"/>
            <w:b/>
            <w:color w:val="002060"/>
            <w:sz w:val="28"/>
            <w:szCs w:val="28"/>
          </w:rPr>
          <w:t xml:space="preserve">: </w:t>
        </w:r>
      </w:ins>
      <w:r w:rsidRPr="000058F1">
        <w:rPr>
          <w:rFonts w:ascii="Aptos Narrow" w:eastAsia="Aptos" w:hAnsi="Aptos Narrow" w:cs="Aptos"/>
          <w:b/>
          <w:color w:val="002060"/>
          <w:sz w:val="28"/>
          <w:szCs w:val="28"/>
        </w:rPr>
        <w:t xml:space="preserve">15 = 1+5 = 6 </w:t>
      </w:r>
      <w:r w:rsidR="00BE53BE">
        <w:rPr>
          <w:rFonts w:ascii="Aptos Narrow" w:eastAsia="Aptos" w:hAnsi="Aptos Narrow" w:cs="Aptos"/>
          <w:b/>
          <w:color w:val="002060"/>
          <w:sz w:val="28"/>
          <w:szCs w:val="28"/>
        </w:rPr>
        <w:t>AND</w:t>
      </w:r>
      <w:r w:rsidRPr="000058F1">
        <w:rPr>
          <w:rFonts w:ascii="Aptos Narrow" w:eastAsia="Aptos" w:hAnsi="Aptos Narrow" w:cs="Aptos"/>
          <w:b/>
          <w:color w:val="002060"/>
          <w:sz w:val="28"/>
          <w:szCs w:val="28"/>
        </w:rPr>
        <w:t xml:space="preserve"> TIME WITH MINUTES 16.28 = 1+6+2+8 = 17 = 1+7 = 8. THE RESULT WILL BE ACCORDING </w:t>
      </w:r>
      <w:del w:id="1387" w:author="Sandhya T" w:date="2024-06-18T23:24:00Z" w16du:dateUtc="2024-06-18T17:54:00Z">
        <w:r w:rsidRPr="000058F1" w:rsidDel="006E14CA">
          <w:rPr>
            <w:rFonts w:ascii="Aptos Narrow" w:eastAsia="Aptos" w:hAnsi="Aptos Narrow" w:cs="Aptos"/>
            <w:b/>
            <w:color w:val="002060"/>
            <w:sz w:val="28"/>
            <w:szCs w:val="28"/>
          </w:rPr>
          <w:delText xml:space="preserve">AS </w:delText>
        </w:r>
      </w:del>
      <w:ins w:id="1388" w:author="Sandhya T" w:date="2024-06-18T23:24:00Z" w16du:dateUtc="2024-06-18T17:54:00Z">
        <w:r w:rsidR="006E14CA">
          <w:rPr>
            <w:rFonts w:ascii="Aptos Narrow" w:eastAsia="Aptos" w:hAnsi="Aptos Narrow" w:cs="Aptos"/>
            <w:b/>
            <w:color w:val="002060"/>
            <w:sz w:val="28"/>
            <w:szCs w:val="28"/>
          </w:rPr>
          <w:t>TO</w:t>
        </w:r>
      </w:ins>
      <w:del w:id="1389" w:author="Sandhya T" w:date="2024-06-18T23:24:00Z" w16du:dateUtc="2024-06-18T17:54:00Z">
        <w:r w:rsidRPr="000058F1" w:rsidDel="006E14CA">
          <w:rPr>
            <w:rFonts w:ascii="Aptos Narrow" w:eastAsia="Aptos" w:hAnsi="Aptos Narrow" w:cs="Aptos"/>
            <w:b/>
            <w:color w:val="002060"/>
            <w:sz w:val="28"/>
            <w:szCs w:val="28"/>
          </w:rPr>
          <w:delText>PER</w:delText>
        </w:r>
      </w:del>
      <w:r w:rsidRPr="000058F1">
        <w:rPr>
          <w:rFonts w:ascii="Aptos Narrow" w:eastAsia="Aptos" w:hAnsi="Aptos Narrow" w:cs="Aptos"/>
          <w:b/>
          <w:color w:val="002060"/>
          <w:sz w:val="28"/>
          <w:szCs w:val="28"/>
        </w:rPr>
        <w:t xml:space="preserve"> THE NUMBER 6 </w:t>
      </w:r>
      <w:r w:rsidR="00BE53BE">
        <w:rPr>
          <w:rFonts w:ascii="Aptos Narrow" w:eastAsia="Aptos" w:hAnsi="Aptos Narrow" w:cs="Aptos"/>
          <w:b/>
          <w:color w:val="002060"/>
          <w:sz w:val="28"/>
          <w:szCs w:val="28"/>
        </w:rPr>
        <w:t>+</w:t>
      </w:r>
      <w:r w:rsidR="00FB53D5">
        <w:rPr>
          <w:rFonts w:ascii="Aptos Narrow" w:eastAsia="Aptos" w:hAnsi="Aptos Narrow" w:cs="Aptos"/>
          <w:b/>
          <w:color w:val="002060"/>
          <w:sz w:val="28"/>
          <w:szCs w:val="28"/>
        </w:rPr>
        <w:t xml:space="preserve"> 8</w:t>
      </w:r>
      <w:r w:rsidR="00BE53BE">
        <w:rPr>
          <w:rFonts w:ascii="Aptos Narrow" w:eastAsia="Aptos" w:hAnsi="Aptos Narrow" w:cs="Aptos"/>
          <w:b/>
          <w:color w:val="002060"/>
          <w:sz w:val="28"/>
          <w:szCs w:val="28"/>
        </w:rPr>
        <w:t xml:space="preserve"> = 14 = 5.</w:t>
      </w:r>
      <w:ins w:id="1390" w:author="Sandhya T" w:date="2024-06-18T23:25:00Z" w16du:dateUtc="2024-06-18T17:55:00Z">
        <w:r w:rsidR="006E14CA">
          <w:rPr>
            <w:rFonts w:ascii="Aptos Narrow" w:eastAsia="Aptos" w:hAnsi="Aptos Narrow" w:cs="Aptos"/>
            <w:b/>
            <w:color w:val="002060"/>
            <w:sz w:val="28"/>
            <w:szCs w:val="28"/>
          </w:rPr>
          <w:t>)</w:t>
        </w:r>
      </w:ins>
    </w:p>
    <w:p w14:paraId="7A087908" w14:textId="77777777" w:rsidR="00FB53D5" w:rsidRPr="00F62AD4" w:rsidRDefault="00FB53D5" w:rsidP="00FB53D5">
      <w:pPr>
        <w:jc w:val="both"/>
        <w:rPr>
          <w:rFonts w:ascii="Aptos Narrow" w:eastAsia="Play" w:hAnsi="Aptos Narrow" w:cs="Play"/>
          <w:b/>
          <w:bCs/>
          <w:color w:val="002060"/>
          <w:sz w:val="28"/>
          <w:szCs w:val="28"/>
        </w:rPr>
      </w:pPr>
      <w:r w:rsidRPr="00F62AD4">
        <w:rPr>
          <w:rFonts w:ascii="Aptos Narrow" w:eastAsia="Play" w:hAnsi="Aptos Narrow" w:cs="Play"/>
          <w:b/>
          <w:bCs/>
          <w:color w:val="002060"/>
          <w:sz w:val="28"/>
          <w:szCs w:val="28"/>
        </w:rPr>
        <w:t xml:space="preserve">NOTE: RESULT AS PER DATE </w:t>
      </w:r>
      <w:r>
        <w:rPr>
          <w:rFonts w:ascii="Aptos Narrow" w:eastAsia="Play" w:hAnsi="Aptos Narrow" w:cs="Play"/>
          <w:b/>
          <w:bCs/>
          <w:color w:val="002060"/>
          <w:sz w:val="28"/>
          <w:szCs w:val="28"/>
        </w:rPr>
        <w:t>AND</w:t>
      </w:r>
      <w:r w:rsidRPr="00F62AD4">
        <w:rPr>
          <w:rFonts w:ascii="Aptos Narrow" w:eastAsia="Play" w:hAnsi="Aptos Narrow" w:cs="Play"/>
          <w:b/>
          <w:bCs/>
          <w:color w:val="002060"/>
          <w:sz w:val="28"/>
          <w:szCs w:val="28"/>
        </w:rPr>
        <w:t xml:space="preserve"> TIME SHOULD DECIDE FROM THE QUESTION</w:t>
      </w:r>
      <w:r>
        <w:rPr>
          <w:rFonts w:ascii="Aptos Narrow" w:eastAsia="Play" w:hAnsi="Aptos Narrow" w:cs="Play"/>
          <w:b/>
          <w:bCs/>
          <w:color w:val="002060"/>
          <w:sz w:val="28"/>
          <w:szCs w:val="28"/>
        </w:rPr>
        <w:t>.</w:t>
      </w:r>
    </w:p>
    <w:p w14:paraId="32182F61" w14:textId="036CE5BF" w:rsidR="00FB53D5" w:rsidRPr="00F62AD4" w:rsidRDefault="004F7380" w:rsidP="00FB53D5">
      <w:pPr>
        <w:jc w:val="both"/>
        <w:rPr>
          <w:rFonts w:ascii="Aptos Narrow" w:eastAsia="Play" w:hAnsi="Aptos Narrow" w:cs="Play"/>
          <w:b/>
          <w:bCs/>
          <w:color w:val="002060"/>
          <w:sz w:val="28"/>
          <w:szCs w:val="28"/>
        </w:rPr>
      </w:pPr>
      <w:r>
        <w:rPr>
          <w:rFonts w:ascii="Aptos Narrow" w:eastAsia="Play" w:hAnsi="Aptos Narrow" w:cs="Play"/>
          <w:b/>
          <w:bCs/>
          <w:color w:val="002060"/>
          <w:sz w:val="28"/>
          <w:szCs w:val="28"/>
        </w:rPr>
        <w:t xml:space="preserve">EXAM RESULT </w:t>
      </w:r>
      <w:r w:rsidR="00FB53D5" w:rsidRPr="00F62AD4">
        <w:rPr>
          <w:rFonts w:ascii="Aptos Narrow" w:eastAsia="Play" w:hAnsi="Aptos Narrow" w:cs="Play"/>
          <w:b/>
          <w:bCs/>
          <w:color w:val="002060"/>
          <w:sz w:val="28"/>
          <w:szCs w:val="28"/>
        </w:rPr>
        <w:t>SUCCESS OR FAILURE</w:t>
      </w:r>
      <w:r w:rsidR="00FB53D5">
        <w:rPr>
          <w:rFonts w:ascii="Aptos Narrow" w:eastAsia="Play" w:hAnsi="Aptos Narrow" w:cs="Play"/>
          <w:b/>
          <w:bCs/>
          <w:color w:val="002060"/>
          <w:sz w:val="28"/>
          <w:szCs w:val="28"/>
        </w:rPr>
        <w:t xml:space="preserve"> BASED ON BOTH ANALYSIS:-</w:t>
      </w:r>
    </w:p>
    <w:p w14:paraId="0A9470D3" w14:textId="77777777" w:rsidR="00ED7246" w:rsidRDefault="00ED7246" w:rsidP="00ED7246">
      <w:pPr>
        <w:rPr>
          <w:rFonts w:ascii="Aptos" w:eastAsia="Aptos" w:hAnsi="Aptos" w:cs="Aptos"/>
          <w:b/>
          <w:color w:val="00204F"/>
          <w:sz w:val="24"/>
          <w:szCs w:val="24"/>
        </w:rPr>
      </w:pPr>
    </w:p>
    <w:p w14:paraId="2961BEF6" w14:textId="77777777" w:rsidR="00E72AB3" w:rsidRDefault="00E72AB3" w:rsidP="00ED7246">
      <w:pPr>
        <w:rPr>
          <w:ins w:id="1391" w:author="Dinesh N" w:date="2024-06-22T23:35:00Z" w16du:dateUtc="2024-06-22T18:05:00Z"/>
          <w:rFonts w:ascii="Aptos" w:eastAsia="Aptos" w:hAnsi="Aptos" w:cs="Aptos"/>
          <w:b/>
          <w:color w:val="00204F"/>
          <w:sz w:val="24"/>
          <w:szCs w:val="24"/>
        </w:rPr>
      </w:pPr>
    </w:p>
    <w:p w14:paraId="6A404948" w14:textId="77777777" w:rsidR="00760F5B" w:rsidRDefault="00760F5B" w:rsidP="00ED7246">
      <w:pPr>
        <w:rPr>
          <w:ins w:id="1392" w:author="Dinesh N" w:date="2024-06-22T23:35:00Z" w16du:dateUtc="2024-06-22T18:05:00Z"/>
          <w:rFonts w:ascii="Aptos" w:eastAsia="Aptos" w:hAnsi="Aptos" w:cs="Aptos"/>
          <w:b/>
          <w:color w:val="00204F"/>
          <w:sz w:val="24"/>
          <w:szCs w:val="24"/>
        </w:rPr>
      </w:pPr>
    </w:p>
    <w:p w14:paraId="68B4367A" w14:textId="77777777" w:rsidR="00760F5B" w:rsidRDefault="00760F5B" w:rsidP="00ED7246">
      <w:pPr>
        <w:rPr>
          <w:ins w:id="1393" w:author="Dinesh N" w:date="2024-06-22T23:35:00Z" w16du:dateUtc="2024-06-22T18:05:00Z"/>
          <w:rFonts w:ascii="Aptos" w:eastAsia="Aptos" w:hAnsi="Aptos" w:cs="Aptos"/>
          <w:b/>
          <w:color w:val="00204F"/>
          <w:sz w:val="24"/>
          <w:szCs w:val="24"/>
        </w:rPr>
      </w:pPr>
    </w:p>
    <w:p w14:paraId="34BD89FF" w14:textId="77777777" w:rsidR="00760F5B" w:rsidRDefault="00760F5B" w:rsidP="00ED7246">
      <w:pPr>
        <w:rPr>
          <w:rFonts w:ascii="Aptos" w:eastAsia="Aptos" w:hAnsi="Aptos" w:cs="Aptos"/>
          <w:b/>
          <w:color w:val="00204F"/>
          <w:sz w:val="24"/>
          <w:szCs w:val="24"/>
        </w:rPr>
      </w:pPr>
    </w:p>
    <w:p w14:paraId="43C3096A" w14:textId="77777777" w:rsidR="00E72AB3" w:rsidRDefault="00E72AB3" w:rsidP="00ED7246">
      <w:pPr>
        <w:rPr>
          <w:rFonts w:ascii="Aptos" w:eastAsia="Aptos" w:hAnsi="Aptos" w:cs="Aptos"/>
          <w:b/>
          <w:color w:val="00204F"/>
          <w:sz w:val="24"/>
          <w:szCs w:val="24"/>
        </w:rPr>
      </w:pPr>
    </w:p>
    <w:tbl>
      <w:tblPr>
        <w:tblW w:w="9669" w:type="dxa"/>
        <w:tblLayout w:type="fixed"/>
        <w:tblLook w:val="0400" w:firstRow="0" w:lastRow="0" w:firstColumn="0" w:lastColumn="0" w:noHBand="0" w:noVBand="1"/>
      </w:tblPr>
      <w:tblGrid>
        <w:gridCol w:w="1600"/>
        <w:gridCol w:w="8069"/>
      </w:tblGrid>
      <w:tr w:rsidR="00ED7246" w14:paraId="1CB162B1" w14:textId="77777777" w:rsidTr="00BC5984">
        <w:trPr>
          <w:trHeight w:val="507"/>
        </w:trPr>
        <w:tc>
          <w:tcPr>
            <w:tcW w:w="1600" w:type="dxa"/>
            <w:tcBorders>
              <w:top w:val="single" w:sz="4" w:space="0" w:color="000000"/>
              <w:left w:val="single" w:sz="4" w:space="0" w:color="000000"/>
              <w:bottom w:val="single" w:sz="4" w:space="0" w:color="000000"/>
              <w:right w:val="single" w:sz="4" w:space="0" w:color="000000"/>
            </w:tcBorders>
            <w:shd w:val="clear" w:color="auto" w:fill="FF99FF"/>
            <w:vAlign w:val="center"/>
          </w:tcPr>
          <w:p w14:paraId="7BB90F50" w14:textId="590C72AB" w:rsidR="00ED7246" w:rsidRDefault="00ED7246"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 xml:space="preserve"> DATE </w:t>
            </w:r>
            <w:r w:rsidR="00E26491">
              <w:rPr>
                <w:rFonts w:ascii="Amasis MT Pro Black" w:eastAsia="Amasis MT Pro Black" w:hAnsi="Amasis MT Pro Black" w:cs="Amasis MT Pro Black"/>
                <w:b/>
                <w:color w:val="00204F"/>
                <w:sz w:val="24"/>
                <w:szCs w:val="24"/>
              </w:rPr>
              <w:t>AND</w:t>
            </w:r>
            <w:r>
              <w:rPr>
                <w:rFonts w:ascii="Amasis MT Pro Black" w:eastAsia="Amasis MT Pro Black" w:hAnsi="Amasis MT Pro Black" w:cs="Amasis MT Pro Black"/>
                <w:b/>
                <w:color w:val="00204F"/>
                <w:sz w:val="24"/>
                <w:szCs w:val="24"/>
              </w:rPr>
              <w:t xml:space="preserve"> TIME</w:t>
            </w:r>
          </w:p>
        </w:tc>
        <w:tc>
          <w:tcPr>
            <w:tcW w:w="8069" w:type="dxa"/>
            <w:tcBorders>
              <w:top w:val="single" w:sz="4" w:space="0" w:color="000000"/>
              <w:left w:val="nil"/>
              <w:bottom w:val="single" w:sz="4" w:space="0" w:color="000000"/>
              <w:right w:val="single" w:sz="4" w:space="0" w:color="000000"/>
            </w:tcBorders>
            <w:shd w:val="clear" w:color="auto" w:fill="FF99FF"/>
            <w:vAlign w:val="bottom"/>
          </w:tcPr>
          <w:p w14:paraId="058D66E7" w14:textId="2CEB6487" w:rsidR="00ED7246" w:rsidRDefault="00ED7246"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POSITIVE OR NEG</w:t>
            </w:r>
            <w:r w:rsidR="002F213F">
              <w:rPr>
                <w:rFonts w:ascii="Amasis MT Pro Black" w:eastAsia="Amasis MT Pro Black" w:hAnsi="Amasis MT Pro Black" w:cs="Amasis MT Pro Black"/>
                <w:b/>
                <w:color w:val="00204F"/>
                <w:sz w:val="24"/>
                <w:szCs w:val="24"/>
              </w:rPr>
              <w:t>A</w:t>
            </w:r>
            <w:r>
              <w:rPr>
                <w:rFonts w:ascii="Amasis MT Pro Black" w:eastAsia="Amasis MT Pro Black" w:hAnsi="Amasis MT Pro Black" w:cs="Amasis MT Pro Black"/>
                <w:b/>
                <w:color w:val="00204F"/>
                <w:sz w:val="24"/>
                <w:szCs w:val="24"/>
              </w:rPr>
              <w:t>TIVE RESULT</w:t>
            </w:r>
          </w:p>
        </w:tc>
      </w:tr>
      <w:tr w:rsidR="00ED7246" w14:paraId="6587C97E"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D9E1F2"/>
            <w:vAlign w:val="center"/>
          </w:tcPr>
          <w:p w14:paraId="5C23F1AC"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1 </w:t>
            </w:r>
          </w:p>
        </w:tc>
        <w:tc>
          <w:tcPr>
            <w:tcW w:w="8069" w:type="dxa"/>
            <w:tcBorders>
              <w:top w:val="nil"/>
              <w:left w:val="nil"/>
              <w:bottom w:val="single" w:sz="4" w:space="0" w:color="000000"/>
              <w:right w:val="single" w:sz="4" w:space="0" w:color="000000"/>
            </w:tcBorders>
            <w:shd w:val="clear" w:color="auto" w:fill="D9E1F2"/>
            <w:vAlign w:val="center"/>
          </w:tcPr>
          <w:p w14:paraId="69FB375D"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Success.</w:t>
            </w:r>
          </w:p>
        </w:tc>
      </w:tr>
      <w:tr w:rsidR="00ED7246" w14:paraId="49B16FE8"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FFF2CC"/>
            <w:vAlign w:val="center"/>
          </w:tcPr>
          <w:p w14:paraId="2549D765"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2</w:t>
            </w:r>
          </w:p>
        </w:tc>
        <w:tc>
          <w:tcPr>
            <w:tcW w:w="8069" w:type="dxa"/>
            <w:tcBorders>
              <w:top w:val="nil"/>
              <w:left w:val="nil"/>
              <w:bottom w:val="single" w:sz="4" w:space="0" w:color="000000"/>
              <w:right w:val="single" w:sz="4" w:space="0" w:color="000000"/>
            </w:tcBorders>
            <w:shd w:val="clear" w:color="auto" w:fill="FFF2CC"/>
            <w:vAlign w:val="center"/>
          </w:tcPr>
          <w:p w14:paraId="1CD8F165" w14:textId="77777777"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Unexpected but positive result.</w:t>
            </w:r>
          </w:p>
        </w:tc>
      </w:tr>
      <w:tr w:rsidR="00ED7246" w14:paraId="4D3C05E9"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D9E1F2"/>
            <w:vAlign w:val="center"/>
          </w:tcPr>
          <w:p w14:paraId="371EE44F"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3</w:t>
            </w:r>
          </w:p>
        </w:tc>
        <w:tc>
          <w:tcPr>
            <w:tcW w:w="8069" w:type="dxa"/>
            <w:tcBorders>
              <w:top w:val="nil"/>
              <w:left w:val="nil"/>
              <w:bottom w:val="single" w:sz="4" w:space="0" w:color="000000"/>
              <w:right w:val="single" w:sz="4" w:space="0" w:color="000000"/>
            </w:tcBorders>
            <w:shd w:val="clear" w:color="auto" w:fill="D9E1F2"/>
            <w:vAlign w:val="center"/>
          </w:tcPr>
          <w:p w14:paraId="37297A0D"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Problem time.</w:t>
            </w:r>
          </w:p>
        </w:tc>
      </w:tr>
      <w:tr w:rsidR="00ED7246" w14:paraId="03D741B5"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FFF2CC"/>
            <w:vAlign w:val="center"/>
          </w:tcPr>
          <w:p w14:paraId="12BB9689"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4</w:t>
            </w:r>
          </w:p>
        </w:tc>
        <w:tc>
          <w:tcPr>
            <w:tcW w:w="8069" w:type="dxa"/>
            <w:tcBorders>
              <w:top w:val="nil"/>
              <w:left w:val="nil"/>
              <w:bottom w:val="single" w:sz="4" w:space="0" w:color="000000"/>
              <w:right w:val="single" w:sz="4" w:space="0" w:color="000000"/>
            </w:tcBorders>
            <w:shd w:val="clear" w:color="auto" w:fill="FFF2CC"/>
            <w:vAlign w:val="center"/>
          </w:tcPr>
          <w:p w14:paraId="418AC5E9" w14:textId="77777777"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Doubt.</w:t>
            </w:r>
          </w:p>
        </w:tc>
      </w:tr>
      <w:tr w:rsidR="00ED7246" w14:paraId="02AC1192"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D9E1F2"/>
            <w:vAlign w:val="center"/>
          </w:tcPr>
          <w:p w14:paraId="740069DC"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5</w:t>
            </w:r>
          </w:p>
        </w:tc>
        <w:tc>
          <w:tcPr>
            <w:tcW w:w="8069" w:type="dxa"/>
            <w:tcBorders>
              <w:top w:val="nil"/>
              <w:left w:val="nil"/>
              <w:bottom w:val="single" w:sz="4" w:space="0" w:color="000000"/>
              <w:right w:val="single" w:sz="4" w:space="0" w:color="000000"/>
            </w:tcBorders>
            <w:shd w:val="clear" w:color="auto" w:fill="D9E1F2"/>
            <w:vAlign w:val="center"/>
          </w:tcPr>
          <w:p w14:paraId="4EEA0419"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Success.</w:t>
            </w:r>
          </w:p>
        </w:tc>
      </w:tr>
      <w:tr w:rsidR="00ED7246" w14:paraId="50A15FC9"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FFF2CC"/>
            <w:vAlign w:val="center"/>
          </w:tcPr>
          <w:p w14:paraId="1E2AC364"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6</w:t>
            </w:r>
          </w:p>
        </w:tc>
        <w:tc>
          <w:tcPr>
            <w:tcW w:w="8069" w:type="dxa"/>
            <w:tcBorders>
              <w:top w:val="nil"/>
              <w:left w:val="nil"/>
              <w:bottom w:val="single" w:sz="4" w:space="0" w:color="000000"/>
              <w:right w:val="single" w:sz="4" w:space="0" w:color="000000"/>
            </w:tcBorders>
            <w:shd w:val="clear" w:color="auto" w:fill="FFF2CC"/>
            <w:vAlign w:val="center"/>
          </w:tcPr>
          <w:p w14:paraId="69969364" w14:textId="2E6BFE52"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Success.</w:t>
            </w:r>
          </w:p>
        </w:tc>
      </w:tr>
      <w:tr w:rsidR="00ED7246" w14:paraId="4346C31E"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D9E1F2"/>
            <w:vAlign w:val="center"/>
          </w:tcPr>
          <w:p w14:paraId="59E4708B"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7</w:t>
            </w:r>
          </w:p>
        </w:tc>
        <w:tc>
          <w:tcPr>
            <w:tcW w:w="8069" w:type="dxa"/>
            <w:tcBorders>
              <w:top w:val="nil"/>
              <w:left w:val="nil"/>
              <w:bottom w:val="single" w:sz="4" w:space="0" w:color="000000"/>
              <w:right w:val="single" w:sz="4" w:space="0" w:color="000000"/>
            </w:tcBorders>
            <w:shd w:val="clear" w:color="auto" w:fill="D9E1F2"/>
            <w:vAlign w:val="center"/>
          </w:tcPr>
          <w:p w14:paraId="2BBE6C20"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Negative.</w:t>
            </w:r>
          </w:p>
        </w:tc>
      </w:tr>
      <w:tr w:rsidR="00ED7246" w14:paraId="380EB8CE"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FFF2CC"/>
            <w:vAlign w:val="center"/>
          </w:tcPr>
          <w:p w14:paraId="0CB83848"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8</w:t>
            </w:r>
          </w:p>
        </w:tc>
        <w:tc>
          <w:tcPr>
            <w:tcW w:w="8069" w:type="dxa"/>
            <w:tcBorders>
              <w:top w:val="nil"/>
              <w:left w:val="nil"/>
              <w:bottom w:val="single" w:sz="4" w:space="0" w:color="000000"/>
              <w:right w:val="single" w:sz="4" w:space="0" w:color="000000"/>
            </w:tcBorders>
            <w:shd w:val="clear" w:color="auto" w:fill="FFF2CC"/>
            <w:vAlign w:val="center"/>
          </w:tcPr>
          <w:p w14:paraId="1253E898" w14:textId="73B674BF"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xml:space="preserve">Success with difficulties or </w:t>
            </w:r>
            <w:del w:id="1394" w:author="Sandhya T" w:date="2024-06-18T23:31:00Z" w16du:dateUtc="2024-06-18T18:01:00Z">
              <w:r w:rsidDel="00687928">
                <w:rPr>
                  <w:rFonts w:ascii="Aptos" w:eastAsia="Aptos" w:hAnsi="Aptos" w:cs="Aptos"/>
                  <w:b/>
                  <w:color w:val="CC3399"/>
                  <w:sz w:val="28"/>
                  <w:szCs w:val="28"/>
                </w:rPr>
                <w:delText xml:space="preserve">very </w:delText>
              </w:r>
            </w:del>
            <w:ins w:id="1395" w:author="Sandhya T" w:date="2024-06-18T23:31:00Z" w16du:dateUtc="2024-06-18T18:01:00Z">
              <w:r w:rsidR="00687928">
                <w:rPr>
                  <w:rFonts w:ascii="Aptos" w:eastAsia="Aptos" w:hAnsi="Aptos" w:cs="Aptos"/>
                  <w:b/>
                  <w:color w:val="CC3399"/>
                  <w:sz w:val="28"/>
                  <w:szCs w:val="28"/>
                </w:rPr>
                <w:t xml:space="preserve">lot of </w:t>
              </w:r>
            </w:ins>
            <w:r>
              <w:rPr>
                <w:rFonts w:ascii="Aptos" w:eastAsia="Aptos" w:hAnsi="Aptos" w:cs="Aptos"/>
                <w:b/>
                <w:color w:val="CC3399"/>
                <w:sz w:val="28"/>
                <w:szCs w:val="28"/>
              </w:rPr>
              <w:t>delay.</w:t>
            </w:r>
          </w:p>
        </w:tc>
      </w:tr>
      <w:tr w:rsidR="00ED7246" w14:paraId="13EEBE51"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D9E1F2"/>
            <w:vAlign w:val="center"/>
          </w:tcPr>
          <w:p w14:paraId="27D48969"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9</w:t>
            </w:r>
          </w:p>
        </w:tc>
        <w:tc>
          <w:tcPr>
            <w:tcW w:w="8069" w:type="dxa"/>
            <w:tcBorders>
              <w:top w:val="nil"/>
              <w:left w:val="nil"/>
              <w:bottom w:val="single" w:sz="4" w:space="0" w:color="000000"/>
              <w:right w:val="single" w:sz="4" w:space="0" w:color="000000"/>
            </w:tcBorders>
            <w:shd w:val="clear" w:color="auto" w:fill="D9E1F2"/>
            <w:vAlign w:val="center"/>
          </w:tcPr>
          <w:p w14:paraId="1FA83B11"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Negative.</w:t>
            </w:r>
          </w:p>
        </w:tc>
      </w:tr>
    </w:tbl>
    <w:p w14:paraId="1DD515F3" w14:textId="77777777" w:rsidR="003753D3" w:rsidRDefault="003753D3" w:rsidP="00ED7246">
      <w:pPr>
        <w:rPr>
          <w:rFonts w:ascii="Aptos" w:eastAsia="Aptos" w:hAnsi="Aptos" w:cs="Aptos"/>
          <w:b/>
          <w:color w:val="00204F"/>
          <w:sz w:val="24"/>
          <w:szCs w:val="24"/>
        </w:rPr>
      </w:pPr>
    </w:p>
    <w:p w14:paraId="03C62F9D" w14:textId="1AC1F6F4" w:rsidR="007E0736" w:rsidRPr="0069697A" w:rsidRDefault="0069697A" w:rsidP="0069697A">
      <w:pPr>
        <w:jc w:val="center"/>
        <w:rPr>
          <w:rFonts w:ascii="Arial Black" w:eastAsia="Aptos" w:hAnsi="Arial Black" w:cs="Aptos"/>
          <w:b/>
          <w:color w:val="C00000"/>
          <w:sz w:val="28"/>
          <w:szCs w:val="28"/>
          <w:u w:val="single"/>
        </w:rPr>
      </w:pPr>
      <w:r w:rsidRPr="0069697A">
        <w:rPr>
          <w:rFonts w:ascii="Arial Black" w:eastAsia="Aptos" w:hAnsi="Arial Black" w:cs="Aptos"/>
          <w:b/>
          <w:color w:val="C00000"/>
          <w:sz w:val="28"/>
          <w:szCs w:val="28"/>
          <w:u w:val="single"/>
        </w:rPr>
        <w:t>MISSING PERSON PRASHNA</w:t>
      </w:r>
      <w:r w:rsidR="00680A99">
        <w:rPr>
          <w:rFonts w:ascii="Arial Black" w:eastAsia="Aptos" w:hAnsi="Arial Black" w:cs="Aptos"/>
          <w:b/>
          <w:color w:val="C00000"/>
          <w:sz w:val="28"/>
          <w:szCs w:val="28"/>
          <w:u w:val="single"/>
        </w:rPr>
        <w:t xml:space="preserve"> S</w:t>
      </w:r>
      <w:r w:rsidR="00A005FB">
        <w:rPr>
          <w:rFonts w:ascii="Arial Black" w:eastAsia="Aptos" w:hAnsi="Arial Black" w:cs="Aptos"/>
          <w:b/>
          <w:color w:val="C00000"/>
          <w:sz w:val="28"/>
          <w:szCs w:val="28"/>
          <w:u w:val="single"/>
        </w:rPr>
        <w:t>H</w:t>
      </w:r>
      <w:r w:rsidR="00680A99">
        <w:rPr>
          <w:rFonts w:ascii="Arial Black" w:eastAsia="Aptos" w:hAnsi="Arial Black" w:cs="Aptos"/>
          <w:b/>
          <w:color w:val="C00000"/>
          <w:sz w:val="28"/>
          <w:szCs w:val="28"/>
          <w:u w:val="single"/>
        </w:rPr>
        <w:t>ASTRA</w:t>
      </w:r>
    </w:p>
    <w:p w14:paraId="4C426C25" w14:textId="564F2E76" w:rsidR="00ED7246" w:rsidDel="00687928" w:rsidRDefault="00ED7246" w:rsidP="00ED7246">
      <w:pPr>
        <w:rPr>
          <w:del w:id="1396" w:author="Sandhya T" w:date="2024-06-18T23:31:00Z" w16du:dateUtc="2024-06-18T18:01:00Z"/>
          <w:rFonts w:ascii="Aptos" w:eastAsia="Aptos" w:hAnsi="Aptos" w:cs="Aptos"/>
          <w:b/>
          <w:color w:val="00204F"/>
          <w:sz w:val="24"/>
          <w:szCs w:val="24"/>
        </w:rPr>
      </w:pPr>
      <w:r>
        <w:rPr>
          <w:rFonts w:ascii="Aptos" w:eastAsia="Aptos" w:hAnsi="Aptos" w:cs="Aptos"/>
          <w:b/>
          <w:color w:val="00204F"/>
          <w:sz w:val="24"/>
          <w:szCs w:val="24"/>
        </w:rPr>
        <w:t>WHEN SOMEONE IS ASKING PRASHNA ABOUT MISSING PERSON</w:t>
      </w:r>
      <w:ins w:id="1397" w:author="Sandhya T" w:date="2024-06-18T23:31:00Z" w16du:dateUtc="2024-06-18T18:01:00Z">
        <w:r w:rsidR="00687928">
          <w:rPr>
            <w:rFonts w:ascii="Aptos" w:eastAsia="Aptos" w:hAnsi="Aptos" w:cs="Aptos"/>
            <w:b/>
            <w:color w:val="00204F"/>
            <w:sz w:val="24"/>
            <w:szCs w:val="24"/>
          </w:rPr>
          <w:t xml:space="preserve">, </w:t>
        </w:r>
      </w:ins>
      <w:del w:id="1398" w:author="Sandhya T" w:date="2024-06-18T23:31:00Z" w16du:dateUtc="2024-06-18T18:01:00Z">
        <w:r w:rsidDel="00687928">
          <w:rPr>
            <w:rFonts w:ascii="Aptos" w:eastAsia="Aptos" w:hAnsi="Aptos" w:cs="Aptos"/>
            <w:b/>
            <w:color w:val="00204F"/>
            <w:sz w:val="24"/>
            <w:szCs w:val="24"/>
          </w:rPr>
          <w:delText xml:space="preserve">. </w:delText>
        </w:r>
      </w:del>
    </w:p>
    <w:p w14:paraId="2B3B973E" w14:textId="1D1940FC" w:rsidR="00ED7246" w:rsidDel="00687928" w:rsidRDefault="00ED7246" w:rsidP="00ED7246">
      <w:pPr>
        <w:rPr>
          <w:del w:id="1399" w:author="Sandhya T" w:date="2024-06-18T23:32:00Z" w16du:dateUtc="2024-06-18T18:02:00Z"/>
          <w:rFonts w:ascii="Aptos" w:eastAsia="Aptos" w:hAnsi="Aptos" w:cs="Aptos"/>
          <w:b/>
          <w:color w:val="00204F"/>
          <w:sz w:val="24"/>
          <w:szCs w:val="24"/>
        </w:rPr>
      </w:pPr>
      <w:r>
        <w:rPr>
          <w:rFonts w:ascii="Aptos" w:eastAsia="Aptos" w:hAnsi="Aptos" w:cs="Aptos"/>
          <w:b/>
          <w:color w:val="00204F"/>
          <w:sz w:val="24"/>
          <w:szCs w:val="24"/>
        </w:rPr>
        <w:t>RESULT WILL BE ACCORDING TO PRASHNA DATE</w:t>
      </w:r>
      <w:r w:rsidR="00680A99">
        <w:rPr>
          <w:rFonts w:ascii="Aptos" w:eastAsia="Aptos" w:hAnsi="Aptos" w:cs="Aptos"/>
          <w:b/>
          <w:color w:val="00204F"/>
          <w:sz w:val="24"/>
          <w:szCs w:val="24"/>
        </w:rPr>
        <w:t xml:space="preserve"> AND TIME</w:t>
      </w:r>
      <w:r>
        <w:rPr>
          <w:rFonts w:ascii="Aptos" w:eastAsia="Aptos" w:hAnsi="Aptos" w:cs="Aptos"/>
          <w:b/>
          <w:color w:val="00204F"/>
          <w:sz w:val="24"/>
          <w:szCs w:val="24"/>
        </w:rPr>
        <w:t>.</w:t>
      </w:r>
      <w:ins w:id="1400" w:author="Sandhya T" w:date="2024-06-18T23:32:00Z" w16du:dateUtc="2024-06-18T18:02:00Z">
        <w:r w:rsidR="00687928">
          <w:rPr>
            <w:rFonts w:ascii="Aptos Narrow" w:eastAsia="Aptos" w:hAnsi="Aptos Narrow" w:cs="Aptos"/>
            <w:b/>
            <w:color w:val="002060"/>
            <w:sz w:val="28"/>
            <w:szCs w:val="28"/>
          </w:rPr>
          <w:t xml:space="preserve"> </w:t>
        </w:r>
      </w:ins>
    </w:p>
    <w:p w14:paraId="46E20397" w14:textId="2B113E53" w:rsidR="008D5C57" w:rsidRPr="004F7380" w:rsidRDefault="008D5C57" w:rsidP="008D5C57">
      <w:pPr>
        <w:rPr>
          <w:rFonts w:ascii="Aptos Narrow" w:eastAsia="Aptos" w:hAnsi="Aptos Narrow" w:cs="Aptos"/>
          <w:b/>
          <w:color w:val="002060"/>
          <w:sz w:val="28"/>
          <w:szCs w:val="28"/>
        </w:rPr>
      </w:pPr>
      <w:del w:id="1401" w:author="Sandhya T" w:date="2024-06-18T23:32:00Z" w16du:dateUtc="2024-06-18T18:02:00Z">
        <w:r w:rsidRPr="000058F1" w:rsidDel="00687928">
          <w:rPr>
            <w:rFonts w:ascii="Aptos Narrow" w:eastAsia="Aptos" w:hAnsi="Aptos Narrow" w:cs="Aptos"/>
            <w:b/>
            <w:color w:val="002060"/>
            <w:sz w:val="28"/>
            <w:szCs w:val="28"/>
          </w:rPr>
          <w:delText>DATE OF PRASH</w:delText>
        </w:r>
        <w:r w:rsidR="002F213F" w:rsidDel="00687928">
          <w:rPr>
            <w:rFonts w:ascii="Aptos Narrow" w:eastAsia="Aptos" w:hAnsi="Aptos Narrow" w:cs="Aptos"/>
            <w:b/>
            <w:color w:val="002060"/>
            <w:sz w:val="28"/>
            <w:szCs w:val="28"/>
          </w:rPr>
          <w:delText>NA</w:delText>
        </w:r>
        <w:r w:rsidRPr="000058F1" w:rsidDel="00687928">
          <w:rPr>
            <w:rFonts w:ascii="Aptos Narrow" w:eastAsia="Aptos" w:hAnsi="Aptos Narrow" w:cs="Aptos"/>
            <w:b/>
            <w:color w:val="002060"/>
            <w:sz w:val="28"/>
            <w:szCs w:val="28"/>
          </w:rPr>
          <w:delText xml:space="preserve"> OR TIME </w:delText>
        </w:r>
      </w:del>
      <w:r w:rsidRPr="000058F1">
        <w:rPr>
          <w:rFonts w:ascii="Aptos Narrow" w:eastAsia="Aptos" w:hAnsi="Aptos Narrow" w:cs="Aptos"/>
          <w:b/>
          <w:color w:val="002060"/>
          <w:sz w:val="28"/>
          <w:szCs w:val="28"/>
        </w:rPr>
        <w:t>(DATE</w:t>
      </w:r>
      <w:ins w:id="1402" w:author="Sandhya T" w:date="2024-06-18T23:32:00Z" w16du:dateUtc="2024-06-18T18:02:00Z">
        <w:r w:rsidR="00687928">
          <w:rPr>
            <w:rFonts w:ascii="Aptos Narrow" w:eastAsia="Aptos" w:hAnsi="Aptos Narrow" w:cs="Aptos"/>
            <w:b/>
            <w:color w:val="002060"/>
            <w:sz w:val="28"/>
            <w:szCs w:val="28"/>
          </w:rPr>
          <w:t xml:space="preserve">: </w:t>
        </w:r>
      </w:ins>
      <w:r w:rsidRPr="000058F1">
        <w:rPr>
          <w:rFonts w:ascii="Aptos Narrow" w:eastAsia="Aptos" w:hAnsi="Aptos Narrow" w:cs="Aptos"/>
          <w:b/>
          <w:color w:val="002060"/>
          <w:sz w:val="28"/>
          <w:szCs w:val="28"/>
        </w:rPr>
        <w:t xml:space="preserve">15 = 1+5 = 6 </w:t>
      </w:r>
      <w:r>
        <w:rPr>
          <w:rFonts w:ascii="Aptos Narrow" w:eastAsia="Aptos" w:hAnsi="Aptos Narrow" w:cs="Aptos"/>
          <w:b/>
          <w:color w:val="002060"/>
          <w:sz w:val="28"/>
          <w:szCs w:val="28"/>
        </w:rPr>
        <w:t>AND</w:t>
      </w:r>
      <w:r w:rsidRPr="000058F1">
        <w:rPr>
          <w:rFonts w:ascii="Aptos Narrow" w:eastAsia="Aptos" w:hAnsi="Aptos Narrow" w:cs="Aptos"/>
          <w:b/>
          <w:color w:val="002060"/>
          <w:sz w:val="28"/>
          <w:szCs w:val="28"/>
        </w:rPr>
        <w:t xml:space="preserve"> TIME WITH MINUTES 16.28 = 1+6+2+8 = 17 = 1+7 = 8. THE RESULT WILL BE ACCORDING AS PER THE NUMBER 6 </w:t>
      </w:r>
      <w:r>
        <w:rPr>
          <w:rFonts w:ascii="Aptos Narrow" w:eastAsia="Aptos" w:hAnsi="Aptos Narrow" w:cs="Aptos"/>
          <w:b/>
          <w:color w:val="002060"/>
          <w:sz w:val="28"/>
          <w:szCs w:val="28"/>
        </w:rPr>
        <w:t>+ 8 = 14 = 5.</w:t>
      </w:r>
      <w:ins w:id="1403" w:author="Sandhya T" w:date="2024-06-18T23:32:00Z" w16du:dateUtc="2024-06-18T18:02:00Z">
        <w:r w:rsidR="00687928">
          <w:rPr>
            <w:rFonts w:ascii="Aptos Narrow" w:eastAsia="Aptos" w:hAnsi="Aptos Narrow" w:cs="Aptos"/>
            <w:b/>
            <w:color w:val="002060"/>
            <w:sz w:val="28"/>
            <w:szCs w:val="28"/>
          </w:rPr>
          <w:t>)</w:t>
        </w:r>
      </w:ins>
    </w:p>
    <w:p w14:paraId="05B9E064" w14:textId="1320AF52" w:rsidR="008D5C57" w:rsidRPr="00B42ECE" w:rsidRDefault="008D5C57" w:rsidP="00B42ECE">
      <w:pPr>
        <w:jc w:val="both"/>
        <w:rPr>
          <w:rFonts w:ascii="Aptos Narrow" w:eastAsia="Play" w:hAnsi="Aptos Narrow" w:cs="Play"/>
          <w:b/>
          <w:bCs/>
          <w:color w:val="002060"/>
          <w:sz w:val="28"/>
          <w:szCs w:val="28"/>
        </w:rPr>
      </w:pPr>
      <w:r w:rsidRPr="00F62AD4">
        <w:rPr>
          <w:rFonts w:ascii="Aptos Narrow" w:eastAsia="Play" w:hAnsi="Aptos Narrow" w:cs="Play"/>
          <w:b/>
          <w:bCs/>
          <w:color w:val="002060"/>
          <w:sz w:val="28"/>
          <w:szCs w:val="28"/>
        </w:rPr>
        <w:t xml:space="preserve">NOTE: RESULT AS PER DATE </w:t>
      </w:r>
      <w:r>
        <w:rPr>
          <w:rFonts w:ascii="Aptos Narrow" w:eastAsia="Play" w:hAnsi="Aptos Narrow" w:cs="Play"/>
          <w:b/>
          <w:bCs/>
          <w:color w:val="002060"/>
          <w:sz w:val="28"/>
          <w:szCs w:val="28"/>
        </w:rPr>
        <w:t>AND</w:t>
      </w:r>
      <w:r w:rsidRPr="00F62AD4">
        <w:rPr>
          <w:rFonts w:ascii="Aptos Narrow" w:eastAsia="Play" w:hAnsi="Aptos Narrow" w:cs="Play"/>
          <w:b/>
          <w:bCs/>
          <w:color w:val="002060"/>
          <w:sz w:val="28"/>
          <w:szCs w:val="28"/>
        </w:rPr>
        <w:t xml:space="preserve"> TIME SHOULD</w:t>
      </w:r>
      <w:r w:rsidR="00977686">
        <w:rPr>
          <w:rFonts w:ascii="Aptos Narrow" w:eastAsia="Play" w:hAnsi="Aptos Narrow" w:cs="Play"/>
          <w:b/>
          <w:bCs/>
          <w:color w:val="002060"/>
          <w:sz w:val="28"/>
          <w:szCs w:val="28"/>
        </w:rPr>
        <w:t xml:space="preserve"> BE</w:t>
      </w:r>
      <w:r w:rsidRPr="00F62AD4">
        <w:rPr>
          <w:rFonts w:ascii="Aptos Narrow" w:eastAsia="Play" w:hAnsi="Aptos Narrow" w:cs="Play"/>
          <w:b/>
          <w:bCs/>
          <w:color w:val="002060"/>
          <w:sz w:val="28"/>
          <w:szCs w:val="28"/>
        </w:rPr>
        <w:t xml:space="preserve"> DECIDE</w:t>
      </w:r>
      <w:r w:rsidR="00977686">
        <w:rPr>
          <w:rFonts w:ascii="Aptos Narrow" w:eastAsia="Play" w:hAnsi="Aptos Narrow" w:cs="Play"/>
          <w:b/>
          <w:bCs/>
          <w:color w:val="002060"/>
          <w:sz w:val="28"/>
          <w:szCs w:val="28"/>
        </w:rPr>
        <w:t>D</w:t>
      </w:r>
      <w:r w:rsidRPr="00F62AD4">
        <w:rPr>
          <w:rFonts w:ascii="Aptos Narrow" w:eastAsia="Play" w:hAnsi="Aptos Narrow" w:cs="Play"/>
          <w:b/>
          <w:bCs/>
          <w:color w:val="002060"/>
          <w:sz w:val="28"/>
          <w:szCs w:val="28"/>
        </w:rPr>
        <w:t xml:space="preserve"> FROM THE QUESTION</w:t>
      </w:r>
      <w:r>
        <w:rPr>
          <w:rFonts w:ascii="Aptos Narrow" w:eastAsia="Play" w:hAnsi="Aptos Narrow" w:cs="Play"/>
          <w:b/>
          <w:bCs/>
          <w:color w:val="002060"/>
          <w:sz w:val="28"/>
          <w:szCs w:val="28"/>
        </w:rPr>
        <w:t>.</w:t>
      </w:r>
    </w:p>
    <w:p w14:paraId="2825EA29" w14:textId="4D6BBEFE" w:rsidR="00ED7246" w:rsidRDefault="00ED7246" w:rsidP="00ED7246">
      <w:pPr>
        <w:rPr>
          <w:rFonts w:ascii="Aptos" w:eastAsia="Aptos" w:hAnsi="Aptos" w:cs="Aptos"/>
          <w:b/>
          <w:color w:val="00204F"/>
          <w:sz w:val="24"/>
          <w:szCs w:val="24"/>
        </w:rPr>
      </w:pPr>
      <w:r>
        <w:rPr>
          <w:rFonts w:ascii="Aptos" w:eastAsia="Aptos" w:hAnsi="Aptos" w:cs="Aptos"/>
          <w:b/>
          <w:color w:val="00204F"/>
          <w:sz w:val="24"/>
          <w:szCs w:val="24"/>
        </w:rPr>
        <w:t xml:space="preserve">RESULT </w:t>
      </w:r>
      <w:r w:rsidR="00977686">
        <w:rPr>
          <w:rFonts w:ascii="Aptos" w:eastAsia="Aptos" w:hAnsi="Aptos" w:cs="Aptos"/>
          <w:b/>
          <w:color w:val="00204F"/>
          <w:sz w:val="24"/>
          <w:szCs w:val="24"/>
        </w:rPr>
        <w:t>ARE</w:t>
      </w:r>
      <w:r>
        <w:rPr>
          <w:rFonts w:ascii="Aptos" w:eastAsia="Aptos" w:hAnsi="Aptos" w:cs="Aptos"/>
          <w:b/>
          <w:color w:val="00204F"/>
          <w:sz w:val="24"/>
          <w:szCs w:val="24"/>
        </w:rPr>
        <w:t xml:space="preserve"> GIVEN BELOW:</w:t>
      </w:r>
    </w:p>
    <w:tbl>
      <w:tblPr>
        <w:tblW w:w="9669" w:type="dxa"/>
        <w:tblLayout w:type="fixed"/>
        <w:tblLook w:val="0400" w:firstRow="0" w:lastRow="0" w:firstColumn="0" w:lastColumn="0" w:noHBand="0" w:noVBand="1"/>
      </w:tblPr>
      <w:tblGrid>
        <w:gridCol w:w="1600"/>
        <w:gridCol w:w="8069"/>
      </w:tblGrid>
      <w:tr w:rsidR="00ED7246" w14:paraId="7EB63708" w14:textId="77777777" w:rsidTr="00BC5984">
        <w:trPr>
          <w:trHeight w:val="507"/>
        </w:trPr>
        <w:tc>
          <w:tcPr>
            <w:tcW w:w="1600" w:type="dxa"/>
            <w:tcBorders>
              <w:top w:val="single" w:sz="4" w:space="0" w:color="000000"/>
              <w:left w:val="single" w:sz="4" w:space="0" w:color="000000"/>
              <w:bottom w:val="single" w:sz="4" w:space="0" w:color="000000"/>
              <w:right w:val="single" w:sz="4" w:space="0" w:color="000000"/>
            </w:tcBorders>
            <w:shd w:val="clear" w:color="auto" w:fill="FF99FF"/>
            <w:vAlign w:val="center"/>
          </w:tcPr>
          <w:p w14:paraId="5194E90E" w14:textId="77777777" w:rsidR="00ED7246" w:rsidRDefault="00ED7246"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DATE OF MISSING</w:t>
            </w:r>
          </w:p>
        </w:tc>
        <w:tc>
          <w:tcPr>
            <w:tcW w:w="8069" w:type="dxa"/>
            <w:tcBorders>
              <w:top w:val="single" w:sz="4" w:space="0" w:color="000000"/>
              <w:left w:val="nil"/>
              <w:bottom w:val="single" w:sz="4" w:space="0" w:color="000000"/>
              <w:right w:val="single" w:sz="4" w:space="0" w:color="000000"/>
            </w:tcBorders>
            <w:shd w:val="clear" w:color="auto" w:fill="FF99FF"/>
            <w:vAlign w:val="bottom"/>
          </w:tcPr>
          <w:p w14:paraId="58BDA6D6" w14:textId="41B8AD2B" w:rsidR="00ED7246" w:rsidRDefault="00ED7246"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 xml:space="preserve">RESULT ACCORDING </w:t>
            </w:r>
            <w:r w:rsidR="002432BD">
              <w:rPr>
                <w:rFonts w:ascii="Amasis MT Pro Black" w:eastAsia="Amasis MT Pro Black" w:hAnsi="Amasis MT Pro Black" w:cs="Amasis MT Pro Black"/>
                <w:b/>
                <w:color w:val="00204F"/>
                <w:sz w:val="24"/>
                <w:szCs w:val="24"/>
              </w:rPr>
              <w:t xml:space="preserve">TO </w:t>
            </w:r>
            <w:r>
              <w:rPr>
                <w:rFonts w:ascii="Amasis MT Pro Black" w:eastAsia="Amasis MT Pro Black" w:hAnsi="Amasis MT Pro Black" w:cs="Amasis MT Pro Black"/>
                <w:b/>
                <w:color w:val="00204F"/>
                <w:sz w:val="24"/>
                <w:szCs w:val="24"/>
              </w:rPr>
              <w:t>DRESS COLOUR &amp; DAY</w:t>
            </w:r>
          </w:p>
        </w:tc>
      </w:tr>
      <w:tr w:rsidR="00ED7246" w14:paraId="680F328B"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D9E1F2"/>
            <w:vAlign w:val="center"/>
          </w:tcPr>
          <w:p w14:paraId="2F6A1F33"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1 </w:t>
            </w:r>
          </w:p>
        </w:tc>
        <w:tc>
          <w:tcPr>
            <w:tcW w:w="8069" w:type="dxa"/>
            <w:tcBorders>
              <w:top w:val="nil"/>
              <w:left w:val="nil"/>
              <w:bottom w:val="single" w:sz="4" w:space="0" w:color="000000"/>
              <w:right w:val="single" w:sz="4" w:space="0" w:color="000000"/>
            </w:tcBorders>
            <w:shd w:val="clear" w:color="auto" w:fill="D9E1F2"/>
            <w:vAlign w:val="center"/>
          </w:tcPr>
          <w:p w14:paraId="153BB395"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From the East side.</w:t>
            </w:r>
          </w:p>
          <w:p w14:paraId="2E651C9E"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Back to Home within 1 or 2 days.</w:t>
            </w:r>
          </w:p>
          <w:p w14:paraId="5909CD20" w14:textId="26F22B35" w:rsidR="00ED7246" w:rsidRPr="009A3F92" w:rsidRDefault="00ED7246" w:rsidP="009A3F92">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 xml:space="preserve">Dress color </w:t>
            </w:r>
            <w:r w:rsidRPr="009A3F92">
              <w:rPr>
                <w:rFonts w:ascii="Aptos" w:eastAsia="Aptos" w:hAnsi="Aptos" w:cs="Aptos"/>
                <w:b/>
                <w:color w:val="00B050"/>
                <w:sz w:val="28"/>
                <w:szCs w:val="28"/>
              </w:rPr>
              <w:t>Cream, White or Red.</w:t>
            </w:r>
          </w:p>
        </w:tc>
      </w:tr>
      <w:tr w:rsidR="00ED7246" w14:paraId="04AA981A"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FFF2CC"/>
            <w:vAlign w:val="center"/>
          </w:tcPr>
          <w:p w14:paraId="2A12EA3F"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2</w:t>
            </w:r>
          </w:p>
        </w:tc>
        <w:tc>
          <w:tcPr>
            <w:tcW w:w="8069" w:type="dxa"/>
            <w:tcBorders>
              <w:top w:val="nil"/>
              <w:left w:val="nil"/>
              <w:bottom w:val="single" w:sz="4" w:space="0" w:color="000000"/>
              <w:right w:val="single" w:sz="4" w:space="0" w:color="000000"/>
            </w:tcBorders>
            <w:shd w:val="clear" w:color="auto" w:fill="FFF2CC"/>
            <w:vAlign w:val="center"/>
          </w:tcPr>
          <w:p w14:paraId="32B12E02"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South East nearby distance.</w:t>
            </w:r>
          </w:p>
          <w:p w14:paraId="523EC244"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Dress Grey color.</w:t>
            </w:r>
          </w:p>
          <w:p w14:paraId="4CAF85BE"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Back to Home within 2 to 4 Days.</w:t>
            </w:r>
          </w:p>
        </w:tc>
      </w:tr>
      <w:tr w:rsidR="00ED7246" w14:paraId="162DCC2A"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D9E1F2"/>
            <w:vAlign w:val="center"/>
          </w:tcPr>
          <w:p w14:paraId="1F99DB43"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3</w:t>
            </w:r>
          </w:p>
        </w:tc>
        <w:tc>
          <w:tcPr>
            <w:tcW w:w="8069" w:type="dxa"/>
            <w:tcBorders>
              <w:top w:val="nil"/>
              <w:left w:val="nil"/>
              <w:bottom w:val="single" w:sz="4" w:space="0" w:color="000000"/>
              <w:right w:val="single" w:sz="4" w:space="0" w:color="000000"/>
            </w:tcBorders>
            <w:shd w:val="clear" w:color="auto" w:fill="D9E1F2"/>
            <w:vAlign w:val="center"/>
          </w:tcPr>
          <w:p w14:paraId="6C7D6D8F"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South direction.</w:t>
            </w:r>
          </w:p>
          <w:p w14:paraId="22E0E716"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lastRenderedPageBreak/>
              <w:t>Dress color Red.</w:t>
            </w:r>
          </w:p>
          <w:p w14:paraId="290DEC45"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Family member will bring back.</w:t>
            </w:r>
          </w:p>
        </w:tc>
      </w:tr>
      <w:tr w:rsidR="00ED7246" w14:paraId="76FA71AB"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FFF2CC"/>
            <w:vAlign w:val="center"/>
          </w:tcPr>
          <w:p w14:paraId="75FE2A77"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lastRenderedPageBreak/>
              <w:t> 4</w:t>
            </w:r>
          </w:p>
        </w:tc>
        <w:tc>
          <w:tcPr>
            <w:tcW w:w="8069" w:type="dxa"/>
            <w:tcBorders>
              <w:top w:val="nil"/>
              <w:left w:val="nil"/>
              <w:bottom w:val="single" w:sz="4" w:space="0" w:color="000000"/>
              <w:right w:val="single" w:sz="4" w:space="0" w:color="000000"/>
            </w:tcBorders>
            <w:shd w:val="clear" w:color="auto" w:fill="FFF2CC"/>
            <w:vAlign w:val="center"/>
          </w:tcPr>
          <w:p w14:paraId="32B014D0"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North East Direction.</w:t>
            </w:r>
          </w:p>
          <w:p w14:paraId="281B3386"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Dress color Green.</w:t>
            </w:r>
          </w:p>
          <w:p w14:paraId="36946BDB" w14:textId="05AF9A93"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Back to home within 2 Day</w:t>
            </w:r>
            <w:r w:rsidR="002D6BCE">
              <w:rPr>
                <w:rFonts w:ascii="Aptos" w:eastAsia="Aptos" w:hAnsi="Aptos" w:cs="Aptos"/>
                <w:b/>
                <w:color w:val="CC3399"/>
                <w:sz w:val="28"/>
                <w:szCs w:val="28"/>
              </w:rPr>
              <w:t>s</w:t>
            </w:r>
          </w:p>
        </w:tc>
      </w:tr>
      <w:tr w:rsidR="00ED7246" w14:paraId="14F8C1AB"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D9E1F2"/>
            <w:vAlign w:val="center"/>
          </w:tcPr>
          <w:p w14:paraId="00E7A769"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5</w:t>
            </w:r>
          </w:p>
        </w:tc>
        <w:tc>
          <w:tcPr>
            <w:tcW w:w="8069" w:type="dxa"/>
            <w:tcBorders>
              <w:top w:val="nil"/>
              <w:left w:val="nil"/>
              <w:bottom w:val="single" w:sz="4" w:space="0" w:color="000000"/>
              <w:right w:val="single" w:sz="4" w:space="0" w:color="000000"/>
            </w:tcBorders>
            <w:shd w:val="clear" w:color="auto" w:fill="D9E1F2"/>
            <w:vAlign w:val="center"/>
          </w:tcPr>
          <w:p w14:paraId="520E050A"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North (short distance) Direction.</w:t>
            </w:r>
          </w:p>
          <w:p w14:paraId="7EE43CAD"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Back to home within 3 to 4 days.</w:t>
            </w:r>
          </w:p>
        </w:tc>
      </w:tr>
      <w:tr w:rsidR="00ED7246" w14:paraId="29578218"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FFF2CC"/>
            <w:vAlign w:val="center"/>
          </w:tcPr>
          <w:p w14:paraId="262A8AAC"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6</w:t>
            </w:r>
          </w:p>
        </w:tc>
        <w:tc>
          <w:tcPr>
            <w:tcW w:w="8069" w:type="dxa"/>
            <w:tcBorders>
              <w:top w:val="nil"/>
              <w:left w:val="nil"/>
              <w:bottom w:val="single" w:sz="4" w:space="0" w:color="000000"/>
              <w:right w:val="single" w:sz="4" w:space="0" w:color="000000"/>
            </w:tcBorders>
            <w:shd w:val="clear" w:color="auto" w:fill="FFF2CC"/>
            <w:vAlign w:val="center"/>
          </w:tcPr>
          <w:p w14:paraId="4916C240"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East Direction.</w:t>
            </w:r>
          </w:p>
          <w:p w14:paraId="0926DBF5"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Dress color Light Blue or Pink.</w:t>
            </w:r>
          </w:p>
          <w:p w14:paraId="32D0FD27"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Back to Home within 4 Days.</w:t>
            </w:r>
          </w:p>
          <w:p w14:paraId="168C8F05"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Will be sick after leaving Home.</w:t>
            </w:r>
          </w:p>
        </w:tc>
      </w:tr>
      <w:tr w:rsidR="00ED7246" w14:paraId="50949299"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D9E1F2"/>
            <w:vAlign w:val="center"/>
          </w:tcPr>
          <w:p w14:paraId="1D268CF1"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7</w:t>
            </w:r>
          </w:p>
        </w:tc>
        <w:tc>
          <w:tcPr>
            <w:tcW w:w="8069" w:type="dxa"/>
            <w:tcBorders>
              <w:top w:val="nil"/>
              <w:left w:val="nil"/>
              <w:bottom w:val="single" w:sz="4" w:space="0" w:color="000000"/>
              <w:right w:val="single" w:sz="4" w:space="0" w:color="000000"/>
            </w:tcBorders>
            <w:shd w:val="clear" w:color="auto" w:fill="D9E1F2"/>
            <w:vAlign w:val="center"/>
          </w:tcPr>
          <w:p w14:paraId="6AF9B232"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West Direction.</w:t>
            </w:r>
          </w:p>
          <w:p w14:paraId="08360E4C"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Dress color Dark Blue.</w:t>
            </w:r>
          </w:p>
          <w:p w14:paraId="1CCF1CE7" w14:textId="192B9604" w:rsidR="00ED7246" w:rsidRDefault="002D6BCE"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 xml:space="preserve">Need </w:t>
            </w:r>
            <w:r w:rsidR="00ED7246">
              <w:rPr>
                <w:rFonts w:ascii="Aptos" w:eastAsia="Aptos" w:hAnsi="Aptos" w:cs="Aptos"/>
                <w:b/>
                <w:color w:val="00B050"/>
                <w:sz w:val="28"/>
                <w:szCs w:val="28"/>
              </w:rPr>
              <w:t>to search.</w:t>
            </w:r>
          </w:p>
        </w:tc>
      </w:tr>
      <w:tr w:rsidR="00ED7246" w14:paraId="22A4CAEE"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FFF2CC"/>
            <w:vAlign w:val="center"/>
          </w:tcPr>
          <w:p w14:paraId="6EC8D8C3"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8</w:t>
            </w:r>
          </w:p>
        </w:tc>
        <w:tc>
          <w:tcPr>
            <w:tcW w:w="8069" w:type="dxa"/>
            <w:tcBorders>
              <w:top w:val="nil"/>
              <w:left w:val="nil"/>
              <w:bottom w:val="single" w:sz="4" w:space="0" w:color="000000"/>
              <w:right w:val="single" w:sz="4" w:space="0" w:color="000000"/>
            </w:tcBorders>
            <w:shd w:val="clear" w:color="auto" w:fill="FFF2CC"/>
            <w:vAlign w:val="center"/>
          </w:tcPr>
          <w:p w14:paraId="2A30A13C"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Southwest Direction.</w:t>
            </w:r>
          </w:p>
          <w:p w14:paraId="26A63FF5"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Dress color Brown.</w:t>
            </w:r>
          </w:p>
          <w:p w14:paraId="52F06694"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Left home due to fear.</w:t>
            </w:r>
          </w:p>
          <w:p w14:paraId="6B9C2E07"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Need to be convinced when they contact.</w:t>
            </w:r>
          </w:p>
          <w:p w14:paraId="619EC2D2"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Back to Home within 5 to 8 Days.</w:t>
            </w:r>
          </w:p>
        </w:tc>
      </w:tr>
      <w:tr w:rsidR="00ED7246" w14:paraId="1B9EC526" w14:textId="77777777" w:rsidTr="00BC5984">
        <w:trPr>
          <w:trHeight w:val="423"/>
        </w:trPr>
        <w:tc>
          <w:tcPr>
            <w:tcW w:w="1600" w:type="dxa"/>
            <w:tcBorders>
              <w:top w:val="nil"/>
              <w:left w:val="single" w:sz="4" w:space="0" w:color="000000"/>
              <w:bottom w:val="single" w:sz="4" w:space="0" w:color="000000"/>
              <w:right w:val="single" w:sz="4" w:space="0" w:color="000000"/>
            </w:tcBorders>
            <w:shd w:val="clear" w:color="auto" w:fill="D9E1F2"/>
            <w:vAlign w:val="center"/>
          </w:tcPr>
          <w:p w14:paraId="2709E1BB"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9</w:t>
            </w:r>
          </w:p>
        </w:tc>
        <w:tc>
          <w:tcPr>
            <w:tcW w:w="8069" w:type="dxa"/>
            <w:tcBorders>
              <w:top w:val="nil"/>
              <w:left w:val="nil"/>
              <w:bottom w:val="single" w:sz="4" w:space="0" w:color="000000"/>
              <w:right w:val="single" w:sz="4" w:space="0" w:color="000000"/>
            </w:tcBorders>
            <w:shd w:val="clear" w:color="auto" w:fill="D9E1F2"/>
            <w:vAlign w:val="center"/>
          </w:tcPr>
          <w:p w14:paraId="41259189"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North East Direction.</w:t>
            </w:r>
          </w:p>
          <w:p w14:paraId="594CFD00"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Dress Shiny Material.</w:t>
            </w:r>
          </w:p>
          <w:p w14:paraId="7992C6BB" w14:textId="746CC86E" w:rsidR="00ED7246" w:rsidRDefault="00D31A5E"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N</w:t>
            </w:r>
            <w:r w:rsidR="00230AC6">
              <w:rPr>
                <w:rFonts w:ascii="Aptos" w:eastAsia="Aptos" w:hAnsi="Aptos" w:cs="Aptos"/>
                <w:b/>
                <w:color w:val="00B050"/>
                <w:sz w:val="28"/>
                <w:szCs w:val="28"/>
              </w:rPr>
              <w:t>ear</w:t>
            </w:r>
            <w:r w:rsidR="00ED7246">
              <w:rPr>
                <w:rFonts w:ascii="Aptos" w:eastAsia="Aptos" w:hAnsi="Aptos" w:cs="Aptos"/>
                <w:b/>
                <w:color w:val="00B050"/>
                <w:sz w:val="28"/>
                <w:szCs w:val="28"/>
              </w:rPr>
              <w:t xml:space="preserve"> water place.</w:t>
            </w:r>
          </w:p>
          <w:p w14:paraId="0EDEFD0E" w14:textId="77777777" w:rsidR="00ED7246" w:rsidRDefault="00ED7246"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Need to search.</w:t>
            </w:r>
          </w:p>
        </w:tc>
      </w:tr>
    </w:tbl>
    <w:p w14:paraId="34FE0C16" w14:textId="77777777" w:rsidR="00ED7246" w:rsidRDefault="00ED7246" w:rsidP="00ED7246">
      <w:pPr>
        <w:rPr>
          <w:rFonts w:ascii="Arial" w:eastAsia="Arial" w:hAnsi="Arial" w:cs="Arial"/>
        </w:rPr>
      </w:pPr>
    </w:p>
    <w:p w14:paraId="7C75E785" w14:textId="77777777" w:rsidR="00434913" w:rsidRDefault="00434913" w:rsidP="00ED7246">
      <w:pPr>
        <w:rPr>
          <w:rFonts w:ascii="Arial" w:eastAsia="Arial" w:hAnsi="Arial" w:cs="Arial"/>
        </w:rPr>
      </w:pPr>
    </w:p>
    <w:p w14:paraId="626609D6" w14:textId="77777777" w:rsidR="00760F5B" w:rsidRDefault="00760F5B" w:rsidP="00010891">
      <w:pPr>
        <w:jc w:val="center"/>
        <w:rPr>
          <w:ins w:id="1404" w:author="Dinesh N" w:date="2024-06-22T23:36:00Z" w16du:dateUtc="2024-06-22T18:06:00Z"/>
          <w:rFonts w:ascii="Arial Black" w:eastAsia="Arial" w:hAnsi="Arial Black" w:cs="Arial"/>
          <w:b/>
          <w:bCs/>
          <w:color w:val="C00000"/>
          <w:sz w:val="28"/>
          <w:szCs w:val="28"/>
          <w:u w:val="single"/>
        </w:rPr>
      </w:pPr>
    </w:p>
    <w:p w14:paraId="36A888BA" w14:textId="3E912C87" w:rsidR="00010891" w:rsidRPr="00010891" w:rsidRDefault="00010891" w:rsidP="00010891">
      <w:pPr>
        <w:jc w:val="center"/>
        <w:rPr>
          <w:rFonts w:ascii="Arial Black" w:eastAsia="Arial" w:hAnsi="Arial Black" w:cs="Arial"/>
          <w:b/>
          <w:bCs/>
          <w:color w:val="C00000"/>
          <w:sz w:val="28"/>
          <w:szCs w:val="28"/>
          <w:u w:val="single"/>
        </w:rPr>
      </w:pPr>
      <w:r w:rsidRPr="00010891">
        <w:rPr>
          <w:rFonts w:ascii="Arial Black" w:eastAsia="Arial" w:hAnsi="Arial Black" w:cs="Arial"/>
          <w:b/>
          <w:bCs/>
          <w:color w:val="C00000"/>
          <w:sz w:val="28"/>
          <w:szCs w:val="28"/>
          <w:u w:val="single"/>
        </w:rPr>
        <w:t>LOAN BASED PRASHNA</w:t>
      </w:r>
      <w:r w:rsidR="00EE0896">
        <w:rPr>
          <w:rFonts w:ascii="Arial Black" w:eastAsia="Arial" w:hAnsi="Arial Black" w:cs="Arial"/>
          <w:b/>
          <w:bCs/>
          <w:color w:val="C00000"/>
          <w:sz w:val="28"/>
          <w:szCs w:val="28"/>
          <w:u w:val="single"/>
        </w:rPr>
        <w:t xml:space="preserve"> S</w:t>
      </w:r>
      <w:r w:rsidR="00D414E6">
        <w:rPr>
          <w:rFonts w:ascii="Arial Black" w:eastAsia="Arial" w:hAnsi="Arial Black" w:cs="Arial"/>
          <w:b/>
          <w:bCs/>
          <w:color w:val="C00000"/>
          <w:sz w:val="28"/>
          <w:szCs w:val="28"/>
          <w:u w:val="single"/>
        </w:rPr>
        <w:t>H</w:t>
      </w:r>
      <w:r w:rsidR="00EE0896">
        <w:rPr>
          <w:rFonts w:ascii="Arial Black" w:eastAsia="Arial" w:hAnsi="Arial Black" w:cs="Arial"/>
          <w:b/>
          <w:bCs/>
          <w:color w:val="C00000"/>
          <w:sz w:val="28"/>
          <w:szCs w:val="28"/>
          <w:u w:val="single"/>
        </w:rPr>
        <w:t>ASTRA</w:t>
      </w:r>
    </w:p>
    <w:p w14:paraId="11227433" w14:textId="495F98D1" w:rsidR="00ED7246" w:rsidRPr="000058F1" w:rsidDel="00687928" w:rsidRDefault="00ED7246" w:rsidP="00ED7246">
      <w:pPr>
        <w:rPr>
          <w:del w:id="1405" w:author="Sandhya T" w:date="2024-06-18T23:34:00Z" w16du:dateUtc="2024-06-18T18:04:00Z"/>
          <w:rFonts w:ascii="Aptos Narrow" w:eastAsia="Arial" w:hAnsi="Aptos Narrow" w:cs="Arial"/>
          <w:b/>
          <w:bCs/>
          <w:color w:val="002060"/>
          <w:sz w:val="28"/>
          <w:szCs w:val="28"/>
        </w:rPr>
      </w:pPr>
      <w:r w:rsidRPr="000058F1">
        <w:rPr>
          <w:rFonts w:ascii="Aptos Narrow" w:eastAsia="Arial" w:hAnsi="Aptos Narrow" w:cs="Arial"/>
          <w:b/>
          <w:bCs/>
          <w:color w:val="002060"/>
          <w:sz w:val="28"/>
          <w:szCs w:val="28"/>
        </w:rPr>
        <w:t>WHEN SOMEONE IS ASKING PRASHNA ABOUT LOAN</w:t>
      </w:r>
      <w:ins w:id="1406" w:author="Sandhya T" w:date="2024-06-18T23:34:00Z" w16du:dateUtc="2024-06-18T18:04:00Z">
        <w:r w:rsidR="00687928">
          <w:rPr>
            <w:rFonts w:ascii="Aptos Narrow" w:eastAsia="Arial" w:hAnsi="Aptos Narrow" w:cs="Arial"/>
            <w:b/>
            <w:bCs/>
            <w:color w:val="002060"/>
            <w:sz w:val="28"/>
            <w:szCs w:val="28"/>
          </w:rPr>
          <w:t xml:space="preserve">, </w:t>
        </w:r>
      </w:ins>
      <w:del w:id="1407" w:author="Sandhya T" w:date="2024-06-18T23:34:00Z" w16du:dateUtc="2024-06-18T18:04:00Z">
        <w:r w:rsidRPr="000058F1" w:rsidDel="00687928">
          <w:rPr>
            <w:rFonts w:ascii="Aptos Narrow" w:eastAsia="Arial" w:hAnsi="Aptos Narrow" w:cs="Arial"/>
            <w:b/>
            <w:bCs/>
            <w:color w:val="002060"/>
            <w:sz w:val="28"/>
            <w:szCs w:val="28"/>
          </w:rPr>
          <w:delText>.</w:delText>
        </w:r>
      </w:del>
    </w:p>
    <w:p w14:paraId="71D07196" w14:textId="0AB3B382" w:rsidR="00ED7246" w:rsidDel="00687928" w:rsidRDefault="00ED7246" w:rsidP="00ED7246">
      <w:pPr>
        <w:rPr>
          <w:del w:id="1408" w:author="Sandhya T" w:date="2024-06-18T23:34:00Z" w16du:dateUtc="2024-06-18T18:04:00Z"/>
          <w:rFonts w:ascii="Aptos Narrow" w:eastAsia="Arial" w:hAnsi="Aptos Narrow" w:cs="Arial"/>
          <w:b/>
          <w:bCs/>
          <w:color w:val="002060"/>
          <w:sz w:val="28"/>
          <w:szCs w:val="28"/>
        </w:rPr>
      </w:pPr>
      <w:r w:rsidRPr="000058F1">
        <w:rPr>
          <w:rFonts w:ascii="Aptos Narrow" w:eastAsia="Arial" w:hAnsi="Aptos Narrow" w:cs="Arial"/>
          <w:b/>
          <w:bCs/>
          <w:color w:val="002060"/>
          <w:sz w:val="28"/>
          <w:szCs w:val="28"/>
        </w:rPr>
        <w:t>RESULT AS PER PRASHNA DATE</w:t>
      </w:r>
      <w:r w:rsidR="00B42ECE">
        <w:rPr>
          <w:rFonts w:ascii="Aptos Narrow" w:eastAsia="Arial" w:hAnsi="Aptos Narrow" w:cs="Arial"/>
          <w:b/>
          <w:bCs/>
          <w:color w:val="002060"/>
          <w:sz w:val="28"/>
          <w:szCs w:val="28"/>
        </w:rPr>
        <w:t xml:space="preserve"> AND TIME</w:t>
      </w:r>
      <w:del w:id="1409" w:author="Sandhya T" w:date="2024-06-18T23:34:00Z" w16du:dateUtc="2024-06-18T18:04:00Z">
        <w:r w:rsidRPr="000058F1" w:rsidDel="00687928">
          <w:rPr>
            <w:rFonts w:ascii="Aptos Narrow" w:eastAsia="Arial" w:hAnsi="Aptos Narrow" w:cs="Arial"/>
            <w:b/>
            <w:bCs/>
            <w:color w:val="002060"/>
            <w:sz w:val="28"/>
            <w:szCs w:val="28"/>
          </w:rPr>
          <w:delText>.</w:delText>
        </w:r>
      </w:del>
    </w:p>
    <w:p w14:paraId="341FDC63" w14:textId="0EEF07EC" w:rsidR="00B42ECE" w:rsidRPr="004F7380" w:rsidRDefault="00B42ECE" w:rsidP="00B42ECE">
      <w:pPr>
        <w:rPr>
          <w:rFonts w:ascii="Aptos Narrow" w:eastAsia="Aptos" w:hAnsi="Aptos Narrow" w:cs="Aptos"/>
          <w:b/>
          <w:color w:val="002060"/>
          <w:sz w:val="28"/>
          <w:szCs w:val="28"/>
        </w:rPr>
      </w:pPr>
      <w:del w:id="1410" w:author="Sandhya T" w:date="2024-06-18T23:34:00Z" w16du:dateUtc="2024-06-18T18:04:00Z">
        <w:r w:rsidRPr="000058F1" w:rsidDel="00687928">
          <w:rPr>
            <w:rFonts w:ascii="Aptos Narrow" w:eastAsia="Aptos" w:hAnsi="Aptos Narrow" w:cs="Aptos"/>
            <w:b/>
            <w:color w:val="002060"/>
            <w:sz w:val="28"/>
            <w:szCs w:val="28"/>
          </w:rPr>
          <w:delText>DATE OF PRASH</w:delText>
        </w:r>
        <w:r w:rsidR="00230AC6" w:rsidDel="00687928">
          <w:rPr>
            <w:rFonts w:ascii="Aptos Narrow" w:eastAsia="Aptos" w:hAnsi="Aptos Narrow" w:cs="Aptos"/>
            <w:b/>
            <w:color w:val="002060"/>
            <w:sz w:val="28"/>
            <w:szCs w:val="28"/>
          </w:rPr>
          <w:delText>NA</w:delText>
        </w:r>
        <w:r w:rsidRPr="000058F1" w:rsidDel="00687928">
          <w:rPr>
            <w:rFonts w:ascii="Aptos Narrow" w:eastAsia="Aptos" w:hAnsi="Aptos Narrow" w:cs="Aptos"/>
            <w:b/>
            <w:color w:val="002060"/>
            <w:sz w:val="28"/>
            <w:szCs w:val="28"/>
          </w:rPr>
          <w:delText xml:space="preserve"> OR TIME</w:delText>
        </w:r>
      </w:del>
      <w:r w:rsidRPr="000058F1">
        <w:rPr>
          <w:rFonts w:ascii="Aptos Narrow" w:eastAsia="Aptos" w:hAnsi="Aptos Narrow" w:cs="Aptos"/>
          <w:b/>
          <w:color w:val="002060"/>
          <w:sz w:val="28"/>
          <w:szCs w:val="28"/>
        </w:rPr>
        <w:t xml:space="preserve"> (DATE15 = 1+5 = 6 </w:t>
      </w:r>
      <w:r>
        <w:rPr>
          <w:rFonts w:ascii="Aptos Narrow" w:eastAsia="Aptos" w:hAnsi="Aptos Narrow" w:cs="Aptos"/>
          <w:b/>
          <w:color w:val="002060"/>
          <w:sz w:val="28"/>
          <w:szCs w:val="28"/>
        </w:rPr>
        <w:t>AND</w:t>
      </w:r>
      <w:r w:rsidRPr="000058F1">
        <w:rPr>
          <w:rFonts w:ascii="Aptos Narrow" w:eastAsia="Aptos" w:hAnsi="Aptos Narrow" w:cs="Aptos"/>
          <w:b/>
          <w:color w:val="002060"/>
          <w:sz w:val="28"/>
          <w:szCs w:val="28"/>
        </w:rPr>
        <w:t xml:space="preserve"> TIME WITH MINUTES 16.28 = 1+6+2+8 = 17 = 1+7 = 8. THE RESULT WILL BE ACCORDING AS PER THE NUMBER 6 </w:t>
      </w:r>
      <w:r>
        <w:rPr>
          <w:rFonts w:ascii="Aptos Narrow" w:eastAsia="Aptos" w:hAnsi="Aptos Narrow" w:cs="Aptos"/>
          <w:b/>
          <w:color w:val="002060"/>
          <w:sz w:val="28"/>
          <w:szCs w:val="28"/>
        </w:rPr>
        <w:t>+ 8 = 14 = 5.</w:t>
      </w:r>
      <w:ins w:id="1411" w:author="Sandhya T" w:date="2024-06-18T23:35:00Z" w16du:dateUtc="2024-06-18T18:05:00Z">
        <w:r w:rsidR="00687928">
          <w:rPr>
            <w:rFonts w:ascii="Aptos Narrow" w:eastAsia="Aptos" w:hAnsi="Aptos Narrow" w:cs="Aptos"/>
            <w:b/>
            <w:color w:val="002060"/>
            <w:sz w:val="28"/>
            <w:szCs w:val="28"/>
          </w:rPr>
          <w:t>)</w:t>
        </w:r>
      </w:ins>
    </w:p>
    <w:p w14:paraId="5AF996ED" w14:textId="7F730AD8" w:rsidR="00B42ECE" w:rsidRPr="00B42ECE" w:rsidRDefault="00B42ECE" w:rsidP="00B42ECE">
      <w:pPr>
        <w:jc w:val="both"/>
        <w:rPr>
          <w:rFonts w:ascii="Aptos Narrow" w:eastAsia="Play" w:hAnsi="Aptos Narrow" w:cs="Play"/>
          <w:b/>
          <w:bCs/>
          <w:color w:val="002060"/>
          <w:sz w:val="28"/>
          <w:szCs w:val="28"/>
        </w:rPr>
      </w:pPr>
      <w:r w:rsidRPr="00F62AD4">
        <w:rPr>
          <w:rFonts w:ascii="Aptos Narrow" w:eastAsia="Play" w:hAnsi="Aptos Narrow" w:cs="Play"/>
          <w:b/>
          <w:bCs/>
          <w:color w:val="002060"/>
          <w:sz w:val="28"/>
          <w:szCs w:val="28"/>
        </w:rPr>
        <w:t xml:space="preserve">NOTE: RESULT AS PER DATE </w:t>
      </w:r>
      <w:r>
        <w:rPr>
          <w:rFonts w:ascii="Aptos Narrow" w:eastAsia="Play" w:hAnsi="Aptos Narrow" w:cs="Play"/>
          <w:b/>
          <w:bCs/>
          <w:color w:val="002060"/>
          <w:sz w:val="28"/>
          <w:szCs w:val="28"/>
        </w:rPr>
        <w:t>AND</w:t>
      </w:r>
      <w:r w:rsidRPr="00F62AD4">
        <w:rPr>
          <w:rFonts w:ascii="Aptos Narrow" w:eastAsia="Play" w:hAnsi="Aptos Narrow" w:cs="Play"/>
          <w:b/>
          <w:bCs/>
          <w:color w:val="002060"/>
          <w:sz w:val="28"/>
          <w:szCs w:val="28"/>
        </w:rPr>
        <w:t xml:space="preserve"> TIME SHOULD </w:t>
      </w:r>
      <w:ins w:id="1412" w:author="Sandhya T" w:date="2024-06-18T23:35:00Z" w16du:dateUtc="2024-06-18T18:05:00Z">
        <w:r w:rsidR="00687928">
          <w:rPr>
            <w:rFonts w:ascii="Aptos Narrow" w:eastAsia="Play" w:hAnsi="Aptos Narrow" w:cs="Play"/>
            <w:b/>
            <w:bCs/>
            <w:color w:val="002060"/>
            <w:sz w:val="28"/>
            <w:szCs w:val="28"/>
          </w:rPr>
          <w:t xml:space="preserve">BE </w:t>
        </w:r>
      </w:ins>
      <w:r w:rsidRPr="00F62AD4">
        <w:rPr>
          <w:rFonts w:ascii="Aptos Narrow" w:eastAsia="Play" w:hAnsi="Aptos Narrow" w:cs="Play"/>
          <w:b/>
          <w:bCs/>
          <w:color w:val="002060"/>
          <w:sz w:val="28"/>
          <w:szCs w:val="28"/>
        </w:rPr>
        <w:t>DECIDE</w:t>
      </w:r>
      <w:ins w:id="1413" w:author="Sandhya T" w:date="2024-06-18T23:35:00Z" w16du:dateUtc="2024-06-18T18:05:00Z">
        <w:r w:rsidR="00687928">
          <w:rPr>
            <w:rFonts w:ascii="Aptos Narrow" w:eastAsia="Play" w:hAnsi="Aptos Narrow" w:cs="Play"/>
            <w:b/>
            <w:bCs/>
            <w:color w:val="002060"/>
            <w:sz w:val="28"/>
            <w:szCs w:val="28"/>
          </w:rPr>
          <w:t>D</w:t>
        </w:r>
      </w:ins>
      <w:r w:rsidRPr="00F62AD4">
        <w:rPr>
          <w:rFonts w:ascii="Aptos Narrow" w:eastAsia="Play" w:hAnsi="Aptos Narrow" w:cs="Play"/>
          <w:b/>
          <w:bCs/>
          <w:color w:val="002060"/>
          <w:sz w:val="28"/>
          <w:szCs w:val="28"/>
        </w:rPr>
        <w:t xml:space="preserve"> FROM THE QUESTION</w:t>
      </w:r>
      <w:r>
        <w:rPr>
          <w:rFonts w:ascii="Aptos Narrow" w:eastAsia="Play" w:hAnsi="Aptos Narrow" w:cs="Play"/>
          <w:b/>
          <w:bCs/>
          <w:color w:val="002060"/>
          <w:sz w:val="28"/>
          <w:szCs w:val="28"/>
        </w:rPr>
        <w:t>.</w:t>
      </w:r>
    </w:p>
    <w:p w14:paraId="64A27602" w14:textId="06016447" w:rsidR="00ED7246" w:rsidRPr="000058F1" w:rsidRDefault="00ED7246" w:rsidP="00ED7246">
      <w:pPr>
        <w:rPr>
          <w:rFonts w:ascii="Aptos Narrow" w:eastAsia="Arial" w:hAnsi="Aptos Narrow" w:cs="Arial"/>
          <w:b/>
          <w:bCs/>
          <w:color w:val="002060"/>
          <w:sz w:val="28"/>
          <w:szCs w:val="28"/>
        </w:rPr>
      </w:pPr>
      <w:r w:rsidRPr="000058F1">
        <w:rPr>
          <w:rFonts w:ascii="Aptos Narrow" w:eastAsia="Arial" w:hAnsi="Aptos Narrow" w:cs="Arial"/>
          <w:b/>
          <w:bCs/>
          <w:color w:val="002060"/>
          <w:sz w:val="28"/>
          <w:szCs w:val="28"/>
        </w:rPr>
        <w:lastRenderedPageBreak/>
        <w:t>RESULT IS GIVEN BELOW AS PER DATE</w:t>
      </w:r>
      <w:r w:rsidR="00B42ECE">
        <w:rPr>
          <w:rFonts w:ascii="Aptos Narrow" w:eastAsia="Arial" w:hAnsi="Aptos Narrow" w:cs="Arial"/>
          <w:b/>
          <w:bCs/>
          <w:color w:val="002060"/>
          <w:sz w:val="28"/>
          <w:szCs w:val="28"/>
        </w:rPr>
        <w:t xml:space="preserve"> AND TIME</w:t>
      </w:r>
      <w:r w:rsidRPr="000058F1">
        <w:rPr>
          <w:rFonts w:ascii="Aptos Narrow" w:eastAsia="Arial" w:hAnsi="Aptos Narrow" w:cs="Arial"/>
          <w:b/>
          <w:bCs/>
          <w:color w:val="002060"/>
          <w:sz w:val="28"/>
          <w:szCs w:val="28"/>
        </w:rPr>
        <w:t>:</w:t>
      </w:r>
    </w:p>
    <w:p w14:paraId="479627EE" w14:textId="77777777" w:rsidR="00ED7246" w:rsidRDefault="00ED7246" w:rsidP="00ED7246">
      <w:pPr>
        <w:rPr>
          <w:ins w:id="1414" w:author="Dinesh N" w:date="2024-06-22T23:36:00Z" w16du:dateUtc="2024-06-22T18:06:00Z"/>
          <w:rFonts w:ascii="Arial" w:eastAsia="Arial" w:hAnsi="Arial" w:cs="Arial"/>
        </w:rPr>
      </w:pPr>
    </w:p>
    <w:p w14:paraId="59F676D6" w14:textId="77777777" w:rsidR="00C267CD" w:rsidRDefault="00C267CD" w:rsidP="00ED7246">
      <w:pPr>
        <w:rPr>
          <w:ins w:id="1415" w:author="Dinesh N" w:date="2024-06-22T23:36:00Z" w16du:dateUtc="2024-06-22T18:06:00Z"/>
          <w:rFonts w:ascii="Arial" w:eastAsia="Arial" w:hAnsi="Arial" w:cs="Arial"/>
        </w:rPr>
      </w:pPr>
    </w:p>
    <w:p w14:paraId="488C7891" w14:textId="77777777" w:rsidR="00C267CD" w:rsidRDefault="00C267CD" w:rsidP="00ED7246">
      <w:pPr>
        <w:rPr>
          <w:ins w:id="1416" w:author="Dinesh N" w:date="2024-06-22T23:36:00Z" w16du:dateUtc="2024-06-22T18:06:00Z"/>
          <w:rFonts w:ascii="Arial" w:eastAsia="Arial" w:hAnsi="Arial" w:cs="Arial"/>
        </w:rPr>
      </w:pPr>
    </w:p>
    <w:p w14:paraId="4AA1C01A" w14:textId="77777777" w:rsidR="00C267CD" w:rsidRDefault="00C267CD" w:rsidP="00ED7246">
      <w:pPr>
        <w:rPr>
          <w:rFonts w:ascii="Arial" w:eastAsia="Arial" w:hAnsi="Arial" w:cs="Arial"/>
        </w:rPr>
      </w:pPr>
    </w:p>
    <w:tbl>
      <w:tblPr>
        <w:tblW w:w="9334" w:type="dxa"/>
        <w:tblLayout w:type="fixed"/>
        <w:tblLook w:val="0400" w:firstRow="0" w:lastRow="0" w:firstColumn="0" w:lastColumn="0" w:noHBand="0" w:noVBand="1"/>
      </w:tblPr>
      <w:tblGrid>
        <w:gridCol w:w="1560"/>
        <w:gridCol w:w="7774"/>
      </w:tblGrid>
      <w:tr w:rsidR="00ED7246" w14:paraId="13E37A24" w14:textId="77777777" w:rsidTr="00BC5984">
        <w:trPr>
          <w:trHeight w:val="539"/>
        </w:trPr>
        <w:tc>
          <w:tcPr>
            <w:tcW w:w="1560" w:type="dxa"/>
            <w:tcBorders>
              <w:top w:val="single" w:sz="4" w:space="0" w:color="000000"/>
              <w:left w:val="single" w:sz="4" w:space="0" w:color="000000"/>
              <w:bottom w:val="single" w:sz="4" w:space="0" w:color="000000"/>
              <w:right w:val="single" w:sz="4" w:space="0" w:color="000000"/>
            </w:tcBorders>
            <w:shd w:val="clear" w:color="auto" w:fill="FF99FF"/>
            <w:vAlign w:val="center"/>
          </w:tcPr>
          <w:p w14:paraId="6686C34E" w14:textId="77777777" w:rsidR="00ED7246" w:rsidRDefault="00ED7246"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DATE OF LOAN APPLYING </w:t>
            </w:r>
          </w:p>
        </w:tc>
        <w:tc>
          <w:tcPr>
            <w:tcW w:w="7774" w:type="dxa"/>
            <w:tcBorders>
              <w:top w:val="single" w:sz="4" w:space="0" w:color="000000"/>
              <w:left w:val="nil"/>
              <w:bottom w:val="single" w:sz="4" w:space="0" w:color="000000"/>
              <w:right w:val="single" w:sz="4" w:space="0" w:color="000000"/>
            </w:tcBorders>
            <w:shd w:val="clear" w:color="auto" w:fill="FF99FF"/>
            <w:vAlign w:val="center"/>
          </w:tcPr>
          <w:p w14:paraId="5AFF6C1D" w14:textId="77777777" w:rsidR="00ED7246" w:rsidRDefault="00ED7246"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RESULT </w:t>
            </w:r>
          </w:p>
        </w:tc>
      </w:tr>
      <w:tr w:rsidR="00ED7246" w14:paraId="66C6934F" w14:textId="77777777" w:rsidTr="00BC5984">
        <w:trPr>
          <w:trHeight w:val="449"/>
        </w:trPr>
        <w:tc>
          <w:tcPr>
            <w:tcW w:w="1560" w:type="dxa"/>
            <w:tcBorders>
              <w:top w:val="nil"/>
              <w:left w:val="single" w:sz="4" w:space="0" w:color="000000"/>
              <w:bottom w:val="single" w:sz="4" w:space="0" w:color="000000"/>
              <w:right w:val="single" w:sz="4" w:space="0" w:color="000000"/>
            </w:tcBorders>
            <w:shd w:val="clear" w:color="auto" w:fill="D9E1F2"/>
            <w:vAlign w:val="center"/>
          </w:tcPr>
          <w:p w14:paraId="18D1763F"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1</w:t>
            </w:r>
          </w:p>
        </w:tc>
        <w:tc>
          <w:tcPr>
            <w:tcW w:w="7774" w:type="dxa"/>
            <w:tcBorders>
              <w:top w:val="nil"/>
              <w:left w:val="nil"/>
              <w:bottom w:val="single" w:sz="4" w:space="0" w:color="000000"/>
              <w:right w:val="single" w:sz="4" w:space="0" w:color="000000"/>
            </w:tcBorders>
            <w:shd w:val="clear" w:color="auto" w:fill="D9E1F2"/>
            <w:vAlign w:val="center"/>
          </w:tcPr>
          <w:p w14:paraId="36B20715"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 Loan will be sanctioned fast.</w:t>
            </w:r>
          </w:p>
        </w:tc>
      </w:tr>
      <w:tr w:rsidR="00ED7246" w14:paraId="3A50A7F2" w14:textId="77777777" w:rsidTr="00BC5984">
        <w:trPr>
          <w:trHeight w:val="449"/>
        </w:trPr>
        <w:tc>
          <w:tcPr>
            <w:tcW w:w="1560" w:type="dxa"/>
            <w:tcBorders>
              <w:top w:val="nil"/>
              <w:left w:val="single" w:sz="4" w:space="0" w:color="000000"/>
              <w:bottom w:val="single" w:sz="4" w:space="0" w:color="000000"/>
              <w:right w:val="single" w:sz="4" w:space="0" w:color="000000"/>
            </w:tcBorders>
            <w:shd w:val="clear" w:color="auto" w:fill="FFF2CC"/>
            <w:vAlign w:val="center"/>
          </w:tcPr>
          <w:p w14:paraId="6B0E2001"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2</w:t>
            </w:r>
          </w:p>
        </w:tc>
        <w:tc>
          <w:tcPr>
            <w:tcW w:w="7774" w:type="dxa"/>
            <w:tcBorders>
              <w:top w:val="nil"/>
              <w:left w:val="nil"/>
              <w:bottom w:val="single" w:sz="4" w:space="0" w:color="000000"/>
              <w:right w:val="single" w:sz="4" w:space="0" w:color="000000"/>
            </w:tcBorders>
            <w:shd w:val="clear" w:color="auto" w:fill="FFF2CC"/>
            <w:vAlign w:val="center"/>
          </w:tcPr>
          <w:p w14:paraId="17EEAC32" w14:textId="77777777"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Loan will be sanctioned but there will be change in project or amount.</w:t>
            </w:r>
          </w:p>
        </w:tc>
      </w:tr>
      <w:tr w:rsidR="00ED7246" w14:paraId="54ECF064" w14:textId="77777777" w:rsidTr="00BC5984">
        <w:trPr>
          <w:trHeight w:val="449"/>
        </w:trPr>
        <w:tc>
          <w:tcPr>
            <w:tcW w:w="1560" w:type="dxa"/>
            <w:tcBorders>
              <w:top w:val="nil"/>
              <w:left w:val="single" w:sz="4" w:space="0" w:color="000000"/>
              <w:bottom w:val="single" w:sz="4" w:space="0" w:color="000000"/>
              <w:right w:val="single" w:sz="4" w:space="0" w:color="000000"/>
            </w:tcBorders>
            <w:shd w:val="clear" w:color="auto" w:fill="D9E1F2"/>
            <w:vAlign w:val="center"/>
          </w:tcPr>
          <w:p w14:paraId="4347C814"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3</w:t>
            </w:r>
          </w:p>
        </w:tc>
        <w:tc>
          <w:tcPr>
            <w:tcW w:w="7774" w:type="dxa"/>
            <w:tcBorders>
              <w:top w:val="nil"/>
              <w:left w:val="nil"/>
              <w:bottom w:val="single" w:sz="4" w:space="0" w:color="000000"/>
              <w:right w:val="single" w:sz="4" w:space="0" w:color="000000"/>
            </w:tcBorders>
            <w:shd w:val="clear" w:color="auto" w:fill="D9E1F2"/>
            <w:vAlign w:val="center"/>
          </w:tcPr>
          <w:p w14:paraId="33D386F3"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 Pending but the loan will be approved.</w:t>
            </w:r>
          </w:p>
        </w:tc>
      </w:tr>
      <w:tr w:rsidR="00ED7246" w14:paraId="46D43186" w14:textId="77777777" w:rsidTr="00BC5984">
        <w:trPr>
          <w:trHeight w:val="449"/>
        </w:trPr>
        <w:tc>
          <w:tcPr>
            <w:tcW w:w="1560" w:type="dxa"/>
            <w:tcBorders>
              <w:top w:val="nil"/>
              <w:left w:val="single" w:sz="4" w:space="0" w:color="000000"/>
              <w:bottom w:val="single" w:sz="4" w:space="0" w:color="000000"/>
              <w:right w:val="single" w:sz="4" w:space="0" w:color="000000"/>
            </w:tcBorders>
            <w:shd w:val="clear" w:color="auto" w:fill="FFF2CC"/>
            <w:vAlign w:val="center"/>
          </w:tcPr>
          <w:p w14:paraId="20CF1D8C"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4</w:t>
            </w:r>
          </w:p>
        </w:tc>
        <w:tc>
          <w:tcPr>
            <w:tcW w:w="7774" w:type="dxa"/>
            <w:tcBorders>
              <w:top w:val="nil"/>
              <w:left w:val="nil"/>
              <w:bottom w:val="single" w:sz="4" w:space="0" w:color="000000"/>
              <w:right w:val="single" w:sz="4" w:space="0" w:color="000000"/>
            </w:tcBorders>
            <w:shd w:val="clear" w:color="auto" w:fill="FFF2CC"/>
            <w:vAlign w:val="center"/>
          </w:tcPr>
          <w:p w14:paraId="44AD48F1" w14:textId="77777777"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Very low chance, need to convince the Bank head.</w:t>
            </w:r>
          </w:p>
        </w:tc>
      </w:tr>
      <w:tr w:rsidR="00ED7246" w14:paraId="1E67C9A0" w14:textId="77777777" w:rsidTr="00BC5984">
        <w:trPr>
          <w:trHeight w:val="449"/>
        </w:trPr>
        <w:tc>
          <w:tcPr>
            <w:tcW w:w="1560" w:type="dxa"/>
            <w:tcBorders>
              <w:top w:val="nil"/>
              <w:left w:val="single" w:sz="4" w:space="0" w:color="000000"/>
              <w:bottom w:val="single" w:sz="4" w:space="0" w:color="000000"/>
              <w:right w:val="single" w:sz="4" w:space="0" w:color="000000"/>
            </w:tcBorders>
            <w:shd w:val="clear" w:color="auto" w:fill="D9E1F2"/>
            <w:vAlign w:val="center"/>
          </w:tcPr>
          <w:p w14:paraId="557CB1B4"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5</w:t>
            </w:r>
          </w:p>
        </w:tc>
        <w:tc>
          <w:tcPr>
            <w:tcW w:w="7774" w:type="dxa"/>
            <w:tcBorders>
              <w:top w:val="nil"/>
              <w:left w:val="nil"/>
              <w:bottom w:val="single" w:sz="4" w:space="0" w:color="000000"/>
              <w:right w:val="single" w:sz="4" w:space="0" w:color="000000"/>
            </w:tcBorders>
            <w:shd w:val="clear" w:color="auto" w:fill="D9E1F2"/>
            <w:vAlign w:val="center"/>
          </w:tcPr>
          <w:p w14:paraId="2BBA1FEE"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 Loan will be approved but part by part.</w:t>
            </w:r>
          </w:p>
        </w:tc>
      </w:tr>
      <w:tr w:rsidR="00ED7246" w14:paraId="489CFE64" w14:textId="77777777" w:rsidTr="00BC5984">
        <w:trPr>
          <w:trHeight w:val="449"/>
        </w:trPr>
        <w:tc>
          <w:tcPr>
            <w:tcW w:w="1560" w:type="dxa"/>
            <w:tcBorders>
              <w:top w:val="nil"/>
              <w:left w:val="single" w:sz="4" w:space="0" w:color="000000"/>
              <w:bottom w:val="single" w:sz="4" w:space="0" w:color="000000"/>
              <w:right w:val="single" w:sz="4" w:space="0" w:color="000000"/>
            </w:tcBorders>
            <w:shd w:val="clear" w:color="auto" w:fill="FFF2CC"/>
            <w:vAlign w:val="center"/>
          </w:tcPr>
          <w:p w14:paraId="0EAEC2A4"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6</w:t>
            </w:r>
          </w:p>
        </w:tc>
        <w:tc>
          <w:tcPr>
            <w:tcW w:w="7774" w:type="dxa"/>
            <w:tcBorders>
              <w:top w:val="nil"/>
              <w:left w:val="nil"/>
              <w:bottom w:val="single" w:sz="4" w:space="0" w:color="000000"/>
              <w:right w:val="single" w:sz="4" w:space="0" w:color="000000"/>
            </w:tcBorders>
            <w:shd w:val="clear" w:color="auto" w:fill="FFF2CC"/>
            <w:vAlign w:val="center"/>
          </w:tcPr>
          <w:p w14:paraId="616DB3F1" w14:textId="77777777"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Loan will be approved with lots of verification and paperwork.</w:t>
            </w:r>
          </w:p>
        </w:tc>
      </w:tr>
      <w:tr w:rsidR="00ED7246" w14:paraId="4468538E" w14:textId="77777777" w:rsidTr="00BC5984">
        <w:trPr>
          <w:trHeight w:val="449"/>
        </w:trPr>
        <w:tc>
          <w:tcPr>
            <w:tcW w:w="1560" w:type="dxa"/>
            <w:tcBorders>
              <w:top w:val="nil"/>
              <w:left w:val="single" w:sz="4" w:space="0" w:color="000000"/>
              <w:bottom w:val="single" w:sz="4" w:space="0" w:color="000000"/>
              <w:right w:val="single" w:sz="4" w:space="0" w:color="000000"/>
            </w:tcBorders>
            <w:shd w:val="clear" w:color="auto" w:fill="D9E1F2"/>
            <w:vAlign w:val="center"/>
          </w:tcPr>
          <w:p w14:paraId="49D81400"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7</w:t>
            </w:r>
          </w:p>
        </w:tc>
        <w:tc>
          <w:tcPr>
            <w:tcW w:w="7774" w:type="dxa"/>
            <w:tcBorders>
              <w:top w:val="nil"/>
              <w:left w:val="nil"/>
              <w:bottom w:val="single" w:sz="4" w:space="0" w:color="000000"/>
              <w:right w:val="single" w:sz="4" w:space="0" w:color="000000"/>
            </w:tcBorders>
            <w:shd w:val="clear" w:color="auto" w:fill="D9E1F2"/>
            <w:vAlign w:val="center"/>
          </w:tcPr>
          <w:p w14:paraId="01841D65"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 Loan will be declined.</w:t>
            </w:r>
          </w:p>
        </w:tc>
      </w:tr>
      <w:tr w:rsidR="00ED7246" w14:paraId="2D84EC4D" w14:textId="77777777" w:rsidTr="00BC5984">
        <w:trPr>
          <w:trHeight w:val="449"/>
        </w:trPr>
        <w:tc>
          <w:tcPr>
            <w:tcW w:w="1560" w:type="dxa"/>
            <w:tcBorders>
              <w:top w:val="nil"/>
              <w:left w:val="single" w:sz="4" w:space="0" w:color="000000"/>
              <w:bottom w:val="single" w:sz="4" w:space="0" w:color="000000"/>
              <w:right w:val="single" w:sz="4" w:space="0" w:color="000000"/>
            </w:tcBorders>
            <w:shd w:val="clear" w:color="auto" w:fill="FFF2CC"/>
            <w:vAlign w:val="center"/>
          </w:tcPr>
          <w:p w14:paraId="715A3A56" w14:textId="77777777" w:rsidR="00ED7246" w:rsidRDefault="00ED7246"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8</w:t>
            </w:r>
          </w:p>
        </w:tc>
        <w:tc>
          <w:tcPr>
            <w:tcW w:w="7774" w:type="dxa"/>
            <w:tcBorders>
              <w:top w:val="nil"/>
              <w:left w:val="nil"/>
              <w:bottom w:val="single" w:sz="4" w:space="0" w:color="000000"/>
              <w:right w:val="single" w:sz="4" w:space="0" w:color="000000"/>
            </w:tcBorders>
            <w:shd w:val="clear" w:color="auto" w:fill="FFF2CC"/>
            <w:vAlign w:val="center"/>
          </w:tcPr>
          <w:p w14:paraId="2D7CF30C" w14:textId="77777777" w:rsidR="00ED7246" w:rsidRDefault="00ED7246"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Loan approval needs influence.</w:t>
            </w:r>
          </w:p>
        </w:tc>
      </w:tr>
      <w:tr w:rsidR="00ED7246" w14:paraId="508AF32A" w14:textId="77777777" w:rsidTr="00BC5984">
        <w:trPr>
          <w:trHeight w:val="449"/>
        </w:trPr>
        <w:tc>
          <w:tcPr>
            <w:tcW w:w="1560" w:type="dxa"/>
            <w:tcBorders>
              <w:top w:val="nil"/>
              <w:left w:val="single" w:sz="4" w:space="0" w:color="000000"/>
              <w:bottom w:val="single" w:sz="4" w:space="0" w:color="000000"/>
              <w:right w:val="single" w:sz="4" w:space="0" w:color="000000"/>
            </w:tcBorders>
            <w:shd w:val="clear" w:color="auto" w:fill="D9E1F2"/>
            <w:vAlign w:val="center"/>
          </w:tcPr>
          <w:p w14:paraId="5F6A10C0" w14:textId="77777777" w:rsidR="00ED7246" w:rsidRDefault="00ED7246"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9</w:t>
            </w:r>
          </w:p>
        </w:tc>
        <w:tc>
          <w:tcPr>
            <w:tcW w:w="7774" w:type="dxa"/>
            <w:tcBorders>
              <w:top w:val="nil"/>
              <w:left w:val="nil"/>
              <w:bottom w:val="single" w:sz="4" w:space="0" w:color="000000"/>
              <w:right w:val="single" w:sz="4" w:space="0" w:color="000000"/>
            </w:tcBorders>
            <w:shd w:val="clear" w:color="auto" w:fill="D9E1F2"/>
            <w:vAlign w:val="center"/>
          </w:tcPr>
          <w:p w14:paraId="03117A3C" w14:textId="77777777" w:rsidR="00ED7246" w:rsidRDefault="00ED7246" w:rsidP="00BC5984">
            <w:pPr>
              <w:spacing w:after="0" w:line="240" w:lineRule="auto"/>
              <w:rPr>
                <w:rFonts w:ascii="Aptos" w:eastAsia="Aptos" w:hAnsi="Aptos" w:cs="Aptos"/>
                <w:b/>
                <w:color w:val="00B050"/>
                <w:sz w:val="28"/>
                <w:szCs w:val="28"/>
              </w:rPr>
            </w:pPr>
            <w:r>
              <w:rPr>
                <w:rFonts w:ascii="Aptos" w:eastAsia="Aptos" w:hAnsi="Aptos" w:cs="Aptos"/>
                <w:b/>
                <w:color w:val="00B050"/>
                <w:sz w:val="28"/>
                <w:szCs w:val="28"/>
              </w:rPr>
              <w:t> Loan will be rejected due to policy or no correct documents.</w:t>
            </w:r>
          </w:p>
        </w:tc>
      </w:tr>
    </w:tbl>
    <w:p w14:paraId="2179E37C" w14:textId="77777777" w:rsidR="00ED7246" w:rsidRDefault="00ED7246" w:rsidP="00F46CD0">
      <w:pPr>
        <w:rPr>
          <w:rFonts w:ascii="Aptos Narrow" w:eastAsia="Aptos" w:hAnsi="Aptos Narrow" w:cs="Aptos"/>
          <w:b/>
          <w:color w:val="00204F"/>
          <w:sz w:val="28"/>
          <w:szCs w:val="28"/>
        </w:rPr>
      </w:pPr>
    </w:p>
    <w:p w14:paraId="12FF4AD5" w14:textId="77777777" w:rsidR="002F591E" w:rsidRDefault="002F591E" w:rsidP="00F46CD0">
      <w:pPr>
        <w:rPr>
          <w:rFonts w:ascii="Aptos Narrow" w:eastAsia="Aptos" w:hAnsi="Aptos Narrow" w:cs="Aptos"/>
          <w:b/>
          <w:color w:val="00204F"/>
          <w:sz w:val="28"/>
          <w:szCs w:val="28"/>
        </w:rPr>
      </w:pPr>
    </w:p>
    <w:p w14:paraId="642F8045" w14:textId="77777777" w:rsidR="00460129" w:rsidRPr="00460129" w:rsidRDefault="00460129" w:rsidP="00460129">
      <w:pPr>
        <w:jc w:val="center"/>
        <w:rPr>
          <w:rFonts w:ascii="Arial Black" w:eastAsia="Aptos" w:hAnsi="Arial Black" w:cs="Aptos"/>
          <w:b/>
          <w:color w:val="C00000"/>
          <w:sz w:val="28"/>
          <w:szCs w:val="28"/>
          <w:u w:val="single"/>
        </w:rPr>
      </w:pPr>
      <w:r w:rsidRPr="00460129">
        <w:rPr>
          <w:rFonts w:ascii="Arial Black" w:eastAsia="Aptos" w:hAnsi="Arial Black" w:cs="Aptos"/>
          <w:b/>
          <w:color w:val="C00000"/>
          <w:sz w:val="28"/>
          <w:szCs w:val="28"/>
          <w:u w:val="single"/>
        </w:rPr>
        <w:t>AGE OF STABILITY</w:t>
      </w:r>
    </w:p>
    <w:p w14:paraId="742EEAE4" w14:textId="1ABB1F31" w:rsidR="00F46CD0" w:rsidRPr="00381342" w:rsidRDefault="00F46CD0" w:rsidP="00F46CD0">
      <w:pPr>
        <w:rPr>
          <w:rFonts w:ascii="Aptos Narrow" w:eastAsia="Aptos" w:hAnsi="Aptos Narrow" w:cs="Aptos"/>
          <w:b/>
          <w:color w:val="00204F"/>
          <w:sz w:val="28"/>
          <w:szCs w:val="28"/>
        </w:rPr>
      </w:pPr>
      <w:r w:rsidRPr="00181EC2">
        <w:rPr>
          <w:rFonts w:ascii="Aptos Narrow" w:eastAsia="Aptos" w:hAnsi="Aptos Narrow" w:cs="Aptos"/>
          <w:b/>
          <w:color w:val="00204F"/>
          <w:sz w:val="28"/>
          <w:szCs w:val="28"/>
        </w:rPr>
        <w:t xml:space="preserve">From below given table we can know </w:t>
      </w:r>
      <w:del w:id="1417" w:author="Sandhya T" w:date="2024-06-18T23:37:00Z" w16du:dateUtc="2024-06-18T18:07:00Z">
        <w:r w:rsidR="00031064" w:rsidRPr="00181EC2" w:rsidDel="00687928">
          <w:rPr>
            <w:rFonts w:ascii="Aptos Narrow" w:eastAsia="Aptos" w:hAnsi="Aptos Narrow" w:cs="Aptos"/>
            <w:b/>
            <w:color w:val="00204F"/>
            <w:sz w:val="28"/>
            <w:szCs w:val="28"/>
          </w:rPr>
          <w:delText xml:space="preserve">life </w:delText>
        </w:r>
        <w:r w:rsidRPr="00181EC2" w:rsidDel="00687928">
          <w:rPr>
            <w:rFonts w:ascii="Aptos Narrow" w:eastAsia="Aptos" w:hAnsi="Aptos Narrow" w:cs="Aptos"/>
            <w:b/>
            <w:color w:val="00204F"/>
            <w:sz w:val="28"/>
            <w:szCs w:val="28"/>
          </w:rPr>
          <w:delText>Stability</w:delText>
        </w:r>
      </w:del>
      <w:ins w:id="1418" w:author="Sandhya T" w:date="2024-06-18T23:37:00Z" w16du:dateUtc="2024-06-18T18:07:00Z">
        <w:r w:rsidR="00687928">
          <w:rPr>
            <w:rFonts w:ascii="Aptos Narrow" w:eastAsia="Aptos" w:hAnsi="Aptos Narrow" w:cs="Aptos"/>
            <w:b/>
            <w:color w:val="00204F"/>
            <w:sz w:val="28"/>
            <w:szCs w:val="28"/>
          </w:rPr>
          <w:t>the</w:t>
        </w:r>
      </w:ins>
      <w:r w:rsidRPr="00181EC2">
        <w:rPr>
          <w:rFonts w:ascii="Aptos Narrow" w:eastAsia="Aptos" w:hAnsi="Aptos Narrow" w:cs="Aptos"/>
          <w:b/>
          <w:color w:val="00204F"/>
          <w:sz w:val="28"/>
          <w:szCs w:val="28"/>
        </w:rPr>
        <w:t xml:space="preserve"> </w:t>
      </w:r>
      <w:r w:rsidR="00031064" w:rsidRPr="00181EC2">
        <w:rPr>
          <w:rFonts w:ascii="Aptos Narrow" w:eastAsia="Aptos" w:hAnsi="Aptos Narrow" w:cs="Aptos"/>
          <w:b/>
          <w:color w:val="00204F"/>
          <w:sz w:val="28"/>
          <w:szCs w:val="28"/>
        </w:rPr>
        <w:t>starting age</w:t>
      </w:r>
      <w:ins w:id="1419" w:author="Sandhya T" w:date="2024-06-18T23:36:00Z" w16du:dateUtc="2024-06-18T18:06:00Z">
        <w:r w:rsidR="00687928">
          <w:rPr>
            <w:rFonts w:ascii="Aptos Narrow" w:eastAsia="Aptos" w:hAnsi="Aptos Narrow" w:cs="Aptos"/>
            <w:b/>
            <w:color w:val="00204F"/>
            <w:sz w:val="28"/>
            <w:szCs w:val="28"/>
          </w:rPr>
          <w:t xml:space="preserve"> for stability in life</w:t>
        </w:r>
      </w:ins>
      <w:r w:rsidR="00031064" w:rsidRPr="00181EC2">
        <w:rPr>
          <w:rFonts w:ascii="Aptos Narrow" w:eastAsia="Aptos" w:hAnsi="Aptos Narrow" w:cs="Aptos"/>
          <w:b/>
          <w:color w:val="00204F"/>
          <w:sz w:val="28"/>
          <w:szCs w:val="28"/>
        </w:rPr>
        <w:t xml:space="preserve"> </w:t>
      </w:r>
      <w:r w:rsidRPr="00181EC2">
        <w:rPr>
          <w:rFonts w:ascii="Aptos Narrow" w:eastAsia="Aptos" w:hAnsi="Aptos Narrow" w:cs="Aptos"/>
          <w:b/>
          <w:color w:val="00204F"/>
          <w:sz w:val="28"/>
          <w:szCs w:val="28"/>
        </w:rPr>
        <w:t>of a person through Birth Date:</w:t>
      </w:r>
    </w:p>
    <w:tbl>
      <w:tblPr>
        <w:tblW w:w="5907" w:type="dxa"/>
        <w:tblInd w:w="1771" w:type="dxa"/>
        <w:tblLayout w:type="fixed"/>
        <w:tblLook w:val="0400" w:firstRow="0" w:lastRow="0" w:firstColumn="0" w:lastColumn="0" w:noHBand="0" w:noVBand="1"/>
      </w:tblPr>
      <w:tblGrid>
        <w:gridCol w:w="977"/>
        <w:gridCol w:w="4930"/>
      </w:tblGrid>
      <w:tr w:rsidR="00F46CD0" w14:paraId="1B2460E7" w14:textId="77777777" w:rsidTr="00BC5984">
        <w:trPr>
          <w:trHeight w:val="487"/>
        </w:trPr>
        <w:tc>
          <w:tcPr>
            <w:tcW w:w="977" w:type="dxa"/>
            <w:tcBorders>
              <w:top w:val="single" w:sz="4" w:space="0" w:color="000000"/>
              <w:left w:val="single" w:sz="4" w:space="0" w:color="000000"/>
              <w:bottom w:val="single" w:sz="4" w:space="0" w:color="000000"/>
              <w:right w:val="single" w:sz="4" w:space="0" w:color="000000"/>
            </w:tcBorders>
            <w:shd w:val="clear" w:color="auto" w:fill="FF99FF"/>
            <w:vAlign w:val="center"/>
          </w:tcPr>
          <w:p w14:paraId="46F62C6E" w14:textId="77777777" w:rsidR="00F46CD0" w:rsidRDefault="00F46CD0"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DOB </w:t>
            </w:r>
          </w:p>
        </w:tc>
        <w:tc>
          <w:tcPr>
            <w:tcW w:w="4930" w:type="dxa"/>
            <w:tcBorders>
              <w:top w:val="single" w:sz="4" w:space="0" w:color="000000"/>
              <w:left w:val="nil"/>
              <w:bottom w:val="single" w:sz="4" w:space="0" w:color="000000"/>
              <w:right w:val="single" w:sz="4" w:space="0" w:color="000000"/>
            </w:tcBorders>
            <w:shd w:val="clear" w:color="auto" w:fill="FF99FF"/>
            <w:vAlign w:val="center"/>
          </w:tcPr>
          <w:p w14:paraId="6D135EAF" w14:textId="77777777" w:rsidR="00F46CD0" w:rsidRDefault="00F46CD0"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STABILITY AGE IN LIFE </w:t>
            </w:r>
          </w:p>
        </w:tc>
      </w:tr>
      <w:tr w:rsidR="00F46CD0" w14:paraId="1BC11950" w14:textId="77777777" w:rsidTr="00BC5984">
        <w:trPr>
          <w:trHeight w:val="405"/>
        </w:trPr>
        <w:tc>
          <w:tcPr>
            <w:tcW w:w="977" w:type="dxa"/>
            <w:tcBorders>
              <w:top w:val="nil"/>
              <w:left w:val="single" w:sz="4" w:space="0" w:color="000000"/>
              <w:bottom w:val="single" w:sz="4" w:space="0" w:color="000000"/>
              <w:right w:val="single" w:sz="4" w:space="0" w:color="000000"/>
            </w:tcBorders>
            <w:shd w:val="clear" w:color="auto" w:fill="D9E1F2"/>
            <w:vAlign w:val="center"/>
          </w:tcPr>
          <w:p w14:paraId="5DA6452C" w14:textId="77777777" w:rsidR="00F46CD0" w:rsidRDefault="00F46CD0"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xml:space="preserve"> 1 </w:t>
            </w:r>
          </w:p>
        </w:tc>
        <w:tc>
          <w:tcPr>
            <w:tcW w:w="4930" w:type="dxa"/>
            <w:tcBorders>
              <w:top w:val="nil"/>
              <w:left w:val="nil"/>
              <w:bottom w:val="single" w:sz="4" w:space="0" w:color="000000"/>
              <w:right w:val="single" w:sz="4" w:space="0" w:color="000000"/>
            </w:tcBorders>
            <w:shd w:val="clear" w:color="auto" w:fill="D9E1F2"/>
            <w:vAlign w:val="center"/>
          </w:tcPr>
          <w:p w14:paraId="4EB89F38" w14:textId="77777777" w:rsidR="00F46CD0" w:rsidRDefault="00F46CD0"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29, 30</w:t>
            </w:r>
          </w:p>
        </w:tc>
      </w:tr>
      <w:tr w:rsidR="00F46CD0" w14:paraId="7D98DACE" w14:textId="77777777" w:rsidTr="00BC5984">
        <w:trPr>
          <w:trHeight w:val="405"/>
        </w:trPr>
        <w:tc>
          <w:tcPr>
            <w:tcW w:w="977" w:type="dxa"/>
            <w:tcBorders>
              <w:top w:val="nil"/>
              <w:left w:val="single" w:sz="4" w:space="0" w:color="000000"/>
              <w:bottom w:val="single" w:sz="4" w:space="0" w:color="000000"/>
              <w:right w:val="single" w:sz="4" w:space="0" w:color="000000"/>
            </w:tcBorders>
            <w:shd w:val="clear" w:color="auto" w:fill="FFF2CC"/>
            <w:vAlign w:val="center"/>
          </w:tcPr>
          <w:p w14:paraId="59F4D01A" w14:textId="77777777" w:rsidR="00F46CD0" w:rsidRDefault="00F46CD0"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2</w:t>
            </w:r>
          </w:p>
        </w:tc>
        <w:tc>
          <w:tcPr>
            <w:tcW w:w="4930" w:type="dxa"/>
            <w:tcBorders>
              <w:top w:val="nil"/>
              <w:left w:val="nil"/>
              <w:bottom w:val="single" w:sz="4" w:space="0" w:color="000000"/>
              <w:right w:val="single" w:sz="4" w:space="0" w:color="000000"/>
            </w:tcBorders>
            <w:shd w:val="clear" w:color="auto" w:fill="FFF2CC"/>
            <w:vAlign w:val="center"/>
          </w:tcPr>
          <w:p w14:paraId="1FE05E92" w14:textId="77777777" w:rsidR="00F46CD0" w:rsidRDefault="00F46CD0"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20, 24</w:t>
            </w:r>
          </w:p>
        </w:tc>
      </w:tr>
      <w:tr w:rsidR="00F46CD0" w14:paraId="1429E785" w14:textId="77777777" w:rsidTr="00BC5984">
        <w:trPr>
          <w:trHeight w:val="405"/>
        </w:trPr>
        <w:tc>
          <w:tcPr>
            <w:tcW w:w="977" w:type="dxa"/>
            <w:tcBorders>
              <w:top w:val="nil"/>
              <w:left w:val="single" w:sz="4" w:space="0" w:color="000000"/>
              <w:bottom w:val="single" w:sz="4" w:space="0" w:color="000000"/>
              <w:right w:val="single" w:sz="4" w:space="0" w:color="000000"/>
            </w:tcBorders>
            <w:shd w:val="clear" w:color="auto" w:fill="D9E1F2"/>
            <w:vAlign w:val="center"/>
          </w:tcPr>
          <w:p w14:paraId="6C0F13E2" w14:textId="77777777" w:rsidR="00F46CD0" w:rsidRDefault="00F46CD0"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3</w:t>
            </w:r>
          </w:p>
        </w:tc>
        <w:tc>
          <w:tcPr>
            <w:tcW w:w="4930" w:type="dxa"/>
            <w:tcBorders>
              <w:top w:val="nil"/>
              <w:left w:val="nil"/>
              <w:bottom w:val="single" w:sz="4" w:space="0" w:color="000000"/>
              <w:right w:val="single" w:sz="4" w:space="0" w:color="000000"/>
            </w:tcBorders>
            <w:shd w:val="clear" w:color="auto" w:fill="D9E1F2"/>
            <w:vAlign w:val="center"/>
          </w:tcPr>
          <w:p w14:paraId="197AB978" w14:textId="77777777" w:rsidR="00F46CD0" w:rsidRDefault="00F46CD0"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21, 24, 36</w:t>
            </w:r>
          </w:p>
        </w:tc>
      </w:tr>
      <w:tr w:rsidR="00F46CD0" w14:paraId="5FB92947" w14:textId="77777777" w:rsidTr="00BC5984">
        <w:trPr>
          <w:trHeight w:val="405"/>
        </w:trPr>
        <w:tc>
          <w:tcPr>
            <w:tcW w:w="977" w:type="dxa"/>
            <w:tcBorders>
              <w:top w:val="nil"/>
              <w:left w:val="single" w:sz="4" w:space="0" w:color="000000"/>
              <w:bottom w:val="single" w:sz="4" w:space="0" w:color="000000"/>
              <w:right w:val="single" w:sz="4" w:space="0" w:color="000000"/>
            </w:tcBorders>
            <w:shd w:val="clear" w:color="auto" w:fill="FFF2CC"/>
            <w:vAlign w:val="center"/>
          </w:tcPr>
          <w:p w14:paraId="26A39244" w14:textId="77777777" w:rsidR="00F46CD0" w:rsidRDefault="00F46CD0"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4</w:t>
            </w:r>
          </w:p>
        </w:tc>
        <w:tc>
          <w:tcPr>
            <w:tcW w:w="4930" w:type="dxa"/>
            <w:tcBorders>
              <w:top w:val="nil"/>
              <w:left w:val="nil"/>
              <w:bottom w:val="single" w:sz="4" w:space="0" w:color="000000"/>
              <w:right w:val="single" w:sz="4" w:space="0" w:color="000000"/>
            </w:tcBorders>
            <w:shd w:val="clear" w:color="auto" w:fill="FFF2CC"/>
            <w:vAlign w:val="center"/>
          </w:tcPr>
          <w:p w14:paraId="6C2EEFFA" w14:textId="540756BE" w:rsidR="00F46CD0" w:rsidRDefault="00F46CD0"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2</w:t>
            </w:r>
            <w:ins w:id="1420" w:author="Sandhya T" w:date="2024-06-20T08:51:00Z" w16du:dateUtc="2024-06-20T03:21:00Z">
              <w:r w:rsidR="00A31789">
                <w:rPr>
                  <w:rFonts w:ascii="Aptos" w:eastAsia="Aptos" w:hAnsi="Aptos" w:cs="Aptos"/>
                  <w:b/>
                  <w:color w:val="CC3399"/>
                  <w:sz w:val="28"/>
                  <w:szCs w:val="28"/>
                </w:rPr>
                <w:t>8</w:t>
              </w:r>
            </w:ins>
            <w:del w:id="1421" w:author="Sandhya T" w:date="2024-06-20T08:51:00Z" w16du:dateUtc="2024-06-20T03:21:00Z">
              <w:r w:rsidDel="00A31789">
                <w:rPr>
                  <w:rFonts w:ascii="Aptos" w:eastAsia="Aptos" w:hAnsi="Aptos" w:cs="Aptos"/>
                  <w:b/>
                  <w:color w:val="CC3399"/>
                  <w:sz w:val="28"/>
                  <w:szCs w:val="28"/>
                </w:rPr>
                <w:delText>9</w:delText>
              </w:r>
            </w:del>
            <w:r>
              <w:rPr>
                <w:rFonts w:ascii="Aptos" w:eastAsia="Aptos" w:hAnsi="Aptos" w:cs="Aptos"/>
                <w:b/>
                <w:color w:val="CC3399"/>
                <w:sz w:val="28"/>
                <w:szCs w:val="28"/>
              </w:rPr>
              <w:t>, 29</w:t>
            </w:r>
          </w:p>
        </w:tc>
      </w:tr>
      <w:tr w:rsidR="00F46CD0" w14:paraId="7CDA48E3" w14:textId="77777777" w:rsidTr="00BC5984">
        <w:trPr>
          <w:trHeight w:val="405"/>
        </w:trPr>
        <w:tc>
          <w:tcPr>
            <w:tcW w:w="977" w:type="dxa"/>
            <w:tcBorders>
              <w:top w:val="nil"/>
              <w:left w:val="single" w:sz="4" w:space="0" w:color="000000"/>
              <w:bottom w:val="single" w:sz="4" w:space="0" w:color="000000"/>
              <w:right w:val="single" w:sz="4" w:space="0" w:color="000000"/>
            </w:tcBorders>
            <w:shd w:val="clear" w:color="auto" w:fill="D9E1F2"/>
            <w:vAlign w:val="center"/>
          </w:tcPr>
          <w:p w14:paraId="5D717284" w14:textId="77777777" w:rsidR="00F46CD0" w:rsidRDefault="00F46CD0"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lastRenderedPageBreak/>
              <w:t> 5</w:t>
            </w:r>
          </w:p>
        </w:tc>
        <w:tc>
          <w:tcPr>
            <w:tcW w:w="4930" w:type="dxa"/>
            <w:tcBorders>
              <w:top w:val="nil"/>
              <w:left w:val="nil"/>
              <w:bottom w:val="single" w:sz="4" w:space="0" w:color="000000"/>
              <w:right w:val="single" w:sz="4" w:space="0" w:color="000000"/>
            </w:tcBorders>
            <w:shd w:val="clear" w:color="auto" w:fill="D9E1F2"/>
            <w:vAlign w:val="center"/>
          </w:tcPr>
          <w:p w14:paraId="6443171B" w14:textId="77777777" w:rsidR="00F46CD0" w:rsidRDefault="00F46CD0"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30, 34</w:t>
            </w:r>
          </w:p>
        </w:tc>
      </w:tr>
      <w:tr w:rsidR="00F46CD0" w14:paraId="448EA526" w14:textId="77777777" w:rsidTr="00BC5984">
        <w:trPr>
          <w:trHeight w:val="405"/>
        </w:trPr>
        <w:tc>
          <w:tcPr>
            <w:tcW w:w="977" w:type="dxa"/>
            <w:tcBorders>
              <w:top w:val="nil"/>
              <w:left w:val="single" w:sz="4" w:space="0" w:color="000000"/>
              <w:bottom w:val="single" w:sz="4" w:space="0" w:color="000000"/>
              <w:right w:val="single" w:sz="4" w:space="0" w:color="000000"/>
            </w:tcBorders>
            <w:shd w:val="clear" w:color="auto" w:fill="FFF2CC"/>
            <w:vAlign w:val="center"/>
          </w:tcPr>
          <w:p w14:paraId="5D2B23C0" w14:textId="77777777" w:rsidR="00F46CD0" w:rsidRDefault="00F46CD0"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6</w:t>
            </w:r>
          </w:p>
        </w:tc>
        <w:tc>
          <w:tcPr>
            <w:tcW w:w="4930" w:type="dxa"/>
            <w:tcBorders>
              <w:top w:val="nil"/>
              <w:left w:val="nil"/>
              <w:bottom w:val="single" w:sz="4" w:space="0" w:color="000000"/>
              <w:right w:val="single" w:sz="4" w:space="0" w:color="000000"/>
            </w:tcBorders>
            <w:shd w:val="clear" w:color="auto" w:fill="FFF2CC"/>
            <w:vAlign w:val="center"/>
          </w:tcPr>
          <w:p w14:paraId="5B075D2E" w14:textId="77777777" w:rsidR="00F46CD0" w:rsidRDefault="00F46CD0"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24, 26</w:t>
            </w:r>
          </w:p>
        </w:tc>
      </w:tr>
      <w:tr w:rsidR="00F46CD0" w14:paraId="72D2C972" w14:textId="77777777" w:rsidTr="00BC5984">
        <w:trPr>
          <w:trHeight w:val="405"/>
        </w:trPr>
        <w:tc>
          <w:tcPr>
            <w:tcW w:w="977" w:type="dxa"/>
            <w:tcBorders>
              <w:top w:val="nil"/>
              <w:left w:val="single" w:sz="4" w:space="0" w:color="000000"/>
              <w:bottom w:val="single" w:sz="4" w:space="0" w:color="000000"/>
              <w:right w:val="single" w:sz="4" w:space="0" w:color="000000"/>
            </w:tcBorders>
            <w:shd w:val="clear" w:color="auto" w:fill="D9E1F2"/>
            <w:vAlign w:val="center"/>
          </w:tcPr>
          <w:p w14:paraId="2F626AD0" w14:textId="77777777" w:rsidR="00F46CD0" w:rsidRDefault="00F46CD0"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7</w:t>
            </w:r>
          </w:p>
        </w:tc>
        <w:tc>
          <w:tcPr>
            <w:tcW w:w="4930" w:type="dxa"/>
            <w:tcBorders>
              <w:top w:val="nil"/>
              <w:left w:val="nil"/>
              <w:bottom w:val="single" w:sz="4" w:space="0" w:color="000000"/>
              <w:right w:val="single" w:sz="4" w:space="0" w:color="000000"/>
            </w:tcBorders>
            <w:shd w:val="clear" w:color="auto" w:fill="D9E1F2"/>
            <w:vAlign w:val="center"/>
          </w:tcPr>
          <w:p w14:paraId="6DA87664" w14:textId="77777777" w:rsidR="00F46CD0" w:rsidRDefault="00F46CD0"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28, 29</w:t>
            </w:r>
          </w:p>
        </w:tc>
      </w:tr>
      <w:tr w:rsidR="00F46CD0" w14:paraId="4B6F9BC9" w14:textId="77777777" w:rsidTr="00BC5984">
        <w:trPr>
          <w:trHeight w:val="405"/>
        </w:trPr>
        <w:tc>
          <w:tcPr>
            <w:tcW w:w="977" w:type="dxa"/>
            <w:tcBorders>
              <w:top w:val="nil"/>
              <w:left w:val="single" w:sz="4" w:space="0" w:color="000000"/>
              <w:bottom w:val="single" w:sz="4" w:space="0" w:color="000000"/>
              <w:right w:val="single" w:sz="4" w:space="0" w:color="000000"/>
            </w:tcBorders>
            <w:shd w:val="clear" w:color="auto" w:fill="FFF2CC"/>
            <w:vAlign w:val="center"/>
          </w:tcPr>
          <w:p w14:paraId="1B8702A4" w14:textId="77777777" w:rsidR="00F46CD0" w:rsidRDefault="00F46CD0"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8</w:t>
            </w:r>
          </w:p>
        </w:tc>
        <w:tc>
          <w:tcPr>
            <w:tcW w:w="4930" w:type="dxa"/>
            <w:tcBorders>
              <w:top w:val="nil"/>
              <w:left w:val="nil"/>
              <w:bottom w:val="single" w:sz="4" w:space="0" w:color="000000"/>
              <w:right w:val="single" w:sz="4" w:space="0" w:color="000000"/>
            </w:tcBorders>
            <w:shd w:val="clear" w:color="auto" w:fill="FFF2CC"/>
            <w:vAlign w:val="center"/>
          </w:tcPr>
          <w:p w14:paraId="257D1A88" w14:textId="77777777" w:rsidR="00F46CD0" w:rsidRDefault="00F46CD0"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35, 36</w:t>
            </w:r>
          </w:p>
        </w:tc>
      </w:tr>
      <w:tr w:rsidR="00F46CD0" w14:paraId="4D2CD696" w14:textId="77777777" w:rsidTr="00BC5984">
        <w:trPr>
          <w:trHeight w:val="405"/>
        </w:trPr>
        <w:tc>
          <w:tcPr>
            <w:tcW w:w="977" w:type="dxa"/>
            <w:tcBorders>
              <w:top w:val="nil"/>
              <w:left w:val="single" w:sz="4" w:space="0" w:color="000000"/>
              <w:bottom w:val="single" w:sz="4" w:space="0" w:color="000000"/>
              <w:right w:val="single" w:sz="4" w:space="0" w:color="000000"/>
            </w:tcBorders>
            <w:shd w:val="clear" w:color="auto" w:fill="D9E1F2"/>
            <w:vAlign w:val="center"/>
          </w:tcPr>
          <w:p w14:paraId="13B859B2" w14:textId="77777777" w:rsidR="00F46CD0" w:rsidRDefault="00F46CD0"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9</w:t>
            </w:r>
          </w:p>
        </w:tc>
        <w:tc>
          <w:tcPr>
            <w:tcW w:w="4930" w:type="dxa"/>
            <w:tcBorders>
              <w:top w:val="nil"/>
              <w:left w:val="nil"/>
              <w:bottom w:val="single" w:sz="4" w:space="0" w:color="000000"/>
              <w:right w:val="single" w:sz="4" w:space="0" w:color="000000"/>
            </w:tcBorders>
            <w:shd w:val="clear" w:color="auto" w:fill="D9E1F2"/>
            <w:vAlign w:val="center"/>
          </w:tcPr>
          <w:p w14:paraId="2255B5D1" w14:textId="77777777" w:rsidR="00F46CD0" w:rsidRDefault="00F46CD0"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18, 22</w:t>
            </w:r>
          </w:p>
        </w:tc>
      </w:tr>
    </w:tbl>
    <w:p w14:paraId="6DC80223" w14:textId="77777777" w:rsidR="00A21ED1" w:rsidRDefault="00A21ED1" w:rsidP="00381342">
      <w:pPr>
        <w:rPr>
          <w:rFonts w:ascii="Arial Black" w:eastAsia="Play" w:hAnsi="Arial Black" w:cs="Play"/>
          <w:color w:val="C00000"/>
          <w:sz w:val="28"/>
          <w:szCs w:val="28"/>
          <w:u w:val="single"/>
        </w:rPr>
      </w:pPr>
    </w:p>
    <w:p w14:paraId="18A8AD37" w14:textId="5A666F1C" w:rsidR="00F46CD0" w:rsidRDefault="00381627" w:rsidP="00381627">
      <w:pPr>
        <w:jc w:val="center"/>
        <w:rPr>
          <w:rFonts w:ascii="Arial Black" w:eastAsia="Play" w:hAnsi="Arial Black" w:cs="Play"/>
          <w:color w:val="C00000"/>
          <w:sz w:val="28"/>
          <w:szCs w:val="28"/>
          <w:u w:val="single"/>
        </w:rPr>
      </w:pPr>
      <w:r w:rsidRPr="009254E9">
        <w:rPr>
          <w:rFonts w:ascii="Arial Black" w:eastAsia="Play" w:hAnsi="Arial Black" w:cs="Play"/>
          <w:color w:val="C00000"/>
          <w:sz w:val="28"/>
          <w:szCs w:val="28"/>
          <w:u w:val="single"/>
        </w:rPr>
        <w:t>LO SHU GRID</w:t>
      </w:r>
    </w:p>
    <w:p w14:paraId="4E963D39" w14:textId="7563902D" w:rsidR="00C80489" w:rsidRDefault="00381627" w:rsidP="00BA6070">
      <w:pPr>
        <w:ind w:firstLine="720"/>
        <w:rPr>
          <w:rFonts w:ascii="Arial" w:eastAsia="Arial" w:hAnsi="Arial" w:cs="Arial"/>
        </w:rPr>
      </w:pPr>
      <w:r>
        <w:rPr>
          <w:rFonts w:ascii="Arial" w:eastAsia="Arial" w:hAnsi="Arial" w:cs="Arial"/>
        </w:rPr>
        <w:t xml:space="preserve"> </w:t>
      </w:r>
    </w:p>
    <w:tbl>
      <w:tblPr>
        <w:tblW w:w="2880" w:type="dxa"/>
        <w:tblInd w:w="3230" w:type="dxa"/>
        <w:tblLook w:val="04A0" w:firstRow="1" w:lastRow="0" w:firstColumn="1" w:lastColumn="0" w:noHBand="0" w:noVBand="1"/>
      </w:tblPr>
      <w:tblGrid>
        <w:gridCol w:w="960"/>
        <w:gridCol w:w="960"/>
        <w:gridCol w:w="960"/>
      </w:tblGrid>
      <w:tr w:rsidR="00F348C7" w:rsidRPr="00F348C7" w14:paraId="3BE46791" w14:textId="77777777" w:rsidTr="00120190">
        <w:trPr>
          <w:trHeight w:val="624"/>
        </w:trPr>
        <w:tc>
          <w:tcPr>
            <w:tcW w:w="960" w:type="dxa"/>
            <w:tcBorders>
              <w:top w:val="single" w:sz="8" w:space="0" w:color="auto"/>
              <w:left w:val="single" w:sz="8" w:space="0" w:color="auto"/>
              <w:bottom w:val="single" w:sz="4" w:space="0" w:color="auto"/>
              <w:right w:val="single" w:sz="4" w:space="0" w:color="auto"/>
            </w:tcBorders>
            <w:shd w:val="clear" w:color="000000" w:fill="66FFFF"/>
            <w:noWrap/>
            <w:vAlign w:val="center"/>
            <w:hideMark/>
          </w:tcPr>
          <w:p w14:paraId="498982B7" w14:textId="77777777" w:rsidR="00F348C7" w:rsidRPr="00F348C7" w:rsidRDefault="00F348C7" w:rsidP="00F94769">
            <w:pPr>
              <w:spacing w:after="0" w:line="240" w:lineRule="auto"/>
              <w:jc w:val="center"/>
              <w:rPr>
                <w:rFonts w:ascii="Amasis MT Pro Black" w:eastAsia="Times New Roman" w:hAnsi="Amasis MT Pro Black"/>
                <w:color w:val="FF3399"/>
                <w:sz w:val="32"/>
                <w:szCs w:val="32"/>
                <w:lang w:eastAsia="en-US"/>
              </w:rPr>
            </w:pPr>
            <w:r w:rsidRPr="00F348C7">
              <w:rPr>
                <w:rFonts w:ascii="Amasis MT Pro Black" w:eastAsia="Times New Roman" w:hAnsi="Amasis MT Pro Black"/>
                <w:color w:val="FF3399"/>
                <w:sz w:val="32"/>
                <w:szCs w:val="32"/>
                <w:lang w:eastAsia="en-US"/>
              </w:rPr>
              <w:t>4</w:t>
            </w:r>
          </w:p>
        </w:tc>
        <w:tc>
          <w:tcPr>
            <w:tcW w:w="960" w:type="dxa"/>
            <w:tcBorders>
              <w:top w:val="single" w:sz="8" w:space="0" w:color="auto"/>
              <w:left w:val="nil"/>
              <w:bottom w:val="single" w:sz="4" w:space="0" w:color="auto"/>
              <w:right w:val="single" w:sz="4" w:space="0" w:color="auto"/>
            </w:tcBorders>
            <w:shd w:val="clear" w:color="000000" w:fill="FFFF99"/>
            <w:noWrap/>
            <w:vAlign w:val="center"/>
            <w:hideMark/>
          </w:tcPr>
          <w:p w14:paraId="3B687AA0" w14:textId="77777777" w:rsidR="00F348C7" w:rsidRPr="00F348C7" w:rsidRDefault="00F348C7" w:rsidP="00F94769">
            <w:pPr>
              <w:spacing w:after="0" w:line="240" w:lineRule="auto"/>
              <w:jc w:val="center"/>
              <w:rPr>
                <w:rFonts w:ascii="Amasis MT Pro Black" w:eastAsia="Times New Roman" w:hAnsi="Amasis MT Pro Black"/>
                <w:color w:val="0070C0"/>
                <w:sz w:val="32"/>
                <w:szCs w:val="32"/>
                <w:lang w:eastAsia="en-US"/>
              </w:rPr>
            </w:pPr>
            <w:r w:rsidRPr="00F348C7">
              <w:rPr>
                <w:rFonts w:ascii="Amasis MT Pro Black" w:eastAsia="Times New Roman" w:hAnsi="Amasis MT Pro Black"/>
                <w:color w:val="0070C0"/>
                <w:sz w:val="32"/>
                <w:szCs w:val="32"/>
                <w:lang w:eastAsia="en-US"/>
              </w:rPr>
              <w:t>9</w:t>
            </w:r>
          </w:p>
        </w:tc>
        <w:tc>
          <w:tcPr>
            <w:tcW w:w="960" w:type="dxa"/>
            <w:tcBorders>
              <w:top w:val="single" w:sz="8" w:space="0" w:color="auto"/>
              <w:left w:val="nil"/>
              <w:bottom w:val="single" w:sz="4" w:space="0" w:color="auto"/>
              <w:right w:val="single" w:sz="8" w:space="0" w:color="auto"/>
            </w:tcBorders>
            <w:shd w:val="clear" w:color="000000" w:fill="66FFFF"/>
            <w:noWrap/>
            <w:vAlign w:val="center"/>
            <w:hideMark/>
          </w:tcPr>
          <w:p w14:paraId="3235254A" w14:textId="77777777" w:rsidR="00F348C7" w:rsidRPr="00F348C7" w:rsidRDefault="00F348C7" w:rsidP="00F94769">
            <w:pPr>
              <w:spacing w:after="0" w:line="240" w:lineRule="auto"/>
              <w:jc w:val="center"/>
              <w:rPr>
                <w:rFonts w:ascii="Amasis MT Pro Black" w:eastAsia="Times New Roman" w:hAnsi="Amasis MT Pro Black"/>
                <w:color w:val="FF3399"/>
                <w:sz w:val="32"/>
                <w:szCs w:val="32"/>
                <w:lang w:eastAsia="en-US"/>
              </w:rPr>
            </w:pPr>
            <w:r w:rsidRPr="00F348C7">
              <w:rPr>
                <w:rFonts w:ascii="Amasis MT Pro Black" w:eastAsia="Times New Roman" w:hAnsi="Amasis MT Pro Black"/>
                <w:color w:val="FF3399"/>
                <w:sz w:val="32"/>
                <w:szCs w:val="32"/>
                <w:lang w:eastAsia="en-US"/>
              </w:rPr>
              <w:t>2</w:t>
            </w:r>
          </w:p>
        </w:tc>
      </w:tr>
      <w:tr w:rsidR="00F348C7" w:rsidRPr="00F348C7" w14:paraId="59BB2483" w14:textId="77777777" w:rsidTr="00120190">
        <w:trPr>
          <w:trHeight w:val="624"/>
        </w:trPr>
        <w:tc>
          <w:tcPr>
            <w:tcW w:w="960" w:type="dxa"/>
            <w:tcBorders>
              <w:top w:val="nil"/>
              <w:left w:val="single" w:sz="8" w:space="0" w:color="auto"/>
              <w:bottom w:val="single" w:sz="4" w:space="0" w:color="auto"/>
              <w:right w:val="single" w:sz="4" w:space="0" w:color="auto"/>
            </w:tcBorders>
            <w:shd w:val="clear" w:color="000000" w:fill="FFFF99"/>
            <w:noWrap/>
            <w:vAlign w:val="center"/>
            <w:hideMark/>
          </w:tcPr>
          <w:p w14:paraId="4465FDCB" w14:textId="77777777" w:rsidR="00F348C7" w:rsidRPr="00F348C7" w:rsidRDefault="00F348C7" w:rsidP="00F94769">
            <w:pPr>
              <w:spacing w:after="0" w:line="240" w:lineRule="auto"/>
              <w:jc w:val="center"/>
              <w:rPr>
                <w:rFonts w:ascii="Amasis MT Pro Black" w:eastAsia="Times New Roman" w:hAnsi="Amasis MT Pro Black"/>
                <w:color w:val="0070C0"/>
                <w:sz w:val="32"/>
                <w:szCs w:val="32"/>
                <w:lang w:eastAsia="en-US"/>
              </w:rPr>
            </w:pPr>
            <w:r w:rsidRPr="00F348C7">
              <w:rPr>
                <w:rFonts w:ascii="Amasis MT Pro Black" w:eastAsia="Times New Roman" w:hAnsi="Amasis MT Pro Black"/>
                <w:color w:val="0070C0"/>
                <w:sz w:val="32"/>
                <w:szCs w:val="32"/>
                <w:lang w:eastAsia="en-US"/>
              </w:rPr>
              <w:t>3</w:t>
            </w:r>
          </w:p>
        </w:tc>
        <w:tc>
          <w:tcPr>
            <w:tcW w:w="960" w:type="dxa"/>
            <w:tcBorders>
              <w:top w:val="nil"/>
              <w:left w:val="nil"/>
              <w:bottom w:val="single" w:sz="4" w:space="0" w:color="auto"/>
              <w:right w:val="single" w:sz="4" w:space="0" w:color="auto"/>
            </w:tcBorders>
            <w:shd w:val="clear" w:color="000000" w:fill="66FFFF"/>
            <w:noWrap/>
            <w:vAlign w:val="center"/>
            <w:hideMark/>
          </w:tcPr>
          <w:p w14:paraId="17C61F9A" w14:textId="77777777" w:rsidR="00F348C7" w:rsidRPr="00F348C7" w:rsidRDefault="00F348C7" w:rsidP="00F94769">
            <w:pPr>
              <w:spacing w:after="0" w:line="240" w:lineRule="auto"/>
              <w:jc w:val="center"/>
              <w:rPr>
                <w:rFonts w:ascii="Amasis MT Pro Black" w:eastAsia="Times New Roman" w:hAnsi="Amasis MT Pro Black"/>
                <w:color w:val="FF3399"/>
                <w:sz w:val="32"/>
                <w:szCs w:val="32"/>
                <w:lang w:eastAsia="en-US"/>
              </w:rPr>
            </w:pPr>
            <w:r w:rsidRPr="00F348C7">
              <w:rPr>
                <w:rFonts w:ascii="Amasis MT Pro Black" w:eastAsia="Times New Roman" w:hAnsi="Amasis MT Pro Black"/>
                <w:color w:val="FF3399"/>
                <w:sz w:val="32"/>
                <w:szCs w:val="32"/>
                <w:lang w:eastAsia="en-US"/>
              </w:rPr>
              <w:t>5</w:t>
            </w:r>
          </w:p>
        </w:tc>
        <w:tc>
          <w:tcPr>
            <w:tcW w:w="960" w:type="dxa"/>
            <w:tcBorders>
              <w:top w:val="nil"/>
              <w:left w:val="nil"/>
              <w:bottom w:val="single" w:sz="4" w:space="0" w:color="auto"/>
              <w:right w:val="single" w:sz="8" w:space="0" w:color="auto"/>
            </w:tcBorders>
            <w:shd w:val="clear" w:color="000000" w:fill="FFFF99"/>
            <w:noWrap/>
            <w:vAlign w:val="center"/>
            <w:hideMark/>
          </w:tcPr>
          <w:p w14:paraId="26B71C08" w14:textId="77777777" w:rsidR="00F348C7" w:rsidRPr="00F348C7" w:rsidRDefault="00F348C7" w:rsidP="00F94769">
            <w:pPr>
              <w:spacing w:after="0" w:line="240" w:lineRule="auto"/>
              <w:jc w:val="center"/>
              <w:rPr>
                <w:rFonts w:ascii="Amasis MT Pro Black" w:eastAsia="Times New Roman" w:hAnsi="Amasis MT Pro Black"/>
                <w:color w:val="0070C0"/>
                <w:sz w:val="32"/>
                <w:szCs w:val="32"/>
                <w:lang w:eastAsia="en-US"/>
              </w:rPr>
            </w:pPr>
            <w:r w:rsidRPr="00F348C7">
              <w:rPr>
                <w:rFonts w:ascii="Amasis MT Pro Black" w:eastAsia="Times New Roman" w:hAnsi="Amasis MT Pro Black"/>
                <w:color w:val="0070C0"/>
                <w:sz w:val="32"/>
                <w:szCs w:val="32"/>
                <w:lang w:eastAsia="en-US"/>
              </w:rPr>
              <w:t>7</w:t>
            </w:r>
          </w:p>
        </w:tc>
      </w:tr>
      <w:tr w:rsidR="00F348C7" w:rsidRPr="00F348C7" w14:paraId="17C235E0" w14:textId="77777777" w:rsidTr="00120190">
        <w:trPr>
          <w:trHeight w:val="636"/>
        </w:trPr>
        <w:tc>
          <w:tcPr>
            <w:tcW w:w="960" w:type="dxa"/>
            <w:tcBorders>
              <w:top w:val="nil"/>
              <w:left w:val="single" w:sz="8" w:space="0" w:color="auto"/>
              <w:bottom w:val="single" w:sz="8" w:space="0" w:color="auto"/>
              <w:right w:val="single" w:sz="4" w:space="0" w:color="auto"/>
            </w:tcBorders>
            <w:shd w:val="clear" w:color="000000" w:fill="66FFFF"/>
            <w:noWrap/>
            <w:vAlign w:val="center"/>
            <w:hideMark/>
          </w:tcPr>
          <w:p w14:paraId="7B74ABF9" w14:textId="77777777" w:rsidR="00F348C7" w:rsidRPr="00F348C7" w:rsidRDefault="00F348C7" w:rsidP="00F94769">
            <w:pPr>
              <w:spacing w:after="0" w:line="240" w:lineRule="auto"/>
              <w:jc w:val="center"/>
              <w:rPr>
                <w:rFonts w:ascii="Amasis MT Pro Black" w:eastAsia="Times New Roman" w:hAnsi="Amasis MT Pro Black"/>
                <w:color w:val="FF3399"/>
                <w:sz w:val="32"/>
                <w:szCs w:val="32"/>
                <w:lang w:eastAsia="en-US"/>
              </w:rPr>
            </w:pPr>
            <w:r w:rsidRPr="00F348C7">
              <w:rPr>
                <w:rFonts w:ascii="Amasis MT Pro Black" w:eastAsia="Times New Roman" w:hAnsi="Amasis MT Pro Black"/>
                <w:color w:val="FF3399"/>
                <w:sz w:val="32"/>
                <w:szCs w:val="32"/>
                <w:lang w:eastAsia="en-US"/>
              </w:rPr>
              <w:t>8</w:t>
            </w:r>
          </w:p>
        </w:tc>
        <w:tc>
          <w:tcPr>
            <w:tcW w:w="960" w:type="dxa"/>
            <w:tcBorders>
              <w:top w:val="nil"/>
              <w:left w:val="nil"/>
              <w:bottom w:val="single" w:sz="8" w:space="0" w:color="auto"/>
              <w:right w:val="single" w:sz="4" w:space="0" w:color="auto"/>
            </w:tcBorders>
            <w:shd w:val="clear" w:color="000000" w:fill="FFFF99"/>
            <w:noWrap/>
            <w:vAlign w:val="center"/>
            <w:hideMark/>
          </w:tcPr>
          <w:p w14:paraId="45F66F5C" w14:textId="77777777" w:rsidR="00F348C7" w:rsidRPr="00F348C7" w:rsidRDefault="00F348C7" w:rsidP="00F94769">
            <w:pPr>
              <w:spacing w:after="0" w:line="240" w:lineRule="auto"/>
              <w:jc w:val="center"/>
              <w:rPr>
                <w:rFonts w:ascii="Amasis MT Pro Black" w:eastAsia="Times New Roman" w:hAnsi="Amasis MT Pro Black"/>
                <w:color w:val="0070C0"/>
                <w:sz w:val="32"/>
                <w:szCs w:val="32"/>
                <w:lang w:eastAsia="en-US"/>
              </w:rPr>
            </w:pPr>
            <w:r w:rsidRPr="00F348C7">
              <w:rPr>
                <w:rFonts w:ascii="Amasis MT Pro Black" w:eastAsia="Times New Roman" w:hAnsi="Amasis MT Pro Black"/>
                <w:color w:val="0070C0"/>
                <w:sz w:val="32"/>
                <w:szCs w:val="32"/>
                <w:lang w:eastAsia="en-US"/>
              </w:rPr>
              <w:t>1</w:t>
            </w:r>
          </w:p>
        </w:tc>
        <w:tc>
          <w:tcPr>
            <w:tcW w:w="960" w:type="dxa"/>
            <w:tcBorders>
              <w:top w:val="nil"/>
              <w:left w:val="nil"/>
              <w:bottom w:val="single" w:sz="8" w:space="0" w:color="auto"/>
              <w:right w:val="single" w:sz="8" w:space="0" w:color="auto"/>
            </w:tcBorders>
            <w:shd w:val="clear" w:color="000000" w:fill="66FFFF"/>
            <w:noWrap/>
            <w:vAlign w:val="center"/>
            <w:hideMark/>
          </w:tcPr>
          <w:p w14:paraId="1A1AF8A9" w14:textId="77777777" w:rsidR="00F348C7" w:rsidRPr="00F348C7" w:rsidRDefault="00F348C7" w:rsidP="00F94769">
            <w:pPr>
              <w:spacing w:after="0" w:line="240" w:lineRule="auto"/>
              <w:jc w:val="center"/>
              <w:rPr>
                <w:rFonts w:ascii="Amasis MT Pro Black" w:eastAsia="Times New Roman" w:hAnsi="Amasis MT Pro Black"/>
                <w:color w:val="FF3399"/>
                <w:sz w:val="32"/>
                <w:szCs w:val="32"/>
                <w:lang w:eastAsia="en-US"/>
              </w:rPr>
            </w:pPr>
            <w:r w:rsidRPr="00F348C7">
              <w:rPr>
                <w:rFonts w:ascii="Amasis MT Pro Black" w:eastAsia="Times New Roman" w:hAnsi="Amasis MT Pro Black"/>
                <w:color w:val="FF3399"/>
                <w:sz w:val="32"/>
                <w:szCs w:val="32"/>
                <w:lang w:eastAsia="en-US"/>
              </w:rPr>
              <w:t>6</w:t>
            </w:r>
          </w:p>
        </w:tc>
      </w:tr>
    </w:tbl>
    <w:p w14:paraId="3D55541D" w14:textId="77777777" w:rsidR="00BA6070" w:rsidRPr="00BA6070" w:rsidRDefault="00BA6070" w:rsidP="00BA6070">
      <w:pPr>
        <w:rPr>
          <w:rFonts w:ascii="Arial" w:eastAsia="Arial" w:hAnsi="Arial" w:cs="Arial"/>
        </w:rPr>
      </w:pPr>
    </w:p>
    <w:p w14:paraId="4F08E6B9" w14:textId="77777777" w:rsidR="00BA6070" w:rsidRDefault="00BA6070" w:rsidP="00BA6070">
      <w:pPr>
        <w:rPr>
          <w:rFonts w:ascii="Arial" w:eastAsia="Arial" w:hAnsi="Arial" w:cs="Arial"/>
        </w:rPr>
      </w:pPr>
    </w:p>
    <w:p w14:paraId="36F2EBD8" w14:textId="30E8D539" w:rsidR="00BA6070" w:rsidRPr="006A23BD" w:rsidRDefault="00BA6070" w:rsidP="006A23BD">
      <w:pPr>
        <w:tabs>
          <w:tab w:val="left" w:pos="3492"/>
        </w:tabs>
        <w:jc w:val="both"/>
        <w:rPr>
          <w:rFonts w:ascii="Aptos Narrow" w:eastAsia="Arial" w:hAnsi="Aptos Narrow" w:cs="Arial"/>
          <w:b/>
          <w:bCs/>
          <w:color w:val="00204F"/>
          <w:sz w:val="28"/>
          <w:szCs w:val="28"/>
        </w:rPr>
      </w:pPr>
      <w:r w:rsidRPr="006A23BD">
        <w:rPr>
          <w:rFonts w:ascii="Aptos Narrow" w:eastAsia="Arial" w:hAnsi="Aptos Narrow" w:cs="Arial"/>
          <w:b/>
          <w:bCs/>
          <w:color w:val="00204F"/>
          <w:sz w:val="28"/>
          <w:szCs w:val="28"/>
        </w:rPr>
        <w:t>Check your DOB if the combination of</w:t>
      </w:r>
      <w:r w:rsidR="00E8640A" w:rsidRPr="006A23BD">
        <w:rPr>
          <w:rFonts w:ascii="Aptos Narrow" w:eastAsia="Arial" w:hAnsi="Aptos Narrow" w:cs="Arial"/>
          <w:b/>
          <w:bCs/>
          <w:color w:val="00204F"/>
          <w:sz w:val="28"/>
          <w:szCs w:val="28"/>
        </w:rPr>
        <w:t xml:space="preserve"> </w:t>
      </w:r>
      <w:r w:rsidR="008D1056" w:rsidRPr="006A23BD">
        <w:rPr>
          <w:rFonts w:ascii="Aptos Narrow" w:eastAsia="Arial" w:hAnsi="Aptos Narrow" w:cs="Arial"/>
          <w:b/>
          <w:bCs/>
          <w:color w:val="00204F"/>
          <w:sz w:val="28"/>
          <w:szCs w:val="28"/>
        </w:rPr>
        <w:t>1 and 3 is presen</w:t>
      </w:r>
      <w:r w:rsidR="00AC4249" w:rsidRPr="006A23BD">
        <w:rPr>
          <w:rFonts w:ascii="Aptos Narrow" w:eastAsia="Arial" w:hAnsi="Aptos Narrow" w:cs="Arial"/>
          <w:b/>
          <w:bCs/>
          <w:color w:val="00204F"/>
          <w:sz w:val="28"/>
          <w:szCs w:val="28"/>
        </w:rPr>
        <w:t>t</w:t>
      </w:r>
      <w:ins w:id="1422" w:author="Sandhya T" w:date="2024-06-18T23:40:00Z" w16du:dateUtc="2024-06-18T18:10:00Z">
        <w:r w:rsidR="00C32FF1">
          <w:rPr>
            <w:rFonts w:ascii="Aptos Narrow" w:eastAsia="Arial" w:hAnsi="Aptos Narrow" w:cs="Arial"/>
            <w:b/>
            <w:bCs/>
            <w:color w:val="00204F"/>
            <w:sz w:val="28"/>
            <w:szCs w:val="28"/>
          </w:rPr>
          <w:t>. A person</w:t>
        </w:r>
      </w:ins>
      <w:del w:id="1423" w:author="Sandhya T" w:date="2024-06-18T23:40:00Z" w16du:dateUtc="2024-06-18T18:10:00Z">
        <w:r w:rsidR="00DA3120" w:rsidRPr="006A23BD" w:rsidDel="00C32FF1">
          <w:rPr>
            <w:rFonts w:ascii="Aptos Narrow" w:eastAsia="Arial" w:hAnsi="Aptos Narrow" w:cs="Arial"/>
            <w:b/>
            <w:bCs/>
            <w:color w:val="00204F"/>
            <w:sz w:val="28"/>
            <w:szCs w:val="28"/>
          </w:rPr>
          <w:delText>, people</w:delText>
        </w:r>
      </w:del>
      <w:r w:rsidR="00DA3120" w:rsidRPr="006A23BD">
        <w:rPr>
          <w:rFonts w:ascii="Aptos Narrow" w:eastAsia="Arial" w:hAnsi="Aptos Narrow" w:cs="Arial"/>
          <w:b/>
          <w:bCs/>
          <w:color w:val="00204F"/>
          <w:sz w:val="28"/>
          <w:szCs w:val="28"/>
        </w:rPr>
        <w:t xml:space="preserve"> with this combination</w:t>
      </w:r>
      <w:r w:rsidR="00F46DCE" w:rsidRPr="006A23BD">
        <w:rPr>
          <w:rFonts w:ascii="Aptos Narrow" w:eastAsia="Arial" w:hAnsi="Aptos Narrow" w:cs="Arial"/>
          <w:b/>
          <w:bCs/>
          <w:color w:val="00204F"/>
          <w:sz w:val="28"/>
          <w:szCs w:val="28"/>
        </w:rPr>
        <w:t xml:space="preserve"> like</w:t>
      </w:r>
      <w:ins w:id="1424" w:author="Sandhya T" w:date="2024-06-18T23:41:00Z" w16du:dateUtc="2024-06-18T18:11:00Z">
        <w:r w:rsidR="00C32FF1">
          <w:rPr>
            <w:rFonts w:ascii="Aptos Narrow" w:eastAsia="Arial" w:hAnsi="Aptos Narrow" w:cs="Arial"/>
            <w:b/>
            <w:bCs/>
            <w:color w:val="00204F"/>
            <w:sz w:val="28"/>
            <w:szCs w:val="28"/>
          </w:rPr>
          <w:t>s</w:t>
        </w:r>
      </w:ins>
      <w:del w:id="1425" w:author="Sandhya T" w:date="2024-06-18T23:37:00Z" w16du:dateUtc="2024-06-18T18:07:00Z">
        <w:r w:rsidR="00F46DCE" w:rsidRPr="006A23BD" w:rsidDel="00687928">
          <w:rPr>
            <w:rFonts w:ascii="Aptos Narrow" w:eastAsia="Arial" w:hAnsi="Aptos Narrow" w:cs="Arial"/>
            <w:b/>
            <w:bCs/>
            <w:color w:val="00204F"/>
            <w:sz w:val="28"/>
            <w:szCs w:val="28"/>
          </w:rPr>
          <w:delText>s</w:delText>
        </w:r>
      </w:del>
      <w:r w:rsidR="00F46DCE" w:rsidRPr="006A23BD">
        <w:rPr>
          <w:rFonts w:ascii="Aptos Narrow" w:eastAsia="Arial" w:hAnsi="Aptos Narrow" w:cs="Arial"/>
          <w:b/>
          <w:bCs/>
          <w:color w:val="00204F"/>
          <w:sz w:val="28"/>
          <w:szCs w:val="28"/>
        </w:rPr>
        <w:t xml:space="preserve"> to</w:t>
      </w:r>
      <w:ins w:id="1426" w:author="Sandhya T" w:date="2024-06-18T23:37:00Z" w16du:dateUtc="2024-06-18T18:07:00Z">
        <w:r w:rsidR="00687928">
          <w:rPr>
            <w:rFonts w:ascii="Aptos Narrow" w:eastAsia="Arial" w:hAnsi="Aptos Narrow" w:cs="Arial"/>
            <w:b/>
            <w:bCs/>
            <w:color w:val="00204F"/>
            <w:sz w:val="28"/>
            <w:szCs w:val="28"/>
          </w:rPr>
          <w:t xml:space="preserve"> </w:t>
        </w:r>
      </w:ins>
      <w:del w:id="1427" w:author="Sandhya T" w:date="2024-06-18T23:37:00Z" w16du:dateUtc="2024-06-18T18:07:00Z">
        <w:r w:rsidR="00F46DCE" w:rsidRPr="006A23BD" w:rsidDel="00687928">
          <w:rPr>
            <w:rFonts w:ascii="Aptos Narrow" w:eastAsia="Arial" w:hAnsi="Aptos Narrow" w:cs="Arial"/>
            <w:b/>
            <w:bCs/>
            <w:color w:val="00204F"/>
            <w:sz w:val="28"/>
            <w:szCs w:val="28"/>
          </w:rPr>
          <w:delText xml:space="preserve"> </w:delText>
        </w:r>
        <w:r w:rsidR="00DA3120" w:rsidRPr="006A23BD" w:rsidDel="00687928">
          <w:rPr>
            <w:rFonts w:ascii="Aptos Narrow" w:eastAsia="Arial" w:hAnsi="Aptos Narrow" w:cs="Arial"/>
            <w:b/>
            <w:bCs/>
            <w:color w:val="00204F"/>
            <w:sz w:val="28"/>
            <w:szCs w:val="28"/>
          </w:rPr>
          <w:delText xml:space="preserve"> </w:delText>
        </w:r>
      </w:del>
      <w:r w:rsidR="00DA3120" w:rsidRPr="006A23BD">
        <w:rPr>
          <w:rFonts w:ascii="Aptos Narrow" w:eastAsia="Arial" w:hAnsi="Aptos Narrow" w:cs="Arial"/>
          <w:b/>
          <w:bCs/>
          <w:color w:val="00204F"/>
          <w:sz w:val="28"/>
          <w:szCs w:val="28"/>
        </w:rPr>
        <w:t>enjoy the</w:t>
      </w:r>
      <w:r w:rsidR="00597FBA" w:rsidRPr="006A23BD">
        <w:rPr>
          <w:rFonts w:ascii="Aptos Narrow" w:eastAsia="Arial" w:hAnsi="Aptos Narrow" w:cs="Arial"/>
          <w:b/>
          <w:bCs/>
          <w:color w:val="00204F"/>
          <w:sz w:val="28"/>
          <w:szCs w:val="28"/>
        </w:rPr>
        <w:t>ir life indi</w:t>
      </w:r>
      <w:r w:rsidR="00F46DCE" w:rsidRPr="006A23BD">
        <w:rPr>
          <w:rFonts w:ascii="Aptos Narrow" w:eastAsia="Arial" w:hAnsi="Aptos Narrow" w:cs="Arial"/>
          <w:b/>
          <w:bCs/>
          <w:color w:val="00204F"/>
          <w:sz w:val="28"/>
          <w:szCs w:val="28"/>
        </w:rPr>
        <w:t xml:space="preserve">vidually. </w:t>
      </w:r>
      <w:r w:rsidR="00E143A7">
        <w:rPr>
          <w:rFonts w:ascii="Aptos Narrow" w:eastAsia="Arial" w:hAnsi="Aptos Narrow" w:cs="Arial"/>
          <w:b/>
          <w:bCs/>
          <w:color w:val="00204F"/>
          <w:sz w:val="28"/>
          <w:szCs w:val="28"/>
        </w:rPr>
        <w:t>Th</w:t>
      </w:r>
      <w:ins w:id="1428" w:author="Sandhya T" w:date="2024-06-18T23:38:00Z" w16du:dateUtc="2024-06-18T18:08:00Z">
        <w:r w:rsidR="00C32FF1">
          <w:rPr>
            <w:rFonts w:ascii="Aptos Narrow" w:eastAsia="Arial" w:hAnsi="Aptos Narrow" w:cs="Arial"/>
            <w:b/>
            <w:bCs/>
            <w:color w:val="00204F"/>
            <w:sz w:val="28"/>
            <w:szCs w:val="28"/>
          </w:rPr>
          <w:t xml:space="preserve">ey </w:t>
        </w:r>
      </w:ins>
      <w:del w:id="1429" w:author="Sandhya T" w:date="2024-06-18T23:38:00Z" w16du:dateUtc="2024-06-18T18:08:00Z">
        <w:r w:rsidR="009840F6" w:rsidRPr="006A23BD" w:rsidDel="00C32FF1">
          <w:rPr>
            <w:rFonts w:ascii="Aptos Narrow" w:eastAsia="Arial" w:hAnsi="Aptos Narrow" w:cs="Arial"/>
            <w:b/>
            <w:bCs/>
            <w:color w:val="00204F"/>
            <w:sz w:val="28"/>
            <w:szCs w:val="28"/>
          </w:rPr>
          <w:delText xml:space="preserve">is person </w:delText>
        </w:r>
      </w:del>
      <w:ins w:id="1430" w:author="Sandhya T" w:date="2024-06-18T23:38:00Z" w16du:dateUtc="2024-06-18T18:08:00Z">
        <w:r w:rsidR="00C32FF1">
          <w:rPr>
            <w:rFonts w:ascii="Aptos Narrow" w:eastAsia="Arial" w:hAnsi="Aptos Narrow" w:cs="Arial"/>
            <w:b/>
            <w:bCs/>
            <w:color w:val="00204F"/>
            <w:sz w:val="28"/>
            <w:szCs w:val="28"/>
          </w:rPr>
          <w:t>are</w:t>
        </w:r>
      </w:ins>
      <w:del w:id="1431" w:author="Sandhya T" w:date="2024-06-18T23:38:00Z" w16du:dateUtc="2024-06-18T18:08:00Z">
        <w:r w:rsidR="00E143A7" w:rsidDel="00C32FF1">
          <w:rPr>
            <w:rFonts w:ascii="Aptos Narrow" w:eastAsia="Arial" w:hAnsi="Aptos Narrow" w:cs="Arial"/>
            <w:b/>
            <w:bCs/>
            <w:color w:val="00204F"/>
            <w:sz w:val="28"/>
            <w:szCs w:val="28"/>
          </w:rPr>
          <w:delText>is</w:delText>
        </w:r>
      </w:del>
      <w:r w:rsidR="004E586F" w:rsidRPr="006A23BD">
        <w:rPr>
          <w:rFonts w:ascii="Aptos Narrow" w:eastAsia="Arial" w:hAnsi="Aptos Narrow" w:cs="Arial"/>
          <w:b/>
          <w:bCs/>
          <w:color w:val="00204F"/>
          <w:sz w:val="28"/>
          <w:szCs w:val="28"/>
        </w:rPr>
        <w:t xml:space="preserve"> inclined </w:t>
      </w:r>
      <w:r w:rsidR="00553ECA" w:rsidRPr="006A23BD">
        <w:rPr>
          <w:rFonts w:ascii="Aptos Narrow" w:eastAsia="Arial" w:hAnsi="Aptos Narrow" w:cs="Arial"/>
          <w:b/>
          <w:bCs/>
          <w:color w:val="00204F"/>
          <w:sz w:val="28"/>
          <w:szCs w:val="28"/>
        </w:rPr>
        <w:t xml:space="preserve">to be </w:t>
      </w:r>
      <w:r w:rsidR="00BA1CDC">
        <w:rPr>
          <w:rFonts w:ascii="Aptos Narrow" w:eastAsia="Arial" w:hAnsi="Aptos Narrow" w:cs="Arial"/>
          <w:b/>
          <w:bCs/>
          <w:color w:val="00204F"/>
          <w:sz w:val="28"/>
          <w:szCs w:val="28"/>
        </w:rPr>
        <w:t>perfectionist</w:t>
      </w:r>
      <w:r w:rsidR="00553ECA" w:rsidRPr="006A23BD">
        <w:rPr>
          <w:rFonts w:ascii="Aptos Narrow" w:eastAsia="Arial" w:hAnsi="Aptos Narrow" w:cs="Arial"/>
          <w:b/>
          <w:bCs/>
          <w:color w:val="00204F"/>
          <w:sz w:val="28"/>
          <w:szCs w:val="28"/>
        </w:rPr>
        <w:t>.</w:t>
      </w:r>
    </w:p>
    <w:p w14:paraId="338F764F" w14:textId="71C2953F" w:rsidR="00553ECA" w:rsidRPr="006A23BD" w:rsidRDefault="00553ECA" w:rsidP="006A23BD">
      <w:pPr>
        <w:tabs>
          <w:tab w:val="left" w:pos="3492"/>
        </w:tabs>
        <w:jc w:val="both"/>
        <w:rPr>
          <w:rFonts w:ascii="Aptos Narrow" w:eastAsia="Arial" w:hAnsi="Aptos Narrow" w:cs="Arial"/>
          <w:b/>
          <w:bCs/>
          <w:color w:val="00204F"/>
          <w:sz w:val="28"/>
          <w:szCs w:val="28"/>
        </w:rPr>
      </w:pPr>
      <w:r w:rsidRPr="006A23BD">
        <w:rPr>
          <w:rFonts w:ascii="Aptos Narrow" w:eastAsia="Arial" w:hAnsi="Aptos Narrow" w:cs="Arial"/>
          <w:b/>
          <w:bCs/>
          <w:color w:val="00204F"/>
          <w:sz w:val="28"/>
          <w:szCs w:val="28"/>
        </w:rPr>
        <w:t>Negative side of</w:t>
      </w:r>
      <w:ins w:id="1432" w:author="Sandhya T" w:date="2024-06-18T23:39:00Z" w16du:dateUtc="2024-06-18T18:09:00Z">
        <w:r w:rsidR="00C32FF1">
          <w:rPr>
            <w:rFonts w:ascii="Aptos Narrow" w:eastAsia="Arial" w:hAnsi="Aptos Narrow" w:cs="Arial"/>
            <w:b/>
            <w:bCs/>
            <w:color w:val="00204F"/>
            <w:sz w:val="28"/>
            <w:szCs w:val="28"/>
          </w:rPr>
          <w:t xml:space="preserve"> people with</w:t>
        </w:r>
      </w:ins>
      <w:r w:rsidRPr="006A23BD">
        <w:rPr>
          <w:rFonts w:ascii="Aptos Narrow" w:eastAsia="Arial" w:hAnsi="Aptos Narrow" w:cs="Arial"/>
          <w:b/>
          <w:bCs/>
          <w:color w:val="00204F"/>
          <w:sz w:val="28"/>
          <w:szCs w:val="28"/>
        </w:rPr>
        <w:t xml:space="preserve"> number</w:t>
      </w:r>
      <w:r w:rsidR="00B8530B" w:rsidRPr="006A23BD">
        <w:rPr>
          <w:rFonts w:ascii="Aptos Narrow" w:eastAsia="Arial" w:hAnsi="Aptos Narrow" w:cs="Arial"/>
          <w:b/>
          <w:bCs/>
          <w:color w:val="00204F"/>
          <w:sz w:val="28"/>
          <w:szCs w:val="28"/>
        </w:rPr>
        <w:t xml:space="preserve"> 1</w:t>
      </w:r>
      <w:del w:id="1433" w:author="Sandhya T" w:date="2024-06-18T23:38:00Z" w16du:dateUtc="2024-06-18T18:08:00Z">
        <w:r w:rsidR="00E143A7" w:rsidDel="00687928">
          <w:rPr>
            <w:rFonts w:ascii="Aptos Narrow" w:eastAsia="Arial" w:hAnsi="Aptos Narrow" w:cs="Arial"/>
            <w:b/>
            <w:bCs/>
            <w:color w:val="00204F"/>
            <w:sz w:val="28"/>
            <w:szCs w:val="28"/>
          </w:rPr>
          <w:delText xml:space="preserve"> </w:delText>
        </w:r>
      </w:del>
      <w:r w:rsidR="00E143A7">
        <w:rPr>
          <w:rFonts w:ascii="Aptos Narrow" w:eastAsia="Arial" w:hAnsi="Aptos Narrow" w:cs="Arial"/>
          <w:b/>
          <w:bCs/>
          <w:color w:val="00204F"/>
          <w:sz w:val="28"/>
          <w:szCs w:val="28"/>
        </w:rPr>
        <w:t xml:space="preserve"> and</w:t>
      </w:r>
      <w:r w:rsidR="00B8530B" w:rsidRPr="006A23BD">
        <w:rPr>
          <w:rFonts w:ascii="Aptos Narrow" w:eastAsia="Arial" w:hAnsi="Aptos Narrow" w:cs="Arial"/>
          <w:b/>
          <w:bCs/>
          <w:color w:val="00204F"/>
          <w:sz w:val="28"/>
          <w:szCs w:val="28"/>
        </w:rPr>
        <w:t xml:space="preserve"> 3</w:t>
      </w:r>
      <w:r w:rsidRPr="006A23BD">
        <w:rPr>
          <w:rFonts w:ascii="Aptos Narrow" w:eastAsia="Arial" w:hAnsi="Aptos Narrow" w:cs="Arial"/>
          <w:b/>
          <w:bCs/>
          <w:color w:val="00204F"/>
          <w:sz w:val="28"/>
          <w:szCs w:val="28"/>
        </w:rPr>
        <w:t xml:space="preserve"> </w:t>
      </w:r>
      <w:ins w:id="1434" w:author="Sandhya T" w:date="2024-06-18T23:39:00Z" w16du:dateUtc="2024-06-18T18:09:00Z">
        <w:r w:rsidR="00C32FF1">
          <w:rPr>
            <w:rFonts w:ascii="Aptos Narrow" w:eastAsia="Arial" w:hAnsi="Aptos Narrow" w:cs="Arial"/>
            <w:b/>
            <w:bCs/>
            <w:color w:val="00204F"/>
            <w:sz w:val="28"/>
            <w:szCs w:val="28"/>
          </w:rPr>
          <w:t>is that they</w:t>
        </w:r>
      </w:ins>
      <w:del w:id="1435" w:author="Sandhya T" w:date="2024-06-18T23:39:00Z" w16du:dateUtc="2024-06-18T18:09:00Z">
        <w:r w:rsidRPr="006A23BD" w:rsidDel="00C32FF1">
          <w:rPr>
            <w:rFonts w:ascii="Aptos Narrow" w:eastAsia="Arial" w:hAnsi="Aptos Narrow" w:cs="Arial"/>
            <w:b/>
            <w:bCs/>
            <w:color w:val="00204F"/>
            <w:sz w:val="28"/>
            <w:szCs w:val="28"/>
          </w:rPr>
          <w:delText>person</w:delText>
        </w:r>
      </w:del>
      <w:r w:rsidRPr="006A23BD">
        <w:rPr>
          <w:rFonts w:ascii="Aptos Narrow" w:eastAsia="Arial" w:hAnsi="Aptos Narrow" w:cs="Arial"/>
          <w:b/>
          <w:bCs/>
          <w:color w:val="00204F"/>
          <w:sz w:val="28"/>
          <w:szCs w:val="28"/>
        </w:rPr>
        <w:t xml:space="preserve"> are </w:t>
      </w:r>
      <w:r w:rsidR="00020A72" w:rsidRPr="006A23BD">
        <w:rPr>
          <w:rFonts w:ascii="Aptos Narrow" w:eastAsia="Arial" w:hAnsi="Aptos Narrow" w:cs="Arial"/>
          <w:b/>
          <w:bCs/>
          <w:color w:val="00204F"/>
          <w:sz w:val="28"/>
          <w:szCs w:val="28"/>
        </w:rPr>
        <w:t xml:space="preserve">not </w:t>
      </w:r>
      <w:r w:rsidR="00323071">
        <w:rPr>
          <w:rFonts w:ascii="Aptos Narrow" w:eastAsia="Arial" w:hAnsi="Aptos Narrow" w:cs="Arial"/>
          <w:b/>
          <w:bCs/>
          <w:color w:val="00204F"/>
          <w:sz w:val="28"/>
          <w:szCs w:val="28"/>
        </w:rPr>
        <w:t>honest</w:t>
      </w:r>
      <w:r w:rsidR="002738A2" w:rsidRPr="006A23BD">
        <w:rPr>
          <w:rFonts w:ascii="Aptos Narrow" w:eastAsia="Arial" w:hAnsi="Aptos Narrow" w:cs="Arial"/>
          <w:b/>
          <w:bCs/>
          <w:color w:val="00204F"/>
          <w:sz w:val="28"/>
          <w:szCs w:val="28"/>
        </w:rPr>
        <w:t>, they lie</w:t>
      </w:r>
      <w:r w:rsidR="00953A6F" w:rsidRPr="006A23BD">
        <w:rPr>
          <w:rFonts w:ascii="Aptos Narrow" w:eastAsia="Arial" w:hAnsi="Aptos Narrow" w:cs="Arial"/>
          <w:b/>
          <w:bCs/>
          <w:color w:val="00204F"/>
          <w:sz w:val="28"/>
          <w:szCs w:val="28"/>
        </w:rPr>
        <w:t xml:space="preserve"> to protect themselves, </w:t>
      </w:r>
      <w:ins w:id="1436" w:author="Sandhya T" w:date="2024-06-18T23:40:00Z" w16du:dateUtc="2024-06-18T18:10:00Z">
        <w:r w:rsidR="00C32FF1">
          <w:rPr>
            <w:rFonts w:ascii="Aptos Narrow" w:eastAsia="Arial" w:hAnsi="Aptos Narrow" w:cs="Arial"/>
            <w:b/>
            <w:bCs/>
            <w:color w:val="00204F"/>
            <w:sz w:val="28"/>
            <w:szCs w:val="28"/>
          </w:rPr>
          <w:t xml:space="preserve">and </w:t>
        </w:r>
      </w:ins>
      <w:r w:rsidR="00120ABF" w:rsidRPr="006A23BD">
        <w:rPr>
          <w:rFonts w:ascii="Aptos Narrow" w:eastAsia="Arial" w:hAnsi="Aptos Narrow" w:cs="Arial"/>
          <w:b/>
          <w:bCs/>
          <w:color w:val="00204F"/>
          <w:sz w:val="28"/>
          <w:szCs w:val="28"/>
        </w:rPr>
        <w:t>sometimes they become violent.</w:t>
      </w:r>
    </w:p>
    <w:p w14:paraId="4A316395" w14:textId="345F5F4E" w:rsidR="00B8530B" w:rsidRPr="006A23BD" w:rsidRDefault="00334EF2" w:rsidP="006A23BD">
      <w:pPr>
        <w:tabs>
          <w:tab w:val="left" w:pos="3492"/>
        </w:tabs>
        <w:jc w:val="both"/>
        <w:rPr>
          <w:rFonts w:ascii="Aptos Narrow" w:eastAsia="Arial" w:hAnsi="Aptos Narrow" w:cs="Arial"/>
          <w:b/>
          <w:bCs/>
          <w:color w:val="00204F"/>
          <w:sz w:val="28"/>
          <w:szCs w:val="28"/>
        </w:rPr>
      </w:pPr>
      <w:r w:rsidRPr="006A23BD">
        <w:rPr>
          <w:rFonts w:ascii="Aptos Narrow" w:eastAsia="Arial" w:hAnsi="Aptos Narrow" w:cs="Arial"/>
          <w:b/>
          <w:bCs/>
          <w:color w:val="00204F"/>
          <w:sz w:val="28"/>
          <w:szCs w:val="28"/>
        </w:rPr>
        <w:t>Chec</w:t>
      </w:r>
      <w:r w:rsidR="00A63369">
        <w:rPr>
          <w:rFonts w:ascii="Aptos Narrow" w:eastAsia="Arial" w:hAnsi="Aptos Narrow" w:cs="Arial"/>
          <w:b/>
          <w:bCs/>
          <w:color w:val="00204F"/>
          <w:sz w:val="28"/>
          <w:szCs w:val="28"/>
        </w:rPr>
        <w:t>k</w:t>
      </w:r>
      <w:r w:rsidRPr="006A23BD">
        <w:rPr>
          <w:rFonts w:ascii="Aptos Narrow" w:eastAsia="Arial" w:hAnsi="Aptos Narrow" w:cs="Arial"/>
          <w:b/>
          <w:bCs/>
          <w:color w:val="00204F"/>
          <w:sz w:val="28"/>
          <w:szCs w:val="28"/>
        </w:rPr>
        <w:t xml:space="preserve"> your DOB if the combination of 3 and 9 is present</w:t>
      </w:r>
      <w:del w:id="1437" w:author="Sandhya T" w:date="2024-06-18T23:41:00Z" w16du:dateUtc="2024-06-18T18:11:00Z">
        <w:r w:rsidRPr="006A23BD" w:rsidDel="00C32FF1">
          <w:rPr>
            <w:rFonts w:ascii="Aptos Narrow" w:eastAsia="Arial" w:hAnsi="Aptos Narrow" w:cs="Arial"/>
            <w:b/>
            <w:bCs/>
            <w:color w:val="00204F"/>
            <w:sz w:val="28"/>
            <w:szCs w:val="28"/>
          </w:rPr>
          <w:delText>,</w:delText>
        </w:r>
      </w:del>
      <w:ins w:id="1438" w:author="Sandhya T" w:date="2024-06-18T23:41:00Z" w16du:dateUtc="2024-06-18T18:11:00Z">
        <w:r w:rsidR="00C32FF1">
          <w:rPr>
            <w:rFonts w:ascii="Aptos Narrow" w:eastAsia="Arial" w:hAnsi="Aptos Narrow" w:cs="Arial"/>
            <w:b/>
            <w:bCs/>
            <w:color w:val="00204F"/>
            <w:sz w:val="28"/>
            <w:szCs w:val="28"/>
          </w:rPr>
          <w:t>. A</w:t>
        </w:r>
      </w:ins>
      <w:r w:rsidRPr="006A23BD">
        <w:rPr>
          <w:rFonts w:ascii="Aptos Narrow" w:eastAsia="Arial" w:hAnsi="Aptos Narrow" w:cs="Arial"/>
          <w:b/>
          <w:bCs/>
          <w:color w:val="00204F"/>
          <w:sz w:val="28"/>
          <w:szCs w:val="28"/>
        </w:rPr>
        <w:t xml:space="preserve"> </w:t>
      </w:r>
      <w:r w:rsidR="00631D31" w:rsidRPr="006A23BD">
        <w:rPr>
          <w:rFonts w:ascii="Aptos Narrow" w:eastAsia="Arial" w:hAnsi="Aptos Narrow" w:cs="Arial"/>
          <w:b/>
          <w:bCs/>
          <w:color w:val="00204F"/>
          <w:sz w:val="28"/>
          <w:szCs w:val="28"/>
        </w:rPr>
        <w:t>person with this combination will argue more and face litigation problem.</w:t>
      </w:r>
    </w:p>
    <w:p w14:paraId="4B7835E6" w14:textId="31C670C9" w:rsidR="00334EF2" w:rsidRPr="006A23BD" w:rsidRDefault="00284FCC" w:rsidP="006A23BD">
      <w:pPr>
        <w:tabs>
          <w:tab w:val="left" w:pos="3492"/>
        </w:tabs>
        <w:jc w:val="both"/>
        <w:rPr>
          <w:rFonts w:ascii="Aptos Narrow" w:eastAsia="Arial" w:hAnsi="Aptos Narrow" w:cs="Arial"/>
          <w:b/>
          <w:bCs/>
          <w:color w:val="00204F"/>
          <w:sz w:val="28"/>
          <w:szCs w:val="28"/>
        </w:rPr>
      </w:pPr>
      <w:r w:rsidRPr="006A23BD">
        <w:rPr>
          <w:rFonts w:ascii="Aptos Narrow" w:eastAsia="Arial" w:hAnsi="Aptos Narrow" w:cs="Arial"/>
          <w:b/>
          <w:bCs/>
          <w:color w:val="00204F"/>
          <w:sz w:val="28"/>
          <w:szCs w:val="28"/>
        </w:rPr>
        <w:t>Check</w:t>
      </w:r>
      <w:r w:rsidR="00B8530B" w:rsidRPr="006A23BD">
        <w:rPr>
          <w:rFonts w:ascii="Aptos Narrow" w:eastAsia="Arial" w:hAnsi="Aptos Narrow" w:cs="Arial"/>
          <w:b/>
          <w:bCs/>
          <w:color w:val="00204F"/>
          <w:sz w:val="28"/>
          <w:szCs w:val="28"/>
        </w:rPr>
        <w:t xml:space="preserve"> your DOB if the combination of </w:t>
      </w:r>
      <w:r w:rsidR="001B17EB" w:rsidRPr="006A23BD">
        <w:rPr>
          <w:rFonts w:ascii="Aptos Narrow" w:eastAsia="Arial" w:hAnsi="Aptos Narrow" w:cs="Arial"/>
          <w:b/>
          <w:bCs/>
          <w:color w:val="00204F"/>
          <w:sz w:val="28"/>
          <w:szCs w:val="28"/>
        </w:rPr>
        <w:t>7 and 9 is present</w:t>
      </w:r>
      <w:ins w:id="1439" w:author="Sandhya T" w:date="2024-06-18T23:41:00Z" w16du:dateUtc="2024-06-18T18:11:00Z">
        <w:r w:rsidR="00C32FF1">
          <w:rPr>
            <w:rFonts w:ascii="Aptos Narrow" w:eastAsia="Arial" w:hAnsi="Aptos Narrow" w:cs="Arial"/>
            <w:b/>
            <w:bCs/>
            <w:color w:val="00204F"/>
            <w:sz w:val="28"/>
            <w:szCs w:val="28"/>
          </w:rPr>
          <w:t>. A</w:t>
        </w:r>
      </w:ins>
      <w:del w:id="1440" w:author="Sandhya T" w:date="2024-06-18T23:41:00Z" w16du:dateUtc="2024-06-18T18:11:00Z">
        <w:r w:rsidR="001B17EB" w:rsidRPr="006A23BD" w:rsidDel="00C32FF1">
          <w:rPr>
            <w:rFonts w:ascii="Aptos Narrow" w:eastAsia="Arial" w:hAnsi="Aptos Narrow" w:cs="Arial"/>
            <w:b/>
            <w:bCs/>
            <w:color w:val="00204F"/>
            <w:sz w:val="28"/>
            <w:szCs w:val="28"/>
          </w:rPr>
          <w:delText>,</w:delText>
        </w:r>
      </w:del>
      <w:r w:rsidR="001B17EB" w:rsidRPr="006A23BD">
        <w:rPr>
          <w:rFonts w:ascii="Aptos Narrow" w:eastAsia="Arial" w:hAnsi="Aptos Narrow" w:cs="Arial"/>
          <w:b/>
          <w:bCs/>
          <w:color w:val="00204F"/>
          <w:sz w:val="28"/>
          <w:szCs w:val="28"/>
        </w:rPr>
        <w:t xml:space="preserve"> person with this combination </w:t>
      </w:r>
      <w:r w:rsidR="000D2CDF" w:rsidRPr="006A23BD">
        <w:rPr>
          <w:rFonts w:ascii="Aptos Narrow" w:eastAsia="Arial" w:hAnsi="Aptos Narrow" w:cs="Arial"/>
          <w:b/>
          <w:bCs/>
          <w:color w:val="00204F"/>
          <w:sz w:val="28"/>
          <w:szCs w:val="28"/>
        </w:rPr>
        <w:t xml:space="preserve">will face difficulties, but they face </w:t>
      </w:r>
      <w:r w:rsidR="002A4CF8" w:rsidRPr="006A23BD">
        <w:rPr>
          <w:rFonts w:ascii="Aptos Narrow" w:eastAsia="Arial" w:hAnsi="Aptos Narrow" w:cs="Arial"/>
          <w:b/>
          <w:bCs/>
          <w:color w:val="00204F"/>
          <w:sz w:val="28"/>
          <w:szCs w:val="28"/>
        </w:rPr>
        <w:t xml:space="preserve">that </w:t>
      </w:r>
      <w:r w:rsidRPr="006A23BD">
        <w:rPr>
          <w:rFonts w:ascii="Aptos Narrow" w:eastAsia="Arial" w:hAnsi="Aptos Narrow" w:cs="Arial"/>
          <w:b/>
          <w:bCs/>
          <w:color w:val="00204F"/>
          <w:sz w:val="28"/>
          <w:szCs w:val="28"/>
        </w:rPr>
        <w:t>situation</w:t>
      </w:r>
      <w:r w:rsidR="002A4CF8" w:rsidRPr="006A23BD">
        <w:rPr>
          <w:rFonts w:ascii="Aptos Narrow" w:eastAsia="Arial" w:hAnsi="Aptos Narrow" w:cs="Arial"/>
          <w:b/>
          <w:bCs/>
          <w:color w:val="00204F"/>
          <w:sz w:val="28"/>
          <w:szCs w:val="28"/>
        </w:rPr>
        <w:t xml:space="preserve"> </w:t>
      </w:r>
      <w:r w:rsidR="006106BA">
        <w:rPr>
          <w:rFonts w:ascii="Aptos Narrow" w:eastAsia="Arial" w:hAnsi="Aptos Narrow" w:cs="Arial"/>
          <w:b/>
          <w:bCs/>
          <w:color w:val="00204F"/>
          <w:sz w:val="28"/>
          <w:szCs w:val="28"/>
        </w:rPr>
        <w:t>with</w:t>
      </w:r>
      <w:r w:rsidR="002A4CF8" w:rsidRPr="006A23BD">
        <w:rPr>
          <w:rFonts w:ascii="Aptos Narrow" w:eastAsia="Arial" w:hAnsi="Aptos Narrow" w:cs="Arial"/>
          <w:b/>
          <w:bCs/>
          <w:color w:val="00204F"/>
          <w:sz w:val="28"/>
          <w:szCs w:val="28"/>
        </w:rPr>
        <w:t xml:space="preserve"> calm and  confiden</w:t>
      </w:r>
      <w:r w:rsidR="009432DB">
        <w:rPr>
          <w:rFonts w:ascii="Aptos Narrow" w:eastAsia="Arial" w:hAnsi="Aptos Narrow" w:cs="Arial"/>
          <w:b/>
          <w:bCs/>
          <w:color w:val="00204F"/>
          <w:sz w:val="28"/>
          <w:szCs w:val="28"/>
        </w:rPr>
        <w:t>ce</w:t>
      </w:r>
      <w:r w:rsidR="002A4CF8" w:rsidRPr="006A23BD">
        <w:rPr>
          <w:rFonts w:ascii="Aptos Narrow" w:eastAsia="Arial" w:hAnsi="Aptos Narrow" w:cs="Arial"/>
          <w:b/>
          <w:bCs/>
          <w:color w:val="00204F"/>
          <w:sz w:val="28"/>
          <w:szCs w:val="28"/>
        </w:rPr>
        <w:t>.</w:t>
      </w:r>
      <w:r w:rsidR="00B8530B" w:rsidRPr="006A23BD">
        <w:rPr>
          <w:rFonts w:ascii="Aptos Narrow" w:eastAsia="Arial" w:hAnsi="Aptos Narrow" w:cs="Arial"/>
          <w:b/>
          <w:bCs/>
          <w:color w:val="00204F"/>
          <w:sz w:val="28"/>
          <w:szCs w:val="28"/>
        </w:rPr>
        <w:t xml:space="preserve"> </w:t>
      </w:r>
    </w:p>
    <w:p w14:paraId="709FDEE0" w14:textId="22BA80C4" w:rsidR="00284FCC" w:rsidRPr="006A23BD" w:rsidRDefault="00284FCC" w:rsidP="006A23BD">
      <w:pPr>
        <w:tabs>
          <w:tab w:val="left" w:pos="3492"/>
        </w:tabs>
        <w:jc w:val="both"/>
        <w:rPr>
          <w:rFonts w:ascii="Aptos Narrow" w:eastAsia="Arial" w:hAnsi="Aptos Narrow" w:cs="Arial"/>
          <w:b/>
          <w:bCs/>
          <w:color w:val="00204F"/>
          <w:sz w:val="28"/>
          <w:szCs w:val="28"/>
        </w:rPr>
      </w:pPr>
      <w:r w:rsidRPr="006A23BD">
        <w:rPr>
          <w:rFonts w:ascii="Aptos Narrow" w:eastAsia="Arial" w:hAnsi="Aptos Narrow" w:cs="Arial"/>
          <w:b/>
          <w:bCs/>
          <w:color w:val="00204F"/>
          <w:sz w:val="28"/>
          <w:szCs w:val="28"/>
        </w:rPr>
        <w:t>Check your DOB if the combination of 1 and 7 is present</w:t>
      </w:r>
      <w:ins w:id="1441" w:author="Sandhya T" w:date="2024-06-18T23:41:00Z" w16du:dateUtc="2024-06-18T18:11:00Z">
        <w:r w:rsidR="00C32FF1">
          <w:rPr>
            <w:rFonts w:ascii="Aptos Narrow" w:eastAsia="Arial" w:hAnsi="Aptos Narrow" w:cs="Arial"/>
            <w:b/>
            <w:bCs/>
            <w:color w:val="00204F"/>
            <w:sz w:val="28"/>
            <w:szCs w:val="28"/>
          </w:rPr>
          <w:t>. A</w:t>
        </w:r>
      </w:ins>
      <w:del w:id="1442" w:author="Sandhya T" w:date="2024-06-18T23:41:00Z" w16du:dateUtc="2024-06-18T18:11:00Z">
        <w:r w:rsidRPr="006A23BD" w:rsidDel="00C32FF1">
          <w:rPr>
            <w:rFonts w:ascii="Aptos Narrow" w:eastAsia="Arial" w:hAnsi="Aptos Narrow" w:cs="Arial"/>
            <w:b/>
            <w:bCs/>
            <w:color w:val="00204F"/>
            <w:sz w:val="28"/>
            <w:szCs w:val="28"/>
          </w:rPr>
          <w:delText>,</w:delText>
        </w:r>
      </w:del>
      <w:r w:rsidRPr="006A23BD">
        <w:rPr>
          <w:rFonts w:ascii="Aptos Narrow" w:eastAsia="Arial" w:hAnsi="Aptos Narrow" w:cs="Arial"/>
          <w:b/>
          <w:bCs/>
          <w:color w:val="00204F"/>
          <w:sz w:val="28"/>
          <w:szCs w:val="28"/>
        </w:rPr>
        <w:t xml:space="preserve"> person with this combination </w:t>
      </w:r>
      <w:r w:rsidR="00BB473E">
        <w:rPr>
          <w:rFonts w:ascii="Aptos Narrow" w:eastAsia="Arial" w:hAnsi="Aptos Narrow" w:cs="Arial"/>
          <w:b/>
          <w:bCs/>
          <w:color w:val="00204F"/>
          <w:sz w:val="28"/>
          <w:szCs w:val="28"/>
        </w:rPr>
        <w:t xml:space="preserve">is </w:t>
      </w:r>
      <w:r w:rsidR="007A1097">
        <w:rPr>
          <w:rFonts w:ascii="Aptos Narrow" w:eastAsia="Arial" w:hAnsi="Aptos Narrow" w:cs="Arial"/>
          <w:b/>
          <w:bCs/>
          <w:color w:val="00204F"/>
          <w:sz w:val="28"/>
          <w:szCs w:val="28"/>
        </w:rPr>
        <w:t>interested</w:t>
      </w:r>
      <w:r w:rsidR="00E46935" w:rsidRPr="006A23BD">
        <w:rPr>
          <w:rFonts w:ascii="Aptos Narrow" w:eastAsia="Arial" w:hAnsi="Aptos Narrow" w:cs="Arial"/>
          <w:b/>
          <w:bCs/>
          <w:color w:val="00204F"/>
          <w:sz w:val="28"/>
          <w:szCs w:val="28"/>
        </w:rPr>
        <w:t xml:space="preserve"> i</w:t>
      </w:r>
      <w:r w:rsidR="00FB5148">
        <w:rPr>
          <w:rFonts w:ascii="Aptos Narrow" w:eastAsia="Arial" w:hAnsi="Aptos Narrow" w:cs="Arial"/>
          <w:b/>
          <w:bCs/>
          <w:color w:val="00204F"/>
          <w:sz w:val="28"/>
          <w:szCs w:val="28"/>
        </w:rPr>
        <w:t>n</w:t>
      </w:r>
      <w:r w:rsidR="00860045" w:rsidRPr="006A23BD">
        <w:rPr>
          <w:rFonts w:ascii="Aptos Narrow" w:eastAsia="Arial" w:hAnsi="Aptos Narrow" w:cs="Arial"/>
          <w:b/>
          <w:bCs/>
          <w:color w:val="00204F"/>
          <w:sz w:val="28"/>
          <w:szCs w:val="28"/>
        </w:rPr>
        <w:t xml:space="preserve"> mysteri</w:t>
      </w:r>
      <w:r w:rsidR="005B6B87">
        <w:rPr>
          <w:rFonts w:ascii="Aptos Narrow" w:eastAsia="Arial" w:hAnsi="Aptos Narrow" w:cs="Arial"/>
          <w:b/>
          <w:bCs/>
          <w:color w:val="00204F"/>
          <w:sz w:val="28"/>
          <w:szCs w:val="28"/>
        </w:rPr>
        <w:t>ou</w:t>
      </w:r>
      <w:r w:rsidR="00860045" w:rsidRPr="006A23BD">
        <w:rPr>
          <w:rFonts w:ascii="Aptos Narrow" w:eastAsia="Arial" w:hAnsi="Aptos Narrow" w:cs="Arial"/>
          <w:b/>
          <w:bCs/>
          <w:color w:val="00204F"/>
          <w:sz w:val="28"/>
          <w:szCs w:val="28"/>
        </w:rPr>
        <w:t xml:space="preserve">s things ( which is difficult </w:t>
      </w:r>
      <w:r w:rsidR="004B2710" w:rsidRPr="006A23BD">
        <w:rPr>
          <w:rFonts w:ascii="Aptos Narrow" w:eastAsia="Arial" w:hAnsi="Aptos Narrow" w:cs="Arial"/>
          <w:b/>
          <w:bCs/>
          <w:color w:val="00204F"/>
          <w:sz w:val="28"/>
          <w:szCs w:val="28"/>
        </w:rPr>
        <w:t>to under</w:t>
      </w:r>
      <w:r w:rsidR="006106BA">
        <w:rPr>
          <w:rFonts w:ascii="Aptos Narrow" w:eastAsia="Arial" w:hAnsi="Aptos Narrow" w:cs="Arial"/>
          <w:b/>
          <w:bCs/>
          <w:color w:val="00204F"/>
          <w:sz w:val="28"/>
          <w:szCs w:val="28"/>
        </w:rPr>
        <w:t>s</w:t>
      </w:r>
      <w:r w:rsidR="004B2710" w:rsidRPr="006A23BD">
        <w:rPr>
          <w:rFonts w:ascii="Aptos Narrow" w:eastAsia="Arial" w:hAnsi="Aptos Narrow" w:cs="Arial"/>
          <w:b/>
          <w:bCs/>
          <w:color w:val="00204F"/>
          <w:sz w:val="28"/>
          <w:szCs w:val="28"/>
        </w:rPr>
        <w:t>tand and explain ). They enjoy searching hidden things</w:t>
      </w:r>
      <w:r w:rsidR="006A23BD" w:rsidRPr="006A23BD">
        <w:rPr>
          <w:rFonts w:ascii="Aptos Narrow" w:eastAsia="Arial" w:hAnsi="Aptos Narrow" w:cs="Arial"/>
          <w:b/>
          <w:bCs/>
          <w:color w:val="00204F"/>
          <w:sz w:val="28"/>
          <w:szCs w:val="28"/>
        </w:rPr>
        <w:t>, research fi</w:t>
      </w:r>
      <w:r w:rsidR="00E1540C">
        <w:rPr>
          <w:rFonts w:ascii="Aptos Narrow" w:eastAsia="Arial" w:hAnsi="Aptos Narrow" w:cs="Arial"/>
          <w:b/>
          <w:bCs/>
          <w:color w:val="00204F"/>
          <w:sz w:val="28"/>
          <w:szCs w:val="28"/>
        </w:rPr>
        <w:t>e</w:t>
      </w:r>
      <w:r w:rsidR="006A23BD" w:rsidRPr="006A23BD">
        <w:rPr>
          <w:rFonts w:ascii="Aptos Narrow" w:eastAsia="Arial" w:hAnsi="Aptos Narrow" w:cs="Arial"/>
          <w:b/>
          <w:bCs/>
          <w:color w:val="00204F"/>
          <w:sz w:val="28"/>
          <w:szCs w:val="28"/>
        </w:rPr>
        <w:t>l</w:t>
      </w:r>
      <w:r w:rsidR="009432DB">
        <w:rPr>
          <w:rFonts w:ascii="Aptos Narrow" w:eastAsia="Arial" w:hAnsi="Aptos Narrow" w:cs="Arial"/>
          <w:b/>
          <w:bCs/>
          <w:color w:val="00204F"/>
          <w:sz w:val="28"/>
          <w:szCs w:val="28"/>
        </w:rPr>
        <w:t>d</w:t>
      </w:r>
      <w:r w:rsidR="006A23BD" w:rsidRPr="006A23BD">
        <w:rPr>
          <w:rFonts w:ascii="Aptos Narrow" w:eastAsia="Arial" w:hAnsi="Aptos Narrow" w:cs="Arial"/>
          <w:b/>
          <w:bCs/>
          <w:color w:val="00204F"/>
          <w:sz w:val="28"/>
          <w:szCs w:val="28"/>
        </w:rPr>
        <w:t>.</w:t>
      </w:r>
    </w:p>
    <w:p w14:paraId="0D6E39B6" w14:textId="77777777" w:rsidR="006A23BD" w:rsidRPr="006A23BD" w:rsidRDefault="006A23BD" w:rsidP="006A23BD">
      <w:pPr>
        <w:tabs>
          <w:tab w:val="left" w:pos="3492"/>
        </w:tabs>
        <w:jc w:val="both"/>
        <w:rPr>
          <w:rFonts w:ascii="Aptos Narrow" w:eastAsia="Arial" w:hAnsi="Aptos Narrow" w:cs="Arial"/>
          <w:b/>
          <w:bCs/>
          <w:color w:val="00204F"/>
          <w:sz w:val="28"/>
          <w:szCs w:val="28"/>
        </w:rPr>
      </w:pPr>
    </w:p>
    <w:p w14:paraId="551704A0" w14:textId="77777777" w:rsidR="00A91FA4" w:rsidRPr="00BA6070" w:rsidRDefault="00A91FA4" w:rsidP="00BA6070">
      <w:pPr>
        <w:tabs>
          <w:tab w:val="left" w:pos="3492"/>
        </w:tabs>
        <w:rPr>
          <w:rFonts w:ascii="Arial" w:eastAsia="Arial" w:hAnsi="Arial" w:cs="Arial"/>
        </w:rPr>
      </w:pPr>
    </w:p>
    <w:p w14:paraId="76699FBB" w14:textId="14CAC778" w:rsidR="00C80489" w:rsidRDefault="00C80489" w:rsidP="00E1540C">
      <w:pPr>
        <w:ind w:firstLine="720"/>
        <w:rPr>
          <w:noProof/>
        </w:rPr>
      </w:pPr>
    </w:p>
    <w:p w14:paraId="02D7C728" w14:textId="77777777" w:rsidR="00E1540C" w:rsidRDefault="00E1540C" w:rsidP="00E1540C">
      <w:pPr>
        <w:ind w:firstLine="720"/>
        <w:rPr>
          <w:noProof/>
        </w:rPr>
      </w:pPr>
    </w:p>
    <w:p w14:paraId="1748BC35" w14:textId="77777777" w:rsidR="00E1540C" w:rsidRDefault="00E1540C" w:rsidP="00E1540C">
      <w:pPr>
        <w:ind w:firstLine="720"/>
        <w:rPr>
          <w:rFonts w:ascii="Arial" w:eastAsia="Arial" w:hAnsi="Arial" w:cs="Arial"/>
        </w:rPr>
      </w:pPr>
    </w:p>
    <w:p w14:paraId="596E2FD4" w14:textId="77777777" w:rsidR="000A32ED" w:rsidRDefault="000A32ED" w:rsidP="00381342">
      <w:pPr>
        <w:rPr>
          <w:rFonts w:ascii="Arial" w:eastAsia="Arial" w:hAnsi="Arial" w:cs="Arial"/>
        </w:rPr>
      </w:pPr>
    </w:p>
    <w:p w14:paraId="1CF88A4C" w14:textId="77777777" w:rsidR="00381342" w:rsidRPr="00E1540C" w:rsidRDefault="00381342" w:rsidP="00381342">
      <w:pPr>
        <w:rPr>
          <w:rFonts w:ascii="Arial" w:eastAsia="Arial" w:hAnsi="Arial" w:cs="Arial"/>
        </w:rPr>
      </w:pPr>
    </w:p>
    <w:p w14:paraId="4D21BC53" w14:textId="3CF58BFC" w:rsidR="00C80489" w:rsidRPr="00E1540C" w:rsidRDefault="00C80489" w:rsidP="00E1540C">
      <w:pPr>
        <w:jc w:val="center"/>
        <w:rPr>
          <w:rFonts w:ascii="Arial Black" w:hAnsi="Arial Black"/>
          <w:b/>
          <w:color w:val="C00000"/>
          <w:sz w:val="28"/>
          <w:szCs w:val="28"/>
          <w:u w:val="single"/>
        </w:rPr>
      </w:pPr>
      <w:r w:rsidRPr="00E1540C">
        <w:rPr>
          <w:rFonts w:ascii="Arial Black" w:hAnsi="Arial Black"/>
          <w:b/>
          <w:color w:val="C00000"/>
          <w:sz w:val="28"/>
          <w:szCs w:val="28"/>
          <w:u w:val="single"/>
        </w:rPr>
        <w:t>HORA</w:t>
      </w:r>
      <w:r w:rsidR="00E7346A">
        <w:rPr>
          <w:rFonts w:ascii="Arial Black" w:hAnsi="Arial Black"/>
          <w:b/>
          <w:color w:val="C00000"/>
          <w:sz w:val="28"/>
          <w:szCs w:val="28"/>
          <w:u w:val="single"/>
        </w:rPr>
        <w:t xml:space="preserve"> TO BE USED</w:t>
      </w:r>
    </w:p>
    <w:tbl>
      <w:tblPr>
        <w:tblW w:w="9697" w:type="dxa"/>
        <w:tblInd w:w="93" w:type="dxa"/>
        <w:tblLayout w:type="fixed"/>
        <w:tblLook w:val="0400" w:firstRow="0" w:lastRow="0" w:firstColumn="0" w:lastColumn="0" w:noHBand="0" w:noVBand="1"/>
      </w:tblPr>
      <w:tblGrid>
        <w:gridCol w:w="1342"/>
        <w:gridCol w:w="3123"/>
        <w:gridCol w:w="3112"/>
        <w:gridCol w:w="2120"/>
      </w:tblGrid>
      <w:tr w:rsidR="00C80489" w14:paraId="51D70D5A" w14:textId="77777777" w:rsidTr="0029321D">
        <w:trPr>
          <w:trHeight w:val="354"/>
        </w:trPr>
        <w:tc>
          <w:tcPr>
            <w:tcW w:w="1342" w:type="dxa"/>
            <w:tcBorders>
              <w:top w:val="single" w:sz="4" w:space="0" w:color="000000"/>
              <w:left w:val="single" w:sz="4" w:space="0" w:color="000000"/>
              <w:bottom w:val="single" w:sz="4" w:space="0" w:color="000000"/>
              <w:right w:val="single" w:sz="4" w:space="0" w:color="000000"/>
            </w:tcBorders>
            <w:vAlign w:val="bottom"/>
          </w:tcPr>
          <w:p w14:paraId="22428B81" w14:textId="77777777" w:rsidR="00C80489" w:rsidRPr="002E7856" w:rsidRDefault="00C80489" w:rsidP="00650646">
            <w:pPr>
              <w:spacing w:after="0" w:line="240" w:lineRule="auto"/>
              <w:jc w:val="center"/>
              <w:rPr>
                <w:rFonts w:ascii="Berlin Sans FB Demi" w:hAnsi="Berlin Sans FB Demi"/>
                <w:b/>
                <w:color w:val="003300"/>
                <w:sz w:val="24"/>
                <w:szCs w:val="24"/>
              </w:rPr>
            </w:pPr>
            <w:r w:rsidRPr="002E7856">
              <w:rPr>
                <w:rFonts w:ascii="Berlin Sans FB Demi" w:hAnsi="Berlin Sans FB Demi"/>
                <w:b/>
                <w:color w:val="003300"/>
                <w:sz w:val="24"/>
                <w:szCs w:val="24"/>
              </w:rPr>
              <w:t>Ruling Number</w:t>
            </w:r>
          </w:p>
        </w:tc>
        <w:tc>
          <w:tcPr>
            <w:tcW w:w="3123" w:type="dxa"/>
            <w:tcBorders>
              <w:top w:val="single" w:sz="4" w:space="0" w:color="000000"/>
              <w:left w:val="nil"/>
              <w:bottom w:val="single" w:sz="4" w:space="0" w:color="000000"/>
              <w:right w:val="single" w:sz="4" w:space="0" w:color="000000"/>
            </w:tcBorders>
            <w:vAlign w:val="bottom"/>
          </w:tcPr>
          <w:p w14:paraId="6DEE950C" w14:textId="77777777" w:rsidR="00C80489" w:rsidRPr="002E7856" w:rsidRDefault="00C80489" w:rsidP="00650646">
            <w:pPr>
              <w:spacing w:after="0" w:line="240" w:lineRule="auto"/>
              <w:jc w:val="center"/>
              <w:rPr>
                <w:rFonts w:ascii="Berlin Sans FB Demi" w:hAnsi="Berlin Sans FB Demi"/>
                <w:b/>
                <w:color w:val="003300"/>
                <w:sz w:val="24"/>
                <w:szCs w:val="24"/>
              </w:rPr>
            </w:pPr>
            <w:r w:rsidRPr="002E7856">
              <w:rPr>
                <w:rFonts w:ascii="Berlin Sans FB Demi" w:hAnsi="Berlin Sans FB Demi"/>
                <w:b/>
                <w:color w:val="003300"/>
                <w:sz w:val="24"/>
                <w:szCs w:val="24"/>
              </w:rPr>
              <w:t>Auspicious Hora</w:t>
            </w:r>
          </w:p>
        </w:tc>
        <w:tc>
          <w:tcPr>
            <w:tcW w:w="3112" w:type="dxa"/>
            <w:tcBorders>
              <w:top w:val="single" w:sz="4" w:space="0" w:color="000000"/>
              <w:left w:val="nil"/>
              <w:bottom w:val="single" w:sz="4" w:space="0" w:color="000000"/>
              <w:right w:val="single" w:sz="4" w:space="0" w:color="000000"/>
            </w:tcBorders>
            <w:vAlign w:val="bottom"/>
          </w:tcPr>
          <w:p w14:paraId="74D8EE9C" w14:textId="77777777" w:rsidR="00C80489" w:rsidRPr="002E7856" w:rsidRDefault="00C80489" w:rsidP="00650646">
            <w:pPr>
              <w:spacing w:after="0" w:line="240" w:lineRule="auto"/>
              <w:jc w:val="center"/>
              <w:rPr>
                <w:rFonts w:ascii="Berlin Sans FB Demi" w:hAnsi="Berlin Sans FB Demi"/>
                <w:b/>
                <w:color w:val="003300"/>
                <w:sz w:val="24"/>
                <w:szCs w:val="24"/>
              </w:rPr>
            </w:pPr>
            <w:r w:rsidRPr="002E7856">
              <w:rPr>
                <w:rFonts w:ascii="Berlin Sans FB Demi" w:hAnsi="Berlin Sans FB Demi"/>
                <w:b/>
                <w:color w:val="003300"/>
                <w:sz w:val="24"/>
                <w:szCs w:val="24"/>
              </w:rPr>
              <w:t>Average Auspicious Hora</w:t>
            </w:r>
          </w:p>
        </w:tc>
        <w:tc>
          <w:tcPr>
            <w:tcW w:w="2120" w:type="dxa"/>
            <w:tcBorders>
              <w:top w:val="single" w:sz="4" w:space="0" w:color="000000"/>
              <w:left w:val="nil"/>
              <w:bottom w:val="single" w:sz="4" w:space="0" w:color="000000"/>
              <w:right w:val="single" w:sz="4" w:space="0" w:color="000000"/>
            </w:tcBorders>
            <w:vAlign w:val="bottom"/>
          </w:tcPr>
          <w:p w14:paraId="4146BD40" w14:textId="77777777" w:rsidR="00C80489" w:rsidRPr="002E7856" w:rsidRDefault="00C80489" w:rsidP="00650646">
            <w:pPr>
              <w:spacing w:after="0" w:line="240" w:lineRule="auto"/>
              <w:jc w:val="center"/>
              <w:rPr>
                <w:rFonts w:ascii="Berlin Sans FB Demi" w:hAnsi="Berlin Sans FB Demi"/>
                <w:b/>
                <w:color w:val="003300"/>
                <w:sz w:val="24"/>
                <w:szCs w:val="24"/>
              </w:rPr>
            </w:pPr>
            <w:r w:rsidRPr="002E7856">
              <w:rPr>
                <w:rFonts w:ascii="Berlin Sans FB Demi" w:hAnsi="Berlin Sans FB Demi"/>
                <w:b/>
                <w:color w:val="003300"/>
                <w:sz w:val="24"/>
                <w:szCs w:val="24"/>
              </w:rPr>
              <w:t>In-Auspicious Hora</w:t>
            </w:r>
          </w:p>
        </w:tc>
      </w:tr>
      <w:tr w:rsidR="0029321D" w:rsidRPr="0029321D" w14:paraId="17619235" w14:textId="77777777" w:rsidTr="0029321D">
        <w:trPr>
          <w:trHeight w:val="354"/>
        </w:trPr>
        <w:tc>
          <w:tcPr>
            <w:tcW w:w="1342" w:type="dxa"/>
            <w:tcBorders>
              <w:top w:val="nil"/>
              <w:left w:val="single" w:sz="4" w:space="0" w:color="000000"/>
              <w:bottom w:val="single" w:sz="4" w:space="0" w:color="000000"/>
              <w:right w:val="single" w:sz="4" w:space="0" w:color="000000"/>
            </w:tcBorders>
            <w:vAlign w:val="bottom"/>
          </w:tcPr>
          <w:p w14:paraId="42280C03" w14:textId="77777777" w:rsidR="00C80489" w:rsidRPr="0029321D" w:rsidRDefault="00C80489" w:rsidP="00E8640A">
            <w:pPr>
              <w:spacing w:after="0" w:line="240" w:lineRule="auto"/>
              <w:jc w:val="center"/>
              <w:rPr>
                <w:rFonts w:ascii="Aptos Narrow" w:hAnsi="Aptos Narrow"/>
                <w:b/>
                <w:bCs/>
                <w:color w:val="00204F"/>
                <w:sz w:val="28"/>
                <w:szCs w:val="28"/>
              </w:rPr>
            </w:pPr>
            <w:r w:rsidRPr="0029321D">
              <w:rPr>
                <w:rFonts w:ascii="Aptos Narrow" w:hAnsi="Aptos Narrow"/>
                <w:b/>
                <w:bCs/>
                <w:color w:val="00204F"/>
                <w:sz w:val="28"/>
                <w:szCs w:val="28"/>
              </w:rPr>
              <w:t>9</w:t>
            </w:r>
          </w:p>
        </w:tc>
        <w:tc>
          <w:tcPr>
            <w:tcW w:w="3123" w:type="dxa"/>
            <w:tcBorders>
              <w:top w:val="nil"/>
              <w:left w:val="nil"/>
              <w:bottom w:val="single" w:sz="4" w:space="0" w:color="000000"/>
              <w:right w:val="single" w:sz="4" w:space="0" w:color="000000"/>
            </w:tcBorders>
            <w:vAlign w:val="bottom"/>
          </w:tcPr>
          <w:p w14:paraId="1561B286" w14:textId="77777777" w:rsidR="00C80489" w:rsidRPr="0029321D" w:rsidRDefault="00C80489" w:rsidP="00E64129">
            <w:pPr>
              <w:spacing w:after="0" w:line="240" w:lineRule="auto"/>
              <w:rPr>
                <w:rFonts w:ascii="Aptos Narrow" w:hAnsi="Aptos Narrow"/>
                <w:b/>
                <w:bCs/>
                <w:color w:val="00204F"/>
                <w:sz w:val="28"/>
                <w:szCs w:val="28"/>
              </w:rPr>
            </w:pPr>
            <w:r w:rsidRPr="0029321D">
              <w:rPr>
                <w:rFonts w:ascii="Aptos Narrow" w:hAnsi="Aptos Narrow"/>
                <w:b/>
                <w:bCs/>
                <w:color w:val="00204F"/>
                <w:sz w:val="28"/>
                <w:szCs w:val="28"/>
              </w:rPr>
              <w:t>Sun, Moon, Mars, Jupiter</w:t>
            </w:r>
          </w:p>
        </w:tc>
        <w:tc>
          <w:tcPr>
            <w:tcW w:w="3112" w:type="dxa"/>
            <w:tcBorders>
              <w:top w:val="nil"/>
              <w:left w:val="nil"/>
              <w:bottom w:val="single" w:sz="4" w:space="0" w:color="000000"/>
              <w:right w:val="single" w:sz="4" w:space="0" w:color="000000"/>
            </w:tcBorders>
            <w:vAlign w:val="bottom"/>
          </w:tcPr>
          <w:p w14:paraId="600A7394" w14:textId="77777777" w:rsidR="00C80489" w:rsidRPr="0029321D" w:rsidRDefault="00C80489" w:rsidP="00E64129">
            <w:pPr>
              <w:spacing w:after="0" w:line="240" w:lineRule="auto"/>
              <w:rPr>
                <w:rFonts w:ascii="Aptos Narrow" w:hAnsi="Aptos Narrow"/>
                <w:b/>
                <w:bCs/>
                <w:color w:val="00204F"/>
                <w:sz w:val="28"/>
                <w:szCs w:val="28"/>
              </w:rPr>
            </w:pPr>
            <w:r w:rsidRPr="0029321D">
              <w:rPr>
                <w:rFonts w:ascii="Aptos Narrow" w:hAnsi="Aptos Narrow"/>
                <w:b/>
                <w:bCs/>
                <w:color w:val="00204F"/>
                <w:sz w:val="28"/>
                <w:szCs w:val="28"/>
              </w:rPr>
              <w:t>Venus, Saturn</w:t>
            </w:r>
          </w:p>
        </w:tc>
        <w:tc>
          <w:tcPr>
            <w:tcW w:w="2120" w:type="dxa"/>
            <w:tcBorders>
              <w:top w:val="nil"/>
              <w:left w:val="nil"/>
              <w:bottom w:val="single" w:sz="4" w:space="0" w:color="000000"/>
              <w:right w:val="single" w:sz="4" w:space="0" w:color="000000"/>
            </w:tcBorders>
            <w:vAlign w:val="bottom"/>
          </w:tcPr>
          <w:p w14:paraId="0C00D7C0" w14:textId="77777777" w:rsidR="00C80489" w:rsidRPr="0029321D" w:rsidRDefault="00C80489" w:rsidP="00E64129">
            <w:pPr>
              <w:spacing w:after="0" w:line="240" w:lineRule="auto"/>
              <w:rPr>
                <w:rFonts w:ascii="Aptos Narrow" w:hAnsi="Aptos Narrow"/>
                <w:b/>
                <w:bCs/>
                <w:color w:val="00204F"/>
                <w:sz w:val="28"/>
                <w:szCs w:val="28"/>
              </w:rPr>
            </w:pPr>
            <w:r w:rsidRPr="0029321D">
              <w:rPr>
                <w:rFonts w:ascii="Aptos Narrow" w:hAnsi="Aptos Narrow"/>
                <w:b/>
                <w:bCs/>
                <w:color w:val="00204F"/>
                <w:sz w:val="28"/>
                <w:szCs w:val="28"/>
              </w:rPr>
              <w:t>Mercury</w:t>
            </w:r>
          </w:p>
        </w:tc>
      </w:tr>
      <w:tr w:rsidR="0029321D" w:rsidRPr="0029321D" w14:paraId="022FB83B" w14:textId="77777777" w:rsidTr="0029321D">
        <w:trPr>
          <w:trHeight w:val="354"/>
        </w:trPr>
        <w:tc>
          <w:tcPr>
            <w:tcW w:w="1342" w:type="dxa"/>
            <w:tcBorders>
              <w:top w:val="nil"/>
              <w:left w:val="single" w:sz="4" w:space="0" w:color="000000"/>
              <w:bottom w:val="single" w:sz="4" w:space="0" w:color="000000"/>
              <w:right w:val="single" w:sz="4" w:space="0" w:color="000000"/>
            </w:tcBorders>
            <w:vAlign w:val="bottom"/>
          </w:tcPr>
          <w:p w14:paraId="1532AA3D" w14:textId="77777777" w:rsidR="00C80489" w:rsidRPr="0029321D" w:rsidRDefault="00C80489" w:rsidP="00E8640A">
            <w:pPr>
              <w:spacing w:after="0" w:line="240" w:lineRule="auto"/>
              <w:jc w:val="center"/>
              <w:rPr>
                <w:rFonts w:ascii="Aptos Narrow" w:hAnsi="Aptos Narrow"/>
                <w:b/>
                <w:bCs/>
                <w:color w:val="00204F"/>
                <w:sz w:val="28"/>
                <w:szCs w:val="28"/>
              </w:rPr>
            </w:pPr>
            <w:r w:rsidRPr="0029321D">
              <w:rPr>
                <w:rFonts w:ascii="Aptos Narrow" w:hAnsi="Aptos Narrow"/>
                <w:b/>
                <w:bCs/>
                <w:color w:val="00204F"/>
                <w:sz w:val="28"/>
                <w:szCs w:val="28"/>
              </w:rPr>
              <w:t>5</w:t>
            </w:r>
          </w:p>
        </w:tc>
        <w:tc>
          <w:tcPr>
            <w:tcW w:w="3123" w:type="dxa"/>
            <w:tcBorders>
              <w:top w:val="nil"/>
              <w:left w:val="nil"/>
              <w:bottom w:val="single" w:sz="4" w:space="0" w:color="000000"/>
              <w:right w:val="single" w:sz="4" w:space="0" w:color="000000"/>
            </w:tcBorders>
            <w:vAlign w:val="bottom"/>
          </w:tcPr>
          <w:p w14:paraId="53B9955D" w14:textId="77777777" w:rsidR="00C80489" w:rsidRPr="0029321D" w:rsidRDefault="00C80489" w:rsidP="00E64129">
            <w:pPr>
              <w:spacing w:after="0" w:line="240" w:lineRule="auto"/>
              <w:rPr>
                <w:rFonts w:ascii="Aptos Narrow" w:hAnsi="Aptos Narrow"/>
                <w:b/>
                <w:bCs/>
                <w:color w:val="00204F"/>
                <w:sz w:val="28"/>
                <w:szCs w:val="28"/>
              </w:rPr>
            </w:pPr>
            <w:r w:rsidRPr="0029321D">
              <w:rPr>
                <w:rFonts w:ascii="Aptos Narrow" w:hAnsi="Aptos Narrow"/>
                <w:b/>
                <w:bCs/>
                <w:color w:val="00204F"/>
                <w:sz w:val="28"/>
                <w:szCs w:val="28"/>
              </w:rPr>
              <w:t>Sun, Mercury, Venus</w:t>
            </w:r>
          </w:p>
        </w:tc>
        <w:tc>
          <w:tcPr>
            <w:tcW w:w="3112" w:type="dxa"/>
            <w:tcBorders>
              <w:top w:val="nil"/>
              <w:left w:val="nil"/>
              <w:bottom w:val="single" w:sz="4" w:space="0" w:color="000000"/>
              <w:right w:val="single" w:sz="4" w:space="0" w:color="000000"/>
            </w:tcBorders>
            <w:vAlign w:val="bottom"/>
          </w:tcPr>
          <w:p w14:paraId="11A3FB43" w14:textId="77777777" w:rsidR="00C80489" w:rsidRPr="0029321D" w:rsidRDefault="00C80489" w:rsidP="00E64129">
            <w:pPr>
              <w:spacing w:after="0" w:line="240" w:lineRule="auto"/>
              <w:rPr>
                <w:rFonts w:ascii="Aptos Narrow" w:hAnsi="Aptos Narrow"/>
                <w:b/>
                <w:bCs/>
                <w:color w:val="00204F"/>
                <w:sz w:val="28"/>
                <w:szCs w:val="28"/>
              </w:rPr>
            </w:pPr>
            <w:r w:rsidRPr="0029321D">
              <w:rPr>
                <w:rFonts w:ascii="Aptos Narrow" w:hAnsi="Aptos Narrow"/>
                <w:b/>
                <w:bCs/>
                <w:color w:val="00204F"/>
                <w:sz w:val="28"/>
                <w:szCs w:val="28"/>
              </w:rPr>
              <w:t>Mars, Jupiter, Saturn</w:t>
            </w:r>
          </w:p>
        </w:tc>
        <w:tc>
          <w:tcPr>
            <w:tcW w:w="2120" w:type="dxa"/>
            <w:tcBorders>
              <w:top w:val="nil"/>
              <w:left w:val="nil"/>
              <w:bottom w:val="single" w:sz="4" w:space="0" w:color="000000"/>
              <w:right w:val="single" w:sz="4" w:space="0" w:color="000000"/>
            </w:tcBorders>
            <w:vAlign w:val="bottom"/>
          </w:tcPr>
          <w:p w14:paraId="5AEAF116" w14:textId="77777777" w:rsidR="00C80489" w:rsidRPr="0029321D" w:rsidRDefault="00C80489" w:rsidP="00E64129">
            <w:pPr>
              <w:spacing w:after="0" w:line="240" w:lineRule="auto"/>
              <w:rPr>
                <w:rFonts w:ascii="Aptos Narrow" w:hAnsi="Aptos Narrow"/>
                <w:b/>
                <w:bCs/>
                <w:color w:val="00204F"/>
                <w:sz w:val="28"/>
                <w:szCs w:val="28"/>
              </w:rPr>
            </w:pPr>
            <w:r w:rsidRPr="0029321D">
              <w:rPr>
                <w:rFonts w:ascii="Aptos Narrow" w:hAnsi="Aptos Narrow"/>
                <w:b/>
                <w:bCs/>
                <w:color w:val="00204F"/>
                <w:sz w:val="28"/>
                <w:szCs w:val="28"/>
              </w:rPr>
              <w:t>Moon</w:t>
            </w:r>
          </w:p>
        </w:tc>
      </w:tr>
      <w:tr w:rsidR="0029321D" w:rsidRPr="0029321D" w14:paraId="27D2BE0C" w14:textId="77777777" w:rsidTr="0029321D">
        <w:trPr>
          <w:trHeight w:val="354"/>
        </w:trPr>
        <w:tc>
          <w:tcPr>
            <w:tcW w:w="1342" w:type="dxa"/>
            <w:tcBorders>
              <w:top w:val="nil"/>
              <w:left w:val="single" w:sz="4" w:space="0" w:color="000000"/>
              <w:bottom w:val="single" w:sz="4" w:space="0" w:color="000000"/>
              <w:right w:val="single" w:sz="4" w:space="0" w:color="000000"/>
            </w:tcBorders>
            <w:vAlign w:val="bottom"/>
          </w:tcPr>
          <w:p w14:paraId="7BBB5DBC" w14:textId="2021B567" w:rsidR="00C80489" w:rsidRPr="0029321D" w:rsidRDefault="00C80489" w:rsidP="00E8640A">
            <w:pPr>
              <w:spacing w:after="0" w:line="240" w:lineRule="auto"/>
              <w:jc w:val="center"/>
              <w:rPr>
                <w:rFonts w:ascii="Aptos Narrow" w:hAnsi="Aptos Narrow"/>
                <w:b/>
                <w:bCs/>
                <w:color w:val="00204F"/>
                <w:sz w:val="28"/>
                <w:szCs w:val="28"/>
              </w:rPr>
            </w:pPr>
            <w:r w:rsidRPr="0029321D">
              <w:rPr>
                <w:rFonts w:ascii="Aptos Narrow" w:hAnsi="Aptos Narrow"/>
                <w:b/>
                <w:bCs/>
                <w:color w:val="00204F"/>
                <w:sz w:val="28"/>
                <w:szCs w:val="28"/>
              </w:rPr>
              <w:t>2</w:t>
            </w:r>
            <w:r w:rsidR="00E8640A" w:rsidRPr="0029321D">
              <w:rPr>
                <w:rFonts w:ascii="Aptos Narrow" w:hAnsi="Aptos Narrow"/>
                <w:b/>
                <w:bCs/>
                <w:color w:val="00204F"/>
                <w:sz w:val="28"/>
                <w:szCs w:val="28"/>
              </w:rPr>
              <w:t xml:space="preserve"> OR </w:t>
            </w:r>
            <w:r w:rsidRPr="0029321D">
              <w:rPr>
                <w:rFonts w:ascii="Aptos Narrow" w:hAnsi="Aptos Narrow"/>
                <w:b/>
                <w:bCs/>
                <w:color w:val="00204F"/>
                <w:sz w:val="28"/>
                <w:szCs w:val="28"/>
              </w:rPr>
              <w:t>7</w:t>
            </w:r>
          </w:p>
        </w:tc>
        <w:tc>
          <w:tcPr>
            <w:tcW w:w="3123" w:type="dxa"/>
            <w:tcBorders>
              <w:top w:val="nil"/>
              <w:left w:val="nil"/>
              <w:bottom w:val="single" w:sz="4" w:space="0" w:color="000000"/>
              <w:right w:val="single" w:sz="4" w:space="0" w:color="000000"/>
            </w:tcBorders>
            <w:vAlign w:val="bottom"/>
          </w:tcPr>
          <w:p w14:paraId="5E07FF3E" w14:textId="77777777" w:rsidR="00C80489" w:rsidRPr="0029321D" w:rsidRDefault="00C80489" w:rsidP="00E64129">
            <w:pPr>
              <w:spacing w:after="0" w:line="240" w:lineRule="auto"/>
              <w:rPr>
                <w:rFonts w:ascii="Aptos Narrow" w:hAnsi="Aptos Narrow"/>
                <w:b/>
                <w:bCs/>
                <w:color w:val="00204F"/>
                <w:sz w:val="28"/>
                <w:szCs w:val="28"/>
              </w:rPr>
            </w:pPr>
            <w:r w:rsidRPr="0029321D">
              <w:rPr>
                <w:rFonts w:ascii="Aptos Narrow" w:hAnsi="Aptos Narrow"/>
                <w:b/>
                <w:bCs/>
                <w:color w:val="00204F"/>
                <w:sz w:val="28"/>
                <w:szCs w:val="28"/>
              </w:rPr>
              <w:t>Sun, Mercury, Moon</w:t>
            </w:r>
          </w:p>
        </w:tc>
        <w:tc>
          <w:tcPr>
            <w:tcW w:w="3112" w:type="dxa"/>
            <w:tcBorders>
              <w:top w:val="nil"/>
              <w:left w:val="nil"/>
              <w:bottom w:val="single" w:sz="4" w:space="0" w:color="000000"/>
              <w:right w:val="single" w:sz="4" w:space="0" w:color="000000"/>
            </w:tcBorders>
            <w:vAlign w:val="bottom"/>
          </w:tcPr>
          <w:p w14:paraId="73D7C75C" w14:textId="77777777" w:rsidR="00C80489" w:rsidRPr="0029321D" w:rsidRDefault="00C80489" w:rsidP="00E64129">
            <w:pPr>
              <w:spacing w:after="0" w:line="240" w:lineRule="auto"/>
              <w:rPr>
                <w:rFonts w:ascii="Aptos Narrow" w:hAnsi="Aptos Narrow"/>
                <w:b/>
                <w:bCs/>
                <w:color w:val="00204F"/>
                <w:sz w:val="28"/>
                <w:szCs w:val="28"/>
              </w:rPr>
            </w:pPr>
            <w:r w:rsidRPr="0029321D">
              <w:rPr>
                <w:rFonts w:ascii="Aptos Narrow" w:hAnsi="Aptos Narrow"/>
                <w:b/>
                <w:bCs/>
                <w:color w:val="00204F"/>
                <w:sz w:val="28"/>
                <w:szCs w:val="28"/>
              </w:rPr>
              <w:t>Mars, Jupiter, Venus, Saturn</w:t>
            </w:r>
          </w:p>
        </w:tc>
        <w:tc>
          <w:tcPr>
            <w:tcW w:w="2120" w:type="dxa"/>
            <w:tcBorders>
              <w:top w:val="nil"/>
              <w:left w:val="nil"/>
              <w:bottom w:val="single" w:sz="4" w:space="0" w:color="000000"/>
              <w:right w:val="single" w:sz="4" w:space="0" w:color="000000"/>
            </w:tcBorders>
            <w:vAlign w:val="bottom"/>
          </w:tcPr>
          <w:p w14:paraId="38080C75" w14:textId="77777777" w:rsidR="00C80489" w:rsidRPr="0029321D" w:rsidRDefault="00C80489" w:rsidP="00E64129">
            <w:pPr>
              <w:spacing w:after="0" w:line="240" w:lineRule="auto"/>
              <w:rPr>
                <w:rFonts w:ascii="Aptos Narrow" w:hAnsi="Aptos Narrow"/>
                <w:b/>
                <w:bCs/>
                <w:color w:val="00204F"/>
                <w:sz w:val="28"/>
                <w:szCs w:val="28"/>
              </w:rPr>
            </w:pPr>
            <w:r w:rsidRPr="0029321D">
              <w:rPr>
                <w:rFonts w:ascii="Aptos Narrow" w:hAnsi="Aptos Narrow"/>
                <w:b/>
                <w:bCs/>
                <w:color w:val="00204F"/>
                <w:sz w:val="28"/>
                <w:szCs w:val="28"/>
              </w:rPr>
              <w:t> -</w:t>
            </w:r>
          </w:p>
        </w:tc>
      </w:tr>
      <w:tr w:rsidR="0029321D" w:rsidRPr="0029321D" w14:paraId="1575C0DA" w14:textId="77777777" w:rsidTr="0029321D">
        <w:trPr>
          <w:trHeight w:val="354"/>
        </w:trPr>
        <w:tc>
          <w:tcPr>
            <w:tcW w:w="1342" w:type="dxa"/>
            <w:tcBorders>
              <w:top w:val="nil"/>
              <w:left w:val="single" w:sz="4" w:space="0" w:color="000000"/>
              <w:bottom w:val="single" w:sz="4" w:space="0" w:color="000000"/>
              <w:right w:val="single" w:sz="4" w:space="0" w:color="000000"/>
            </w:tcBorders>
            <w:vAlign w:val="bottom"/>
          </w:tcPr>
          <w:p w14:paraId="5AD18828" w14:textId="501E2786" w:rsidR="00C80489" w:rsidRPr="0029321D" w:rsidRDefault="00E8640A" w:rsidP="00E8640A">
            <w:pPr>
              <w:spacing w:after="0" w:line="240" w:lineRule="auto"/>
              <w:jc w:val="center"/>
              <w:rPr>
                <w:rFonts w:ascii="Aptos Narrow" w:hAnsi="Aptos Narrow"/>
                <w:b/>
                <w:bCs/>
                <w:color w:val="00204F"/>
                <w:sz w:val="28"/>
                <w:szCs w:val="28"/>
              </w:rPr>
            </w:pPr>
            <w:r w:rsidRPr="0029321D">
              <w:rPr>
                <w:rFonts w:ascii="Aptos Narrow" w:hAnsi="Aptos Narrow"/>
                <w:b/>
                <w:bCs/>
                <w:color w:val="00204F"/>
                <w:sz w:val="28"/>
                <w:szCs w:val="28"/>
              </w:rPr>
              <w:t>1 OR 4</w:t>
            </w:r>
          </w:p>
        </w:tc>
        <w:tc>
          <w:tcPr>
            <w:tcW w:w="3123" w:type="dxa"/>
            <w:tcBorders>
              <w:top w:val="nil"/>
              <w:left w:val="nil"/>
              <w:bottom w:val="single" w:sz="4" w:space="0" w:color="000000"/>
              <w:right w:val="single" w:sz="4" w:space="0" w:color="000000"/>
            </w:tcBorders>
            <w:vAlign w:val="bottom"/>
          </w:tcPr>
          <w:p w14:paraId="33615068" w14:textId="77777777" w:rsidR="00C80489" w:rsidRPr="0029321D" w:rsidRDefault="00C80489" w:rsidP="00E64129">
            <w:pPr>
              <w:spacing w:after="0" w:line="240" w:lineRule="auto"/>
              <w:rPr>
                <w:rFonts w:ascii="Aptos Narrow" w:hAnsi="Aptos Narrow"/>
                <w:b/>
                <w:bCs/>
                <w:color w:val="00204F"/>
                <w:sz w:val="28"/>
                <w:szCs w:val="28"/>
              </w:rPr>
            </w:pPr>
            <w:r w:rsidRPr="0029321D">
              <w:rPr>
                <w:rFonts w:ascii="Aptos Narrow" w:hAnsi="Aptos Narrow"/>
                <w:b/>
                <w:bCs/>
                <w:color w:val="00204F"/>
                <w:sz w:val="28"/>
                <w:szCs w:val="28"/>
              </w:rPr>
              <w:t>Sun, Moon, Mars, Jupiter</w:t>
            </w:r>
          </w:p>
        </w:tc>
        <w:tc>
          <w:tcPr>
            <w:tcW w:w="3112" w:type="dxa"/>
            <w:tcBorders>
              <w:top w:val="nil"/>
              <w:left w:val="nil"/>
              <w:bottom w:val="single" w:sz="4" w:space="0" w:color="000000"/>
              <w:right w:val="single" w:sz="4" w:space="0" w:color="000000"/>
            </w:tcBorders>
            <w:vAlign w:val="bottom"/>
          </w:tcPr>
          <w:p w14:paraId="37567282" w14:textId="77777777" w:rsidR="00C80489" w:rsidRPr="0029321D" w:rsidRDefault="00C80489" w:rsidP="00E64129">
            <w:pPr>
              <w:spacing w:after="0" w:line="240" w:lineRule="auto"/>
              <w:rPr>
                <w:rFonts w:ascii="Aptos Narrow" w:hAnsi="Aptos Narrow"/>
                <w:b/>
                <w:bCs/>
                <w:color w:val="00204F"/>
                <w:sz w:val="28"/>
                <w:szCs w:val="28"/>
              </w:rPr>
            </w:pPr>
            <w:r w:rsidRPr="0029321D">
              <w:rPr>
                <w:rFonts w:ascii="Aptos Narrow" w:hAnsi="Aptos Narrow"/>
                <w:b/>
                <w:bCs/>
                <w:color w:val="00204F"/>
                <w:sz w:val="28"/>
                <w:szCs w:val="28"/>
              </w:rPr>
              <w:t>Mercury</w:t>
            </w:r>
          </w:p>
        </w:tc>
        <w:tc>
          <w:tcPr>
            <w:tcW w:w="2120" w:type="dxa"/>
            <w:tcBorders>
              <w:top w:val="nil"/>
              <w:left w:val="nil"/>
              <w:bottom w:val="single" w:sz="4" w:space="0" w:color="000000"/>
              <w:right w:val="single" w:sz="4" w:space="0" w:color="000000"/>
            </w:tcBorders>
            <w:vAlign w:val="bottom"/>
          </w:tcPr>
          <w:p w14:paraId="0A73BF12" w14:textId="77777777" w:rsidR="00C80489" w:rsidRPr="0029321D" w:rsidRDefault="00C80489" w:rsidP="00E64129">
            <w:pPr>
              <w:spacing w:after="0" w:line="240" w:lineRule="auto"/>
              <w:rPr>
                <w:rFonts w:ascii="Aptos Narrow" w:hAnsi="Aptos Narrow"/>
                <w:b/>
                <w:bCs/>
                <w:color w:val="00204F"/>
                <w:sz w:val="28"/>
                <w:szCs w:val="28"/>
              </w:rPr>
            </w:pPr>
            <w:r w:rsidRPr="0029321D">
              <w:rPr>
                <w:rFonts w:ascii="Aptos Narrow" w:hAnsi="Aptos Narrow"/>
                <w:b/>
                <w:bCs/>
                <w:color w:val="00204F"/>
                <w:sz w:val="28"/>
                <w:szCs w:val="28"/>
              </w:rPr>
              <w:t>Venus, Saturn</w:t>
            </w:r>
          </w:p>
        </w:tc>
      </w:tr>
      <w:tr w:rsidR="0029321D" w:rsidRPr="0029321D" w14:paraId="0C3380E9" w14:textId="77777777" w:rsidTr="0029321D">
        <w:trPr>
          <w:trHeight w:val="354"/>
        </w:trPr>
        <w:tc>
          <w:tcPr>
            <w:tcW w:w="1342" w:type="dxa"/>
            <w:tcBorders>
              <w:top w:val="nil"/>
              <w:left w:val="single" w:sz="4" w:space="0" w:color="000000"/>
              <w:bottom w:val="single" w:sz="4" w:space="0" w:color="000000"/>
              <w:right w:val="single" w:sz="4" w:space="0" w:color="000000"/>
            </w:tcBorders>
            <w:vAlign w:val="bottom"/>
          </w:tcPr>
          <w:p w14:paraId="61741E38" w14:textId="77777777" w:rsidR="00C80489" w:rsidRPr="0029321D" w:rsidRDefault="00C80489" w:rsidP="00E8640A">
            <w:pPr>
              <w:spacing w:after="0" w:line="240" w:lineRule="auto"/>
              <w:jc w:val="center"/>
              <w:rPr>
                <w:rFonts w:ascii="Aptos Narrow" w:hAnsi="Aptos Narrow"/>
                <w:b/>
                <w:bCs/>
                <w:color w:val="00204F"/>
                <w:sz w:val="28"/>
                <w:szCs w:val="28"/>
              </w:rPr>
            </w:pPr>
            <w:r w:rsidRPr="0029321D">
              <w:rPr>
                <w:rFonts w:ascii="Aptos Narrow" w:hAnsi="Aptos Narrow"/>
                <w:b/>
                <w:bCs/>
                <w:color w:val="00204F"/>
                <w:sz w:val="28"/>
                <w:szCs w:val="28"/>
              </w:rPr>
              <w:t>6</w:t>
            </w:r>
          </w:p>
        </w:tc>
        <w:tc>
          <w:tcPr>
            <w:tcW w:w="3123" w:type="dxa"/>
            <w:tcBorders>
              <w:top w:val="nil"/>
              <w:left w:val="nil"/>
              <w:bottom w:val="single" w:sz="4" w:space="0" w:color="000000"/>
              <w:right w:val="single" w:sz="4" w:space="0" w:color="000000"/>
            </w:tcBorders>
            <w:vAlign w:val="bottom"/>
          </w:tcPr>
          <w:p w14:paraId="3EB83EEF" w14:textId="77777777" w:rsidR="00C80489" w:rsidRPr="0029321D" w:rsidRDefault="00C80489" w:rsidP="00E64129">
            <w:pPr>
              <w:spacing w:after="0" w:line="240" w:lineRule="auto"/>
              <w:rPr>
                <w:rFonts w:ascii="Aptos Narrow" w:hAnsi="Aptos Narrow"/>
                <w:b/>
                <w:bCs/>
                <w:color w:val="00204F"/>
                <w:sz w:val="28"/>
                <w:szCs w:val="28"/>
              </w:rPr>
            </w:pPr>
            <w:r w:rsidRPr="0029321D">
              <w:rPr>
                <w:rFonts w:ascii="Aptos Narrow" w:hAnsi="Aptos Narrow"/>
                <w:b/>
                <w:bCs/>
                <w:color w:val="00204F"/>
                <w:sz w:val="28"/>
                <w:szCs w:val="28"/>
              </w:rPr>
              <w:t>Mercury, Venus, Saturn</w:t>
            </w:r>
          </w:p>
        </w:tc>
        <w:tc>
          <w:tcPr>
            <w:tcW w:w="3112" w:type="dxa"/>
            <w:tcBorders>
              <w:top w:val="nil"/>
              <w:left w:val="nil"/>
              <w:bottom w:val="single" w:sz="4" w:space="0" w:color="000000"/>
              <w:right w:val="single" w:sz="4" w:space="0" w:color="000000"/>
            </w:tcBorders>
            <w:vAlign w:val="bottom"/>
          </w:tcPr>
          <w:p w14:paraId="3D532294" w14:textId="77777777" w:rsidR="00C80489" w:rsidRPr="0029321D" w:rsidRDefault="00C80489" w:rsidP="00E64129">
            <w:pPr>
              <w:spacing w:after="0" w:line="240" w:lineRule="auto"/>
              <w:rPr>
                <w:rFonts w:ascii="Aptos Narrow" w:hAnsi="Aptos Narrow"/>
                <w:b/>
                <w:bCs/>
                <w:color w:val="00204F"/>
                <w:sz w:val="28"/>
                <w:szCs w:val="28"/>
              </w:rPr>
            </w:pPr>
            <w:r w:rsidRPr="0029321D">
              <w:rPr>
                <w:rFonts w:ascii="Aptos Narrow" w:hAnsi="Aptos Narrow"/>
                <w:b/>
                <w:bCs/>
                <w:color w:val="00204F"/>
                <w:sz w:val="28"/>
                <w:szCs w:val="28"/>
              </w:rPr>
              <w:t>Mars, Jupiter</w:t>
            </w:r>
          </w:p>
        </w:tc>
        <w:tc>
          <w:tcPr>
            <w:tcW w:w="2120" w:type="dxa"/>
            <w:tcBorders>
              <w:top w:val="nil"/>
              <w:left w:val="nil"/>
              <w:bottom w:val="single" w:sz="4" w:space="0" w:color="000000"/>
              <w:right w:val="single" w:sz="4" w:space="0" w:color="000000"/>
            </w:tcBorders>
            <w:vAlign w:val="bottom"/>
          </w:tcPr>
          <w:p w14:paraId="396253BE" w14:textId="77777777" w:rsidR="00C80489" w:rsidRPr="0029321D" w:rsidRDefault="00C80489" w:rsidP="00E64129">
            <w:pPr>
              <w:spacing w:after="0" w:line="240" w:lineRule="auto"/>
              <w:rPr>
                <w:rFonts w:ascii="Aptos Narrow" w:hAnsi="Aptos Narrow"/>
                <w:b/>
                <w:bCs/>
                <w:color w:val="00204F"/>
                <w:sz w:val="28"/>
                <w:szCs w:val="28"/>
              </w:rPr>
            </w:pPr>
            <w:r w:rsidRPr="0029321D">
              <w:rPr>
                <w:rFonts w:ascii="Aptos Narrow" w:hAnsi="Aptos Narrow"/>
                <w:b/>
                <w:bCs/>
                <w:color w:val="00204F"/>
                <w:sz w:val="28"/>
                <w:szCs w:val="28"/>
              </w:rPr>
              <w:t>Sun, Moon</w:t>
            </w:r>
          </w:p>
        </w:tc>
      </w:tr>
      <w:tr w:rsidR="0029321D" w:rsidRPr="0029321D" w14:paraId="7D44A3CE" w14:textId="77777777" w:rsidTr="0029321D">
        <w:trPr>
          <w:trHeight w:val="354"/>
        </w:trPr>
        <w:tc>
          <w:tcPr>
            <w:tcW w:w="1342" w:type="dxa"/>
            <w:tcBorders>
              <w:top w:val="nil"/>
              <w:left w:val="single" w:sz="4" w:space="0" w:color="000000"/>
              <w:bottom w:val="single" w:sz="4" w:space="0" w:color="000000"/>
              <w:right w:val="single" w:sz="4" w:space="0" w:color="000000"/>
            </w:tcBorders>
            <w:vAlign w:val="bottom"/>
          </w:tcPr>
          <w:p w14:paraId="2EE518CD" w14:textId="77777777" w:rsidR="00C80489" w:rsidRPr="0029321D" w:rsidRDefault="00C80489" w:rsidP="00E8640A">
            <w:pPr>
              <w:spacing w:after="0" w:line="240" w:lineRule="auto"/>
              <w:jc w:val="center"/>
              <w:rPr>
                <w:rFonts w:ascii="Aptos Narrow" w:hAnsi="Aptos Narrow"/>
                <w:b/>
                <w:bCs/>
                <w:color w:val="00204F"/>
                <w:sz w:val="28"/>
                <w:szCs w:val="28"/>
              </w:rPr>
            </w:pPr>
            <w:r w:rsidRPr="0029321D">
              <w:rPr>
                <w:rFonts w:ascii="Aptos Narrow" w:hAnsi="Aptos Narrow"/>
                <w:b/>
                <w:bCs/>
                <w:color w:val="00204F"/>
                <w:sz w:val="28"/>
                <w:szCs w:val="28"/>
              </w:rPr>
              <w:t>3</w:t>
            </w:r>
          </w:p>
        </w:tc>
        <w:tc>
          <w:tcPr>
            <w:tcW w:w="3123" w:type="dxa"/>
            <w:tcBorders>
              <w:top w:val="nil"/>
              <w:left w:val="nil"/>
              <w:bottom w:val="single" w:sz="4" w:space="0" w:color="000000"/>
              <w:right w:val="single" w:sz="4" w:space="0" w:color="000000"/>
            </w:tcBorders>
            <w:vAlign w:val="bottom"/>
          </w:tcPr>
          <w:p w14:paraId="25F5461E" w14:textId="77777777" w:rsidR="00C80489" w:rsidRPr="0029321D" w:rsidRDefault="00C80489" w:rsidP="00E64129">
            <w:pPr>
              <w:spacing w:after="0" w:line="240" w:lineRule="auto"/>
              <w:rPr>
                <w:rFonts w:ascii="Aptos Narrow" w:hAnsi="Aptos Narrow"/>
                <w:b/>
                <w:bCs/>
                <w:color w:val="00204F"/>
                <w:sz w:val="28"/>
                <w:szCs w:val="28"/>
              </w:rPr>
            </w:pPr>
            <w:r w:rsidRPr="0029321D">
              <w:rPr>
                <w:rFonts w:ascii="Aptos Narrow" w:hAnsi="Aptos Narrow"/>
                <w:b/>
                <w:bCs/>
                <w:color w:val="00204F"/>
                <w:sz w:val="28"/>
                <w:szCs w:val="28"/>
              </w:rPr>
              <w:t>Sun, Moon, Mars, Jupiter</w:t>
            </w:r>
          </w:p>
        </w:tc>
        <w:tc>
          <w:tcPr>
            <w:tcW w:w="3112" w:type="dxa"/>
            <w:tcBorders>
              <w:top w:val="nil"/>
              <w:left w:val="nil"/>
              <w:bottom w:val="single" w:sz="4" w:space="0" w:color="000000"/>
              <w:right w:val="single" w:sz="4" w:space="0" w:color="000000"/>
            </w:tcBorders>
            <w:vAlign w:val="bottom"/>
          </w:tcPr>
          <w:p w14:paraId="4D8FB7FA" w14:textId="77777777" w:rsidR="00C80489" w:rsidRPr="0029321D" w:rsidRDefault="00C80489" w:rsidP="00E64129">
            <w:pPr>
              <w:spacing w:after="0" w:line="240" w:lineRule="auto"/>
              <w:rPr>
                <w:rFonts w:ascii="Aptos Narrow" w:hAnsi="Aptos Narrow"/>
                <w:b/>
                <w:bCs/>
                <w:color w:val="00204F"/>
                <w:sz w:val="28"/>
                <w:szCs w:val="28"/>
              </w:rPr>
            </w:pPr>
            <w:r w:rsidRPr="0029321D">
              <w:rPr>
                <w:rFonts w:ascii="Aptos Narrow" w:hAnsi="Aptos Narrow"/>
                <w:b/>
                <w:bCs/>
                <w:color w:val="00204F"/>
                <w:sz w:val="28"/>
                <w:szCs w:val="28"/>
              </w:rPr>
              <w:t>Saturn</w:t>
            </w:r>
          </w:p>
        </w:tc>
        <w:tc>
          <w:tcPr>
            <w:tcW w:w="2120" w:type="dxa"/>
            <w:tcBorders>
              <w:top w:val="nil"/>
              <w:left w:val="nil"/>
              <w:bottom w:val="single" w:sz="4" w:space="0" w:color="000000"/>
              <w:right w:val="single" w:sz="4" w:space="0" w:color="000000"/>
            </w:tcBorders>
            <w:vAlign w:val="bottom"/>
          </w:tcPr>
          <w:p w14:paraId="1D91CBD0" w14:textId="77777777" w:rsidR="00C80489" w:rsidRPr="0029321D" w:rsidRDefault="00C80489" w:rsidP="00E64129">
            <w:pPr>
              <w:spacing w:after="0" w:line="240" w:lineRule="auto"/>
              <w:rPr>
                <w:rFonts w:ascii="Aptos Narrow" w:hAnsi="Aptos Narrow"/>
                <w:b/>
                <w:bCs/>
                <w:color w:val="00204F"/>
                <w:sz w:val="28"/>
                <w:szCs w:val="28"/>
              </w:rPr>
            </w:pPr>
            <w:r w:rsidRPr="0029321D">
              <w:rPr>
                <w:rFonts w:ascii="Aptos Narrow" w:hAnsi="Aptos Narrow"/>
                <w:b/>
                <w:bCs/>
                <w:color w:val="00204F"/>
                <w:sz w:val="28"/>
                <w:szCs w:val="28"/>
              </w:rPr>
              <w:t>Mercury, Venus</w:t>
            </w:r>
          </w:p>
        </w:tc>
      </w:tr>
      <w:tr w:rsidR="00A20E2A" w:rsidRPr="0029321D" w14:paraId="78CC0C42" w14:textId="77777777" w:rsidTr="0029321D">
        <w:trPr>
          <w:trHeight w:val="354"/>
        </w:trPr>
        <w:tc>
          <w:tcPr>
            <w:tcW w:w="1342" w:type="dxa"/>
            <w:tcBorders>
              <w:top w:val="nil"/>
              <w:left w:val="single" w:sz="4" w:space="0" w:color="000000"/>
              <w:bottom w:val="single" w:sz="4" w:space="0" w:color="000000"/>
              <w:right w:val="single" w:sz="4" w:space="0" w:color="000000"/>
            </w:tcBorders>
            <w:vAlign w:val="bottom"/>
          </w:tcPr>
          <w:p w14:paraId="4D4D0D59" w14:textId="77777777" w:rsidR="00C80489" w:rsidRPr="0029321D" w:rsidRDefault="00C80489" w:rsidP="00E8640A">
            <w:pPr>
              <w:spacing w:after="0" w:line="240" w:lineRule="auto"/>
              <w:jc w:val="center"/>
              <w:rPr>
                <w:rFonts w:ascii="Aptos Narrow" w:hAnsi="Aptos Narrow"/>
                <w:b/>
                <w:bCs/>
                <w:color w:val="00204F"/>
                <w:sz w:val="28"/>
                <w:szCs w:val="28"/>
              </w:rPr>
            </w:pPr>
            <w:r w:rsidRPr="0029321D">
              <w:rPr>
                <w:rFonts w:ascii="Aptos Narrow" w:hAnsi="Aptos Narrow"/>
                <w:b/>
                <w:bCs/>
                <w:color w:val="00204F"/>
                <w:sz w:val="28"/>
                <w:szCs w:val="28"/>
              </w:rPr>
              <w:t>8</w:t>
            </w:r>
          </w:p>
        </w:tc>
        <w:tc>
          <w:tcPr>
            <w:tcW w:w="3123" w:type="dxa"/>
            <w:tcBorders>
              <w:top w:val="nil"/>
              <w:left w:val="nil"/>
              <w:bottom w:val="single" w:sz="4" w:space="0" w:color="000000"/>
              <w:right w:val="single" w:sz="4" w:space="0" w:color="000000"/>
            </w:tcBorders>
            <w:vAlign w:val="bottom"/>
          </w:tcPr>
          <w:p w14:paraId="2005DE62" w14:textId="77777777" w:rsidR="00C80489" w:rsidRPr="0029321D" w:rsidRDefault="00C80489" w:rsidP="00E64129">
            <w:pPr>
              <w:spacing w:after="0" w:line="240" w:lineRule="auto"/>
              <w:rPr>
                <w:rFonts w:ascii="Aptos Narrow" w:hAnsi="Aptos Narrow"/>
                <w:b/>
                <w:bCs/>
                <w:color w:val="00204F"/>
                <w:sz w:val="28"/>
                <w:szCs w:val="28"/>
              </w:rPr>
            </w:pPr>
            <w:r w:rsidRPr="0029321D">
              <w:rPr>
                <w:rFonts w:ascii="Aptos Narrow" w:hAnsi="Aptos Narrow"/>
                <w:b/>
                <w:bCs/>
                <w:color w:val="00204F"/>
                <w:sz w:val="28"/>
                <w:szCs w:val="28"/>
              </w:rPr>
              <w:t>Mercury, Venus, Saturn</w:t>
            </w:r>
          </w:p>
        </w:tc>
        <w:tc>
          <w:tcPr>
            <w:tcW w:w="3112" w:type="dxa"/>
            <w:tcBorders>
              <w:top w:val="nil"/>
              <w:left w:val="nil"/>
              <w:bottom w:val="single" w:sz="4" w:space="0" w:color="000000"/>
              <w:right w:val="single" w:sz="4" w:space="0" w:color="000000"/>
            </w:tcBorders>
            <w:vAlign w:val="bottom"/>
          </w:tcPr>
          <w:p w14:paraId="1C312148" w14:textId="77777777" w:rsidR="00C80489" w:rsidRPr="0029321D" w:rsidRDefault="00C80489" w:rsidP="00E64129">
            <w:pPr>
              <w:spacing w:after="0" w:line="240" w:lineRule="auto"/>
              <w:rPr>
                <w:rFonts w:ascii="Aptos Narrow" w:hAnsi="Aptos Narrow"/>
                <w:b/>
                <w:bCs/>
                <w:color w:val="00204F"/>
                <w:sz w:val="28"/>
                <w:szCs w:val="28"/>
              </w:rPr>
            </w:pPr>
            <w:r w:rsidRPr="0029321D">
              <w:rPr>
                <w:rFonts w:ascii="Aptos Narrow" w:hAnsi="Aptos Narrow"/>
                <w:b/>
                <w:bCs/>
                <w:color w:val="00204F"/>
                <w:sz w:val="28"/>
                <w:szCs w:val="28"/>
              </w:rPr>
              <w:t>Jupiter</w:t>
            </w:r>
          </w:p>
        </w:tc>
        <w:tc>
          <w:tcPr>
            <w:tcW w:w="2120" w:type="dxa"/>
            <w:tcBorders>
              <w:top w:val="nil"/>
              <w:left w:val="nil"/>
              <w:bottom w:val="single" w:sz="4" w:space="0" w:color="000000"/>
              <w:right w:val="single" w:sz="4" w:space="0" w:color="000000"/>
            </w:tcBorders>
            <w:vAlign w:val="bottom"/>
          </w:tcPr>
          <w:p w14:paraId="23D68C2B" w14:textId="77777777" w:rsidR="00C80489" w:rsidRPr="0029321D" w:rsidRDefault="00C80489" w:rsidP="00E64129">
            <w:pPr>
              <w:spacing w:after="0" w:line="240" w:lineRule="auto"/>
              <w:rPr>
                <w:rFonts w:ascii="Aptos Narrow" w:hAnsi="Aptos Narrow"/>
                <w:b/>
                <w:bCs/>
                <w:color w:val="00204F"/>
                <w:sz w:val="28"/>
                <w:szCs w:val="28"/>
              </w:rPr>
            </w:pPr>
            <w:r w:rsidRPr="0029321D">
              <w:rPr>
                <w:rFonts w:ascii="Aptos Narrow" w:hAnsi="Aptos Narrow"/>
                <w:b/>
                <w:bCs/>
                <w:color w:val="00204F"/>
                <w:sz w:val="28"/>
                <w:szCs w:val="28"/>
              </w:rPr>
              <w:t>Sun, Moon, Mars</w:t>
            </w:r>
          </w:p>
        </w:tc>
      </w:tr>
    </w:tbl>
    <w:p w14:paraId="46FF3A7C" w14:textId="77777777" w:rsidR="00C80489" w:rsidRPr="0029321D" w:rsidRDefault="00C80489" w:rsidP="00C80489">
      <w:pPr>
        <w:rPr>
          <w:b/>
          <w:bCs/>
          <w:color w:val="00204F"/>
          <w:sz w:val="28"/>
          <w:szCs w:val="28"/>
        </w:rPr>
      </w:pPr>
    </w:p>
    <w:p w14:paraId="69FBF2F6" w14:textId="77777777" w:rsidR="006B39E2" w:rsidRPr="00284B46" w:rsidRDefault="00C80489" w:rsidP="00284B46">
      <w:pPr>
        <w:jc w:val="center"/>
        <w:rPr>
          <w:rFonts w:ascii="Arial Black" w:hAnsi="Arial Black"/>
          <w:b/>
          <w:color w:val="C00000"/>
          <w:sz w:val="28"/>
          <w:szCs w:val="28"/>
          <w:u w:val="single"/>
        </w:rPr>
      </w:pPr>
      <w:r w:rsidRPr="00284B46">
        <w:rPr>
          <w:rFonts w:ascii="Arial Black" w:hAnsi="Arial Black"/>
          <w:b/>
          <w:bCs/>
          <w:color w:val="C00000"/>
          <w:sz w:val="28"/>
          <w:szCs w:val="28"/>
          <w:u w:val="single"/>
        </w:rPr>
        <w:t>MIND AND MATER</w:t>
      </w:r>
      <w:r w:rsidRPr="00284B46">
        <w:rPr>
          <w:rFonts w:ascii="Arial Black" w:hAnsi="Arial Black"/>
          <w:b/>
          <w:color w:val="C00000"/>
          <w:sz w:val="28"/>
          <w:szCs w:val="28"/>
          <w:u w:val="single"/>
        </w:rPr>
        <w:t xml:space="preserve">IAL </w:t>
      </w:r>
      <w:r w:rsidR="00C47CEC" w:rsidRPr="00284B46">
        <w:rPr>
          <w:rFonts w:ascii="Arial Black" w:hAnsi="Arial Black"/>
          <w:b/>
          <w:color w:val="C00000"/>
          <w:sz w:val="28"/>
          <w:szCs w:val="28"/>
          <w:u w:val="single"/>
        </w:rPr>
        <w:t>BASED RESULT</w:t>
      </w:r>
    </w:p>
    <w:p w14:paraId="3EE12421" w14:textId="77777777" w:rsidR="000A32ED" w:rsidRDefault="000A32ED" w:rsidP="00284B46">
      <w:pPr>
        <w:jc w:val="center"/>
        <w:rPr>
          <w:rFonts w:ascii="Berlin Sans FB Demi" w:hAnsi="Berlin Sans FB Demi"/>
          <w:b/>
          <w:color w:val="003400"/>
          <w:sz w:val="28"/>
          <w:szCs w:val="28"/>
        </w:rPr>
      </w:pPr>
    </w:p>
    <w:tbl>
      <w:tblPr>
        <w:tblW w:w="8440" w:type="dxa"/>
        <w:tblInd w:w="415" w:type="dxa"/>
        <w:tblLook w:val="04A0" w:firstRow="1" w:lastRow="0" w:firstColumn="1" w:lastColumn="0" w:noHBand="0" w:noVBand="1"/>
      </w:tblPr>
      <w:tblGrid>
        <w:gridCol w:w="1055"/>
        <w:gridCol w:w="1055"/>
        <w:gridCol w:w="1055"/>
        <w:gridCol w:w="1055"/>
        <w:gridCol w:w="1055"/>
        <w:gridCol w:w="1055"/>
        <w:gridCol w:w="1055"/>
        <w:gridCol w:w="1055"/>
      </w:tblGrid>
      <w:tr w:rsidR="005F53E0" w:rsidRPr="005F53E0" w14:paraId="4CA885E6" w14:textId="77777777" w:rsidTr="005F53E0">
        <w:trPr>
          <w:trHeight w:val="637"/>
        </w:trPr>
        <w:tc>
          <w:tcPr>
            <w:tcW w:w="105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8F77D54" w14:textId="77777777" w:rsidR="005F53E0" w:rsidRPr="005F53E0" w:rsidRDefault="005F53E0" w:rsidP="005F53E0">
            <w:pPr>
              <w:spacing w:after="0" w:line="240" w:lineRule="auto"/>
              <w:jc w:val="center"/>
              <w:rPr>
                <w:rFonts w:ascii="Amasis MT Pro Black" w:eastAsia="Times New Roman" w:hAnsi="Amasis MT Pro Black"/>
                <w:color w:val="C00000"/>
                <w:sz w:val="28"/>
                <w:szCs w:val="28"/>
                <w:lang w:eastAsia="en-US"/>
              </w:rPr>
            </w:pPr>
            <w:r w:rsidRPr="005F53E0">
              <w:rPr>
                <w:rFonts w:ascii="Amasis MT Pro Black" w:eastAsia="Times New Roman" w:hAnsi="Amasis MT Pro Black"/>
                <w:color w:val="C00000"/>
                <w:sz w:val="28"/>
                <w:szCs w:val="28"/>
                <w:lang w:eastAsia="en-US"/>
              </w:rPr>
              <w:t>1</w:t>
            </w:r>
          </w:p>
        </w:tc>
        <w:tc>
          <w:tcPr>
            <w:tcW w:w="1055" w:type="dxa"/>
            <w:tcBorders>
              <w:top w:val="single" w:sz="4" w:space="0" w:color="auto"/>
              <w:left w:val="nil"/>
              <w:bottom w:val="single" w:sz="4" w:space="0" w:color="auto"/>
              <w:right w:val="single" w:sz="4" w:space="0" w:color="auto"/>
            </w:tcBorders>
            <w:shd w:val="clear" w:color="000000" w:fill="F2F2F2"/>
            <w:noWrap/>
            <w:vAlign w:val="center"/>
            <w:hideMark/>
          </w:tcPr>
          <w:p w14:paraId="598FE8F0" w14:textId="77777777" w:rsidR="005F53E0" w:rsidRPr="005F53E0" w:rsidRDefault="005F53E0" w:rsidP="005F53E0">
            <w:pPr>
              <w:spacing w:after="0" w:line="240" w:lineRule="auto"/>
              <w:jc w:val="center"/>
              <w:rPr>
                <w:rFonts w:ascii="Amasis MT Pro Black" w:eastAsia="Times New Roman" w:hAnsi="Amasis MT Pro Black"/>
                <w:color w:val="C00000"/>
                <w:sz w:val="28"/>
                <w:szCs w:val="28"/>
                <w:lang w:eastAsia="en-US"/>
              </w:rPr>
            </w:pPr>
            <w:r w:rsidRPr="005F53E0">
              <w:rPr>
                <w:rFonts w:ascii="Amasis MT Pro Black" w:eastAsia="Times New Roman" w:hAnsi="Amasis MT Pro Black"/>
                <w:color w:val="C00000"/>
                <w:sz w:val="28"/>
                <w:szCs w:val="28"/>
                <w:lang w:eastAsia="en-US"/>
              </w:rPr>
              <w:t>2</w:t>
            </w:r>
          </w:p>
        </w:tc>
        <w:tc>
          <w:tcPr>
            <w:tcW w:w="1055" w:type="dxa"/>
            <w:tcBorders>
              <w:top w:val="single" w:sz="4" w:space="0" w:color="auto"/>
              <w:left w:val="nil"/>
              <w:bottom w:val="single" w:sz="4" w:space="0" w:color="auto"/>
              <w:right w:val="single" w:sz="4" w:space="0" w:color="auto"/>
            </w:tcBorders>
            <w:shd w:val="clear" w:color="000000" w:fill="F2F2F2"/>
            <w:noWrap/>
            <w:vAlign w:val="center"/>
            <w:hideMark/>
          </w:tcPr>
          <w:p w14:paraId="00E82ED6" w14:textId="77777777" w:rsidR="005F53E0" w:rsidRPr="005F53E0" w:rsidRDefault="005F53E0" w:rsidP="005F53E0">
            <w:pPr>
              <w:spacing w:after="0" w:line="240" w:lineRule="auto"/>
              <w:jc w:val="center"/>
              <w:rPr>
                <w:rFonts w:ascii="Amasis MT Pro Black" w:eastAsia="Times New Roman" w:hAnsi="Amasis MT Pro Black"/>
                <w:color w:val="C00000"/>
                <w:sz w:val="28"/>
                <w:szCs w:val="28"/>
                <w:lang w:eastAsia="en-US"/>
              </w:rPr>
            </w:pPr>
            <w:r w:rsidRPr="005F53E0">
              <w:rPr>
                <w:rFonts w:ascii="Amasis MT Pro Black" w:eastAsia="Times New Roman" w:hAnsi="Amasis MT Pro Black"/>
                <w:color w:val="C00000"/>
                <w:sz w:val="28"/>
                <w:szCs w:val="28"/>
                <w:lang w:eastAsia="en-US"/>
              </w:rPr>
              <w:t>3</w:t>
            </w:r>
          </w:p>
        </w:tc>
        <w:tc>
          <w:tcPr>
            <w:tcW w:w="1055" w:type="dxa"/>
            <w:tcBorders>
              <w:top w:val="single" w:sz="4" w:space="0" w:color="auto"/>
              <w:left w:val="nil"/>
              <w:bottom w:val="single" w:sz="4" w:space="0" w:color="auto"/>
              <w:right w:val="single" w:sz="4" w:space="0" w:color="auto"/>
            </w:tcBorders>
            <w:shd w:val="clear" w:color="000000" w:fill="F2F2F2"/>
            <w:noWrap/>
            <w:vAlign w:val="center"/>
            <w:hideMark/>
          </w:tcPr>
          <w:p w14:paraId="66596D94" w14:textId="77777777" w:rsidR="005F53E0" w:rsidRPr="005F53E0" w:rsidRDefault="005F53E0" w:rsidP="005F53E0">
            <w:pPr>
              <w:spacing w:after="0" w:line="240" w:lineRule="auto"/>
              <w:jc w:val="center"/>
              <w:rPr>
                <w:rFonts w:ascii="Amasis MT Pro Black" w:eastAsia="Times New Roman" w:hAnsi="Amasis MT Pro Black"/>
                <w:color w:val="C00000"/>
                <w:sz w:val="28"/>
                <w:szCs w:val="28"/>
                <w:lang w:eastAsia="en-US"/>
              </w:rPr>
            </w:pPr>
            <w:r w:rsidRPr="005F53E0">
              <w:rPr>
                <w:rFonts w:ascii="Amasis MT Pro Black" w:eastAsia="Times New Roman" w:hAnsi="Amasis MT Pro Black"/>
                <w:color w:val="C00000"/>
                <w:sz w:val="28"/>
                <w:szCs w:val="28"/>
                <w:lang w:eastAsia="en-US"/>
              </w:rPr>
              <w:t>4</w:t>
            </w:r>
          </w:p>
        </w:tc>
        <w:tc>
          <w:tcPr>
            <w:tcW w:w="1055" w:type="dxa"/>
            <w:tcBorders>
              <w:top w:val="single" w:sz="4" w:space="0" w:color="auto"/>
              <w:left w:val="nil"/>
              <w:bottom w:val="single" w:sz="4" w:space="0" w:color="auto"/>
              <w:right w:val="single" w:sz="4" w:space="0" w:color="auto"/>
            </w:tcBorders>
            <w:shd w:val="clear" w:color="000000" w:fill="F2F2F2"/>
            <w:noWrap/>
            <w:vAlign w:val="center"/>
            <w:hideMark/>
          </w:tcPr>
          <w:p w14:paraId="0FCDBC8F" w14:textId="77777777" w:rsidR="005F53E0" w:rsidRPr="005F53E0" w:rsidRDefault="005F53E0" w:rsidP="005F53E0">
            <w:pPr>
              <w:spacing w:after="0" w:line="240" w:lineRule="auto"/>
              <w:jc w:val="center"/>
              <w:rPr>
                <w:rFonts w:ascii="Amasis MT Pro Black" w:eastAsia="Times New Roman" w:hAnsi="Amasis MT Pro Black"/>
                <w:color w:val="C00000"/>
                <w:sz w:val="28"/>
                <w:szCs w:val="28"/>
                <w:lang w:eastAsia="en-US"/>
              </w:rPr>
            </w:pPr>
            <w:r w:rsidRPr="005F53E0">
              <w:rPr>
                <w:rFonts w:ascii="Amasis MT Pro Black" w:eastAsia="Times New Roman" w:hAnsi="Amasis MT Pro Black"/>
                <w:color w:val="C00000"/>
                <w:sz w:val="28"/>
                <w:szCs w:val="28"/>
                <w:lang w:eastAsia="en-US"/>
              </w:rPr>
              <w:t>5</w:t>
            </w:r>
          </w:p>
        </w:tc>
        <w:tc>
          <w:tcPr>
            <w:tcW w:w="1055" w:type="dxa"/>
            <w:tcBorders>
              <w:top w:val="single" w:sz="4" w:space="0" w:color="auto"/>
              <w:left w:val="nil"/>
              <w:bottom w:val="single" w:sz="4" w:space="0" w:color="auto"/>
              <w:right w:val="single" w:sz="4" w:space="0" w:color="auto"/>
            </w:tcBorders>
            <w:shd w:val="clear" w:color="000000" w:fill="F2F2F2"/>
            <w:noWrap/>
            <w:vAlign w:val="center"/>
            <w:hideMark/>
          </w:tcPr>
          <w:p w14:paraId="62C76734" w14:textId="77777777" w:rsidR="005F53E0" w:rsidRPr="005F53E0" w:rsidRDefault="005F53E0" w:rsidP="005F53E0">
            <w:pPr>
              <w:spacing w:after="0" w:line="240" w:lineRule="auto"/>
              <w:jc w:val="center"/>
              <w:rPr>
                <w:rFonts w:ascii="Amasis MT Pro Black" w:eastAsia="Times New Roman" w:hAnsi="Amasis MT Pro Black"/>
                <w:color w:val="C00000"/>
                <w:sz w:val="28"/>
                <w:szCs w:val="28"/>
                <w:lang w:eastAsia="en-US"/>
              </w:rPr>
            </w:pPr>
            <w:r w:rsidRPr="005F53E0">
              <w:rPr>
                <w:rFonts w:ascii="Amasis MT Pro Black" w:eastAsia="Times New Roman" w:hAnsi="Amasis MT Pro Black"/>
                <w:color w:val="C00000"/>
                <w:sz w:val="28"/>
                <w:szCs w:val="28"/>
                <w:lang w:eastAsia="en-US"/>
              </w:rPr>
              <w:t>6</w:t>
            </w:r>
          </w:p>
        </w:tc>
        <w:tc>
          <w:tcPr>
            <w:tcW w:w="1055" w:type="dxa"/>
            <w:tcBorders>
              <w:top w:val="single" w:sz="4" w:space="0" w:color="auto"/>
              <w:left w:val="nil"/>
              <w:bottom w:val="single" w:sz="4" w:space="0" w:color="auto"/>
              <w:right w:val="single" w:sz="4" w:space="0" w:color="auto"/>
            </w:tcBorders>
            <w:shd w:val="clear" w:color="000000" w:fill="F2F2F2"/>
            <w:noWrap/>
            <w:vAlign w:val="center"/>
            <w:hideMark/>
          </w:tcPr>
          <w:p w14:paraId="16CF2B02" w14:textId="77777777" w:rsidR="005F53E0" w:rsidRPr="005F53E0" w:rsidRDefault="005F53E0" w:rsidP="005F53E0">
            <w:pPr>
              <w:spacing w:after="0" w:line="240" w:lineRule="auto"/>
              <w:jc w:val="center"/>
              <w:rPr>
                <w:rFonts w:ascii="Amasis MT Pro Black" w:eastAsia="Times New Roman" w:hAnsi="Amasis MT Pro Black"/>
                <w:color w:val="C00000"/>
                <w:sz w:val="28"/>
                <w:szCs w:val="28"/>
                <w:lang w:eastAsia="en-US"/>
              </w:rPr>
            </w:pPr>
            <w:r w:rsidRPr="005F53E0">
              <w:rPr>
                <w:rFonts w:ascii="Amasis MT Pro Black" w:eastAsia="Times New Roman" w:hAnsi="Amasis MT Pro Black"/>
                <w:color w:val="C00000"/>
                <w:sz w:val="28"/>
                <w:szCs w:val="28"/>
                <w:lang w:eastAsia="en-US"/>
              </w:rPr>
              <w:t>7</w:t>
            </w:r>
          </w:p>
        </w:tc>
        <w:tc>
          <w:tcPr>
            <w:tcW w:w="1055" w:type="dxa"/>
            <w:tcBorders>
              <w:top w:val="single" w:sz="4" w:space="0" w:color="auto"/>
              <w:left w:val="nil"/>
              <w:bottom w:val="single" w:sz="4" w:space="0" w:color="auto"/>
              <w:right w:val="single" w:sz="4" w:space="0" w:color="auto"/>
            </w:tcBorders>
            <w:shd w:val="clear" w:color="000000" w:fill="F2F2F2"/>
            <w:noWrap/>
            <w:vAlign w:val="center"/>
            <w:hideMark/>
          </w:tcPr>
          <w:p w14:paraId="24B19B88" w14:textId="77777777" w:rsidR="005F53E0" w:rsidRPr="005F53E0" w:rsidRDefault="005F53E0" w:rsidP="005F53E0">
            <w:pPr>
              <w:spacing w:after="0" w:line="240" w:lineRule="auto"/>
              <w:jc w:val="center"/>
              <w:rPr>
                <w:rFonts w:ascii="Amasis MT Pro Black" w:eastAsia="Times New Roman" w:hAnsi="Amasis MT Pro Black"/>
                <w:color w:val="C00000"/>
                <w:sz w:val="28"/>
                <w:szCs w:val="28"/>
                <w:lang w:eastAsia="en-US"/>
              </w:rPr>
            </w:pPr>
            <w:r w:rsidRPr="005F53E0">
              <w:rPr>
                <w:rFonts w:ascii="Amasis MT Pro Black" w:eastAsia="Times New Roman" w:hAnsi="Amasis MT Pro Black"/>
                <w:color w:val="C00000"/>
                <w:sz w:val="28"/>
                <w:szCs w:val="28"/>
                <w:lang w:eastAsia="en-US"/>
              </w:rPr>
              <w:t>8</w:t>
            </w:r>
          </w:p>
        </w:tc>
      </w:tr>
      <w:tr w:rsidR="005F53E0" w:rsidRPr="005F53E0" w14:paraId="30BCAA05" w14:textId="77777777" w:rsidTr="005F53E0">
        <w:trPr>
          <w:trHeight w:val="574"/>
        </w:trPr>
        <w:tc>
          <w:tcPr>
            <w:tcW w:w="1055" w:type="dxa"/>
            <w:tcBorders>
              <w:top w:val="nil"/>
              <w:left w:val="single" w:sz="4" w:space="0" w:color="auto"/>
              <w:bottom w:val="single" w:sz="4" w:space="0" w:color="auto"/>
              <w:right w:val="single" w:sz="4" w:space="0" w:color="auto"/>
            </w:tcBorders>
            <w:shd w:val="clear" w:color="000000" w:fill="FFFFCC"/>
            <w:noWrap/>
            <w:vAlign w:val="center"/>
            <w:hideMark/>
          </w:tcPr>
          <w:p w14:paraId="7825AC0E"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A</w:t>
            </w:r>
          </w:p>
        </w:tc>
        <w:tc>
          <w:tcPr>
            <w:tcW w:w="1055" w:type="dxa"/>
            <w:tcBorders>
              <w:top w:val="nil"/>
              <w:left w:val="nil"/>
              <w:bottom w:val="single" w:sz="4" w:space="0" w:color="auto"/>
              <w:right w:val="single" w:sz="4" w:space="0" w:color="auto"/>
            </w:tcBorders>
            <w:shd w:val="clear" w:color="000000" w:fill="FFCCFF"/>
            <w:noWrap/>
            <w:vAlign w:val="center"/>
            <w:hideMark/>
          </w:tcPr>
          <w:p w14:paraId="58469DAE"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B</w:t>
            </w:r>
          </w:p>
        </w:tc>
        <w:tc>
          <w:tcPr>
            <w:tcW w:w="1055" w:type="dxa"/>
            <w:tcBorders>
              <w:top w:val="nil"/>
              <w:left w:val="nil"/>
              <w:bottom w:val="single" w:sz="4" w:space="0" w:color="auto"/>
              <w:right w:val="single" w:sz="4" w:space="0" w:color="auto"/>
            </w:tcBorders>
            <w:shd w:val="clear" w:color="000000" w:fill="FFFFCC"/>
            <w:noWrap/>
            <w:vAlign w:val="center"/>
            <w:hideMark/>
          </w:tcPr>
          <w:p w14:paraId="281BFB26"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C</w:t>
            </w:r>
          </w:p>
        </w:tc>
        <w:tc>
          <w:tcPr>
            <w:tcW w:w="1055" w:type="dxa"/>
            <w:tcBorders>
              <w:top w:val="nil"/>
              <w:left w:val="nil"/>
              <w:bottom w:val="single" w:sz="4" w:space="0" w:color="auto"/>
              <w:right w:val="single" w:sz="4" w:space="0" w:color="auto"/>
            </w:tcBorders>
            <w:shd w:val="clear" w:color="000000" w:fill="FFCCFF"/>
            <w:noWrap/>
            <w:vAlign w:val="center"/>
            <w:hideMark/>
          </w:tcPr>
          <w:p w14:paraId="547E9999"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D</w:t>
            </w:r>
          </w:p>
        </w:tc>
        <w:tc>
          <w:tcPr>
            <w:tcW w:w="1055" w:type="dxa"/>
            <w:tcBorders>
              <w:top w:val="nil"/>
              <w:left w:val="nil"/>
              <w:bottom w:val="single" w:sz="4" w:space="0" w:color="auto"/>
              <w:right w:val="single" w:sz="4" w:space="0" w:color="auto"/>
            </w:tcBorders>
            <w:shd w:val="clear" w:color="000000" w:fill="FFFFCC"/>
            <w:noWrap/>
            <w:vAlign w:val="center"/>
            <w:hideMark/>
          </w:tcPr>
          <w:p w14:paraId="17D776A6"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E</w:t>
            </w:r>
          </w:p>
        </w:tc>
        <w:tc>
          <w:tcPr>
            <w:tcW w:w="1055" w:type="dxa"/>
            <w:tcBorders>
              <w:top w:val="nil"/>
              <w:left w:val="nil"/>
              <w:bottom w:val="single" w:sz="4" w:space="0" w:color="auto"/>
              <w:right w:val="single" w:sz="4" w:space="0" w:color="auto"/>
            </w:tcBorders>
            <w:shd w:val="clear" w:color="000000" w:fill="FFCCFF"/>
            <w:noWrap/>
            <w:vAlign w:val="center"/>
            <w:hideMark/>
          </w:tcPr>
          <w:p w14:paraId="3FEF7FA4"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U</w:t>
            </w:r>
          </w:p>
        </w:tc>
        <w:tc>
          <w:tcPr>
            <w:tcW w:w="1055" w:type="dxa"/>
            <w:tcBorders>
              <w:top w:val="nil"/>
              <w:left w:val="nil"/>
              <w:bottom w:val="single" w:sz="4" w:space="0" w:color="auto"/>
              <w:right w:val="single" w:sz="4" w:space="0" w:color="auto"/>
            </w:tcBorders>
            <w:shd w:val="clear" w:color="000000" w:fill="FFFFCC"/>
            <w:noWrap/>
            <w:vAlign w:val="center"/>
            <w:hideMark/>
          </w:tcPr>
          <w:p w14:paraId="62009F67"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O</w:t>
            </w:r>
          </w:p>
        </w:tc>
        <w:tc>
          <w:tcPr>
            <w:tcW w:w="1055" w:type="dxa"/>
            <w:tcBorders>
              <w:top w:val="nil"/>
              <w:left w:val="nil"/>
              <w:bottom w:val="single" w:sz="4" w:space="0" w:color="auto"/>
              <w:right w:val="single" w:sz="4" w:space="0" w:color="auto"/>
            </w:tcBorders>
            <w:shd w:val="clear" w:color="000000" w:fill="FFCCFF"/>
            <w:noWrap/>
            <w:vAlign w:val="center"/>
            <w:hideMark/>
          </w:tcPr>
          <w:p w14:paraId="4CF010AD"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F</w:t>
            </w:r>
          </w:p>
        </w:tc>
      </w:tr>
      <w:tr w:rsidR="005F53E0" w:rsidRPr="005F53E0" w14:paraId="44C07B45" w14:textId="77777777" w:rsidTr="005F53E0">
        <w:trPr>
          <w:trHeight w:val="574"/>
        </w:trPr>
        <w:tc>
          <w:tcPr>
            <w:tcW w:w="1055" w:type="dxa"/>
            <w:tcBorders>
              <w:top w:val="nil"/>
              <w:left w:val="single" w:sz="4" w:space="0" w:color="auto"/>
              <w:bottom w:val="single" w:sz="4" w:space="0" w:color="auto"/>
              <w:right w:val="single" w:sz="4" w:space="0" w:color="auto"/>
            </w:tcBorders>
            <w:shd w:val="clear" w:color="000000" w:fill="FFCCFF"/>
            <w:noWrap/>
            <w:vAlign w:val="center"/>
            <w:hideMark/>
          </w:tcPr>
          <w:p w14:paraId="50D34E3E"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I</w:t>
            </w:r>
          </w:p>
        </w:tc>
        <w:tc>
          <w:tcPr>
            <w:tcW w:w="1055" w:type="dxa"/>
            <w:tcBorders>
              <w:top w:val="nil"/>
              <w:left w:val="nil"/>
              <w:bottom w:val="single" w:sz="4" w:space="0" w:color="auto"/>
              <w:right w:val="single" w:sz="4" w:space="0" w:color="auto"/>
            </w:tcBorders>
            <w:shd w:val="clear" w:color="000000" w:fill="FFFFCC"/>
            <w:noWrap/>
            <w:vAlign w:val="center"/>
            <w:hideMark/>
          </w:tcPr>
          <w:p w14:paraId="556D84DA"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K</w:t>
            </w:r>
          </w:p>
        </w:tc>
        <w:tc>
          <w:tcPr>
            <w:tcW w:w="1055" w:type="dxa"/>
            <w:tcBorders>
              <w:top w:val="nil"/>
              <w:left w:val="nil"/>
              <w:bottom w:val="single" w:sz="4" w:space="0" w:color="auto"/>
              <w:right w:val="single" w:sz="4" w:space="0" w:color="auto"/>
            </w:tcBorders>
            <w:shd w:val="clear" w:color="000000" w:fill="FFCCFF"/>
            <w:noWrap/>
            <w:vAlign w:val="center"/>
            <w:hideMark/>
          </w:tcPr>
          <w:p w14:paraId="658E8159"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G</w:t>
            </w:r>
          </w:p>
        </w:tc>
        <w:tc>
          <w:tcPr>
            <w:tcW w:w="1055" w:type="dxa"/>
            <w:tcBorders>
              <w:top w:val="nil"/>
              <w:left w:val="nil"/>
              <w:bottom w:val="single" w:sz="4" w:space="0" w:color="auto"/>
              <w:right w:val="single" w:sz="4" w:space="0" w:color="auto"/>
            </w:tcBorders>
            <w:shd w:val="clear" w:color="000000" w:fill="FFFFCC"/>
            <w:noWrap/>
            <w:vAlign w:val="center"/>
            <w:hideMark/>
          </w:tcPr>
          <w:p w14:paraId="27053197"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M</w:t>
            </w:r>
          </w:p>
        </w:tc>
        <w:tc>
          <w:tcPr>
            <w:tcW w:w="1055" w:type="dxa"/>
            <w:tcBorders>
              <w:top w:val="nil"/>
              <w:left w:val="nil"/>
              <w:bottom w:val="single" w:sz="4" w:space="0" w:color="auto"/>
              <w:right w:val="single" w:sz="4" w:space="0" w:color="auto"/>
            </w:tcBorders>
            <w:shd w:val="clear" w:color="000000" w:fill="FFCCFF"/>
            <w:noWrap/>
            <w:vAlign w:val="center"/>
            <w:hideMark/>
          </w:tcPr>
          <w:p w14:paraId="0D4C23CF"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H</w:t>
            </w:r>
          </w:p>
        </w:tc>
        <w:tc>
          <w:tcPr>
            <w:tcW w:w="1055" w:type="dxa"/>
            <w:tcBorders>
              <w:top w:val="nil"/>
              <w:left w:val="nil"/>
              <w:bottom w:val="single" w:sz="4" w:space="0" w:color="auto"/>
              <w:right w:val="single" w:sz="4" w:space="0" w:color="auto"/>
            </w:tcBorders>
            <w:shd w:val="clear" w:color="000000" w:fill="FFFFCC"/>
            <w:noWrap/>
            <w:vAlign w:val="center"/>
            <w:hideMark/>
          </w:tcPr>
          <w:p w14:paraId="3D066749"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V</w:t>
            </w:r>
          </w:p>
        </w:tc>
        <w:tc>
          <w:tcPr>
            <w:tcW w:w="1055" w:type="dxa"/>
            <w:tcBorders>
              <w:top w:val="nil"/>
              <w:left w:val="nil"/>
              <w:bottom w:val="single" w:sz="4" w:space="0" w:color="auto"/>
              <w:right w:val="single" w:sz="4" w:space="0" w:color="auto"/>
            </w:tcBorders>
            <w:shd w:val="clear" w:color="000000" w:fill="FFCCFF"/>
            <w:noWrap/>
            <w:vAlign w:val="center"/>
            <w:hideMark/>
          </w:tcPr>
          <w:p w14:paraId="39B52001"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Z</w:t>
            </w:r>
          </w:p>
        </w:tc>
        <w:tc>
          <w:tcPr>
            <w:tcW w:w="1055" w:type="dxa"/>
            <w:tcBorders>
              <w:top w:val="nil"/>
              <w:left w:val="nil"/>
              <w:bottom w:val="single" w:sz="4" w:space="0" w:color="auto"/>
              <w:right w:val="single" w:sz="4" w:space="0" w:color="auto"/>
            </w:tcBorders>
            <w:shd w:val="clear" w:color="000000" w:fill="FFFFCC"/>
            <w:noWrap/>
            <w:vAlign w:val="center"/>
            <w:hideMark/>
          </w:tcPr>
          <w:p w14:paraId="7499A0F3"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P</w:t>
            </w:r>
          </w:p>
        </w:tc>
      </w:tr>
      <w:tr w:rsidR="005F53E0" w:rsidRPr="005F53E0" w14:paraId="5598D63A" w14:textId="77777777" w:rsidTr="005F53E0">
        <w:trPr>
          <w:trHeight w:val="574"/>
        </w:trPr>
        <w:tc>
          <w:tcPr>
            <w:tcW w:w="1055" w:type="dxa"/>
            <w:tcBorders>
              <w:top w:val="nil"/>
              <w:left w:val="single" w:sz="4" w:space="0" w:color="auto"/>
              <w:bottom w:val="single" w:sz="4" w:space="0" w:color="auto"/>
              <w:right w:val="single" w:sz="4" w:space="0" w:color="auto"/>
            </w:tcBorders>
            <w:shd w:val="clear" w:color="000000" w:fill="FFFFCC"/>
            <w:noWrap/>
            <w:vAlign w:val="center"/>
            <w:hideMark/>
          </w:tcPr>
          <w:p w14:paraId="2745DC9C"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J</w:t>
            </w:r>
          </w:p>
        </w:tc>
        <w:tc>
          <w:tcPr>
            <w:tcW w:w="1055" w:type="dxa"/>
            <w:tcBorders>
              <w:top w:val="nil"/>
              <w:left w:val="nil"/>
              <w:bottom w:val="single" w:sz="4" w:space="0" w:color="auto"/>
              <w:right w:val="single" w:sz="4" w:space="0" w:color="auto"/>
            </w:tcBorders>
            <w:shd w:val="clear" w:color="000000" w:fill="FFCCFF"/>
            <w:noWrap/>
            <w:vAlign w:val="center"/>
            <w:hideMark/>
          </w:tcPr>
          <w:p w14:paraId="3E2D1EA5"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R</w:t>
            </w:r>
          </w:p>
        </w:tc>
        <w:tc>
          <w:tcPr>
            <w:tcW w:w="1055" w:type="dxa"/>
            <w:tcBorders>
              <w:top w:val="nil"/>
              <w:left w:val="nil"/>
              <w:bottom w:val="single" w:sz="4" w:space="0" w:color="auto"/>
              <w:right w:val="single" w:sz="4" w:space="0" w:color="auto"/>
            </w:tcBorders>
            <w:shd w:val="clear" w:color="000000" w:fill="FFFFCC"/>
            <w:noWrap/>
            <w:vAlign w:val="center"/>
            <w:hideMark/>
          </w:tcPr>
          <w:p w14:paraId="63FD6ED7"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L</w:t>
            </w:r>
          </w:p>
        </w:tc>
        <w:tc>
          <w:tcPr>
            <w:tcW w:w="1055" w:type="dxa"/>
            <w:tcBorders>
              <w:top w:val="nil"/>
              <w:left w:val="nil"/>
              <w:bottom w:val="single" w:sz="4" w:space="0" w:color="auto"/>
              <w:right w:val="single" w:sz="4" w:space="0" w:color="auto"/>
            </w:tcBorders>
            <w:shd w:val="clear" w:color="000000" w:fill="FFCCFF"/>
            <w:noWrap/>
            <w:vAlign w:val="center"/>
            <w:hideMark/>
          </w:tcPr>
          <w:p w14:paraId="0C921237"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T</w:t>
            </w:r>
          </w:p>
        </w:tc>
        <w:tc>
          <w:tcPr>
            <w:tcW w:w="1055" w:type="dxa"/>
            <w:tcBorders>
              <w:top w:val="nil"/>
              <w:left w:val="nil"/>
              <w:bottom w:val="single" w:sz="4" w:space="0" w:color="auto"/>
              <w:right w:val="single" w:sz="4" w:space="0" w:color="auto"/>
            </w:tcBorders>
            <w:shd w:val="clear" w:color="000000" w:fill="FFFFCC"/>
            <w:noWrap/>
            <w:vAlign w:val="center"/>
            <w:hideMark/>
          </w:tcPr>
          <w:p w14:paraId="5AD16EDE"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N</w:t>
            </w:r>
          </w:p>
        </w:tc>
        <w:tc>
          <w:tcPr>
            <w:tcW w:w="1055" w:type="dxa"/>
            <w:tcBorders>
              <w:top w:val="nil"/>
              <w:left w:val="nil"/>
              <w:bottom w:val="single" w:sz="4" w:space="0" w:color="auto"/>
              <w:right w:val="single" w:sz="4" w:space="0" w:color="auto"/>
            </w:tcBorders>
            <w:shd w:val="clear" w:color="000000" w:fill="FFCCFF"/>
            <w:noWrap/>
            <w:vAlign w:val="center"/>
            <w:hideMark/>
          </w:tcPr>
          <w:p w14:paraId="2F971EE7"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W</w:t>
            </w:r>
          </w:p>
        </w:tc>
        <w:tc>
          <w:tcPr>
            <w:tcW w:w="1055" w:type="dxa"/>
            <w:tcBorders>
              <w:top w:val="nil"/>
              <w:left w:val="nil"/>
              <w:bottom w:val="nil"/>
              <w:right w:val="nil"/>
            </w:tcBorders>
            <w:shd w:val="clear" w:color="auto" w:fill="auto"/>
            <w:noWrap/>
            <w:vAlign w:val="center"/>
            <w:hideMark/>
          </w:tcPr>
          <w:p w14:paraId="53895F1B"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p>
        </w:tc>
        <w:tc>
          <w:tcPr>
            <w:tcW w:w="1055" w:type="dxa"/>
            <w:tcBorders>
              <w:top w:val="nil"/>
              <w:left w:val="nil"/>
              <w:bottom w:val="nil"/>
              <w:right w:val="nil"/>
            </w:tcBorders>
            <w:shd w:val="clear" w:color="auto" w:fill="auto"/>
            <w:noWrap/>
            <w:vAlign w:val="center"/>
            <w:hideMark/>
          </w:tcPr>
          <w:p w14:paraId="58126AD2" w14:textId="77777777" w:rsidR="005F53E0" w:rsidRPr="005F53E0" w:rsidRDefault="005F53E0" w:rsidP="005F53E0">
            <w:pPr>
              <w:spacing w:after="0" w:line="240" w:lineRule="auto"/>
              <w:jc w:val="center"/>
              <w:rPr>
                <w:rFonts w:ascii="Times New Roman" w:eastAsia="Times New Roman" w:hAnsi="Times New Roman" w:cs="Times New Roman"/>
                <w:sz w:val="20"/>
                <w:szCs w:val="20"/>
                <w:lang w:eastAsia="en-US"/>
              </w:rPr>
            </w:pPr>
          </w:p>
        </w:tc>
      </w:tr>
      <w:tr w:rsidR="005F53E0" w:rsidRPr="005F53E0" w14:paraId="32E6DE1A" w14:textId="77777777" w:rsidTr="005F53E0">
        <w:trPr>
          <w:trHeight w:val="574"/>
        </w:trPr>
        <w:tc>
          <w:tcPr>
            <w:tcW w:w="1055" w:type="dxa"/>
            <w:tcBorders>
              <w:top w:val="nil"/>
              <w:left w:val="single" w:sz="4" w:space="0" w:color="auto"/>
              <w:bottom w:val="single" w:sz="4" w:space="0" w:color="auto"/>
              <w:right w:val="single" w:sz="4" w:space="0" w:color="auto"/>
            </w:tcBorders>
            <w:shd w:val="clear" w:color="000000" w:fill="FFCCFF"/>
            <w:noWrap/>
            <w:vAlign w:val="center"/>
            <w:hideMark/>
          </w:tcPr>
          <w:p w14:paraId="635F440A"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Q</w:t>
            </w:r>
          </w:p>
        </w:tc>
        <w:tc>
          <w:tcPr>
            <w:tcW w:w="1055" w:type="dxa"/>
            <w:tcBorders>
              <w:top w:val="nil"/>
              <w:left w:val="nil"/>
              <w:bottom w:val="nil"/>
              <w:right w:val="nil"/>
            </w:tcBorders>
            <w:shd w:val="clear" w:color="auto" w:fill="auto"/>
            <w:noWrap/>
            <w:vAlign w:val="center"/>
            <w:hideMark/>
          </w:tcPr>
          <w:p w14:paraId="58C20CB9"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p>
        </w:tc>
        <w:tc>
          <w:tcPr>
            <w:tcW w:w="1055" w:type="dxa"/>
            <w:tcBorders>
              <w:top w:val="nil"/>
              <w:left w:val="single" w:sz="4" w:space="0" w:color="auto"/>
              <w:bottom w:val="single" w:sz="4" w:space="0" w:color="auto"/>
              <w:right w:val="single" w:sz="4" w:space="0" w:color="auto"/>
            </w:tcBorders>
            <w:shd w:val="clear" w:color="000000" w:fill="FFCCFF"/>
            <w:noWrap/>
            <w:vAlign w:val="center"/>
            <w:hideMark/>
          </w:tcPr>
          <w:p w14:paraId="276EEDED"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S</w:t>
            </w:r>
          </w:p>
        </w:tc>
        <w:tc>
          <w:tcPr>
            <w:tcW w:w="1055" w:type="dxa"/>
            <w:tcBorders>
              <w:top w:val="nil"/>
              <w:left w:val="nil"/>
              <w:bottom w:val="nil"/>
              <w:right w:val="nil"/>
            </w:tcBorders>
            <w:shd w:val="clear" w:color="auto" w:fill="auto"/>
            <w:noWrap/>
            <w:vAlign w:val="center"/>
            <w:hideMark/>
          </w:tcPr>
          <w:p w14:paraId="65AA52F8"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p>
        </w:tc>
        <w:tc>
          <w:tcPr>
            <w:tcW w:w="1055" w:type="dxa"/>
            <w:tcBorders>
              <w:top w:val="nil"/>
              <w:left w:val="single" w:sz="4" w:space="0" w:color="auto"/>
              <w:bottom w:val="single" w:sz="4" w:space="0" w:color="auto"/>
              <w:right w:val="single" w:sz="4" w:space="0" w:color="auto"/>
            </w:tcBorders>
            <w:shd w:val="clear" w:color="000000" w:fill="FFCCFF"/>
            <w:noWrap/>
            <w:vAlign w:val="center"/>
            <w:hideMark/>
          </w:tcPr>
          <w:p w14:paraId="523DE4EF"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X</w:t>
            </w:r>
          </w:p>
        </w:tc>
        <w:tc>
          <w:tcPr>
            <w:tcW w:w="1055" w:type="dxa"/>
            <w:tcBorders>
              <w:top w:val="nil"/>
              <w:left w:val="nil"/>
              <w:bottom w:val="nil"/>
              <w:right w:val="nil"/>
            </w:tcBorders>
            <w:shd w:val="clear" w:color="auto" w:fill="auto"/>
            <w:noWrap/>
            <w:vAlign w:val="center"/>
            <w:hideMark/>
          </w:tcPr>
          <w:p w14:paraId="2B8493CB"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p>
        </w:tc>
        <w:tc>
          <w:tcPr>
            <w:tcW w:w="1055" w:type="dxa"/>
            <w:tcBorders>
              <w:top w:val="nil"/>
              <w:left w:val="nil"/>
              <w:bottom w:val="nil"/>
              <w:right w:val="nil"/>
            </w:tcBorders>
            <w:shd w:val="clear" w:color="auto" w:fill="auto"/>
            <w:noWrap/>
            <w:vAlign w:val="center"/>
            <w:hideMark/>
          </w:tcPr>
          <w:p w14:paraId="1826ACF6" w14:textId="77777777" w:rsidR="005F53E0" w:rsidRPr="005F53E0" w:rsidRDefault="005F53E0" w:rsidP="005F53E0">
            <w:pPr>
              <w:spacing w:after="0" w:line="240" w:lineRule="auto"/>
              <w:jc w:val="center"/>
              <w:rPr>
                <w:rFonts w:ascii="Times New Roman" w:eastAsia="Times New Roman" w:hAnsi="Times New Roman" w:cs="Times New Roman"/>
                <w:sz w:val="20"/>
                <w:szCs w:val="20"/>
                <w:lang w:eastAsia="en-US"/>
              </w:rPr>
            </w:pPr>
          </w:p>
        </w:tc>
        <w:tc>
          <w:tcPr>
            <w:tcW w:w="1055" w:type="dxa"/>
            <w:tcBorders>
              <w:top w:val="nil"/>
              <w:left w:val="nil"/>
              <w:bottom w:val="nil"/>
              <w:right w:val="nil"/>
            </w:tcBorders>
            <w:shd w:val="clear" w:color="auto" w:fill="auto"/>
            <w:noWrap/>
            <w:vAlign w:val="center"/>
            <w:hideMark/>
          </w:tcPr>
          <w:p w14:paraId="1EC62785" w14:textId="77777777" w:rsidR="005F53E0" w:rsidRPr="005F53E0" w:rsidRDefault="005F53E0" w:rsidP="005F53E0">
            <w:pPr>
              <w:spacing w:after="0" w:line="240" w:lineRule="auto"/>
              <w:jc w:val="center"/>
              <w:rPr>
                <w:rFonts w:ascii="Times New Roman" w:eastAsia="Times New Roman" w:hAnsi="Times New Roman" w:cs="Times New Roman"/>
                <w:sz w:val="20"/>
                <w:szCs w:val="20"/>
                <w:lang w:eastAsia="en-US"/>
              </w:rPr>
            </w:pPr>
          </w:p>
        </w:tc>
      </w:tr>
      <w:tr w:rsidR="005F53E0" w:rsidRPr="005F53E0" w14:paraId="54BE77E4" w14:textId="77777777" w:rsidTr="005F53E0">
        <w:trPr>
          <w:trHeight w:val="574"/>
        </w:trPr>
        <w:tc>
          <w:tcPr>
            <w:tcW w:w="1055" w:type="dxa"/>
            <w:tcBorders>
              <w:top w:val="nil"/>
              <w:left w:val="single" w:sz="4" w:space="0" w:color="auto"/>
              <w:bottom w:val="single" w:sz="4" w:space="0" w:color="auto"/>
              <w:right w:val="single" w:sz="4" w:space="0" w:color="auto"/>
            </w:tcBorders>
            <w:shd w:val="clear" w:color="000000" w:fill="FFFFCC"/>
            <w:noWrap/>
            <w:vAlign w:val="center"/>
            <w:hideMark/>
          </w:tcPr>
          <w:p w14:paraId="5DE35B8B"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r w:rsidRPr="005F53E0">
              <w:rPr>
                <w:rFonts w:ascii="Amasis MT Pro Black" w:eastAsia="Times New Roman" w:hAnsi="Amasis MT Pro Black"/>
                <w:color w:val="002060"/>
                <w:sz w:val="24"/>
                <w:szCs w:val="24"/>
                <w:lang w:eastAsia="en-US"/>
              </w:rPr>
              <w:t>Y</w:t>
            </w:r>
          </w:p>
        </w:tc>
        <w:tc>
          <w:tcPr>
            <w:tcW w:w="1055" w:type="dxa"/>
            <w:tcBorders>
              <w:top w:val="nil"/>
              <w:left w:val="nil"/>
              <w:bottom w:val="nil"/>
              <w:right w:val="nil"/>
            </w:tcBorders>
            <w:shd w:val="clear" w:color="auto" w:fill="auto"/>
            <w:noWrap/>
            <w:vAlign w:val="center"/>
            <w:hideMark/>
          </w:tcPr>
          <w:p w14:paraId="763BC400" w14:textId="77777777" w:rsidR="005F53E0" w:rsidRPr="005F53E0" w:rsidRDefault="005F53E0" w:rsidP="005F53E0">
            <w:pPr>
              <w:spacing w:after="0" w:line="240" w:lineRule="auto"/>
              <w:jc w:val="center"/>
              <w:rPr>
                <w:rFonts w:ascii="Amasis MT Pro Black" w:eastAsia="Times New Roman" w:hAnsi="Amasis MT Pro Black"/>
                <w:color w:val="002060"/>
                <w:sz w:val="24"/>
                <w:szCs w:val="24"/>
                <w:lang w:eastAsia="en-US"/>
              </w:rPr>
            </w:pPr>
          </w:p>
        </w:tc>
        <w:tc>
          <w:tcPr>
            <w:tcW w:w="1055" w:type="dxa"/>
            <w:tcBorders>
              <w:top w:val="nil"/>
              <w:left w:val="nil"/>
              <w:bottom w:val="nil"/>
              <w:right w:val="nil"/>
            </w:tcBorders>
            <w:shd w:val="clear" w:color="auto" w:fill="auto"/>
            <w:noWrap/>
            <w:vAlign w:val="center"/>
            <w:hideMark/>
          </w:tcPr>
          <w:p w14:paraId="6DDB3267" w14:textId="77777777" w:rsidR="005F53E0" w:rsidRPr="005F53E0" w:rsidRDefault="005F53E0" w:rsidP="005F53E0">
            <w:pPr>
              <w:spacing w:after="0" w:line="240" w:lineRule="auto"/>
              <w:jc w:val="center"/>
              <w:rPr>
                <w:rFonts w:ascii="Times New Roman" w:eastAsia="Times New Roman" w:hAnsi="Times New Roman" w:cs="Times New Roman"/>
                <w:sz w:val="20"/>
                <w:szCs w:val="20"/>
                <w:lang w:eastAsia="en-US"/>
              </w:rPr>
            </w:pPr>
          </w:p>
        </w:tc>
        <w:tc>
          <w:tcPr>
            <w:tcW w:w="1055" w:type="dxa"/>
            <w:tcBorders>
              <w:top w:val="nil"/>
              <w:left w:val="nil"/>
              <w:bottom w:val="nil"/>
              <w:right w:val="nil"/>
            </w:tcBorders>
            <w:shd w:val="clear" w:color="auto" w:fill="auto"/>
            <w:noWrap/>
            <w:vAlign w:val="center"/>
            <w:hideMark/>
          </w:tcPr>
          <w:p w14:paraId="0D2983BF" w14:textId="77777777" w:rsidR="005F53E0" w:rsidRPr="005F53E0" w:rsidRDefault="005F53E0" w:rsidP="005F53E0">
            <w:pPr>
              <w:spacing w:after="0" w:line="240" w:lineRule="auto"/>
              <w:jc w:val="center"/>
              <w:rPr>
                <w:rFonts w:ascii="Times New Roman" w:eastAsia="Times New Roman" w:hAnsi="Times New Roman" w:cs="Times New Roman"/>
                <w:sz w:val="20"/>
                <w:szCs w:val="20"/>
                <w:lang w:eastAsia="en-US"/>
              </w:rPr>
            </w:pPr>
          </w:p>
        </w:tc>
        <w:tc>
          <w:tcPr>
            <w:tcW w:w="1055" w:type="dxa"/>
            <w:tcBorders>
              <w:top w:val="nil"/>
              <w:left w:val="nil"/>
              <w:bottom w:val="nil"/>
              <w:right w:val="nil"/>
            </w:tcBorders>
            <w:shd w:val="clear" w:color="auto" w:fill="auto"/>
            <w:noWrap/>
            <w:vAlign w:val="center"/>
            <w:hideMark/>
          </w:tcPr>
          <w:p w14:paraId="0CAFE046" w14:textId="77777777" w:rsidR="005F53E0" w:rsidRPr="005F53E0" w:rsidRDefault="005F53E0" w:rsidP="005F53E0">
            <w:pPr>
              <w:spacing w:after="0" w:line="240" w:lineRule="auto"/>
              <w:jc w:val="center"/>
              <w:rPr>
                <w:rFonts w:ascii="Times New Roman" w:eastAsia="Times New Roman" w:hAnsi="Times New Roman" w:cs="Times New Roman"/>
                <w:sz w:val="20"/>
                <w:szCs w:val="20"/>
                <w:lang w:eastAsia="en-US"/>
              </w:rPr>
            </w:pPr>
          </w:p>
        </w:tc>
        <w:tc>
          <w:tcPr>
            <w:tcW w:w="1055" w:type="dxa"/>
            <w:tcBorders>
              <w:top w:val="nil"/>
              <w:left w:val="nil"/>
              <w:bottom w:val="nil"/>
              <w:right w:val="nil"/>
            </w:tcBorders>
            <w:shd w:val="clear" w:color="auto" w:fill="auto"/>
            <w:noWrap/>
            <w:vAlign w:val="center"/>
            <w:hideMark/>
          </w:tcPr>
          <w:p w14:paraId="523BA583" w14:textId="77777777" w:rsidR="005F53E0" w:rsidRPr="005F53E0" w:rsidRDefault="005F53E0" w:rsidP="005F53E0">
            <w:pPr>
              <w:spacing w:after="0" w:line="240" w:lineRule="auto"/>
              <w:jc w:val="center"/>
              <w:rPr>
                <w:rFonts w:ascii="Times New Roman" w:eastAsia="Times New Roman" w:hAnsi="Times New Roman" w:cs="Times New Roman"/>
                <w:sz w:val="20"/>
                <w:szCs w:val="20"/>
                <w:lang w:eastAsia="en-US"/>
              </w:rPr>
            </w:pPr>
          </w:p>
        </w:tc>
        <w:tc>
          <w:tcPr>
            <w:tcW w:w="1055" w:type="dxa"/>
            <w:tcBorders>
              <w:top w:val="nil"/>
              <w:left w:val="nil"/>
              <w:bottom w:val="nil"/>
              <w:right w:val="nil"/>
            </w:tcBorders>
            <w:shd w:val="clear" w:color="auto" w:fill="auto"/>
            <w:noWrap/>
            <w:vAlign w:val="center"/>
            <w:hideMark/>
          </w:tcPr>
          <w:p w14:paraId="55496263" w14:textId="77777777" w:rsidR="005F53E0" w:rsidRPr="005F53E0" w:rsidRDefault="005F53E0" w:rsidP="005F53E0">
            <w:pPr>
              <w:spacing w:after="0" w:line="240" w:lineRule="auto"/>
              <w:jc w:val="center"/>
              <w:rPr>
                <w:rFonts w:ascii="Times New Roman" w:eastAsia="Times New Roman" w:hAnsi="Times New Roman" w:cs="Times New Roman"/>
                <w:sz w:val="20"/>
                <w:szCs w:val="20"/>
                <w:lang w:eastAsia="en-US"/>
              </w:rPr>
            </w:pPr>
          </w:p>
        </w:tc>
        <w:tc>
          <w:tcPr>
            <w:tcW w:w="1055" w:type="dxa"/>
            <w:tcBorders>
              <w:top w:val="nil"/>
              <w:left w:val="nil"/>
              <w:bottom w:val="nil"/>
              <w:right w:val="nil"/>
            </w:tcBorders>
            <w:shd w:val="clear" w:color="auto" w:fill="auto"/>
            <w:noWrap/>
            <w:vAlign w:val="center"/>
            <w:hideMark/>
          </w:tcPr>
          <w:p w14:paraId="7B505AF6" w14:textId="77777777" w:rsidR="005F53E0" w:rsidRPr="005F53E0" w:rsidRDefault="005F53E0" w:rsidP="005F53E0">
            <w:pPr>
              <w:spacing w:after="0" w:line="240" w:lineRule="auto"/>
              <w:jc w:val="center"/>
              <w:rPr>
                <w:rFonts w:ascii="Times New Roman" w:eastAsia="Times New Roman" w:hAnsi="Times New Roman" w:cs="Times New Roman"/>
                <w:sz w:val="20"/>
                <w:szCs w:val="20"/>
                <w:lang w:eastAsia="en-US"/>
              </w:rPr>
            </w:pPr>
          </w:p>
        </w:tc>
      </w:tr>
    </w:tbl>
    <w:p w14:paraId="09F99CCA" w14:textId="77777777" w:rsidR="00B46803" w:rsidRDefault="00B46803" w:rsidP="00284B46">
      <w:pPr>
        <w:jc w:val="center"/>
        <w:rPr>
          <w:rFonts w:ascii="Berlin Sans FB Demi" w:hAnsi="Berlin Sans FB Demi"/>
          <w:b/>
          <w:color w:val="003400"/>
          <w:sz w:val="28"/>
          <w:szCs w:val="28"/>
        </w:rPr>
      </w:pPr>
    </w:p>
    <w:p w14:paraId="55EF310F" w14:textId="732DCB67" w:rsidR="006B39E2" w:rsidRPr="00284B46" w:rsidRDefault="005013E5" w:rsidP="00284B46">
      <w:pPr>
        <w:jc w:val="center"/>
        <w:rPr>
          <w:rFonts w:ascii="Berlin Sans FB Demi" w:hAnsi="Berlin Sans FB Demi"/>
          <w:b/>
          <w:color w:val="003400"/>
          <w:sz w:val="28"/>
          <w:szCs w:val="28"/>
        </w:rPr>
      </w:pPr>
      <w:r w:rsidRPr="00284B46">
        <w:rPr>
          <w:rFonts w:ascii="Berlin Sans FB Demi" w:hAnsi="Berlin Sans FB Demi"/>
          <w:b/>
          <w:color w:val="003400"/>
          <w:sz w:val="28"/>
          <w:szCs w:val="28"/>
        </w:rPr>
        <w:t>C</w:t>
      </w:r>
      <w:r w:rsidR="002352DC" w:rsidRPr="00284B46">
        <w:rPr>
          <w:rFonts w:ascii="Berlin Sans FB Demi" w:hAnsi="Berlin Sans FB Demi"/>
          <w:b/>
          <w:color w:val="003400"/>
          <w:sz w:val="28"/>
          <w:szCs w:val="28"/>
        </w:rPr>
        <w:t xml:space="preserve">onsider Your name </w:t>
      </w:r>
      <w:r w:rsidR="006B39E2" w:rsidRPr="00284B46">
        <w:rPr>
          <w:rFonts w:ascii="Berlin Sans FB Demi" w:hAnsi="Berlin Sans FB Demi"/>
          <w:b/>
          <w:color w:val="003400"/>
          <w:sz w:val="28"/>
          <w:szCs w:val="28"/>
        </w:rPr>
        <w:t>as per bank details:</w:t>
      </w:r>
    </w:p>
    <w:p w14:paraId="69E0D8B6" w14:textId="1A34EFEE" w:rsidR="006B39E2" w:rsidRPr="000A32ED" w:rsidRDefault="005013E5" w:rsidP="00C80489">
      <w:pPr>
        <w:rPr>
          <w:rFonts w:ascii="Aptos Narrow" w:hAnsi="Aptos Narrow"/>
          <w:b/>
          <w:color w:val="00204F"/>
          <w:sz w:val="28"/>
          <w:szCs w:val="28"/>
        </w:rPr>
      </w:pPr>
      <w:r w:rsidRPr="000A32ED">
        <w:rPr>
          <w:rFonts w:ascii="Aptos Narrow" w:hAnsi="Aptos Narrow"/>
          <w:b/>
          <w:color w:val="00204F"/>
          <w:sz w:val="28"/>
          <w:szCs w:val="28"/>
        </w:rPr>
        <w:lastRenderedPageBreak/>
        <w:t>E</w:t>
      </w:r>
      <w:r w:rsidR="006B39E2" w:rsidRPr="000A32ED">
        <w:rPr>
          <w:rFonts w:ascii="Aptos Narrow" w:hAnsi="Aptos Narrow"/>
          <w:b/>
          <w:color w:val="00204F"/>
          <w:sz w:val="28"/>
          <w:szCs w:val="28"/>
        </w:rPr>
        <w:t xml:space="preserve">x </w:t>
      </w:r>
      <w:r w:rsidRPr="000A32ED">
        <w:rPr>
          <w:rFonts w:ascii="Aptos Narrow" w:hAnsi="Aptos Narrow"/>
          <w:b/>
          <w:color w:val="00204F"/>
          <w:sz w:val="28"/>
          <w:szCs w:val="28"/>
        </w:rPr>
        <w:t>:</w:t>
      </w:r>
      <w:r w:rsidR="006B39E2" w:rsidRPr="000A32ED">
        <w:rPr>
          <w:rFonts w:ascii="Aptos Narrow" w:hAnsi="Aptos Narrow"/>
          <w:b/>
          <w:color w:val="00204F"/>
          <w:sz w:val="28"/>
          <w:szCs w:val="28"/>
        </w:rPr>
        <w:t>S</w:t>
      </w:r>
      <w:r w:rsidR="00735D9B" w:rsidRPr="000A32ED">
        <w:rPr>
          <w:rFonts w:ascii="Aptos Narrow" w:hAnsi="Aptos Narrow"/>
          <w:b/>
          <w:color w:val="00204F"/>
          <w:sz w:val="28"/>
          <w:szCs w:val="28"/>
        </w:rPr>
        <w:t>I</w:t>
      </w:r>
      <w:r w:rsidR="006B39E2" w:rsidRPr="000A32ED">
        <w:rPr>
          <w:rFonts w:ascii="Aptos Narrow" w:hAnsi="Aptos Narrow"/>
          <w:b/>
          <w:color w:val="00204F"/>
          <w:sz w:val="28"/>
          <w:szCs w:val="28"/>
        </w:rPr>
        <w:t>RE</w:t>
      </w:r>
      <w:r w:rsidR="00735D9B" w:rsidRPr="000A32ED">
        <w:rPr>
          <w:rFonts w:ascii="Aptos Narrow" w:hAnsi="Aptos Narrow"/>
          <w:b/>
          <w:color w:val="00204F"/>
          <w:sz w:val="28"/>
          <w:szCs w:val="28"/>
        </w:rPr>
        <w:t>E</w:t>
      </w:r>
      <w:r w:rsidR="006B39E2" w:rsidRPr="000A32ED">
        <w:rPr>
          <w:rFonts w:ascii="Aptos Narrow" w:hAnsi="Aptos Narrow"/>
          <w:b/>
          <w:color w:val="00204F"/>
          <w:sz w:val="28"/>
          <w:szCs w:val="28"/>
        </w:rPr>
        <w:t xml:space="preserve">SH </w:t>
      </w:r>
      <w:r w:rsidR="00C636F1" w:rsidRPr="000A32ED">
        <w:rPr>
          <w:rFonts w:ascii="Aptos Narrow" w:hAnsi="Aptos Narrow"/>
          <w:b/>
          <w:color w:val="00204F"/>
          <w:sz w:val="28"/>
          <w:szCs w:val="28"/>
        </w:rPr>
        <w:t xml:space="preserve">. </w:t>
      </w:r>
      <w:r w:rsidR="006B39E2" w:rsidRPr="000A32ED">
        <w:rPr>
          <w:rFonts w:ascii="Aptos Narrow" w:hAnsi="Aptos Narrow"/>
          <w:b/>
          <w:color w:val="00204F"/>
          <w:sz w:val="28"/>
          <w:szCs w:val="28"/>
        </w:rPr>
        <w:t>B</w:t>
      </w:r>
      <w:r w:rsidR="008E0085" w:rsidRPr="000A32ED">
        <w:rPr>
          <w:rFonts w:ascii="Aptos Narrow" w:hAnsi="Aptos Narrow"/>
          <w:b/>
          <w:color w:val="00204F"/>
          <w:sz w:val="28"/>
          <w:szCs w:val="28"/>
        </w:rPr>
        <w:t>.</w:t>
      </w:r>
      <w:r w:rsidR="00C636F1" w:rsidRPr="000A32ED">
        <w:rPr>
          <w:rFonts w:ascii="Aptos Narrow" w:hAnsi="Aptos Narrow"/>
          <w:b/>
          <w:color w:val="00204F"/>
          <w:sz w:val="28"/>
          <w:szCs w:val="28"/>
        </w:rPr>
        <w:t xml:space="preserve"> </w:t>
      </w:r>
      <w:r w:rsidR="008E0085" w:rsidRPr="000A32ED">
        <w:rPr>
          <w:rFonts w:ascii="Aptos Narrow" w:hAnsi="Aptos Narrow"/>
          <w:b/>
          <w:color w:val="00204F"/>
          <w:sz w:val="28"/>
          <w:szCs w:val="28"/>
        </w:rPr>
        <w:t>A</w:t>
      </w:r>
    </w:p>
    <w:p w14:paraId="6E5F2370" w14:textId="6DD145F1" w:rsidR="008E0085" w:rsidRPr="000A32ED" w:rsidRDefault="008B3361" w:rsidP="00C80489">
      <w:pPr>
        <w:rPr>
          <w:rFonts w:ascii="Aptos Narrow" w:hAnsi="Aptos Narrow"/>
          <w:b/>
          <w:color w:val="00204F"/>
          <w:sz w:val="28"/>
          <w:szCs w:val="28"/>
        </w:rPr>
      </w:pPr>
      <w:r w:rsidRPr="000A32ED">
        <w:rPr>
          <w:rFonts w:ascii="Aptos Narrow" w:hAnsi="Aptos Narrow"/>
          <w:b/>
          <w:color w:val="00204F"/>
          <w:sz w:val="28"/>
          <w:szCs w:val="28"/>
        </w:rPr>
        <w:t xml:space="preserve">Mind result = </w:t>
      </w:r>
      <w:r w:rsidR="008E0085" w:rsidRPr="000A32ED">
        <w:rPr>
          <w:rFonts w:ascii="Aptos Narrow" w:hAnsi="Aptos Narrow"/>
          <w:b/>
          <w:color w:val="00204F"/>
          <w:sz w:val="28"/>
          <w:szCs w:val="28"/>
        </w:rPr>
        <w:t>Vow</w:t>
      </w:r>
      <w:r w:rsidR="001C06D3">
        <w:rPr>
          <w:rFonts w:ascii="Aptos Narrow" w:hAnsi="Aptos Narrow"/>
          <w:b/>
          <w:color w:val="00204F"/>
          <w:sz w:val="28"/>
          <w:szCs w:val="28"/>
        </w:rPr>
        <w:t>el</w:t>
      </w:r>
      <w:r w:rsidR="008E0085" w:rsidRPr="000A32ED">
        <w:rPr>
          <w:rFonts w:ascii="Aptos Narrow" w:hAnsi="Aptos Narrow"/>
          <w:b/>
          <w:color w:val="00204F"/>
          <w:sz w:val="28"/>
          <w:szCs w:val="28"/>
        </w:rPr>
        <w:t>s</w:t>
      </w:r>
      <w:r w:rsidR="00FF3074" w:rsidRPr="000A32ED">
        <w:rPr>
          <w:rFonts w:ascii="Aptos Narrow" w:hAnsi="Aptos Narrow"/>
          <w:b/>
          <w:color w:val="00204F"/>
          <w:sz w:val="28"/>
          <w:szCs w:val="28"/>
        </w:rPr>
        <w:t xml:space="preserve"> </w:t>
      </w:r>
      <w:r w:rsidR="008E0085" w:rsidRPr="000A32ED">
        <w:rPr>
          <w:rFonts w:ascii="Aptos Narrow" w:hAnsi="Aptos Narrow"/>
          <w:b/>
          <w:color w:val="00204F"/>
          <w:sz w:val="28"/>
          <w:szCs w:val="28"/>
        </w:rPr>
        <w:t>=</w:t>
      </w:r>
      <w:r w:rsidR="00FF3074" w:rsidRPr="000A32ED">
        <w:rPr>
          <w:rFonts w:ascii="Aptos Narrow" w:hAnsi="Aptos Narrow"/>
          <w:b/>
          <w:color w:val="00204F"/>
          <w:sz w:val="28"/>
          <w:szCs w:val="28"/>
        </w:rPr>
        <w:t xml:space="preserve"> </w:t>
      </w:r>
      <w:r w:rsidR="00735D9B" w:rsidRPr="000A32ED">
        <w:rPr>
          <w:rFonts w:ascii="Aptos Narrow" w:hAnsi="Aptos Narrow"/>
          <w:b/>
          <w:color w:val="00204F"/>
          <w:sz w:val="28"/>
          <w:szCs w:val="28"/>
        </w:rPr>
        <w:t>I,</w:t>
      </w:r>
      <w:r w:rsidR="00762AFD" w:rsidRPr="000A32ED">
        <w:rPr>
          <w:rFonts w:ascii="Aptos Narrow" w:hAnsi="Aptos Narrow"/>
          <w:b/>
          <w:color w:val="00204F"/>
          <w:sz w:val="28"/>
          <w:szCs w:val="28"/>
        </w:rPr>
        <w:t xml:space="preserve"> </w:t>
      </w:r>
      <w:r w:rsidR="00735D9B" w:rsidRPr="000A32ED">
        <w:rPr>
          <w:rFonts w:ascii="Aptos Narrow" w:hAnsi="Aptos Narrow"/>
          <w:b/>
          <w:color w:val="00204F"/>
          <w:sz w:val="28"/>
          <w:szCs w:val="28"/>
        </w:rPr>
        <w:t>E,</w:t>
      </w:r>
      <w:r w:rsidR="00762AFD" w:rsidRPr="000A32ED">
        <w:rPr>
          <w:rFonts w:ascii="Aptos Narrow" w:hAnsi="Aptos Narrow"/>
          <w:b/>
          <w:color w:val="00204F"/>
          <w:sz w:val="28"/>
          <w:szCs w:val="28"/>
        </w:rPr>
        <w:t xml:space="preserve"> </w:t>
      </w:r>
      <w:r w:rsidR="00735D9B" w:rsidRPr="000A32ED">
        <w:rPr>
          <w:rFonts w:ascii="Aptos Narrow" w:hAnsi="Aptos Narrow"/>
          <w:b/>
          <w:color w:val="00204F"/>
          <w:sz w:val="28"/>
          <w:szCs w:val="28"/>
        </w:rPr>
        <w:t>E,</w:t>
      </w:r>
      <w:r w:rsidR="00762AFD" w:rsidRPr="000A32ED">
        <w:rPr>
          <w:rFonts w:ascii="Aptos Narrow" w:hAnsi="Aptos Narrow"/>
          <w:b/>
          <w:color w:val="00204F"/>
          <w:sz w:val="28"/>
          <w:szCs w:val="28"/>
        </w:rPr>
        <w:t xml:space="preserve"> </w:t>
      </w:r>
      <w:r w:rsidR="00735D9B" w:rsidRPr="000A32ED">
        <w:rPr>
          <w:rFonts w:ascii="Aptos Narrow" w:hAnsi="Aptos Narrow"/>
          <w:b/>
          <w:color w:val="00204F"/>
          <w:sz w:val="28"/>
          <w:szCs w:val="28"/>
        </w:rPr>
        <w:t xml:space="preserve">A = </w:t>
      </w:r>
      <w:r w:rsidR="00C15742" w:rsidRPr="000A32ED">
        <w:rPr>
          <w:rFonts w:ascii="Aptos Narrow" w:hAnsi="Aptos Narrow"/>
          <w:b/>
          <w:color w:val="00204F"/>
          <w:sz w:val="28"/>
          <w:szCs w:val="28"/>
        </w:rPr>
        <w:t>12 = 3</w:t>
      </w:r>
    </w:p>
    <w:p w14:paraId="68EB2D34" w14:textId="1BA6B731" w:rsidR="00C15742" w:rsidRDefault="008B3361" w:rsidP="00C80489">
      <w:pPr>
        <w:rPr>
          <w:rFonts w:ascii="Aptos Narrow" w:hAnsi="Aptos Narrow"/>
          <w:b/>
          <w:color w:val="00204F"/>
          <w:sz w:val="28"/>
          <w:szCs w:val="28"/>
        </w:rPr>
      </w:pPr>
      <w:r w:rsidRPr="000A32ED">
        <w:rPr>
          <w:rFonts w:ascii="Aptos Narrow" w:hAnsi="Aptos Narrow"/>
          <w:b/>
          <w:color w:val="00204F"/>
          <w:sz w:val="28"/>
          <w:szCs w:val="28"/>
        </w:rPr>
        <w:t xml:space="preserve">Material </w:t>
      </w:r>
      <w:r w:rsidR="00741EF7" w:rsidRPr="000A32ED">
        <w:rPr>
          <w:rFonts w:ascii="Aptos Narrow" w:hAnsi="Aptos Narrow"/>
          <w:b/>
          <w:color w:val="00204F"/>
          <w:sz w:val="28"/>
          <w:szCs w:val="28"/>
        </w:rPr>
        <w:t xml:space="preserve">result = </w:t>
      </w:r>
      <w:r w:rsidR="00C15742" w:rsidRPr="000A32ED">
        <w:rPr>
          <w:rFonts w:ascii="Aptos Narrow" w:hAnsi="Aptos Narrow"/>
          <w:b/>
          <w:color w:val="00204F"/>
          <w:sz w:val="28"/>
          <w:szCs w:val="28"/>
        </w:rPr>
        <w:t>Consonant</w:t>
      </w:r>
      <w:ins w:id="1443" w:author="Sandhya T" w:date="2024-06-18T23:43:00Z" w16du:dateUtc="2024-06-18T18:13:00Z">
        <w:r w:rsidR="00C32FF1">
          <w:rPr>
            <w:rFonts w:ascii="Aptos Narrow" w:hAnsi="Aptos Narrow"/>
            <w:b/>
            <w:color w:val="00204F"/>
            <w:sz w:val="28"/>
            <w:szCs w:val="28"/>
          </w:rPr>
          <w:t>s</w:t>
        </w:r>
      </w:ins>
      <w:r w:rsidR="00C15742" w:rsidRPr="000A32ED">
        <w:rPr>
          <w:rFonts w:ascii="Aptos Narrow" w:hAnsi="Aptos Narrow"/>
          <w:b/>
          <w:color w:val="00204F"/>
          <w:sz w:val="28"/>
          <w:szCs w:val="28"/>
        </w:rPr>
        <w:t xml:space="preserve"> = S</w:t>
      </w:r>
      <w:r w:rsidR="00815D24" w:rsidRPr="000A32ED">
        <w:rPr>
          <w:rFonts w:ascii="Aptos Narrow" w:hAnsi="Aptos Narrow"/>
          <w:b/>
          <w:color w:val="00204F"/>
          <w:sz w:val="28"/>
          <w:szCs w:val="28"/>
        </w:rPr>
        <w:t>,</w:t>
      </w:r>
      <w:r w:rsidR="00762AFD" w:rsidRPr="000A32ED">
        <w:rPr>
          <w:rFonts w:ascii="Aptos Narrow" w:hAnsi="Aptos Narrow"/>
          <w:b/>
          <w:color w:val="00204F"/>
          <w:sz w:val="28"/>
          <w:szCs w:val="28"/>
        </w:rPr>
        <w:t xml:space="preserve"> </w:t>
      </w:r>
      <w:r w:rsidR="00815D24" w:rsidRPr="000A32ED">
        <w:rPr>
          <w:rFonts w:ascii="Aptos Narrow" w:hAnsi="Aptos Narrow"/>
          <w:b/>
          <w:color w:val="00204F"/>
          <w:sz w:val="28"/>
          <w:szCs w:val="28"/>
        </w:rPr>
        <w:t>R,</w:t>
      </w:r>
      <w:r w:rsidR="00762AFD" w:rsidRPr="000A32ED">
        <w:rPr>
          <w:rFonts w:ascii="Aptos Narrow" w:hAnsi="Aptos Narrow"/>
          <w:b/>
          <w:color w:val="00204F"/>
          <w:sz w:val="28"/>
          <w:szCs w:val="28"/>
        </w:rPr>
        <w:t xml:space="preserve"> </w:t>
      </w:r>
      <w:r w:rsidR="00815D24" w:rsidRPr="000A32ED">
        <w:rPr>
          <w:rFonts w:ascii="Aptos Narrow" w:hAnsi="Aptos Narrow"/>
          <w:b/>
          <w:color w:val="00204F"/>
          <w:sz w:val="28"/>
          <w:szCs w:val="28"/>
        </w:rPr>
        <w:t>S,</w:t>
      </w:r>
      <w:r w:rsidR="00762AFD" w:rsidRPr="000A32ED">
        <w:rPr>
          <w:rFonts w:ascii="Aptos Narrow" w:hAnsi="Aptos Narrow"/>
          <w:b/>
          <w:color w:val="00204F"/>
          <w:sz w:val="28"/>
          <w:szCs w:val="28"/>
        </w:rPr>
        <w:t xml:space="preserve"> </w:t>
      </w:r>
      <w:r w:rsidR="00815D24" w:rsidRPr="000A32ED">
        <w:rPr>
          <w:rFonts w:ascii="Aptos Narrow" w:hAnsi="Aptos Narrow"/>
          <w:b/>
          <w:color w:val="00204F"/>
          <w:sz w:val="28"/>
          <w:szCs w:val="28"/>
        </w:rPr>
        <w:t>H,</w:t>
      </w:r>
      <w:r w:rsidR="00762AFD" w:rsidRPr="000A32ED">
        <w:rPr>
          <w:rFonts w:ascii="Aptos Narrow" w:hAnsi="Aptos Narrow"/>
          <w:b/>
          <w:color w:val="00204F"/>
          <w:sz w:val="28"/>
          <w:szCs w:val="28"/>
        </w:rPr>
        <w:t xml:space="preserve"> </w:t>
      </w:r>
      <w:r w:rsidR="00815D24" w:rsidRPr="000A32ED">
        <w:rPr>
          <w:rFonts w:ascii="Aptos Narrow" w:hAnsi="Aptos Narrow"/>
          <w:b/>
          <w:color w:val="00204F"/>
          <w:sz w:val="28"/>
          <w:szCs w:val="28"/>
        </w:rPr>
        <w:t xml:space="preserve">B = </w:t>
      </w:r>
      <w:r w:rsidR="00901A71" w:rsidRPr="000A32ED">
        <w:rPr>
          <w:rFonts w:ascii="Aptos Narrow" w:hAnsi="Aptos Narrow"/>
          <w:b/>
          <w:color w:val="00204F"/>
          <w:sz w:val="28"/>
          <w:szCs w:val="28"/>
        </w:rPr>
        <w:t>15 = 6</w:t>
      </w:r>
    </w:p>
    <w:p w14:paraId="26E1E09D" w14:textId="4567C065" w:rsidR="008C46D1" w:rsidRPr="000A32ED" w:rsidRDefault="008C46D1" w:rsidP="00C80489">
      <w:pPr>
        <w:rPr>
          <w:rFonts w:ascii="Aptos Narrow" w:hAnsi="Aptos Narrow"/>
          <w:b/>
          <w:color w:val="00204F"/>
          <w:sz w:val="28"/>
          <w:szCs w:val="28"/>
        </w:rPr>
      </w:pPr>
      <w:r>
        <w:rPr>
          <w:rFonts w:ascii="Aptos Narrow" w:hAnsi="Aptos Narrow"/>
          <w:b/>
          <w:color w:val="00204F"/>
          <w:sz w:val="28"/>
          <w:szCs w:val="28"/>
        </w:rPr>
        <w:t>TOTAL OF BOTH = 9</w:t>
      </w:r>
    </w:p>
    <w:p w14:paraId="1D8ED66B" w14:textId="61926E06" w:rsidR="001862ED" w:rsidRPr="000A32ED" w:rsidRDefault="008126CA" w:rsidP="00C80489">
      <w:pPr>
        <w:rPr>
          <w:rFonts w:ascii="Aptos Narrow" w:hAnsi="Aptos Narrow"/>
          <w:b/>
          <w:color w:val="00204F"/>
          <w:sz w:val="28"/>
          <w:szCs w:val="28"/>
        </w:rPr>
      </w:pPr>
      <w:r w:rsidRPr="000A32ED">
        <w:rPr>
          <w:rFonts w:ascii="Aptos Narrow" w:hAnsi="Aptos Narrow"/>
          <w:b/>
          <w:color w:val="00204F"/>
          <w:sz w:val="28"/>
          <w:szCs w:val="28"/>
        </w:rPr>
        <w:t>In the above name total</w:t>
      </w:r>
      <w:ins w:id="1444" w:author="Sandhya T" w:date="2024-06-18T23:43:00Z" w16du:dateUtc="2024-06-18T18:13:00Z">
        <w:r w:rsidR="00C32FF1">
          <w:rPr>
            <w:rFonts w:ascii="Aptos Narrow" w:hAnsi="Aptos Narrow"/>
            <w:b/>
            <w:color w:val="00204F"/>
            <w:sz w:val="28"/>
            <w:szCs w:val="28"/>
          </w:rPr>
          <w:t>,</w:t>
        </w:r>
      </w:ins>
      <w:ins w:id="1445" w:author="Sandhya T" w:date="2024-06-18T23:44:00Z" w16du:dateUtc="2024-06-18T18:14:00Z">
        <w:r w:rsidR="00C32FF1">
          <w:rPr>
            <w:rFonts w:ascii="Aptos Narrow" w:hAnsi="Aptos Narrow"/>
            <w:b/>
            <w:color w:val="00204F"/>
            <w:sz w:val="28"/>
            <w:szCs w:val="28"/>
          </w:rPr>
          <w:t xml:space="preserve"> separate</w:t>
        </w:r>
      </w:ins>
      <w:del w:id="1446" w:author="Sandhya T" w:date="2024-06-18T23:44:00Z" w16du:dateUtc="2024-06-18T18:14:00Z">
        <w:r w:rsidRPr="000A32ED" w:rsidDel="00C32FF1">
          <w:rPr>
            <w:rFonts w:ascii="Aptos Narrow" w:hAnsi="Aptos Narrow"/>
            <w:b/>
            <w:color w:val="00204F"/>
            <w:sz w:val="28"/>
            <w:szCs w:val="28"/>
          </w:rPr>
          <w:delText xml:space="preserve"> </w:delText>
        </w:r>
        <w:r w:rsidR="00531C46" w:rsidRPr="000A32ED" w:rsidDel="00C32FF1">
          <w:rPr>
            <w:rFonts w:ascii="Aptos Narrow" w:hAnsi="Aptos Narrow"/>
            <w:b/>
            <w:color w:val="00204F"/>
            <w:sz w:val="28"/>
            <w:szCs w:val="28"/>
          </w:rPr>
          <w:delText xml:space="preserve"> make</w:delText>
        </w:r>
      </w:del>
      <w:r w:rsidR="00531C46" w:rsidRPr="000A32ED">
        <w:rPr>
          <w:rFonts w:ascii="Aptos Narrow" w:hAnsi="Aptos Narrow"/>
          <w:b/>
          <w:color w:val="00204F"/>
          <w:sz w:val="28"/>
          <w:szCs w:val="28"/>
        </w:rPr>
        <w:t xml:space="preserve"> </w:t>
      </w:r>
      <w:r w:rsidRPr="000A32ED">
        <w:rPr>
          <w:rFonts w:ascii="Aptos Narrow" w:hAnsi="Aptos Narrow"/>
          <w:b/>
          <w:color w:val="00204F"/>
          <w:sz w:val="28"/>
          <w:szCs w:val="28"/>
        </w:rPr>
        <w:t xml:space="preserve">Vowels </w:t>
      </w:r>
      <w:del w:id="1447" w:author="Sandhya T" w:date="2024-06-18T23:44:00Z" w16du:dateUtc="2024-06-18T18:14:00Z">
        <w:r w:rsidRPr="000A32ED" w:rsidDel="00C32FF1">
          <w:rPr>
            <w:rFonts w:ascii="Aptos Narrow" w:hAnsi="Aptos Narrow"/>
            <w:b/>
            <w:color w:val="00204F"/>
            <w:sz w:val="28"/>
            <w:szCs w:val="28"/>
          </w:rPr>
          <w:delText xml:space="preserve">separately </w:delText>
        </w:r>
      </w:del>
      <w:r w:rsidR="0054797D" w:rsidRPr="000A32ED">
        <w:rPr>
          <w:rFonts w:ascii="Aptos Narrow" w:hAnsi="Aptos Narrow"/>
          <w:b/>
          <w:color w:val="00204F"/>
          <w:sz w:val="28"/>
          <w:szCs w:val="28"/>
        </w:rPr>
        <w:t>and Con</w:t>
      </w:r>
      <w:r w:rsidR="001862ED" w:rsidRPr="000A32ED">
        <w:rPr>
          <w:rFonts w:ascii="Aptos Narrow" w:hAnsi="Aptos Narrow"/>
          <w:b/>
          <w:color w:val="00204F"/>
          <w:sz w:val="28"/>
          <w:szCs w:val="28"/>
        </w:rPr>
        <w:t>so</w:t>
      </w:r>
      <w:r w:rsidR="0054797D" w:rsidRPr="000A32ED">
        <w:rPr>
          <w:rFonts w:ascii="Aptos Narrow" w:hAnsi="Aptos Narrow"/>
          <w:b/>
          <w:color w:val="00204F"/>
          <w:sz w:val="28"/>
          <w:szCs w:val="28"/>
        </w:rPr>
        <w:t>nant</w:t>
      </w:r>
      <w:r w:rsidR="001862ED" w:rsidRPr="000A32ED">
        <w:rPr>
          <w:rFonts w:ascii="Aptos Narrow" w:hAnsi="Aptos Narrow"/>
          <w:b/>
          <w:color w:val="00204F"/>
          <w:sz w:val="28"/>
          <w:szCs w:val="28"/>
        </w:rPr>
        <w:t>s</w:t>
      </w:r>
      <w:ins w:id="1448" w:author="Sandhya T" w:date="2024-06-18T23:44:00Z" w16du:dateUtc="2024-06-18T18:14:00Z">
        <w:r w:rsidR="00C32FF1">
          <w:rPr>
            <w:rFonts w:ascii="Aptos Narrow" w:hAnsi="Aptos Narrow"/>
            <w:b/>
            <w:color w:val="00204F"/>
            <w:sz w:val="28"/>
            <w:szCs w:val="28"/>
          </w:rPr>
          <w:t xml:space="preserve"> and add their resp</w:t>
        </w:r>
      </w:ins>
      <w:ins w:id="1449" w:author="Sandhya T" w:date="2024-06-18T23:45:00Z" w16du:dateUtc="2024-06-18T18:15:00Z">
        <w:r w:rsidR="00C32FF1">
          <w:rPr>
            <w:rFonts w:ascii="Aptos Narrow" w:hAnsi="Aptos Narrow"/>
            <w:b/>
            <w:color w:val="00204F"/>
            <w:sz w:val="28"/>
            <w:szCs w:val="28"/>
          </w:rPr>
          <w:t>ective numbers</w:t>
        </w:r>
      </w:ins>
      <w:r w:rsidR="00531C46" w:rsidRPr="000A32ED">
        <w:rPr>
          <w:rFonts w:ascii="Aptos Narrow" w:hAnsi="Aptos Narrow"/>
          <w:b/>
          <w:color w:val="00204F"/>
          <w:sz w:val="28"/>
          <w:szCs w:val="28"/>
        </w:rPr>
        <w:t xml:space="preserve"> sepera</w:t>
      </w:r>
      <w:r w:rsidR="008B3361" w:rsidRPr="000A32ED">
        <w:rPr>
          <w:rFonts w:ascii="Aptos Narrow" w:hAnsi="Aptos Narrow"/>
          <w:b/>
          <w:color w:val="00204F"/>
          <w:sz w:val="28"/>
          <w:szCs w:val="28"/>
        </w:rPr>
        <w:t>tely</w:t>
      </w:r>
      <w:r w:rsidR="001862ED" w:rsidRPr="000A32ED">
        <w:rPr>
          <w:rFonts w:ascii="Aptos Narrow" w:hAnsi="Aptos Narrow"/>
          <w:b/>
          <w:color w:val="00204F"/>
          <w:sz w:val="28"/>
          <w:szCs w:val="28"/>
        </w:rPr>
        <w:t>.</w:t>
      </w:r>
    </w:p>
    <w:p w14:paraId="0D105BE5" w14:textId="0BB2B2A8" w:rsidR="008126CA" w:rsidRPr="000A32ED" w:rsidRDefault="001862ED" w:rsidP="00C80489">
      <w:pPr>
        <w:rPr>
          <w:rFonts w:ascii="Aptos Narrow" w:hAnsi="Aptos Narrow"/>
          <w:b/>
          <w:color w:val="00204F"/>
          <w:sz w:val="28"/>
          <w:szCs w:val="28"/>
        </w:rPr>
      </w:pPr>
      <w:r w:rsidRPr="000A32ED">
        <w:rPr>
          <w:rFonts w:ascii="Aptos Narrow" w:hAnsi="Aptos Narrow"/>
          <w:b/>
          <w:color w:val="00204F"/>
          <w:sz w:val="28"/>
          <w:szCs w:val="28"/>
        </w:rPr>
        <w:t>Vowels</w:t>
      </w:r>
      <w:r w:rsidR="00F00724">
        <w:rPr>
          <w:rFonts w:ascii="Aptos Narrow" w:hAnsi="Aptos Narrow"/>
          <w:b/>
          <w:color w:val="00204F"/>
          <w:sz w:val="28"/>
          <w:szCs w:val="28"/>
        </w:rPr>
        <w:t xml:space="preserve">           </w:t>
      </w:r>
      <w:r w:rsidR="00B468B4">
        <w:rPr>
          <w:rFonts w:ascii="Aptos Narrow" w:hAnsi="Aptos Narrow"/>
          <w:b/>
          <w:color w:val="00204F"/>
          <w:sz w:val="28"/>
          <w:szCs w:val="28"/>
        </w:rPr>
        <w:t xml:space="preserve"> </w:t>
      </w:r>
      <w:r w:rsidRPr="000A32ED">
        <w:rPr>
          <w:rFonts w:ascii="Aptos Narrow" w:hAnsi="Aptos Narrow"/>
          <w:b/>
          <w:color w:val="00204F"/>
          <w:sz w:val="28"/>
          <w:szCs w:val="28"/>
        </w:rPr>
        <w:t xml:space="preserve"> </w:t>
      </w:r>
      <w:r w:rsidR="00E905B7" w:rsidRPr="000A32ED">
        <w:rPr>
          <w:rFonts w:ascii="Aptos Narrow" w:hAnsi="Aptos Narrow"/>
          <w:b/>
          <w:color w:val="00204F"/>
          <w:sz w:val="28"/>
          <w:szCs w:val="28"/>
        </w:rPr>
        <w:t>=</w:t>
      </w:r>
      <w:r w:rsidRPr="000A32ED">
        <w:rPr>
          <w:rFonts w:ascii="Aptos Narrow" w:hAnsi="Aptos Narrow"/>
          <w:b/>
          <w:color w:val="00204F"/>
          <w:sz w:val="28"/>
          <w:szCs w:val="28"/>
        </w:rPr>
        <w:t xml:space="preserve"> A, E, I, O, U.</w:t>
      </w:r>
    </w:p>
    <w:p w14:paraId="1ECBDD71" w14:textId="617C8B08" w:rsidR="001862ED" w:rsidRPr="000A32ED" w:rsidRDefault="001862ED" w:rsidP="00C80489">
      <w:pPr>
        <w:rPr>
          <w:rFonts w:ascii="Aptos Narrow" w:hAnsi="Aptos Narrow"/>
          <w:b/>
          <w:color w:val="00204F"/>
          <w:sz w:val="28"/>
          <w:szCs w:val="28"/>
        </w:rPr>
      </w:pPr>
      <w:r w:rsidRPr="000A32ED">
        <w:rPr>
          <w:rFonts w:ascii="Aptos Narrow" w:hAnsi="Aptos Narrow"/>
          <w:b/>
          <w:color w:val="00204F"/>
          <w:sz w:val="28"/>
          <w:szCs w:val="28"/>
        </w:rPr>
        <w:t xml:space="preserve">Consonants </w:t>
      </w:r>
      <w:r w:rsidR="00B468B4">
        <w:rPr>
          <w:rFonts w:ascii="Aptos Narrow" w:hAnsi="Aptos Narrow"/>
          <w:b/>
          <w:color w:val="00204F"/>
          <w:sz w:val="28"/>
          <w:szCs w:val="28"/>
        </w:rPr>
        <w:t xml:space="preserve"> </w:t>
      </w:r>
      <w:r w:rsidRPr="000A32ED">
        <w:rPr>
          <w:rFonts w:ascii="Aptos Narrow" w:hAnsi="Aptos Narrow"/>
          <w:b/>
          <w:color w:val="00204F"/>
          <w:sz w:val="28"/>
          <w:szCs w:val="28"/>
        </w:rPr>
        <w:t xml:space="preserve">= </w:t>
      </w:r>
      <w:r w:rsidR="00E905B7" w:rsidRPr="000A32ED">
        <w:rPr>
          <w:rFonts w:ascii="Aptos Narrow" w:hAnsi="Aptos Narrow"/>
          <w:b/>
          <w:color w:val="00204F"/>
          <w:sz w:val="28"/>
          <w:szCs w:val="28"/>
        </w:rPr>
        <w:t>B</w:t>
      </w:r>
      <w:r w:rsidRPr="000A32ED">
        <w:rPr>
          <w:rFonts w:ascii="Aptos Narrow" w:hAnsi="Aptos Narrow"/>
          <w:b/>
          <w:color w:val="00204F"/>
          <w:sz w:val="28"/>
          <w:szCs w:val="28"/>
        </w:rPr>
        <w:t>alance of letters.</w:t>
      </w:r>
    </w:p>
    <w:p w14:paraId="6EE9006C" w14:textId="24DF29A1" w:rsidR="00BF37AC" w:rsidRPr="000A32ED" w:rsidRDefault="00BF37AC" w:rsidP="00C80489">
      <w:pPr>
        <w:rPr>
          <w:rFonts w:ascii="Aptos Narrow" w:hAnsi="Aptos Narrow"/>
          <w:b/>
          <w:color w:val="00204F"/>
          <w:sz w:val="28"/>
          <w:szCs w:val="28"/>
        </w:rPr>
      </w:pPr>
      <w:r w:rsidRPr="000A32ED">
        <w:rPr>
          <w:rFonts w:ascii="Aptos Narrow" w:hAnsi="Aptos Narrow"/>
          <w:b/>
          <w:color w:val="00204F"/>
          <w:sz w:val="28"/>
          <w:szCs w:val="28"/>
        </w:rPr>
        <w:t>M</w:t>
      </w:r>
      <w:r w:rsidR="007F264A" w:rsidRPr="000A32ED">
        <w:rPr>
          <w:rFonts w:ascii="Aptos Narrow" w:hAnsi="Aptos Narrow"/>
          <w:b/>
          <w:color w:val="00204F"/>
          <w:sz w:val="28"/>
          <w:szCs w:val="28"/>
        </w:rPr>
        <w:t xml:space="preserve">IND RESULT : </w:t>
      </w:r>
    </w:p>
    <w:p w14:paraId="4843B1E3" w14:textId="4CEC2BCF" w:rsidR="00E905B7" w:rsidRPr="000A32ED" w:rsidRDefault="00F70161" w:rsidP="00C80489">
      <w:pPr>
        <w:rPr>
          <w:rFonts w:ascii="Aptos Narrow" w:hAnsi="Aptos Narrow"/>
          <w:b/>
          <w:color w:val="00204F"/>
          <w:sz w:val="28"/>
          <w:szCs w:val="28"/>
        </w:rPr>
      </w:pPr>
      <w:r w:rsidRPr="000A32ED">
        <w:rPr>
          <w:rFonts w:ascii="Aptos Narrow" w:hAnsi="Aptos Narrow"/>
          <w:b/>
          <w:color w:val="00204F"/>
          <w:sz w:val="28"/>
          <w:szCs w:val="28"/>
        </w:rPr>
        <w:t xml:space="preserve">1 = </w:t>
      </w:r>
      <w:r w:rsidR="00E905B7" w:rsidRPr="000A32ED">
        <w:rPr>
          <w:rFonts w:ascii="Aptos Narrow" w:hAnsi="Aptos Narrow"/>
          <w:b/>
          <w:color w:val="00204F"/>
          <w:sz w:val="28"/>
          <w:szCs w:val="28"/>
        </w:rPr>
        <w:t>SUN</w:t>
      </w:r>
      <w:r w:rsidR="00B468B4">
        <w:rPr>
          <w:rFonts w:ascii="Aptos Narrow" w:hAnsi="Aptos Narrow"/>
          <w:b/>
          <w:color w:val="00204F"/>
          <w:sz w:val="28"/>
          <w:szCs w:val="28"/>
        </w:rPr>
        <w:t xml:space="preserve">          </w:t>
      </w:r>
      <w:r w:rsidR="00E905B7" w:rsidRPr="000A32ED">
        <w:rPr>
          <w:rFonts w:ascii="Aptos Narrow" w:hAnsi="Aptos Narrow"/>
          <w:b/>
          <w:color w:val="00204F"/>
          <w:sz w:val="28"/>
          <w:szCs w:val="28"/>
        </w:rPr>
        <w:t xml:space="preserve"> </w:t>
      </w:r>
      <w:r w:rsidR="00B468B4">
        <w:rPr>
          <w:rFonts w:ascii="Aptos Narrow" w:hAnsi="Aptos Narrow"/>
          <w:b/>
          <w:color w:val="00204F"/>
          <w:sz w:val="28"/>
          <w:szCs w:val="28"/>
        </w:rPr>
        <w:t xml:space="preserve">  </w:t>
      </w:r>
      <w:r w:rsidR="00E905B7" w:rsidRPr="000A32ED">
        <w:rPr>
          <w:rFonts w:ascii="Aptos Narrow" w:hAnsi="Aptos Narrow"/>
          <w:b/>
          <w:color w:val="00204F"/>
          <w:sz w:val="28"/>
          <w:szCs w:val="28"/>
        </w:rPr>
        <w:t>= LEADER</w:t>
      </w:r>
      <w:r w:rsidR="00D155BF" w:rsidRPr="000A32ED">
        <w:rPr>
          <w:rFonts w:ascii="Aptos Narrow" w:hAnsi="Aptos Narrow"/>
          <w:b/>
          <w:color w:val="00204F"/>
          <w:sz w:val="28"/>
          <w:szCs w:val="28"/>
        </w:rPr>
        <w:t>, PIONEER, INDIVIDUALIST.</w:t>
      </w:r>
    </w:p>
    <w:p w14:paraId="094D4A33" w14:textId="2C569C94" w:rsidR="00E905B7" w:rsidRPr="00B468B4" w:rsidRDefault="00F70161" w:rsidP="00C80489">
      <w:pPr>
        <w:rPr>
          <w:rFonts w:ascii="Aptos Narrow" w:hAnsi="Aptos Narrow"/>
          <w:b/>
          <w:color w:val="FF0000"/>
          <w:sz w:val="28"/>
          <w:szCs w:val="28"/>
        </w:rPr>
      </w:pPr>
      <w:r w:rsidRPr="00B468B4">
        <w:rPr>
          <w:rFonts w:ascii="Aptos Narrow" w:hAnsi="Aptos Narrow"/>
          <w:b/>
          <w:color w:val="FF0000"/>
          <w:sz w:val="28"/>
          <w:szCs w:val="28"/>
        </w:rPr>
        <w:t xml:space="preserve">2 = </w:t>
      </w:r>
      <w:r w:rsidR="00E905B7" w:rsidRPr="00B468B4">
        <w:rPr>
          <w:rFonts w:ascii="Aptos Narrow" w:hAnsi="Aptos Narrow"/>
          <w:b/>
          <w:color w:val="FF0000"/>
          <w:sz w:val="28"/>
          <w:szCs w:val="28"/>
        </w:rPr>
        <w:t xml:space="preserve">MOON </w:t>
      </w:r>
      <w:r w:rsidR="00B468B4" w:rsidRPr="00B468B4">
        <w:rPr>
          <w:rFonts w:ascii="Aptos Narrow" w:hAnsi="Aptos Narrow"/>
          <w:b/>
          <w:color w:val="FF0000"/>
          <w:sz w:val="28"/>
          <w:szCs w:val="28"/>
        </w:rPr>
        <w:t xml:space="preserve">        </w:t>
      </w:r>
      <w:r w:rsidR="00E905B7" w:rsidRPr="00B468B4">
        <w:rPr>
          <w:rFonts w:ascii="Aptos Narrow" w:hAnsi="Aptos Narrow"/>
          <w:b/>
          <w:color w:val="FF0000"/>
          <w:sz w:val="28"/>
          <w:szCs w:val="28"/>
        </w:rPr>
        <w:t xml:space="preserve">= </w:t>
      </w:r>
      <w:r w:rsidR="0030015A" w:rsidRPr="00B468B4">
        <w:rPr>
          <w:rFonts w:ascii="Aptos Narrow" w:hAnsi="Aptos Narrow"/>
          <w:b/>
          <w:color w:val="FF0000"/>
          <w:sz w:val="28"/>
          <w:szCs w:val="28"/>
        </w:rPr>
        <w:t>NURTURER</w:t>
      </w:r>
      <w:r w:rsidR="00D155BF" w:rsidRPr="00B468B4">
        <w:rPr>
          <w:rFonts w:ascii="Aptos Narrow" w:hAnsi="Aptos Narrow"/>
          <w:b/>
          <w:color w:val="FF0000"/>
          <w:sz w:val="28"/>
          <w:szCs w:val="28"/>
        </w:rPr>
        <w:t xml:space="preserve">, </w:t>
      </w:r>
      <w:r w:rsidR="00B468B4" w:rsidRPr="00B468B4">
        <w:rPr>
          <w:rFonts w:ascii="Aptos Narrow" w:hAnsi="Aptos Narrow"/>
          <w:b/>
          <w:color w:val="FF0000"/>
          <w:sz w:val="28"/>
          <w:szCs w:val="28"/>
        </w:rPr>
        <w:t>PEACEMAKER</w:t>
      </w:r>
      <w:r w:rsidR="0014344E" w:rsidRPr="00B468B4">
        <w:rPr>
          <w:rFonts w:ascii="Aptos Narrow" w:hAnsi="Aptos Narrow"/>
          <w:b/>
          <w:color w:val="FF0000"/>
          <w:sz w:val="28"/>
          <w:szCs w:val="28"/>
        </w:rPr>
        <w:t xml:space="preserve">, </w:t>
      </w:r>
      <w:r w:rsidR="00DB1A2D" w:rsidRPr="00B468B4">
        <w:rPr>
          <w:rFonts w:ascii="Aptos Narrow" w:hAnsi="Aptos Narrow"/>
          <w:b/>
          <w:color w:val="FF0000"/>
          <w:sz w:val="28"/>
          <w:szCs w:val="28"/>
        </w:rPr>
        <w:t>COMMUNICATOR</w:t>
      </w:r>
      <w:r w:rsidR="0014344E" w:rsidRPr="00B468B4">
        <w:rPr>
          <w:rFonts w:ascii="Aptos Narrow" w:hAnsi="Aptos Narrow"/>
          <w:b/>
          <w:color w:val="FF0000"/>
          <w:sz w:val="28"/>
          <w:szCs w:val="28"/>
        </w:rPr>
        <w:t>.</w:t>
      </w:r>
    </w:p>
    <w:p w14:paraId="7A8164DF" w14:textId="2D238CA9" w:rsidR="0030015A" w:rsidRPr="000A32ED" w:rsidRDefault="0030015A" w:rsidP="00C80489">
      <w:pPr>
        <w:rPr>
          <w:rFonts w:ascii="Aptos Narrow" w:hAnsi="Aptos Narrow"/>
          <w:b/>
          <w:color w:val="00204F"/>
          <w:sz w:val="28"/>
          <w:szCs w:val="28"/>
        </w:rPr>
      </w:pPr>
      <w:r w:rsidRPr="000A32ED">
        <w:rPr>
          <w:rFonts w:ascii="Aptos Narrow" w:hAnsi="Aptos Narrow"/>
          <w:b/>
          <w:color w:val="00204F"/>
          <w:sz w:val="28"/>
          <w:szCs w:val="28"/>
        </w:rPr>
        <w:t xml:space="preserve">3 = JUPITER </w:t>
      </w:r>
      <w:r w:rsidR="00B468B4">
        <w:rPr>
          <w:rFonts w:ascii="Aptos Narrow" w:hAnsi="Aptos Narrow"/>
          <w:b/>
          <w:color w:val="00204F"/>
          <w:sz w:val="28"/>
          <w:szCs w:val="28"/>
        </w:rPr>
        <w:t xml:space="preserve">     </w:t>
      </w:r>
      <w:r w:rsidRPr="000A32ED">
        <w:rPr>
          <w:rFonts w:ascii="Aptos Narrow" w:hAnsi="Aptos Narrow"/>
          <w:b/>
          <w:color w:val="00204F"/>
          <w:sz w:val="28"/>
          <w:szCs w:val="28"/>
        </w:rPr>
        <w:t>= DIPLOMATIC</w:t>
      </w:r>
      <w:r w:rsidR="0014344E" w:rsidRPr="000A32ED">
        <w:rPr>
          <w:rFonts w:ascii="Aptos Narrow" w:hAnsi="Aptos Narrow"/>
          <w:b/>
          <w:color w:val="00204F"/>
          <w:sz w:val="28"/>
          <w:szCs w:val="28"/>
        </w:rPr>
        <w:t>, RESPONSIBLE,</w:t>
      </w:r>
      <w:r w:rsidR="00DB1A2D" w:rsidRPr="000A32ED">
        <w:rPr>
          <w:rFonts w:ascii="Aptos Narrow" w:hAnsi="Aptos Narrow"/>
          <w:b/>
          <w:color w:val="00204F"/>
          <w:sz w:val="28"/>
          <w:szCs w:val="28"/>
        </w:rPr>
        <w:t xml:space="preserve"> EXPRESSIVE.</w:t>
      </w:r>
    </w:p>
    <w:p w14:paraId="055B84EC" w14:textId="61B2314B" w:rsidR="0030015A" w:rsidRPr="00B468B4" w:rsidRDefault="0030015A" w:rsidP="00C80489">
      <w:pPr>
        <w:rPr>
          <w:rFonts w:ascii="Aptos Narrow" w:hAnsi="Aptos Narrow"/>
          <w:b/>
          <w:color w:val="FF0000"/>
          <w:sz w:val="28"/>
          <w:szCs w:val="28"/>
        </w:rPr>
      </w:pPr>
      <w:r w:rsidRPr="00B468B4">
        <w:rPr>
          <w:rFonts w:ascii="Aptos Narrow" w:hAnsi="Aptos Narrow"/>
          <w:b/>
          <w:color w:val="FF0000"/>
          <w:sz w:val="28"/>
          <w:szCs w:val="28"/>
        </w:rPr>
        <w:t xml:space="preserve">4 = RAHU </w:t>
      </w:r>
      <w:r w:rsidR="00B468B4" w:rsidRPr="00B468B4">
        <w:rPr>
          <w:rFonts w:ascii="Aptos Narrow" w:hAnsi="Aptos Narrow"/>
          <w:b/>
          <w:color w:val="FF0000"/>
          <w:sz w:val="28"/>
          <w:szCs w:val="28"/>
        </w:rPr>
        <w:t xml:space="preserve">          </w:t>
      </w:r>
      <w:r w:rsidRPr="00B468B4">
        <w:rPr>
          <w:rFonts w:ascii="Aptos Narrow" w:hAnsi="Aptos Narrow"/>
          <w:b/>
          <w:color w:val="FF0000"/>
          <w:sz w:val="28"/>
          <w:szCs w:val="28"/>
        </w:rPr>
        <w:t xml:space="preserve">= </w:t>
      </w:r>
      <w:r w:rsidR="00BF37AC" w:rsidRPr="00B468B4">
        <w:rPr>
          <w:rFonts w:ascii="Aptos Narrow" w:hAnsi="Aptos Narrow"/>
          <w:b/>
          <w:color w:val="FF0000"/>
          <w:sz w:val="28"/>
          <w:szCs w:val="28"/>
        </w:rPr>
        <w:t>BUILDER</w:t>
      </w:r>
      <w:r w:rsidR="00694E0D" w:rsidRPr="00B468B4">
        <w:rPr>
          <w:rFonts w:ascii="Aptos Narrow" w:hAnsi="Aptos Narrow"/>
          <w:b/>
          <w:color w:val="FF0000"/>
          <w:sz w:val="28"/>
          <w:szCs w:val="28"/>
        </w:rPr>
        <w:t>, ORGANIZER, PRACTICAL.</w:t>
      </w:r>
    </w:p>
    <w:p w14:paraId="1568ECAA" w14:textId="763D2024" w:rsidR="00BF37AC" w:rsidRPr="000A32ED" w:rsidRDefault="00BF37AC" w:rsidP="00C80489">
      <w:pPr>
        <w:rPr>
          <w:rFonts w:ascii="Aptos Narrow" w:hAnsi="Aptos Narrow"/>
          <w:b/>
          <w:color w:val="00204F"/>
          <w:sz w:val="28"/>
          <w:szCs w:val="28"/>
        </w:rPr>
      </w:pPr>
      <w:r w:rsidRPr="000A32ED">
        <w:rPr>
          <w:rFonts w:ascii="Aptos Narrow" w:hAnsi="Aptos Narrow"/>
          <w:b/>
          <w:color w:val="00204F"/>
          <w:sz w:val="28"/>
          <w:szCs w:val="28"/>
        </w:rPr>
        <w:t>5 = MERCURY = ADVENTURER</w:t>
      </w:r>
      <w:r w:rsidR="00694E0D" w:rsidRPr="000A32ED">
        <w:rPr>
          <w:rFonts w:ascii="Aptos Narrow" w:hAnsi="Aptos Narrow"/>
          <w:b/>
          <w:color w:val="00204F"/>
          <w:sz w:val="28"/>
          <w:szCs w:val="28"/>
        </w:rPr>
        <w:t xml:space="preserve">, </w:t>
      </w:r>
      <w:r w:rsidR="00E011E7" w:rsidRPr="000A32ED">
        <w:rPr>
          <w:rFonts w:ascii="Aptos Narrow" w:hAnsi="Aptos Narrow"/>
          <w:b/>
          <w:color w:val="00204F"/>
          <w:sz w:val="28"/>
          <w:szCs w:val="28"/>
        </w:rPr>
        <w:t>CHANGE MAKER, INDEPENDENT.</w:t>
      </w:r>
    </w:p>
    <w:p w14:paraId="66189B8F" w14:textId="0D175563" w:rsidR="00BF37AC" w:rsidRPr="00B468B4" w:rsidRDefault="00BF37AC" w:rsidP="00C80489">
      <w:pPr>
        <w:rPr>
          <w:rFonts w:ascii="Aptos Narrow" w:hAnsi="Aptos Narrow"/>
          <w:b/>
          <w:color w:val="FF0000"/>
          <w:sz w:val="28"/>
          <w:szCs w:val="28"/>
        </w:rPr>
      </w:pPr>
      <w:r w:rsidRPr="00B468B4">
        <w:rPr>
          <w:rFonts w:ascii="Aptos Narrow" w:hAnsi="Aptos Narrow"/>
          <w:b/>
          <w:color w:val="FF0000"/>
          <w:sz w:val="28"/>
          <w:szCs w:val="28"/>
        </w:rPr>
        <w:t>6 = VENUS</w:t>
      </w:r>
      <w:r w:rsidR="00B468B4" w:rsidRPr="00B468B4">
        <w:rPr>
          <w:rFonts w:ascii="Aptos Narrow" w:hAnsi="Aptos Narrow"/>
          <w:b/>
          <w:color w:val="FF0000"/>
          <w:sz w:val="28"/>
          <w:szCs w:val="28"/>
        </w:rPr>
        <w:t xml:space="preserve">       </w:t>
      </w:r>
      <w:r w:rsidRPr="00B468B4">
        <w:rPr>
          <w:rFonts w:ascii="Aptos Narrow" w:hAnsi="Aptos Narrow"/>
          <w:b/>
          <w:color w:val="FF0000"/>
          <w:sz w:val="28"/>
          <w:szCs w:val="28"/>
        </w:rPr>
        <w:t xml:space="preserve"> = </w:t>
      </w:r>
      <w:r w:rsidR="00C40F25" w:rsidRPr="00B468B4">
        <w:rPr>
          <w:rFonts w:ascii="Aptos Narrow" w:hAnsi="Aptos Narrow"/>
          <w:b/>
          <w:color w:val="FF0000"/>
          <w:sz w:val="28"/>
          <w:szCs w:val="28"/>
        </w:rPr>
        <w:t>CREATIVE</w:t>
      </w:r>
      <w:r w:rsidR="00E011E7" w:rsidRPr="00B468B4">
        <w:rPr>
          <w:rFonts w:ascii="Aptos Narrow" w:hAnsi="Aptos Narrow"/>
          <w:b/>
          <w:color w:val="FF0000"/>
          <w:sz w:val="28"/>
          <w:szCs w:val="28"/>
        </w:rPr>
        <w:t xml:space="preserve">, CARE TAKER, </w:t>
      </w:r>
      <w:r w:rsidR="00810948" w:rsidRPr="00B468B4">
        <w:rPr>
          <w:rFonts w:ascii="Aptos Narrow" w:hAnsi="Aptos Narrow"/>
          <w:b/>
          <w:color w:val="FF0000"/>
          <w:sz w:val="28"/>
          <w:szCs w:val="28"/>
        </w:rPr>
        <w:t>HARMONIZER</w:t>
      </w:r>
      <w:r w:rsidR="001061D9" w:rsidRPr="00B468B4">
        <w:rPr>
          <w:rFonts w:ascii="Aptos Narrow" w:hAnsi="Aptos Narrow"/>
          <w:b/>
          <w:color w:val="FF0000"/>
          <w:sz w:val="28"/>
          <w:szCs w:val="28"/>
        </w:rPr>
        <w:t>.</w:t>
      </w:r>
    </w:p>
    <w:p w14:paraId="63B10940" w14:textId="7C3381C5" w:rsidR="00C40F25" w:rsidRPr="000A32ED" w:rsidRDefault="00C40F25" w:rsidP="00C80489">
      <w:pPr>
        <w:rPr>
          <w:rFonts w:ascii="Aptos Narrow" w:hAnsi="Aptos Narrow"/>
          <w:b/>
          <w:color w:val="00204F"/>
          <w:sz w:val="28"/>
          <w:szCs w:val="28"/>
        </w:rPr>
      </w:pPr>
      <w:r w:rsidRPr="000A32ED">
        <w:rPr>
          <w:rFonts w:ascii="Aptos Narrow" w:hAnsi="Aptos Narrow"/>
          <w:b/>
          <w:color w:val="00204F"/>
          <w:sz w:val="28"/>
          <w:szCs w:val="28"/>
        </w:rPr>
        <w:t>7 =</w:t>
      </w:r>
      <w:r w:rsidR="00C6395C" w:rsidRPr="000A32ED">
        <w:rPr>
          <w:rFonts w:ascii="Aptos Narrow" w:hAnsi="Aptos Narrow"/>
          <w:b/>
          <w:color w:val="00204F"/>
          <w:sz w:val="28"/>
          <w:szCs w:val="28"/>
        </w:rPr>
        <w:t xml:space="preserve"> KETU</w:t>
      </w:r>
      <w:r w:rsidRPr="000A32ED">
        <w:rPr>
          <w:rFonts w:ascii="Aptos Narrow" w:hAnsi="Aptos Narrow"/>
          <w:b/>
          <w:color w:val="00204F"/>
          <w:sz w:val="28"/>
          <w:szCs w:val="28"/>
        </w:rPr>
        <w:t xml:space="preserve">  </w:t>
      </w:r>
      <w:r w:rsidR="00B468B4">
        <w:rPr>
          <w:rFonts w:ascii="Aptos Narrow" w:hAnsi="Aptos Narrow"/>
          <w:b/>
          <w:color w:val="00204F"/>
          <w:sz w:val="28"/>
          <w:szCs w:val="28"/>
        </w:rPr>
        <w:t xml:space="preserve">          </w:t>
      </w:r>
      <w:r w:rsidRPr="000A32ED">
        <w:rPr>
          <w:rFonts w:ascii="Aptos Narrow" w:hAnsi="Aptos Narrow"/>
          <w:b/>
          <w:color w:val="00204F"/>
          <w:sz w:val="28"/>
          <w:szCs w:val="28"/>
        </w:rPr>
        <w:t>= THINKER</w:t>
      </w:r>
      <w:r w:rsidR="001061D9" w:rsidRPr="000A32ED">
        <w:rPr>
          <w:rFonts w:ascii="Aptos Narrow" w:hAnsi="Aptos Narrow"/>
          <w:b/>
          <w:color w:val="00204F"/>
          <w:sz w:val="28"/>
          <w:szCs w:val="28"/>
        </w:rPr>
        <w:t xml:space="preserve">, ANALYZER, </w:t>
      </w:r>
      <w:r w:rsidR="00F3092A" w:rsidRPr="000A32ED">
        <w:rPr>
          <w:rFonts w:ascii="Aptos Narrow" w:hAnsi="Aptos Narrow"/>
          <w:b/>
          <w:color w:val="00204F"/>
          <w:sz w:val="28"/>
          <w:szCs w:val="28"/>
        </w:rPr>
        <w:t>KNOWLEDGE</w:t>
      </w:r>
      <w:r w:rsidR="008272DF" w:rsidRPr="000A32ED">
        <w:rPr>
          <w:rFonts w:ascii="Aptos Narrow" w:hAnsi="Aptos Narrow"/>
          <w:b/>
          <w:color w:val="00204F"/>
          <w:sz w:val="28"/>
          <w:szCs w:val="28"/>
        </w:rPr>
        <w:t>.</w:t>
      </w:r>
    </w:p>
    <w:p w14:paraId="5D4AB621" w14:textId="2C3D62F9" w:rsidR="00C40F25" w:rsidRPr="00B468B4" w:rsidRDefault="00C40F25" w:rsidP="00C80489">
      <w:pPr>
        <w:rPr>
          <w:rFonts w:ascii="Aptos Narrow" w:hAnsi="Aptos Narrow"/>
          <w:b/>
          <w:color w:val="FF0000"/>
          <w:sz w:val="28"/>
          <w:szCs w:val="28"/>
        </w:rPr>
      </w:pPr>
      <w:r w:rsidRPr="00B468B4">
        <w:rPr>
          <w:rFonts w:ascii="Aptos Narrow" w:hAnsi="Aptos Narrow"/>
          <w:b/>
          <w:color w:val="FF0000"/>
          <w:sz w:val="28"/>
          <w:szCs w:val="28"/>
        </w:rPr>
        <w:t xml:space="preserve">8 = </w:t>
      </w:r>
      <w:r w:rsidR="00C6395C" w:rsidRPr="00B468B4">
        <w:rPr>
          <w:rFonts w:ascii="Aptos Narrow" w:hAnsi="Aptos Narrow"/>
          <w:b/>
          <w:color w:val="FF0000"/>
          <w:sz w:val="28"/>
          <w:szCs w:val="28"/>
        </w:rPr>
        <w:t>SATURN</w:t>
      </w:r>
      <w:r w:rsidR="00B468B4">
        <w:rPr>
          <w:rFonts w:ascii="Aptos Narrow" w:hAnsi="Aptos Narrow"/>
          <w:b/>
          <w:color w:val="FF0000"/>
          <w:sz w:val="28"/>
          <w:szCs w:val="28"/>
        </w:rPr>
        <w:t xml:space="preserve">    </w:t>
      </w:r>
      <w:r w:rsidR="00C6395C" w:rsidRPr="00B468B4">
        <w:rPr>
          <w:rFonts w:ascii="Aptos Narrow" w:hAnsi="Aptos Narrow"/>
          <w:b/>
          <w:color w:val="FF0000"/>
          <w:sz w:val="28"/>
          <w:szCs w:val="28"/>
        </w:rPr>
        <w:t xml:space="preserve"> </w:t>
      </w:r>
      <w:r w:rsidRPr="00B468B4">
        <w:rPr>
          <w:rFonts w:ascii="Aptos Narrow" w:hAnsi="Aptos Narrow"/>
          <w:b/>
          <w:color w:val="FF0000"/>
          <w:sz w:val="28"/>
          <w:szCs w:val="28"/>
        </w:rPr>
        <w:t xml:space="preserve">= </w:t>
      </w:r>
      <w:r w:rsidR="00EA72D6" w:rsidRPr="00B468B4">
        <w:rPr>
          <w:rFonts w:ascii="Aptos Narrow" w:hAnsi="Aptos Narrow"/>
          <w:b/>
          <w:color w:val="FF0000"/>
          <w:sz w:val="28"/>
          <w:szCs w:val="28"/>
        </w:rPr>
        <w:t>WORKER</w:t>
      </w:r>
      <w:r w:rsidR="00897679" w:rsidRPr="00B468B4">
        <w:rPr>
          <w:rFonts w:ascii="Aptos Narrow" w:hAnsi="Aptos Narrow"/>
          <w:b/>
          <w:color w:val="FF0000"/>
          <w:sz w:val="28"/>
          <w:szCs w:val="28"/>
        </w:rPr>
        <w:t xml:space="preserve">, ACHIEVER, </w:t>
      </w:r>
      <w:r w:rsidR="00DD2AC2" w:rsidRPr="00B468B4">
        <w:rPr>
          <w:rFonts w:ascii="Aptos Narrow" w:hAnsi="Aptos Narrow"/>
          <w:b/>
          <w:color w:val="FF0000"/>
          <w:sz w:val="28"/>
          <w:szCs w:val="28"/>
        </w:rPr>
        <w:t>PATIENCE.</w:t>
      </w:r>
    </w:p>
    <w:p w14:paraId="22D19A58" w14:textId="4B8F06B2" w:rsidR="00741EF7" w:rsidRDefault="00EA72D6" w:rsidP="00C80489">
      <w:pPr>
        <w:rPr>
          <w:rFonts w:ascii="Aptos Narrow" w:hAnsi="Aptos Narrow"/>
          <w:b/>
          <w:color w:val="00204F"/>
          <w:sz w:val="28"/>
          <w:szCs w:val="28"/>
        </w:rPr>
      </w:pPr>
      <w:r w:rsidRPr="000A32ED">
        <w:rPr>
          <w:rFonts w:ascii="Aptos Narrow" w:hAnsi="Aptos Narrow"/>
          <w:b/>
          <w:color w:val="00204F"/>
          <w:sz w:val="28"/>
          <w:szCs w:val="28"/>
        </w:rPr>
        <w:t xml:space="preserve">9 = </w:t>
      </w:r>
      <w:r w:rsidR="00762AFD" w:rsidRPr="000A32ED">
        <w:rPr>
          <w:rFonts w:ascii="Aptos Narrow" w:hAnsi="Aptos Narrow"/>
          <w:b/>
          <w:color w:val="00204F"/>
          <w:sz w:val="28"/>
          <w:szCs w:val="28"/>
        </w:rPr>
        <w:t xml:space="preserve">MARS </w:t>
      </w:r>
      <w:r w:rsidR="00B468B4">
        <w:rPr>
          <w:rFonts w:ascii="Aptos Narrow" w:hAnsi="Aptos Narrow"/>
          <w:b/>
          <w:color w:val="00204F"/>
          <w:sz w:val="28"/>
          <w:szCs w:val="28"/>
        </w:rPr>
        <w:t xml:space="preserve">         </w:t>
      </w:r>
      <w:r w:rsidRPr="000A32ED">
        <w:rPr>
          <w:rFonts w:ascii="Aptos Narrow" w:hAnsi="Aptos Narrow"/>
          <w:b/>
          <w:color w:val="00204F"/>
          <w:sz w:val="28"/>
          <w:szCs w:val="28"/>
        </w:rPr>
        <w:t>= HUMANI</w:t>
      </w:r>
      <w:r w:rsidR="003E40FD" w:rsidRPr="000A32ED">
        <w:rPr>
          <w:rFonts w:ascii="Aptos Narrow" w:hAnsi="Aptos Narrow"/>
          <w:b/>
          <w:color w:val="00204F"/>
          <w:sz w:val="28"/>
          <w:szCs w:val="28"/>
        </w:rPr>
        <w:t xml:space="preserve">TARIAN, VISIONARY, </w:t>
      </w:r>
      <w:r w:rsidR="006B68C8" w:rsidRPr="000A32ED">
        <w:rPr>
          <w:rFonts w:ascii="Aptos Narrow" w:hAnsi="Aptos Narrow"/>
          <w:b/>
          <w:color w:val="00204F"/>
          <w:sz w:val="28"/>
          <w:szCs w:val="28"/>
        </w:rPr>
        <w:t>P</w:t>
      </w:r>
      <w:r w:rsidR="00C55DDB" w:rsidRPr="000A32ED">
        <w:rPr>
          <w:rFonts w:ascii="Aptos Narrow" w:hAnsi="Aptos Narrow"/>
          <w:b/>
          <w:color w:val="00204F"/>
          <w:sz w:val="28"/>
          <w:szCs w:val="28"/>
        </w:rPr>
        <w:t>HILANTHROPY</w:t>
      </w:r>
      <w:r w:rsidR="000A32ED">
        <w:rPr>
          <w:rFonts w:ascii="Aptos Narrow" w:hAnsi="Aptos Narrow"/>
          <w:b/>
          <w:color w:val="00204F"/>
          <w:sz w:val="28"/>
          <w:szCs w:val="28"/>
        </w:rPr>
        <w:t>.</w:t>
      </w:r>
    </w:p>
    <w:p w14:paraId="69CBEE47" w14:textId="77777777" w:rsidR="000A32ED" w:rsidRPr="000A32ED" w:rsidRDefault="000A32ED" w:rsidP="00C80489">
      <w:pPr>
        <w:rPr>
          <w:rFonts w:ascii="Aptos Narrow" w:hAnsi="Aptos Narrow"/>
          <w:b/>
          <w:color w:val="00204F"/>
          <w:sz w:val="28"/>
          <w:szCs w:val="28"/>
        </w:rPr>
      </w:pPr>
    </w:p>
    <w:p w14:paraId="2D66508B" w14:textId="16A55D57" w:rsidR="00BF37AC" w:rsidRDefault="008218DA" w:rsidP="007A0775">
      <w:pPr>
        <w:jc w:val="center"/>
        <w:rPr>
          <w:rFonts w:ascii="Berlin Sans FB Demi" w:hAnsi="Berlin Sans FB Demi"/>
          <w:b/>
          <w:color w:val="003400"/>
          <w:sz w:val="28"/>
          <w:szCs w:val="28"/>
        </w:rPr>
      </w:pPr>
      <w:r w:rsidRPr="007A0775">
        <w:rPr>
          <w:rFonts w:ascii="Berlin Sans FB Demi" w:hAnsi="Berlin Sans FB Demi"/>
          <w:b/>
          <w:color w:val="003400"/>
          <w:sz w:val="28"/>
          <w:szCs w:val="28"/>
        </w:rPr>
        <w:t xml:space="preserve">MATERIAL </w:t>
      </w:r>
      <w:r w:rsidR="007F264A" w:rsidRPr="007A0775">
        <w:rPr>
          <w:rFonts w:ascii="Berlin Sans FB Demi" w:hAnsi="Berlin Sans FB Demi"/>
          <w:b/>
          <w:color w:val="003400"/>
          <w:sz w:val="28"/>
          <w:szCs w:val="28"/>
        </w:rPr>
        <w:t>RESULT</w:t>
      </w:r>
      <w:r w:rsidRPr="007A0775">
        <w:rPr>
          <w:rFonts w:ascii="Berlin Sans FB Demi" w:hAnsi="Berlin Sans FB Demi"/>
          <w:b/>
          <w:color w:val="003400"/>
          <w:sz w:val="28"/>
          <w:szCs w:val="28"/>
        </w:rPr>
        <w:t>:</w:t>
      </w:r>
    </w:p>
    <w:p w14:paraId="6FF319B1" w14:textId="08D5E6E3" w:rsidR="00AC6E67" w:rsidRPr="000A32ED" w:rsidRDefault="00AC6E67" w:rsidP="00AC6E67">
      <w:pPr>
        <w:rPr>
          <w:rFonts w:ascii="Aptos Narrow" w:hAnsi="Aptos Narrow"/>
          <w:b/>
          <w:color w:val="00204F"/>
          <w:sz w:val="28"/>
          <w:szCs w:val="28"/>
        </w:rPr>
      </w:pPr>
      <w:r w:rsidRPr="000A32ED">
        <w:rPr>
          <w:rFonts w:ascii="Aptos Narrow" w:hAnsi="Aptos Narrow"/>
          <w:b/>
          <w:color w:val="00204F"/>
          <w:sz w:val="28"/>
          <w:szCs w:val="28"/>
        </w:rPr>
        <w:t xml:space="preserve">1 = SUN </w:t>
      </w:r>
      <w:r w:rsidR="00730896">
        <w:rPr>
          <w:rFonts w:ascii="Aptos Narrow" w:hAnsi="Aptos Narrow"/>
          <w:b/>
          <w:color w:val="00204F"/>
          <w:sz w:val="28"/>
          <w:szCs w:val="28"/>
        </w:rPr>
        <w:t xml:space="preserve">           </w:t>
      </w:r>
      <w:r w:rsidRPr="000A32ED">
        <w:rPr>
          <w:rFonts w:ascii="Aptos Narrow" w:hAnsi="Aptos Narrow"/>
          <w:b/>
          <w:color w:val="00204F"/>
          <w:sz w:val="28"/>
          <w:szCs w:val="28"/>
        </w:rPr>
        <w:t xml:space="preserve">= </w:t>
      </w:r>
      <w:r w:rsidR="00EC7B04">
        <w:rPr>
          <w:rFonts w:ascii="Aptos Narrow" w:hAnsi="Aptos Narrow"/>
          <w:b/>
          <w:color w:val="00204F"/>
          <w:sz w:val="28"/>
          <w:szCs w:val="28"/>
        </w:rPr>
        <w:t xml:space="preserve">GETS BY POSITION </w:t>
      </w:r>
      <w:r w:rsidR="009D3052">
        <w:rPr>
          <w:rFonts w:ascii="Aptos Narrow" w:hAnsi="Aptos Narrow"/>
          <w:b/>
          <w:color w:val="00204F"/>
          <w:sz w:val="28"/>
          <w:szCs w:val="28"/>
        </w:rPr>
        <w:t>HE HAS.</w:t>
      </w:r>
    </w:p>
    <w:p w14:paraId="5C2D95A8" w14:textId="2DED9D5C" w:rsidR="00AC6E67" w:rsidRPr="00B468B4" w:rsidRDefault="00AC6E67" w:rsidP="00AC6E67">
      <w:pPr>
        <w:rPr>
          <w:rFonts w:ascii="Aptos Narrow" w:hAnsi="Aptos Narrow"/>
          <w:b/>
          <w:color w:val="FF0000"/>
          <w:sz w:val="28"/>
          <w:szCs w:val="28"/>
        </w:rPr>
      </w:pPr>
      <w:r w:rsidRPr="00B468B4">
        <w:rPr>
          <w:rFonts w:ascii="Aptos Narrow" w:hAnsi="Aptos Narrow"/>
          <w:b/>
          <w:color w:val="FF0000"/>
          <w:sz w:val="28"/>
          <w:szCs w:val="28"/>
        </w:rPr>
        <w:t xml:space="preserve">2 = MOON </w:t>
      </w:r>
      <w:r w:rsidR="007609AB">
        <w:rPr>
          <w:rFonts w:ascii="Aptos Narrow" w:hAnsi="Aptos Narrow"/>
          <w:b/>
          <w:color w:val="FF0000"/>
          <w:sz w:val="28"/>
          <w:szCs w:val="28"/>
        </w:rPr>
        <w:t xml:space="preserve">       </w:t>
      </w:r>
      <w:r w:rsidRPr="00B468B4">
        <w:rPr>
          <w:rFonts w:ascii="Aptos Narrow" w:hAnsi="Aptos Narrow"/>
          <w:b/>
          <w:color w:val="FF0000"/>
          <w:sz w:val="28"/>
          <w:szCs w:val="28"/>
        </w:rPr>
        <w:t>=</w:t>
      </w:r>
      <w:r w:rsidR="00BB172A" w:rsidRPr="00B468B4">
        <w:rPr>
          <w:rFonts w:ascii="Aptos Narrow" w:hAnsi="Aptos Narrow"/>
          <w:b/>
          <w:color w:val="FF0000"/>
          <w:sz w:val="28"/>
          <w:szCs w:val="28"/>
        </w:rPr>
        <w:t xml:space="preserve"> GETS BY TAKING CARE OTHERS</w:t>
      </w:r>
      <w:r w:rsidR="003511AD" w:rsidRPr="00B468B4">
        <w:rPr>
          <w:rFonts w:ascii="Aptos Narrow" w:hAnsi="Aptos Narrow"/>
          <w:b/>
          <w:color w:val="FF0000"/>
          <w:sz w:val="28"/>
          <w:szCs w:val="28"/>
        </w:rPr>
        <w:t>.</w:t>
      </w:r>
    </w:p>
    <w:p w14:paraId="5BD33FB2" w14:textId="5D22D7F1" w:rsidR="00AC6E67" w:rsidRPr="000A32ED" w:rsidRDefault="00AC6E67" w:rsidP="00AC6E67">
      <w:pPr>
        <w:rPr>
          <w:rFonts w:ascii="Aptos Narrow" w:hAnsi="Aptos Narrow"/>
          <w:b/>
          <w:color w:val="00204F"/>
          <w:sz w:val="28"/>
          <w:szCs w:val="28"/>
        </w:rPr>
      </w:pPr>
      <w:r w:rsidRPr="000A32ED">
        <w:rPr>
          <w:rFonts w:ascii="Aptos Narrow" w:hAnsi="Aptos Narrow"/>
          <w:b/>
          <w:color w:val="00204F"/>
          <w:sz w:val="28"/>
          <w:szCs w:val="28"/>
        </w:rPr>
        <w:t xml:space="preserve">3 = JUPITER </w:t>
      </w:r>
      <w:r w:rsidR="007609AB">
        <w:rPr>
          <w:rFonts w:ascii="Aptos Narrow" w:hAnsi="Aptos Narrow"/>
          <w:b/>
          <w:color w:val="00204F"/>
          <w:sz w:val="28"/>
          <w:szCs w:val="28"/>
        </w:rPr>
        <w:t xml:space="preserve">    </w:t>
      </w:r>
      <w:r w:rsidRPr="000A32ED">
        <w:rPr>
          <w:rFonts w:ascii="Aptos Narrow" w:hAnsi="Aptos Narrow"/>
          <w:b/>
          <w:color w:val="00204F"/>
          <w:sz w:val="28"/>
          <w:szCs w:val="28"/>
        </w:rPr>
        <w:t xml:space="preserve">= </w:t>
      </w:r>
      <w:r w:rsidR="005A6E72">
        <w:rPr>
          <w:rFonts w:ascii="Aptos Narrow" w:hAnsi="Aptos Narrow"/>
          <w:b/>
          <w:color w:val="00204F"/>
          <w:sz w:val="28"/>
          <w:szCs w:val="28"/>
        </w:rPr>
        <w:t>GETS BY TEACHING</w:t>
      </w:r>
      <w:r w:rsidR="003511AD">
        <w:rPr>
          <w:rFonts w:ascii="Aptos Narrow" w:hAnsi="Aptos Narrow"/>
          <w:b/>
          <w:color w:val="00204F"/>
          <w:sz w:val="28"/>
          <w:szCs w:val="28"/>
        </w:rPr>
        <w:t>,</w:t>
      </w:r>
      <w:r w:rsidR="00BB172A">
        <w:rPr>
          <w:rFonts w:ascii="Aptos Narrow" w:hAnsi="Aptos Narrow"/>
          <w:b/>
          <w:color w:val="00204F"/>
          <w:sz w:val="28"/>
          <w:szCs w:val="28"/>
        </w:rPr>
        <w:t xml:space="preserve"> PREACHING</w:t>
      </w:r>
      <w:r w:rsidR="003511AD">
        <w:rPr>
          <w:rFonts w:ascii="Aptos Narrow" w:hAnsi="Aptos Narrow"/>
          <w:b/>
          <w:color w:val="00204F"/>
          <w:sz w:val="28"/>
          <w:szCs w:val="28"/>
        </w:rPr>
        <w:t>, ADMINISTRATOR</w:t>
      </w:r>
      <w:r w:rsidR="00034E70">
        <w:rPr>
          <w:rFonts w:ascii="Aptos Narrow" w:hAnsi="Aptos Narrow"/>
          <w:b/>
          <w:color w:val="00204F"/>
          <w:sz w:val="28"/>
          <w:szCs w:val="28"/>
        </w:rPr>
        <w:t>.</w:t>
      </w:r>
    </w:p>
    <w:p w14:paraId="523F7E8F" w14:textId="47F1B792" w:rsidR="00AC6E67" w:rsidRPr="007609AB" w:rsidRDefault="00AC6E67" w:rsidP="00AC6E67">
      <w:pPr>
        <w:rPr>
          <w:rFonts w:ascii="Aptos Narrow" w:hAnsi="Aptos Narrow"/>
          <w:b/>
          <w:color w:val="FF0000"/>
          <w:sz w:val="28"/>
          <w:szCs w:val="28"/>
        </w:rPr>
      </w:pPr>
      <w:r w:rsidRPr="007609AB">
        <w:rPr>
          <w:rFonts w:ascii="Aptos Narrow" w:hAnsi="Aptos Narrow"/>
          <w:b/>
          <w:color w:val="FF0000"/>
          <w:sz w:val="28"/>
          <w:szCs w:val="28"/>
        </w:rPr>
        <w:t>4 = RAHU</w:t>
      </w:r>
      <w:r w:rsidR="007609AB">
        <w:rPr>
          <w:rFonts w:ascii="Aptos Narrow" w:hAnsi="Aptos Narrow"/>
          <w:b/>
          <w:color w:val="FF0000"/>
          <w:sz w:val="28"/>
          <w:szCs w:val="28"/>
        </w:rPr>
        <w:t xml:space="preserve">         </w:t>
      </w:r>
      <w:r w:rsidRPr="007609AB">
        <w:rPr>
          <w:rFonts w:ascii="Aptos Narrow" w:hAnsi="Aptos Narrow"/>
          <w:b/>
          <w:color w:val="FF0000"/>
          <w:sz w:val="28"/>
          <w:szCs w:val="28"/>
        </w:rPr>
        <w:t xml:space="preserve"> = </w:t>
      </w:r>
      <w:r w:rsidR="004661ED" w:rsidRPr="007609AB">
        <w:rPr>
          <w:rFonts w:ascii="Aptos Narrow" w:hAnsi="Aptos Narrow"/>
          <w:b/>
          <w:color w:val="FF0000"/>
          <w:sz w:val="28"/>
          <w:szCs w:val="28"/>
        </w:rPr>
        <w:t>GETS BY MANIPULATION</w:t>
      </w:r>
      <w:r w:rsidR="000032CB" w:rsidRPr="007609AB">
        <w:rPr>
          <w:rFonts w:ascii="Aptos Narrow" w:hAnsi="Aptos Narrow"/>
          <w:b/>
          <w:color w:val="FF0000"/>
          <w:sz w:val="28"/>
          <w:szCs w:val="28"/>
        </w:rPr>
        <w:t>.</w:t>
      </w:r>
    </w:p>
    <w:p w14:paraId="68E70731" w14:textId="68DD5B71" w:rsidR="00AC6E67" w:rsidRPr="000A32ED" w:rsidRDefault="00AC6E67" w:rsidP="000032CB">
      <w:pPr>
        <w:tabs>
          <w:tab w:val="left" w:pos="7236"/>
        </w:tabs>
        <w:rPr>
          <w:rFonts w:ascii="Aptos Narrow" w:hAnsi="Aptos Narrow"/>
          <w:b/>
          <w:color w:val="00204F"/>
          <w:sz w:val="28"/>
          <w:szCs w:val="28"/>
        </w:rPr>
      </w:pPr>
      <w:r w:rsidRPr="000A32ED">
        <w:rPr>
          <w:rFonts w:ascii="Aptos Narrow" w:hAnsi="Aptos Narrow"/>
          <w:b/>
          <w:color w:val="00204F"/>
          <w:sz w:val="28"/>
          <w:szCs w:val="28"/>
        </w:rPr>
        <w:t xml:space="preserve">5 = MERCURY = </w:t>
      </w:r>
      <w:r w:rsidR="003511AD">
        <w:rPr>
          <w:rFonts w:ascii="Aptos Narrow" w:hAnsi="Aptos Narrow"/>
          <w:b/>
          <w:color w:val="00204F"/>
          <w:sz w:val="28"/>
          <w:szCs w:val="28"/>
        </w:rPr>
        <w:t xml:space="preserve">GETS BY </w:t>
      </w:r>
      <w:r w:rsidR="00FC6460">
        <w:rPr>
          <w:rFonts w:ascii="Aptos Narrow" w:hAnsi="Aptos Narrow"/>
          <w:b/>
          <w:color w:val="00204F"/>
          <w:sz w:val="28"/>
          <w:szCs w:val="28"/>
        </w:rPr>
        <w:t>CALCULATIVE TYPE.</w:t>
      </w:r>
      <w:r w:rsidR="000032CB">
        <w:rPr>
          <w:rFonts w:ascii="Aptos Narrow" w:hAnsi="Aptos Narrow"/>
          <w:b/>
          <w:color w:val="00204F"/>
          <w:sz w:val="28"/>
          <w:szCs w:val="28"/>
        </w:rPr>
        <w:tab/>
      </w:r>
    </w:p>
    <w:p w14:paraId="020BDB70" w14:textId="66DB2546" w:rsidR="00AC6E67" w:rsidRPr="007609AB" w:rsidRDefault="00AC6E67" w:rsidP="00AC6E67">
      <w:pPr>
        <w:rPr>
          <w:rFonts w:ascii="Aptos Narrow" w:hAnsi="Aptos Narrow"/>
          <w:b/>
          <w:color w:val="FF0000"/>
          <w:sz w:val="28"/>
          <w:szCs w:val="28"/>
        </w:rPr>
      </w:pPr>
      <w:r w:rsidRPr="007609AB">
        <w:rPr>
          <w:rFonts w:ascii="Aptos Narrow" w:hAnsi="Aptos Narrow"/>
          <w:b/>
          <w:color w:val="FF0000"/>
          <w:sz w:val="28"/>
          <w:szCs w:val="28"/>
        </w:rPr>
        <w:lastRenderedPageBreak/>
        <w:t xml:space="preserve">6 = VENUS </w:t>
      </w:r>
      <w:r w:rsidR="00730896">
        <w:rPr>
          <w:rFonts w:ascii="Aptos Narrow" w:hAnsi="Aptos Narrow"/>
          <w:b/>
          <w:color w:val="FF0000"/>
          <w:sz w:val="28"/>
          <w:szCs w:val="28"/>
        </w:rPr>
        <w:t xml:space="preserve">      </w:t>
      </w:r>
      <w:r w:rsidRPr="007609AB">
        <w:rPr>
          <w:rFonts w:ascii="Aptos Narrow" w:hAnsi="Aptos Narrow"/>
          <w:b/>
          <w:color w:val="FF0000"/>
          <w:sz w:val="28"/>
          <w:szCs w:val="28"/>
        </w:rPr>
        <w:t xml:space="preserve">= </w:t>
      </w:r>
      <w:r w:rsidR="00FC6460" w:rsidRPr="007609AB">
        <w:rPr>
          <w:rFonts w:ascii="Aptos Narrow" w:hAnsi="Aptos Narrow"/>
          <w:b/>
          <w:color w:val="FF0000"/>
          <w:sz w:val="28"/>
          <w:szCs w:val="28"/>
        </w:rPr>
        <w:t>GETS BY</w:t>
      </w:r>
      <w:r w:rsidR="00034E70" w:rsidRPr="007609AB">
        <w:rPr>
          <w:rFonts w:ascii="Aptos Narrow" w:hAnsi="Aptos Narrow"/>
          <w:b/>
          <w:color w:val="FF0000"/>
          <w:sz w:val="28"/>
          <w:szCs w:val="28"/>
        </w:rPr>
        <w:t xml:space="preserve"> ENTERTAINMENT, </w:t>
      </w:r>
      <w:r w:rsidR="00952AF4" w:rsidRPr="007609AB">
        <w:rPr>
          <w:rFonts w:ascii="Aptos Narrow" w:hAnsi="Aptos Narrow"/>
          <w:b/>
          <w:color w:val="FF0000"/>
          <w:sz w:val="28"/>
          <w:szCs w:val="28"/>
        </w:rPr>
        <w:t>RESTAURANT, FASHION.</w:t>
      </w:r>
    </w:p>
    <w:p w14:paraId="1BEE1C19" w14:textId="1EB9BC33" w:rsidR="00AC6E67" w:rsidRPr="000A32ED" w:rsidRDefault="00AC6E67" w:rsidP="00AC6E67">
      <w:pPr>
        <w:rPr>
          <w:rFonts w:ascii="Aptos Narrow" w:hAnsi="Aptos Narrow"/>
          <w:b/>
          <w:color w:val="00204F"/>
          <w:sz w:val="28"/>
          <w:szCs w:val="28"/>
        </w:rPr>
      </w:pPr>
      <w:r w:rsidRPr="000A32ED">
        <w:rPr>
          <w:rFonts w:ascii="Aptos Narrow" w:hAnsi="Aptos Narrow"/>
          <w:b/>
          <w:color w:val="00204F"/>
          <w:sz w:val="28"/>
          <w:szCs w:val="28"/>
        </w:rPr>
        <w:t xml:space="preserve">7 = KETU  </w:t>
      </w:r>
      <w:r w:rsidR="00730896">
        <w:rPr>
          <w:rFonts w:ascii="Aptos Narrow" w:hAnsi="Aptos Narrow"/>
          <w:b/>
          <w:color w:val="00204F"/>
          <w:sz w:val="28"/>
          <w:szCs w:val="28"/>
        </w:rPr>
        <w:t xml:space="preserve">         </w:t>
      </w:r>
      <w:r w:rsidRPr="000A32ED">
        <w:rPr>
          <w:rFonts w:ascii="Aptos Narrow" w:hAnsi="Aptos Narrow"/>
          <w:b/>
          <w:color w:val="00204F"/>
          <w:sz w:val="28"/>
          <w:szCs w:val="28"/>
        </w:rPr>
        <w:t xml:space="preserve">= </w:t>
      </w:r>
      <w:r w:rsidR="000032CB">
        <w:rPr>
          <w:rFonts w:ascii="Aptos Narrow" w:hAnsi="Aptos Narrow"/>
          <w:b/>
          <w:color w:val="00204F"/>
          <w:sz w:val="28"/>
          <w:szCs w:val="28"/>
        </w:rPr>
        <w:t>GETS BY SPIRITUALITY AND</w:t>
      </w:r>
      <w:r w:rsidRPr="000A32ED">
        <w:rPr>
          <w:rFonts w:ascii="Aptos Narrow" w:hAnsi="Aptos Narrow"/>
          <w:b/>
          <w:color w:val="00204F"/>
          <w:sz w:val="28"/>
          <w:szCs w:val="28"/>
        </w:rPr>
        <w:t xml:space="preserve"> KNOWLEDGE.</w:t>
      </w:r>
    </w:p>
    <w:p w14:paraId="18B8BEB5" w14:textId="1EF5AE07" w:rsidR="00AC6E67" w:rsidRPr="007609AB" w:rsidRDefault="00AC6E67" w:rsidP="00AC6E67">
      <w:pPr>
        <w:rPr>
          <w:rFonts w:ascii="Aptos Narrow" w:hAnsi="Aptos Narrow"/>
          <w:b/>
          <w:color w:val="FF0000"/>
          <w:sz w:val="28"/>
          <w:szCs w:val="28"/>
        </w:rPr>
      </w:pPr>
      <w:r w:rsidRPr="007609AB">
        <w:rPr>
          <w:rFonts w:ascii="Aptos Narrow" w:hAnsi="Aptos Narrow"/>
          <w:b/>
          <w:color w:val="FF0000"/>
          <w:sz w:val="28"/>
          <w:szCs w:val="28"/>
        </w:rPr>
        <w:t xml:space="preserve">8 = SATURN </w:t>
      </w:r>
      <w:r w:rsidR="00730896">
        <w:rPr>
          <w:rFonts w:ascii="Aptos Narrow" w:hAnsi="Aptos Narrow"/>
          <w:b/>
          <w:color w:val="FF0000"/>
          <w:sz w:val="28"/>
          <w:szCs w:val="28"/>
        </w:rPr>
        <w:t xml:space="preserve">   </w:t>
      </w:r>
      <w:r w:rsidRPr="007609AB">
        <w:rPr>
          <w:rFonts w:ascii="Aptos Narrow" w:hAnsi="Aptos Narrow"/>
          <w:b/>
          <w:color w:val="FF0000"/>
          <w:sz w:val="28"/>
          <w:szCs w:val="28"/>
        </w:rPr>
        <w:t xml:space="preserve">= </w:t>
      </w:r>
      <w:r w:rsidR="004661ED" w:rsidRPr="007609AB">
        <w:rPr>
          <w:rFonts w:ascii="Aptos Narrow" w:hAnsi="Aptos Narrow"/>
          <w:b/>
          <w:color w:val="FF0000"/>
          <w:sz w:val="28"/>
          <w:szCs w:val="28"/>
        </w:rPr>
        <w:t>GETS BY SERVICE.</w:t>
      </w:r>
    </w:p>
    <w:p w14:paraId="3D1C2FA4" w14:textId="0515822F" w:rsidR="00FE4881" w:rsidRPr="000A32ED" w:rsidRDefault="00AC6E67" w:rsidP="00AC6E67">
      <w:pPr>
        <w:rPr>
          <w:rFonts w:ascii="Aptos Narrow" w:hAnsi="Aptos Narrow"/>
          <w:b/>
          <w:color w:val="00204F"/>
          <w:sz w:val="28"/>
          <w:szCs w:val="28"/>
        </w:rPr>
      </w:pPr>
      <w:r w:rsidRPr="000A32ED">
        <w:rPr>
          <w:rFonts w:ascii="Aptos Narrow" w:hAnsi="Aptos Narrow"/>
          <w:b/>
          <w:color w:val="00204F"/>
          <w:sz w:val="28"/>
          <w:szCs w:val="28"/>
        </w:rPr>
        <w:t xml:space="preserve">9 = MARS </w:t>
      </w:r>
      <w:r w:rsidR="00730896">
        <w:rPr>
          <w:rFonts w:ascii="Aptos Narrow" w:hAnsi="Aptos Narrow"/>
          <w:b/>
          <w:color w:val="00204F"/>
          <w:sz w:val="28"/>
          <w:szCs w:val="28"/>
        </w:rPr>
        <w:t xml:space="preserve">       </w:t>
      </w:r>
      <w:r w:rsidRPr="000A32ED">
        <w:rPr>
          <w:rFonts w:ascii="Aptos Narrow" w:hAnsi="Aptos Narrow"/>
          <w:b/>
          <w:color w:val="00204F"/>
          <w:sz w:val="28"/>
          <w:szCs w:val="28"/>
        </w:rPr>
        <w:t xml:space="preserve">= </w:t>
      </w:r>
      <w:r w:rsidR="004661ED">
        <w:rPr>
          <w:rFonts w:ascii="Aptos Narrow" w:hAnsi="Aptos Narrow"/>
          <w:b/>
          <w:color w:val="00204F"/>
          <w:sz w:val="28"/>
          <w:szCs w:val="28"/>
        </w:rPr>
        <w:t>GETS BY GIVING PROTECTION AND SECURITY.</w:t>
      </w:r>
    </w:p>
    <w:p w14:paraId="51E0C852" w14:textId="28560C66" w:rsidR="00741EF7" w:rsidRPr="00895970" w:rsidRDefault="00AC6E67" w:rsidP="00895970">
      <w:pPr>
        <w:jc w:val="center"/>
        <w:rPr>
          <w:rFonts w:ascii="Berlin Sans FB Demi" w:hAnsi="Berlin Sans FB Demi"/>
          <w:b/>
          <w:color w:val="003400"/>
          <w:sz w:val="28"/>
          <w:szCs w:val="28"/>
        </w:rPr>
      </w:pPr>
      <w:r w:rsidRPr="007A0775">
        <w:rPr>
          <w:rFonts w:ascii="Berlin Sans FB Demi" w:hAnsi="Berlin Sans FB Demi"/>
          <w:b/>
          <w:color w:val="003400"/>
          <w:sz w:val="28"/>
          <w:szCs w:val="28"/>
        </w:rPr>
        <w:t>MATERIAL</w:t>
      </w:r>
      <w:r w:rsidR="008C46D1">
        <w:rPr>
          <w:rFonts w:ascii="Berlin Sans FB Demi" w:hAnsi="Berlin Sans FB Demi"/>
          <w:b/>
          <w:color w:val="003400"/>
          <w:sz w:val="28"/>
          <w:szCs w:val="28"/>
        </w:rPr>
        <w:t xml:space="preserve"> AND MIND TOTAL</w:t>
      </w:r>
      <w:r w:rsidRPr="007A0775">
        <w:rPr>
          <w:rFonts w:ascii="Berlin Sans FB Demi" w:hAnsi="Berlin Sans FB Demi"/>
          <w:b/>
          <w:color w:val="003400"/>
          <w:sz w:val="28"/>
          <w:szCs w:val="28"/>
        </w:rPr>
        <w:t xml:space="preserve"> RESULT:</w:t>
      </w:r>
    </w:p>
    <w:tbl>
      <w:tblPr>
        <w:tblW w:w="9960" w:type="dxa"/>
        <w:tblLook w:val="04A0" w:firstRow="1" w:lastRow="0" w:firstColumn="1" w:lastColumn="0" w:noHBand="0" w:noVBand="1"/>
      </w:tblPr>
      <w:tblGrid>
        <w:gridCol w:w="1324"/>
        <w:gridCol w:w="8636"/>
      </w:tblGrid>
      <w:tr w:rsidR="004640BB" w:rsidRPr="004640BB" w14:paraId="67E5568D" w14:textId="77777777" w:rsidTr="004640BB">
        <w:trPr>
          <w:trHeight w:val="324"/>
        </w:trPr>
        <w:tc>
          <w:tcPr>
            <w:tcW w:w="1320" w:type="dxa"/>
            <w:tcBorders>
              <w:top w:val="single" w:sz="4" w:space="0" w:color="auto"/>
              <w:left w:val="single" w:sz="4" w:space="0" w:color="auto"/>
              <w:bottom w:val="single" w:sz="4" w:space="0" w:color="auto"/>
              <w:right w:val="single" w:sz="4" w:space="0" w:color="auto"/>
            </w:tcBorders>
            <w:shd w:val="clear" w:color="000000" w:fill="FFCCFF"/>
            <w:vAlign w:val="center"/>
            <w:hideMark/>
          </w:tcPr>
          <w:p w14:paraId="59EB48B4" w14:textId="77777777" w:rsidR="004640BB" w:rsidRPr="004640BB" w:rsidRDefault="004640BB" w:rsidP="004640BB">
            <w:pPr>
              <w:spacing w:after="0" w:line="240" w:lineRule="auto"/>
              <w:jc w:val="center"/>
              <w:rPr>
                <w:rFonts w:ascii="Amasis MT Pro Black" w:eastAsia="Times New Roman" w:hAnsi="Amasis MT Pro Black"/>
                <w:color w:val="660033"/>
                <w:sz w:val="24"/>
                <w:szCs w:val="24"/>
                <w:lang w:eastAsia="en-US"/>
              </w:rPr>
            </w:pPr>
            <w:r w:rsidRPr="004640BB">
              <w:rPr>
                <w:rFonts w:ascii="Amasis MT Pro Black" w:eastAsia="Times New Roman" w:hAnsi="Amasis MT Pro Black"/>
                <w:color w:val="660033"/>
                <w:sz w:val="24"/>
                <w:szCs w:val="24"/>
                <w:lang w:eastAsia="en-US"/>
              </w:rPr>
              <w:t>NUMBER</w:t>
            </w:r>
          </w:p>
        </w:tc>
        <w:tc>
          <w:tcPr>
            <w:tcW w:w="8640" w:type="dxa"/>
            <w:tcBorders>
              <w:top w:val="single" w:sz="4" w:space="0" w:color="auto"/>
              <w:left w:val="nil"/>
              <w:bottom w:val="single" w:sz="4" w:space="0" w:color="auto"/>
              <w:right w:val="single" w:sz="4" w:space="0" w:color="auto"/>
            </w:tcBorders>
            <w:shd w:val="clear" w:color="000000" w:fill="FFCCFF"/>
            <w:vAlign w:val="center"/>
            <w:hideMark/>
          </w:tcPr>
          <w:p w14:paraId="3250FC21" w14:textId="77777777" w:rsidR="004640BB" w:rsidRPr="004640BB" w:rsidRDefault="004640BB" w:rsidP="004640BB">
            <w:pPr>
              <w:spacing w:after="0" w:line="240" w:lineRule="auto"/>
              <w:jc w:val="center"/>
              <w:rPr>
                <w:rFonts w:ascii="Amasis MT Pro Black" w:eastAsia="Times New Roman" w:hAnsi="Amasis MT Pro Black"/>
                <w:color w:val="660033"/>
                <w:sz w:val="24"/>
                <w:szCs w:val="24"/>
                <w:lang w:eastAsia="en-US"/>
              </w:rPr>
            </w:pPr>
            <w:r w:rsidRPr="004640BB">
              <w:rPr>
                <w:rFonts w:ascii="Amasis MT Pro Black" w:eastAsia="Times New Roman" w:hAnsi="Amasis MT Pro Black"/>
                <w:color w:val="660033"/>
                <w:sz w:val="24"/>
                <w:szCs w:val="24"/>
                <w:lang w:eastAsia="en-US"/>
              </w:rPr>
              <w:t>RESULT</w:t>
            </w:r>
          </w:p>
        </w:tc>
      </w:tr>
      <w:tr w:rsidR="004640BB" w:rsidRPr="004640BB" w14:paraId="25F03F4C" w14:textId="77777777" w:rsidTr="004640BB">
        <w:trPr>
          <w:trHeight w:val="624"/>
        </w:trPr>
        <w:tc>
          <w:tcPr>
            <w:tcW w:w="1320" w:type="dxa"/>
            <w:tcBorders>
              <w:top w:val="nil"/>
              <w:left w:val="single" w:sz="4" w:space="0" w:color="auto"/>
              <w:bottom w:val="single" w:sz="4" w:space="0" w:color="auto"/>
              <w:right w:val="single" w:sz="4" w:space="0" w:color="auto"/>
            </w:tcBorders>
            <w:shd w:val="clear" w:color="000000" w:fill="FFF2CC"/>
            <w:noWrap/>
            <w:vAlign w:val="center"/>
            <w:hideMark/>
          </w:tcPr>
          <w:p w14:paraId="643653E2" w14:textId="77777777" w:rsidR="004640BB" w:rsidRPr="004640BB" w:rsidRDefault="004640BB" w:rsidP="004640BB">
            <w:pPr>
              <w:spacing w:after="0" w:line="240" w:lineRule="auto"/>
              <w:jc w:val="center"/>
              <w:rPr>
                <w:rFonts w:ascii="Aptos Narrow" w:eastAsia="Times New Roman" w:hAnsi="Aptos Narrow"/>
                <w:b/>
                <w:bCs/>
                <w:color w:val="FF0066"/>
                <w:sz w:val="28"/>
                <w:szCs w:val="28"/>
                <w:lang w:eastAsia="en-US"/>
              </w:rPr>
            </w:pPr>
            <w:r w:rsidRPr="004640BB">
              <w:rPr>
                <w:rFonts w:ascii="Aptos Narrow" w:eastAsia="Times New Roman" w:hAnsi="Aptos Narrow"/>
                <w:b/>
                <w:bCs/>
                <w:color w:val="FF0066"/>
                <w:sz w:val="28"/>
                <w:szCs w:val="28"/>
                <w:lang w:eastAsia="en-US"/>
              </w:rPr>
              <w:t>1</w:t>
            </w:r>
          </w:p>
        </w:tc>
        <w:tc>
          <w:tcPr>
            <w:tcW w:w="8640" w:type="dxa"/>
            <w:tcBorders>
              <w:top w:val="nil"/>
              <w:left w:val="nil"/>
              <w:bottom w:val="single" w:sz="4" w:space="0" w:color="auto"/>
              <w:right w:val="single" w:sz="4" w:space="0" w:color="auto"/>
            </w:tcBorders>
            <w:shd w:val="clear" w:color="000000" w:fill="FFF2CC"/>
            <w:vAlign w:val="bottom"/>
            <w:hideMark/>
          </w:tcPr>
          <w:p w14:paraId="133CFE30" w14:textId="3F835088" w:rsidR="004640BB" w:rsidRPr="004640BB" w:rsidRDefault="00E31A17" w:rsidP="004640BB">
            <w:pPr>
              <w:spacing w:after="0" w:line="240" w:lineRule="auto"/>
              <w:rPr>
                <w:rFonts w:ascii="Aptos Narrow" w:eastAsia="Times New Roman" w:hAnsi="Aptos Narrow"/>
                <w:b/>
                <w:bCs/>
                <w:color w:val="FF0066"/>
                <w:sz w:val="28"/>
                <w:szCs w:val="28"/>
                <w:lang w:eastAsia="en-US"/>
              </w:rPr>
            </w:pPr>
            <w:r>
              <w:rPr>
                <w:rFonts w:ascii="Aptos Narrow" w:eastAsia="Times New Roman" w:hAnsi="Aptos Narrow"/>
                <w:b/>
                <w:bCs/>
                <w:color w:val="FF0066"/>
                <w:sz w:val="28"/>
                <w:szCs w:val="28"/>
                <w:lang w:eastAsia="en-US"/>
              </w:rPr>
              <w:t>It rules</w:t>
            </w:r>
            <w:r w:rsidR="00A2661D">
              <w:rPr>
                <w:rFonts w:ascii="Aptos Narrow" w:eastAsia="Times New Roman" w:hAnsi="Aptos Narrow"/>
                <w:b/>
                <w:bCs/>
                <w:color w:val="FF0066"/>
                <w:sz w:val="28"/>
                <w:szCs w:val="28"/>
                <w:lang w:eastAsia="en-US"/>
              </w:rPr>
              <w:t xml:space="preserve"> Brain </w:t>
            </w:r>
            <w:r w:rsidR="00B3097E">
              <w:rPr>
                <w:rFonts w:ascii="Aptos Narrow" w:eastAsia="Times New Roman" w:hAnsi="Aptos Narrow"/>
                <w:b/>
                <w:bCs/>
                <w:color w:val="FF0066"/>
                <w:sz w:val="28"/>
                <w:szCs w:val="28"/>
                <w:lang w:eastAsia="en-US"/>
              </w:rPr>
              <w:t>related work.</w:t>
            </w:r>
            <w:r>
              <w:rPr>
                <w:rFonts w:ascii="Aptos Narrow" w:eastAsia="Times New Roman" w:hAnsi="Aptos Narrow"/>
                <w:b/>
                <w:bCs/>
                <w:color w:val="FF0066"/>
                <w:sz w:val="28"/>
                <w:szCs w:val="28"/>
                <w:lang w:eastAsia="en-US"/>
              </w:rPr>
              <w:t xml:space="preserve"> </w:t>
            </w:r>
            <w:r w:rsidR="004640BB" w:rsidRPr="004640BB">
              <w:rPr>
                <w:rFonts w:ascii="Aptos Narrow" w:eastAsia="Times New Roman" w:hAnsi="Aptos Narrow"/>
                <w:b/>
                <w:bCs/>
                <w:color w:val="FF0066"/>
                <w:sz w:val="28"/>
                <w:szCs w:val="28"/>
                <w:lang w:eastAsia="en-US"/>
              </w:rPr>
              <w:t xml:space="preserve">Combination of Adaptability, Independence, </w:t>
            </w:r>
            <w:r>
              <w:rPr>
                <w:rFonts w:ascii="Aptos Narrow" w:eastAsia="Times New Roman" w:hAnsi="Aptos Narrow"/>
                <w:b/>
                <w:bCs/>
                <w:color w:val="FF0066"/>
                <w:sz w:val="28"/>
                <w:szCs w:val="28"/>
                <w:lang w:eastAsia="en-US"/>
              </w:rPr>
              <w:t>W</w:t>
            </w:r>
            <w:r w:rsidR="004640BB" w:rsidRPr="004640BB">
              <w:rPr>
                <w:rFonts w:ascii="Aptos Narrow" w:eastAsia="Times New Roman" w:hAnsi="Aptos Narrow"/>
                <w:b/>
                <w:bCs/>
                <w:color w:val="FF0066"/>
                <w:sz w:val="28"/>
                <w:szCs w:val="28"/>
                <w:lang w:eastAsia="en-US"/>
              </w:rPr>
              <w:t xml:space="preserve">riting, </w:t>
            </w:r>
            <w:r>
              <w:rPr>
                <w:rFonts w:ascii="Aptos Narrow" w:eastAsia="Times New Roman" w:hAnsi="Aptos Narrow"/>
                <w:b/>
                <w:bCs/>
                <w:color w:val="FF0066"/>
                <w:sz w:val="28"/>
                <w:szCs w:val="28"/>
                <w:lang w:eastAsia="en-US"/>
              </w:rPr>
              <w:t>T</w:t>
            </w:r>
            <w:r w:rsidR="004640BB" w:rsidRPr="004640BB">
              <w:rPr>
                <w:rFonts w:ascii="Aptos Narrow" w:eastAsia="Times New Roman" w:hAnsi="Aptos Narrow"/>
                <w:b/>
                <w:bCs/>
                <w:color w:val="FF0066"/>
                <w:sz w:val="28"/>
                <w:szCs w:val="28"/>
                <w:lang w:eastAsia="en-US"/>
              </w:rPr>
              <w:t>eaching. Good thinking capability and intelligence.</w:t>
            </w:r>
          </w:p>
        </w:tc>
      </w:tr>
      <w:tr w:rsidR="004640BB" w:rsidRPr="004640BB" w14:paraId="0D581954" w14:textId="77777777" w:rsidTr="004640BB">
        <w:trPr>
          <w:trHeight w:val="624"/>
        </w:trPr>
        <w:tc>
          <w:tcPr>
            <w:tcW w:w="1320" w:type="dxa"/>
            <w:tcBorders>
              <w:top w:val="nil"/>
              <w:left w:val="single" w:sz="4" w:space="0" w:color="auto"/>
              <w:bottom w:val="single" w:sz="4" w:space="0" w:color="auto"/>
              <w:right w:val="single" w:sz="4" w:space="0" w:color="auto"/>
            </w:tcBorders>
            <w:shd w:val="clear" w:color="000000" w:fill="D9E1F2"/>
            <w:noWrap/>
            <w:vAlign w:val="center"/>
            <w:hideMark/>
          </w:tcPr>
          <w:p w14:paraId="0CB90182" w14:textId="77777777" w:rsidR="004640BB" w:rsidRPr="004640BB" w:rsidRDefault="004640BB" w:rsidP="004640BB">
            <w:pPr>
              <w:spacing w:after="0" w:line="240" w:lineRule="auto"/>
              <w:jc w:val="center"/>
              <w:rPr>
                <w:rFonts w:ascii="Aptos Narrow" w:eastAsia="Times New Roman" w:hAnsi="Aptos Narrow"/>
                <w:b/>
                <w:bCs/>
                <w:color w:val="375623"/>
                <w:sz w:val="28"/>
                <w:szCs w:val="28"/>
                <w:lang w:eastAsia="en-US"/>
              </w:rPr>
            </w:pPr>
            <w:r w:rsidRPr="004640BB">
              <w:rPr>
                <w:rFonts w:ascii="Aptos Narrow" w:eastAsia="Times New Roman" w:hAnsi="Aptos Narrow"/>
                <w:b/>
                <w:bCs/>
                <w:color w:val="375623"/>
                <w:sz w:val="28"/>
                <w:szCs w:val="28"/>
                <w:lang w:eastAsia="en-US"/>
              </w:rPr>
              <w:t>2</w:t>
            </w:r>
          </w:p>
        </w:tc>
        <w:tc>
          <w:tcPr>
            <w:tcW w:w="8640" w:type="dxa"/>
            <w:tcBorders>
              <w:top w:val="nil"/>
              <w:left w:val="nil"/>
              <w:bottom w:val="single" w:sz="4" w:space="0" w:color="auto"/>
              <w:right w:val="single" w:sz="4" w:space="0" w:color="auto"/>
            </w:tcBorders>
            <w:shd w:val="clear" w:color="000000" w:fill="D9E1F2"/>
            <w:vAlign w:val="bottom"/>
            <w:hideMark/>
          </w:tcPr>
          <w:p w14:paraId="307B82DD" w14:textId="77777777" w:rsidR="004640BB" w:rsidRPr="004640BB" w:rsidRDefault="004640BB" w:rsidP="004640BB">
            <w:pPr>
              <w:spacing w:after="0" w:line="240" w:lineRule="auto"/>
              <w:rPr>
                <w:rFonts w:ascii="Aptos Narrow" w:eastAsia="Times New Roman" w:hAnsi="Aptos Narrow"/>
                <w:b/>
                <w:bCs/>
                <w:color w:val="375623"/>
                <w:sz w:val="28"/>
                <w:szCs w:val="28"/>
                <w:lang w:eastAsia="en-US"/>
              </w:rPr>
            </w:pPr>
            <w:r w:rsidRPr="004640BB">
              <w:rPr>
                <w:rFonts w:ascii="Aptos Narrow" w:eastAsia="Times New Roman" w:hAnsi="Aptos Narrow"/>
                <w:b/>
                <w:bCs/>
                <w:color w:val="375623"/>
                <w:sz w:val="28"/>
                <w:szCs w:val="28"/>
                <w:lang w:eastAsia="en-US"/>
              </w:rPr>
              <w:t>Quick learner and finishes work given on-time. It gives natural power to treat everyone accordingly and does justice to work and business.</w:t>
            </w:r>
          </w:p>
        </w:tc>
      </w:tr>
      <w:tr w:rsidR="004640BB" w:rsidRPr="004640BB" w14:paraId="0CC3831D" w14:textId="77777777" w:rsidTr="004640BB">
        <w:trPr>
          <w:trHeight w:val="624"/>
        </w:trPr>
        <w:tc>
          <w:tcPr>
            <w:tcW w:w="1320" w:type="dxa"/>
            <w:tcBorders>
              <w:top w:val="nil"/>
              <w:left w:val="single" w:sz="4" w:space="0" w:color="auto"/>
              <w:bottom w:val="single" w:sz="4" w:space="0" w:color="auto"/>
              <w:right w:val="single" w:sz="4" w:space="0" w:color="auto"/>
            </w:tcBorders>
            <w:shd w:val="clear" w:color="000000" w:fill="FFF2CC"/>
            <w:noWrap/>
            <w:vAlign w:val="center"/>
            <w:hideMark/>
          </w:tcPr>
          <w:p w14:paraId="07D0521C" w14:textId="77777777" w:rsidR="004640BB" w:rsidRPr="004640BB" w:rsidRDefault="004640BB" w:rsidP="004640BB">
            <w:pPr>
              <w:spacing w:after="0" w:line="240" w:lineRule="auto"/>
              <w:jc w:val="center"/>
              <w:rPr>
                <w:rFonts w:ascii="Aptos Narrow" w:eastAsia="Times New Roman" w:hAnsi="Aptos Narrow"/>
                <w:b/>
                <w:bCs/>
                <w:color w:val="FF0066"/>
                <w:sz w:val="28"/>
                <w:szCs w:val="28"/>
                <w:lang w:eastAsia="en-US"/>
              </w:rPr>
            </w:pPr>
            <w:r w:rsidRPr="004640BB">
              <w:rPr>
                <w:rFonts w:ascii="Aptos Narrow" w:eastAsia="Times New Roman" w:hAnsi="Aptos Narrow"/>
                <w:b/>
                <w:bCs/>
                <w:color w:val="FF0066"/>
                <w:sz w:val="28"/>
                <w:szCs w:val="28"/>
                <w:lang w:eastAsia="en-US"/>
              </w:rPr>
              <w:t>3</w:t>
            </w:r>
          </w:p>
        </w:tc>
        <w:tc>
          <w:tcPr>
            <w:tcW w:w="8640" w:type="dxa"/>
            <w:tcBorders>
              <w:top w:val="nil"/>
              <w:left w:val="nil"/>
              <w:bottom w:val="single" w:sz="4" w:space="0" w:color="auto"/>
              <w:right w:val="single" w:sz="4" w:space="0" w:color="auto"/>
            </w:tcBorders>
            <w:shd w:val="clear" w:color="000000" w:fill="FFF2CC"/>
            <w:vAlign w:val="bottom"/>
            <w:hideMark/>
          </w:tcPr>
          <w:p w14:paraId="5DEA9E30" w14:textId="4AF350C9" w:rsidR="004640BB" w:rsidRPr="004640BB" w:rsidRDefault="004640BB" w:rsidP="004640BB">
            <w:pPr>
              <w:spacing w:after="0" w:line="240" w:lineRule="auto"/>
              <w:rPr>
                <w:rFonts w:ascii="Aptos Narrow" w:eastAsia="Times New Roman" w:hAnsi="Aptos Narrow"/>
                <w:b/>
                <w:bCs/>
                <w:color w:val="FF0066"/>
                <w:sz w:val="28"/>
                <w:szCs w:val="28"/>
                <w:lang w:eastAsia="en-US"/>
              </w:rPr>
            </w:pPr>
            <w:r w:rsidRPr="004640BB">
              <w:rPr>
                <w:rFonts w:ascii="Aptos Narrow" w:eastAsia="Times New Roman" w:hAnsi="Aptos Narrow"/>
                <w:b/>
                <w:bCs/>
                <w:color w:val="FF0066"/>
                <w:sz w:val="28"/>
                <w:szCs w:val="28"/>
                <w:lang w:eastAsia="en-US"/>
              </w:rPr>
              <w:t>Will be in good terms with people. It gives peace, harmony and</w:t>
            </w:r>
            <w:r w:rsidR="003F5D1C">
              <w:rPr>
                <w:rFonts w:ascii="Aptos Narrow" w:eastAsia="Times New Roman" w:hAnsi="Aptos Narrow"/>
                <w:b/>
                <w:bCs/>
                <w:color w:val="FF0066"/>
                <w:sz w:val="28"/>
                <w:szCs w:val="28"/>
                <w:lang w:eastAsia="en-US"/>
              </w:rPr>
              <w:t xml:space="preserve"> are</w:t>
            </w:r>
            <w:r w:rsidRPr="004640BB">
              <w:rPr>
                <w:rFonts w:ascii="Aptos Narrow" w:eastAsia="Times New Roman" w:hAnsi="Aptos Narrow"/>
                <w:b/>
                <w:bCs/>
                <w:color w:val="FF0066"/>
                <w:sz w:val="28"/>
                <w:szCs w:val="28"/>
                <w:lang w:eastAsia="en-US"/>
              </w:rPr>
              <w:t xml:space="preserve"> very sensitive</w:t>
            </w:r>
            <w:ins w:id="1450" w:author="Sandhya T" w:date="2024-06-18T23:47:00Z" w16du:dateUtc="2024-06-18T18:17:00Z">
              <w:r w:rsidR="00C32FF1">
                <w:rPr>
                  <w:rFonts w:ascii="Aptos Narrow" w:eastAsia="Times New Roman" w:hAnsi="Aptos Narrow"/>
                  <w:b/>
                  <w:bCs/>
                  <w:color w:val="FF0066"/>
                  <w:sz w:val="28"/>
                  <w:szCs w:val="28"/>
                  <w:lang w:eastAsia="en-US"/>
                </w:rPr>
                <w:t>,</w:t>
              </w:r>
            </w:ins>
            <w:r w:rsidRPr="004640BB">
              <w:rPr>
                <w:rFonts w:ascii="Aptos Narrow" w:eastAsia="Times New Roman" w:hAnsi="Aptos Narrow"/>
                <w:b/>
                <w:bCs/>
                <w:color w:val="FF0066"/>
                <w:sz w:val="28"/>
                <w:szCs w:val="28"/>
                <w:lang w:eastAsia="en-US"/>
              </w:rPr>
              <w:t xml:space="preserve"> leads to argument.</w:t>
            </w:r>
          </w:p>
        </w:tc>
      </w:tr>
      <w:tr w:rsidR="004640BB" w:rsidRPr="004640BB" w14:paraId="08F57A40" w14:textId="77777777" w:rsidTr="00895970">
        <w:trPr>
          <w:trHeight w:val="350"/>
        </w:trPr>
        <w:tc>
          <w:tcPr>
            <w:tcW w:w="1320" w:type="dxa"/>
            <w:tcBorders>
              <w:top w:val="nil"/>
              <w:left w:val="single" w:sz="4" w:space="0" w:color="auto"/>
              <w:bottom w:val="single" w:sz="4" w:space="0" w:color="auto"/>
              <w:right w:val="single" w:sz="4" w:space="0" w:color="auto"/>
            </w:tcBorders>
            <w:shd w:val="clear" w:color="000000" w:fill="D9E1F2"/>
            <w:noWrap/>
            <w:vAlign w:val="center"/>
            <w:hideMark/>
          </w:tcPr>
          <w:p w14:paraId="4389A3AF" w14:textId="77777777" w:rsidR="004640BB" w:rsidRPr="004640BB" w:rsidRDefault="004640BB" w:rsidP="004640BB">
            <w:pPr>
              <w:spacing w:after="0" w:line="240" w:lineRule="auto"/>
              <w:jc w:val="center"/>
              <w:rPr>
                <w:rFonts w:ascii="Aptos Narrow" w:eastAsia="Times New Roman" w:hAnsi="Aptos Narrow"/>
                <w:b/>
                <w:bCs/>
                <w:color w:val="375623"/>
                <w:sz w:val="28"/>
                <w:szCs w:val="28"/>
                <w:lang w:eastAsia="en-US"/>
              </w:rPr>
            </w:pPr>
            <w:r w:rsidRPr="004640BB">
              <w:rPr>
                <w:rFonts w:ascii="Aptos Narrow" w:eastAsia="Times New Roman" w:hAnsi="Aptos Narrow"/>
                <w:b/>
                <w:bCs/>
                <w:color w:val="375623"/>
                <w:sz w:val="28"/>
                <w:szCs w:val="28"/>
                <w:lang w:eastAsia="en-US"/>
              </w:rPr>
              <w:t>4</w:t>
            </w:r>
          </w:p>
        </w:tc>
        <w:tc>
          <w:tcPr>
            <w:tcW w:w="8640" w:type="dxa"/>
            <w:tcBorders>
              <w:top w:val="nil"/>
              <w:left w:val="nil"/>
              <w:bottom w:val="single" w:sz="4" w:space="0" w:color="auto"/>
              <w:right w:val="single" w:sz="4" w:space="0" w:color="auto"/>
            </w:tcBorders>
            <w:shd w:val="clear" w:color="000000" w:fill="D9E1F2"/>
            <w:vAlign w:val="center"/>
            <w:hideMark/>
          </w:tcPr>
          <w:p w14:paraId="12595A9A" w14:textId="2EF9C26D" w:rsidR="004640BB" w:rsidRPr="004640BB" w:rsidRDefault="004640BB" w:rsidP="009D50E3">
            <w:pPr>
              <w:spacing w:after="0" w:line="240" w:lineRule="auto"/>
              <w:rPr>
                <w:rFonts w:ascii="Aptos Narrow" w:eastAsia="Times New Roman" w:hAnsi="Aptos Narrow"/>
                <w:b/>
                <w:bCs/>
                <w:color w:val="375623"/>
                <w:sz w:val="28"/>
                <w:szCs w:val="28"/>
                <w:lang w:eastAsia="en-US"/>
              </w:rPr>
            </w:pPr>
            <w:r w:rsidRPr="004640BB">
              <w:rPr>
                <w:rFonts w:ascii="Aptos Narrow" w:eastAsia="Times New Roman" w:hAnsi="Aptos Narrow"/>
                <w:b/>
                <w:bCs/>
                <w:color w:val="375623"/>
                <w:sz w:val="28"/>
                <w:szCs w:val="28"/>
                <w:lang w:eastAsia="en-US"/>
              </w:rPr>
              <w:t>This number gives quality of result. You will express more resistance and fighting capacity than those around you</w:t>
            </w:r>
            <w:r w:rsidR="00313B6A">
              <w:rPr>
                <w:rFonts w:ascii="Aptos Narrow" w:eastAsia="Times New Roman" w:hAnsi="Aptos Narrow"/>
                <w:b/>
                <w:bCs/>
                <w:color w:val="375623"/>
                <w:sz w:val="28"/>
                <w:szCs w:val="28"/>
                <w:lang w:eastAsia="en-US"/>
              </w:rPr>
              <w:t>. S</w:t>
            </w:r>
            <w:r w:rsidRPr="004640BB">
              <w:rPr>
                <w:rFonts w:ascii="Aptos Narrow" w:eastAsia="Times New Roman" w:hAnsi="Aptos Narrow"/>
                <w:b/>
                <w:bCs/>
                <w:color w:val="375623"/>
                <w:sz w:val="28"/>
                <w:szCs w:val="28"/>
                <w:lang w:eastAsia="en-US"/>
              </w:rPr>
              <w:t>hould anyone attempt to take unfair advantage of you. The</w:t>
            </w:r>
            <w:r w:rsidR="00E2327F">
              <w:rPr>
                <w:rFonts w:ascii="Aptos Narrow" w:eastAsia="Times New Roman" w:hAnsi="Aptos Narrow"/>
                <w:b/>
                <w:bCs/>
                <w:color w:val="375623"/>
                <w:sz w:val="28"/>
                <w:szCs w:val="28"/>
                <w:lang w:eastAsia="en-US"/>
              </w:rPr>
              <w:t xml:space="preserve">re </w:t>
            </w:r>
            <w:r w:rsidRPr="004640BB">
              <w:rPr>
                <w:rFonts w:ascii="Aptos Narrow" w:eastAsia="Times New Roman" w:hAnsi="Aptos Narrow"/>
                <w:b/>
                <w:bCs/>
                <w:color w:val="375623"/>
                <w:sz w:val="28"/>
                <w:szCs w:val="28"/>
                <w:lang w:eastAsia="en-US"/>
              </w:rPr>
              <w:t xml:space="preserve">will be surprises at </w:t>
            </w:r>
            <w:r w:rsidR="00E2327F">
              <w:rPr>
                <w:rFonts w:ascii="Aptos Narrow" w:eastAsia="Times New Roman" w:hAnsi="Aptos Narrow"/>
                <w:b/>
                <w:bCs/>
                <w:color w:val="375623"/>
                <w:sz w:val="28"/>
                <w:szCs w:val="28"/>
                <w:lang w:eastAsia="en-US"/>
              </w:rPr>
              <w:t>your</w:t>
            </w:r>
            <w:r w:rsidRPr="004640BB">
              <w:rPr>
                <w:rFonts w:ascii="Aptos Narrow" w:eastAsia="Times New Roman" w:hAnsi="Aptos Narrow"/>
                <w:b/>
                <w:bCs/>
                <w:color w:val="375623"/>
                <w:sz w:val="28"/>
                <w:szCs w:val="28"/>
                <w:lang w:eastAsia="en-US"/>
              </w:rPr>
              <w:t xml:space="preserve"> resistance you will put up for the </w:t>
            </w:r>
            <w:r w:rsidR="009D50E3">
              <w:rPr>
                <w:rFonts w:ascii="Aptos Narrow" w:eastAsia="Times New Roman" w:hAnsi="Aptos Narrow"/>
                <w:b/>
                <w:bCs/>
                <w:color w:val="375623"/>
                <w:sz w:val="28"/>
                <w:szCs w:val="28"/>
                <w:lang w:eastAsia="en-US"/>
              </w:rPr>
              <w:t>protection</w:t>
            </w:r>
            <w:r w:rsidRPr="004640BB">
              <w:rPr>
                <w:rFonts w:ascii="Aptos Narrow" w:eastAsia="Times New Roman" w:hAnsi="Aptos Narrow"/>
                <w:b/>
                <w:bCs/>
                <w:color w:val="375623"/>
                <w:sz w:val="28"/>
                <w:szCs w:val="28"/>
                <w:lang w:eastAsia="en-US"/>
              </w:rPr>
              <w:t xml:space="preserve"> of your own interest.</w:t>
            </w:r>
          </w:p>
        </w:tc>
      </w:tr>
      <w:tr w:rsidR="004640BB" w:rsidRPr="004640BB" w14:paraId="12206CF1" w14:textId="77777777" w:rsidTr="004640BB">
        <w:trPr>
          <w:trHeight w:val="624"/>
        </w:trPr>
        <w:tc>
          <w:tcPr>
            <w:tcW w:w="1320" w:type="dxa"/>
            <w:tcBorders>
              <w:top w:val="nil"/>
              <w:left w:val="single" w:sz="4" w:space="0" w:color="auto"/>
              <w:bottom w:val="single" w:sz="4" w:space="0" w:color="auto"/>
              <w:right w:val="single" w:sz="4" w:space="0" w:color="auto"/>
            </w:tcBorders>
            <w:shd w:val="clear" w:color="000000" w:fill="FFF2CC"/>
            <w:noWrap/>
            <w:vAlign w:val="center"/>
            <w:hideMark/>
          </w:tcPr>
          <w:p w14:paraId="4C5F947C" w14:textId="77777777" w:rsidR="004640BB" w:rsidRPr="004640BB" w:rsidRDefault="004640BB" w:rsidP="004640BB">
            <w:pPr>
              <w:spacing w:after="0" w:line="240" w:lineRule="auto"/>
              <w:jc w:val="center"/>
              <w:rPr>
                <w:rFonts w:ascii="Aptos Narrow" w:eastAsia="Times New Roman" w:hAnsi="Aptos Narrow"/>
                <w:b/>
                <w:bCs/>
                <w:color w:val="FF0066"/>
                <w:sz w:val="28"/>
                <w:szCs w:val="28"/>
                <w:lang w:eastAsia="en-US"/>
              </w:rPr>
            </w:pPr>
            <w:r w:rsidRPr="004640BB">
              <w:rPr>
                <w:rFonts w:ascii="Aptos Narrow" w:eastAsia="Times New Roman" w:hAnsi="Aptos Narrow"/>
                <w:b/>
                <w:bCs/>
                <w:color w:val="FF0066"/>
                <w:sz w:val="28"/>
                <w:szCs w:val="28"/>
                <w:lang w:eastAsia="en-US"/>
              </w:rPr>
              <w:t>5</w:t>
            </w:r>
          </w:p>
        </w:tc>
        <w:tc>
          <w:tcPr>
            <w:tcW w:w="8640" w:type="dxa"/>
            <w:tcBorders>
              <w:top w:val="nil"/>
              <w:left w:val="nil"/>
              <w:bottom w:val="single" w:sz="4" w:space="0" w:color="auto"/>
              <w:right w:val="single" w:sz="4" w:space="0" w:color="auto"/>
            </w:tcBorders>
            <w:shd w:val="clear" w:color="000000" w:fill="FFF2CC"/>
            <w:vAlign w:val="center"/>
            <w:hideMark/>
          </w:tcPr>
          <w:p w14:paraId="09D02B79" w14:textId="3EA4AA85" w:rsidR="004640BB" w:rsidRPr="004640BB" w:rsidRDefault="004640BB" w:rsidP="004640BB">
            <w:pPr>
              <w:spacing w:after="0" w:line="240" w:lineRule="auto"/>
              <w:rPr>
                <w:rFonts w:ascii="Aptos Narrow" w:eastAsia="Times New Roman" w:hAnsi="Aptos Narrow"/>
                <w:b/>
                <w:bCs/>
                <w:color w:val="FF0066"/>
                <w:sz w:val="28"/>
                <w:szCs w:val="28"/>
                <w:lang w:eastAsia="en-US"/>
              </w:rPr>
            </w:pPr>
            <w:r w:rsidRPr="004640BB">
              <w:rPr>
                <w:rFonts w:ascii="Aptos Narrow" w:eastAsia="Times New Roman" w:hAnsi="Aptos Narrow"/>
                <w:b/>
                <w:bCs/>
                <w:color w:val="FF0066"/>
                <w:sz w:val="28"/>
                <w:szCs w:val="28"/>
                <w:lang w:eastAsia="en-US"/>
              </w:rPr>
              <w:t>It gives broad and tolerant view</w:t>
            </w:r>
            <w:r w:rsidR="001B19D8">
              <w:rPr>
                <w:rFonts w:ascii="Aptos Narrow" w:eastAsia="Times New Roman" w:hAnsi="Aptos Narrow"/>
                <w:b/>
                <w:bCs/>
                <w:color w:val="FF0066"/>
                <w:sz w:val="28"/>
                <w:szCs w:val="28"/>
                <w:lang w:eastAsia="en-US"/>
              </w:rPr>
              <w:t>.</w:t>
            </w:r>
            <w:r w:rsidRPr="004640BB">
              <w:rPr>
                <w:rFonts w:ascii="Aptos Narrow" w:eastAsia="Times New Roman" w:hAnsi="Aptos Narrow"/>
                <w:b/>
                <w:bCs/>
                <w:color w:val="FF0066"/>
                <w:sz w:val="28"/>
                <w:szCs w:val="28"/>
                <w:lang w:eastAsia="en-US"/>
              </w:rPr>
              <w:t xml:space="preserve"> </w:t>
            </w:r>
            <w:r w:rsidR="001B19D8">
              <w:rPr>
                <w:rFonts w:ascii="Aptos Narrow" w:eastAsia="Times New Roman" w:hAnsi="Aptos Narrow"/>
                <w:b/>
                <w:bCs/>
                <w:color w:val="FF0066"/>
                <w:sz w:val="28"/>
                <w:szCs w:val="28"/>
                <w:lang w:eastAsia="en-US"/>
              </w:rPr>
              <w:t>T</w:t>
            </w:r>
            <w:r w:rsidRPr="004640BB">
              <w:rPr>
                <w:rFonts w:ascii="Aptos Narrow" w:eastAsia="Times New Roman" w:hAnsi="Aptos Narrow"/>
                <w:b/>
                <w:bCs/>
                <w:color w:val="FF0066"/>
                <w:sz w:val="28"/>
                <w:szCs w:val="28"/>
                <w:lang w:eastAsia="en-US"/>
              </w:rPr>
              <w:t xml:space="preserve">his will </w:t>
            </w:r>
            <w:r w:rsidR="00663508">
              <w:rPr>
                <w:rFonts w:ascii="Aptos Narrow" w:eastAsia="Times New Roman" w:hAnsi="Aptos Narrow"/>
                <w:b/>
                <w:bCs/>
                <w:color w:val="FF0066"/>
                <w:sz w:val="28"/>
                <w:szCs w:val="28"/>
                <w:lang w:eastAsia="en-US"/>
              </w:rPr>
              <w:t>strengthen</w:t>
            </w:r>
            <w:r w:rsidRPr="004640BB">
              <w:rPr>
                <w:rFonts w:ascii="Aptos Narrow" w:eastAsia="Times New Roman" w:hAnsi="Aptos Narrow"/>
                <w:b/>
                <w:bCs/>
                <w:color w:val="FF0066"/>
                <w:sz w:val="28"/>
                <w:szCs w:val="28"/>
                <w:lang w:eastAsia="en-US"/>
              </w:rPr>
              <w:t xml:space="preserve"> you</w:t>
            </w:r>
            <w:r w:rsidR="00AB62AD">
              <w:rPr>
                <w:rFonts w:ascii="Aptos Narrow" w:eastAsia="Times New Roman" w:hAnsi="Aptos Narrow"/>
                <w:b/>
                <w:bCs/>
                <w:color w:val="FF0066"/>
                <w:sz w:val="28"/>
                <w:szCs w:val="28"/>
                <w:lang w:eastAsia="en-US"/>
              </w:rPr>
              <w:t xml:space="preserve">r </w:t>
            </w:r>
            <w:r w:rsidRPr="004640BB">
              <w:rPr>
                <w:rFonts w:ascii="Aptos Narrow" w:eastAsia="Times New Roman" w:hAnsi="Aptos Narrow"/>
                <w:b/>
                <w:bCs/>
                <w:color w:val="FF0066"/>
                <w:sz w:val="28"/>
                <w:szCs w:val="28"/>
                <w:lang w:eastAsia="en-US"/>
              </w:rPr>
              <w:t xml:space="preserve">spirit. Interested in </w:t>
            </w:r>
            <w:r w:rsidR="00BE5DDF">
              <w:rPr>
                <w:rFonts w:ascii="Aptos Narrow" w:eastAsia="Times New Roman" w:hAnsi="Aptos Narrow"/>
                <w:b/>
                <w:bCs/>
                <w:color w:val="FF0066"/>
                <w:sz w:val="28"/>
                <w:szCs w:val="28"/>
                <w:lang w:eastAsia="en-US"/>
              </w:rPr>
              <w:t>spiritual</w:t>
            </w:r>
            <w:r w:rsidRPr="004640BB">
              <w:rPr>
                <w:rFonts w:ascii="Aptos Narrow" w:eastAsia="Times New Roman" w:hAnsi="Aptos Narrow"/>
                <w:b/>
                <w:bCs/>
                <w:color w:val="FF0066"/>
                <w:sz w:val="28"/>
                <w:szCs w:val="28"/>
                <w:lang w:eastAsia="en-US"/>
              </w:rPr>
              <w:t xml:space="preserve"> matters. Likes </w:t>
            </w:r>
            <w:r w:rsidR="00663508">
              <w:rPr>
                <w:rFonts w:ascii="Aptos Narrow" w:eastAsia="Times New Roman" w:hAnsi="Aptos Narrow"/>
                <w:b/>
                <w:bCs/>
                <w:color w:val="FF0066"/>
                <w:sz w:val="28"/>
                <w:szCs w:val="28"/>
                <w:lang w:eastAsia="en-US"/>
              </w:rPr>
              <w:t>travel</w:t>
            </w:r>
            <w:r w:rsidR="007F056F">
              <w:rPr>
                <w:rFonts w:ascii="Aptos Narrow" w:eastAsia="Times New Roman" w:hAnsi="Aptos Narrow"/>
                <w:b/>
                <w:bCs/>
                <w:color w:val="FF0066"/>
                <w:sz w:val="28"/>
                <w:szCs w:val="28"/>
                <w:lang w:eastAsia="en-US"/>
              </w:rPr>
              <w:t>l</w:t>
            </w:r>
            <w:r w:rsidR="00663508">
              <w:rPr>
                <w:rFonts w:ascii="Aptos Narrow" w:eastAsia="Times New Roman" w:hAnsi="Aptos Narrow"/>
                <w:b/>
                <w:bCs/>
                <w:color w:val="FF0066"/>
                <w:sz w:val="28"/>
                <w:szCs w:val="28"/>
                <w:lang w:eastAsia="en-US"/>
              </w:rPr>
              <w:t>ing</w:t>
            </w:r>
            <w:r w:rsidRPr="004640BB">
              <w:rPr>
                <w:rFonts w:ascii="Aptos Narrow" w:eastAsia="Times New Roman" w:hAnsi="Aptos Narrow"/>
                <w:b/>
                <w:bCs/>
                <w:color w:val="FF0066"/>
                <w:sz w:val="28"/>
                <w:szCs w:val="28"/>
                <w:lang w:eastAsia="en-US"/>
              </w:rPr>
              <w:t>.</w:t>
            </w:r>
          </w:p>
        </w:tc>
      </w:tr>
      <w:tr w:rsidR="004640BB" w:rsidRPr="004640BB" w14:paraId="6D73E57D" w14:textId="77777777" w:rsidTr="004640BB">
        <w:trPr>
          <w:trHeight w:val="936"/>
        </w:trPr>
        <w:tc>
          <w:tcPr>
            <w:tcW w:w="1320" w:type="dxa"/>
            <w:tcBorders>
              <w:top w:val="nil"/>
              <w:left w:val="single" w:sz="4" w:space="0" w:color="auto"/>
              <w:bottom w:val="single" w:sz="4" w:space="0" w:color="auto"/>
              <w:right w:val="single" w:sz="4" w:space="0" w:color="auto"/>
            </w:tcBorders>
            <w:shd w:val="clear" w:color="000000" w:fill="D9E1F2"/>
            <w:noWrap/>
            <w:vAlign w:val="center"/>
            <w:hideMark/>
          </w:tcPr>
          <w:p w14:paraId="010024EF" w14:textId="77777777" w:rsidR="004640BB" w:rsidRPr="004640BB" w:rsidRDefault="004640BB" w:rsidP="004640BB">
            <w:pPr>
              <w:spacing w:after="0" w:line="240" w:lineRule="auto"/>
              <w:jc w:val="center"/>
              <w:rPr>
                <w:rFonts w:ascii="Aptos Narrow" w:eastAsia="Times New Roman" w:hAnsi="Aptos Narrow"/>
                <w:b/>
                <w:bCs/>
                <w:color w:val="375623"/>
                <w:sz w:val="28"/>
                <w:szCs w:val="28"/>
                <w:lang w:eastAsia="en-US"/>
              </w:rPr>
            </w:pPr>
            <w:r w:rsidRPr="004640BB">
              <w:rPr>
                <w:rFonts w:ascii="Aptos Narrow" w:eastAsia="Times New Roman" w:hAnsi="Aptos Narrow"/>
                <w:b/>
                <w:bCs/>
                <w:color w:val="375623"/>
                <w:sz w:val="28"/>
                <w:szCs w:val="28"/>
                <w:lang w:eastAsia="en-US"/>
              </w:rPr>
              <w:t>6</w:t>
            </w:r>
          </w:p>
        </w:tc>
        <w:tc>
          <w:tcPr>
            <w:tcW w:w="8640" w:type="dxa"/>
            <w:tcBorders>
              <w:top w:val="nil"/>
              <w:left w:val="nil"/>
              <w:bottom w:val="single" w:sz="4" w:space="0" w:color="auto"/>
              <w:right w:val="single" w:sz="4" w:space="0" w:color="auto"/>
            </w:tcBorders>
            <w:shd w:val="clear" w:color="000000" w:fill="D9E1F2"/>
            <w:vAlign w:val="center"/>
            <w:hideMark/>
          </w:tcPr>
          <w:p w14:paraId="7D958DF5" w14:textId="4C874FE1" w:rsidR="004640BB" w:rsidRPr="004640BB" w:rsidRDefault="00AB7A68" w:rsidP="004640BB">
            <w:pPr>
              <w:spacing w:after="0" w:line="240" w:lineRule="auto"/>
              <w:rPr>
                <w:rFonts w:ascii="Aptos Narrow" w:eastAsia="Times New Roman" w:hAnsi="Aptos Narrow"/>
                <w:b/>
                <w:bCs/>
                <w:color w:val="375623"/>
                <w:sz w:val="28"/>
                <w:szCs w:val="28"/>
                <w:lang w:eastAsia="en-US"/>
              </w:rPr>
            </w:pPr>
            <w:r w:rsidRPr="006C0D5B">
              <w:rPr>
                <w:rFonts w:ascii="Aptos Narrow" w:eastAsia="Times New Roman" w:hAnsi="Aptos Narrow"/>
                <w:b/>
                <w:bCs/>
                <w:color w:val="375623"/>
                <w:sz w:val="28"/>
                <w:szCs w:val="28"/>
                <w:lang w:eastAsia="en-US"/>
              </w:rPr>
              <w:t>T</w:t>
            </w:r>
            <w:r w:rsidR="004640BB" w:rsidRPr="004640BB">
              <w:rPr>
                <w:rFonts w:ascii="Aptos Narrow" w:eastAsia="Times New Roman" w:hAnsi="Aptos Narrow"/>
                <w:b/>
                <w:bCs/>
                <w:color w:val="375623"/>
                <w:sz w:val="28"/>
                <w:szCs w:val="28"/>
                <w:lang w:eastAsia="en-US"/>
              </w:rPr>
              <w:t xml:space="preserve">his number is </w:t>
            </w:r>
            <w:r w:rsidR="009E7E6E">
              <w:rPr>
                <w:rFonts w:ascii="Aptos Narrow" w:eastAsia="Times New Roman" w:hAnsi="Aptos Narrow"/>
                <w:b/>
                <w:bCs/>
                <w:color w:val="375623"/>
                <w:sz w:val="28"/>
                <w:szCs w:val="28"/>
                <w:lang w:eastAsia="en-US"/>
              </w:rPr>
              <w:t>r</w:t>
            </w:r>
            <w:r w:rsidR="004640BB" w:rsidRPr="004640BB">
              <w:rPr>
                <w:rFonts w:ascii="Aptos Narrow" w:eastAsia="Times New Roman" w:hAnsi="Aptos Narrow"/>
                <w:b/>
                <w:bCs/>
                <w:color w:val="375623"/>
                <w:sz w:val="28"/>
                <w:szCs w:val="28"/>
                <w:lang w:eastAsia="en-US"/>
              </w:rPr>
              <w:t>ule</w:t>
            </w:r>
            <w:r w:rsidR="009E7E6E">
              <w:rPr>
                <w:rFonts w:ascii="Aptos Narrow" w:eastAsia="Times New Roman" w:hAnsi="Aptos Narrow"/>
                <w:b/>
                <w:bCs/>
                <w:color w:val="375623"/>
                <w:sz w:val="28"/>
                <w:szCs w:val="28"/>
                <w:lang w:eastAsia="en-US"/>
              </w:rPr>
              <w:t>d</w:t>
            </w:r>
            <w:r w:rsidR="004640BB" w:rsidRPr="004640BB">
              <w:rPr>
                <w:rFonts w:ascii="Aptos Narrow" w:eastAsia="Times New Roman" w:hAnsi="Aptos Narrow"/>
                <w:b/>
                <w:bCs/>
                <w:color w:val="375623"/>
                <w:sz w:val="28"/>
                <w:szCs w:val="28"/>
                <w:lang w:eastAsia="en-US"/>
              </w:rPr>
              <w:t xml:space="preserve"> by planet Venus which indicates love, affection and beauty. You give importance to relationship like marriage, friendship. Your happ</w:t>
            </w:r>
            <w:r w:rsidR="00FA1DDE">
              <w:rPr>
                <w:rFonts w:ascii="Aptos Narrow" w:eastAsia="Times New Roman" w:hAnsi="Aptos Narrow"/>
                <w:b/>
                <w:bCs/>
                <w:color w:val="375623"/>
                <w:sz w:val="28"/>
                <w:szCs w:val="28"/>
                <w:lang w:eastAsia="en-US"/>
              </w:rPr>
              <w:t>iness</w:t>
            </w:r>
            <w:r w:rsidR="004640BB" w:rsidRPr="004640BB">
              <w:rPr>
                <w:rFonts w:ascii="Aptos Narrow" w:eastAsia="Times New Roman" w:hAnsi="Aptos Narrow"/>
                <w:b/>
                <w:bCs/>
                <w:color w:val="375623"/>
                <w:sz w:val="28"/>
                <w:szCs w:val="28"/>
                <w:lang w:eastAsia="en-US"/>
              </w:rPr>
              <w:t xml:space="preserve"> and unhapp</w:t>
            </w:r>
            <w:r w:rsidR="00FA1DDE">
              <w:rPr>
                <w:rFonts w:ascii="Aptos Narrow" w:eastAsia="Times New Roman" w:hAnsi="Aptos Narrow"/>
                <w:b/>
                <w:bCs/>
                <w:color w:val="375623"/>
                <w:sz w:val="28"/>
                <w:szCs w:val="28"/>
                <w:lang w:eastAsia="en-US"/>
              </w:rPr>
              <w:t>iness</w:t>
            </w:r>
            <w:r w:rsidR="004640BB" w:rsidRPr="004640BB">
              <w:rPr>
                <w:rFonts w:ascii="Aptos Narrow" w:eastAsia="Times New Roman" w:hAnsi="Aptos Narrow"/>
                <w:b/>
                <w:bCs/>
                <w:color w:val="375623"/>
                <w:sz w:val="28"/>
                <w:szCs w:val="28"/>
                <w:lang w:eastAsia="en-US"/>
              </w:rPr>
              <w:t xml:space="preserve"> is depended on your partner.</w:t>
            </w:r>
          </w:p>
        </w:tc>
      </w:tr>
      <w:tr w:rsidR="004640BB" w:rsidRPr="004640BB" w14:paraId="03871AAD" w14:textId="77777777" w:rsidTr="004640BB">
        <w:trPr>
          <w:trHeight w:val="312"/>
        </w:trPr>
        <w:tc>
          <w:tcPr>
            <w:tcW w:w="1320" w:type="dxa"/>
            <w:tcBorders>
              <w:top w:val="nil"/>
              <w:left w:val="single" w:sz="4" w:space="0" w:color="auto"/>
              <w:bottom w:val="single" w:sz="4" w:space="0" w:color="auto"/>
              <w:right w:val="single" w:sz="4" w:space="0" w:color="auto"/>
            </w:tcBorders>
            <w:shd w:val="clear" w:color="000000" w:fill="FFF2CC"/>
            <w:noWrap/>
            <w:vAlign w:val="center"/>
            <w:hideMark/>
          </w:tcPr>
          <w:p w14:paraId="1237F0F6" w14:textId="77777777" w:rsidR="004640BB" w:rsidRPr="004640BB" w:rsidRDefault="004640BB" w:rsidP="004640BB">
            <w:pPr>
              <w:spacing w:after="0" w:line="240" w:lineRule="auto"/>
              <w:jc w:val="center"/>
              <w:rPr>
                <w:rFonts w:ascii="Aptos Narrow" w:eastAsia="Times New Roman" w:hAnsi="Aptos Narrow"/>
                <w:b/>
                <w:bCs/>
                <w:color w:val="FF0066"/>
                <w:sz w:val="28"/>
                <w:szCs w:val="28"/>
                <w:lang w:eastAsia="en-US"/>
              </w:rPr>
            </w:pPr>
            <w:r w:rsidRPr="004640BB">
              <w:rPr>
                <w:rFonts w:ascii="Aptos Narrow" w:eastAsia="Times New Roman" w:hAnsi="Aptos Narrow"/>
                <w:b/>
                <w:bCs/>
                <w:color w:val="FF0066"/>
                <w:sz w:val="28"/>
                <w:szCs w:val="28"/>
                <w:lang w:eastAsia="en-US"/>
              </w:rPr>
              <w:t>7</w:t>
            </w:r>
          </w:p>
        </w:tc>
        <w:tc>
          <w:tcPr>
            <w:tcW w:w="8640" w:type="dxa"/>
            <w:tcBorders>
              <w:top w:val="nil"/>
              <w:left w:val="nil"/>
              <w:bottom w:val="single" w:sz="4" w:space="0" w:color="auto"/>
              <w:right w:val="single" w:sz="4" w:space="0" w:color="auto"/>
            </w:tcBorders>
            <w:shd w:val="clear" w:color="000000" w:fill="FFF2CC"/>
            <w:vAlign w:val="center"/>
            <w:hideMark/>
          </w:tcPr>
          <w:p w14:paraId="0723CD49" w14:textId="2DBAE553" w:rsidR="004640BB" w:rsidRPr="004640BB" w:rsidRDefault="004640BB" w:rsidP="004640BB">
            <w:pPr>
              <w:spacing w:after="0" w:line="240" w:lineRule="auto"/>
              <w:rPr>
                <w:rFonts w:ascii="Aptos Narrow" w:eastAsia="Times New Roman" w:hAnsi="Aptos Narrow"/>
                <w:b/>
                <w:bCs/>
                <w:color w:val="FF0066"/>
                <w:sz w:val="28"/>
                <w:szCs w:val="28"/>
                <w:lang w:eastAsia="en-US"/>
              </w:rPr>
            </w:pPr>
            <w:r w:rsidRPr="004640BB">
              <w:rPr>
                <w:rFonts w:ascii="Aptos Narrow" w:eastAsia="Times New Roman" w:hAnsi="Aptos Narrow"/>
                <w:b/>
                <w:bCs/>
                <w:color w:val="FF0066"/>
                <w:sz w:val="28"/>
                <w:szCs w:val="28"/>
                <w:lang w:eastAsia="en-US"/>
              </w:rPr>
              <w:t>You</w:t>
            </w:r>
            <w:r w:rsidR="004969CD">
              <w:rPr>
                <w:rFonts w:ascii="Aptos Narrow" w:eastAsia="Times New Roman" w:hAnsi="Aptos Narrow"/>
                <w:b/>
                <w:bCs/>
                <w:color w:val="FF0066"/>
                <w:sz w:val="28"/>
                <w:szCs w:val="28"/>
                <w:lang w:eastAsia="en-US"/>
              </w:rPr>
              <w:t xml:space="preserve"> are </w:t>
            </w:r>
            <w:r w:rsidRPr="004640BB">
              <w:rPr>
                <w:rFonts w:ascii="Aptos Narrow" w:eastAsia="Times New Roman" w:hAnsi="Aptos Narrow"/>
                <w:b/>
                <w:bCs/>
                <w:color w:val="FF0066"/>
                <w:sz w:val="28"/>
                <w:szCs w:val="28"/>
                <w:lang w:eastAsia="en-US"/>
              </w:rPr>
              <w:t xml:space="preserve">straight forward person. </w:t>
            </w:r>
            <w:r w:rsidR="00255DFD">
              <w:rPr>
                <w:rFonts w:ascii="Aptos Narrow" w:eastAsia="Times New Roman" w:hAnsi="Aptos Narrow"/>
                <w:b/>
                <w:bCs/>
                <w:color w:val="FF0066"/>
                <w:sz w:val="28"/>
                <w:szCs w:val="28"/>
                <w:lang w:eastAsia="en-US"/>
              </w:rPr>
              <w:t>Y</w:t>
            </w:r>
            <w:r w:rsidRPr="004640BB">
              <w:rPr>
                <w:rFonts w:ascii="Aptos Narrow" w:eastAsia="Times New Roman" w:hAnsi="Aptos Narrow"/>
                <w:b/>
                <w:bCs/>
                <w:color w:val="FF0066"/>
                <w:sz w:val="28"/>
                <w:szCs w:val="28"/>
                <w:lang w:eastAsia="en-US"/>
              </w:rPr>
              <w:t xml:space="preserve">ou like to be </w:t>
            </w:r>
            <w:r w:rsidR="00255DFD">
              <w:rPr>
                <w:rFonts w:ascii="Aptos Narrow" w:eastAsia="Times New Roman" w:hAnsi="Aptos Narrow"/>
                <w:b/>
                <w:bCs/>
                <w:color w:val="FF0066"/>
                <w:sz w:val="28"/>
                <w:szCs w:val="28"/>
                <w:lang w:eastAsia="en-US"/>
              </w:rPr>
              <w:t>independent</w:t>
            </w:r>
            <w:r w:rsidRPr="004640BB">
              <w:rPr>
                <w:rFonts w:ascii="Aptos Narrow" w:eastAsia="Times New Roman" w:hAnsi="Aptos Narrow"/>
                <w:b/>
                <w:bCs/>
                <w:color w:val="FF0066"/>
                <w:sz w:val="28"/>
                <w:szCs w:val="28"/>
                <w:lang w:eastAsia="en-US"/>
              </w:rPr>
              <w:t>.</w:t>
            </w:r>
          </w:p>
        </w:tc>
      </w:tr>
      <w:tr w:rsidR="004640BB" w:rsidRPr="004640BB" w14:paraId="6A674E71" w14:textId="77777777" w:rsidTr="004640BB">
        <w:trPr>
          <w:trHeight w:val="624"/>
        </w:trPr>
        <w:tc>
          <w:tcPr>
            <w:tcW w:w="1320" w:type="dxa"/>
            <w:tcBorders>
              <w:top w:val="nil"/>
              <w:left w:val="single" w:sz="4" w:space="0" w:color="auto"/>
              <w:bottom w:val="single" w:sz="4" w:space="0" w:color="auto"/>
              <w:right w:val="single" w:sz="4" w:space="0" w:color="auto"/>
            </w:tcBorders>
            <w:shd w:val="clear" w:color="000000" w:fill="D9E1F2"/>
            <w:noWrap/>
            <w:vAlign w:val="center"/>
            <w:hideMark/>
          </w:tcPr>
          <w:p w14:paraId="71171851" w14:textId="77777777" w:rsidR="004640BB" w:rsidRPr="004640BB" w:rsidRDefault="004640BB" w:rsidP="004640BB">
            <w:pPr>
              <w:spacing w:after="0" w:line="240" w:lineRule="auto"/>
              <w:jc w:val="center"/>
              <w:rPr>
                <w:rFonts w:ascii="Aptos Narrow" w:eastAsia="Times New Roman" w:hAnsi="Aptos Narrow"/>
                <w:b/>
                <w:bCs/>
                <w:color w:val="375623"/>
                <w:sz w:val="28"/>
                <w:szCs w:val="28"/>
                <w:lang w:eastAsia="en-US"/>
              </w:rPr>
            </w:pPr>
            <w:r w:rsidRPr="004640BB">
              <w:rPr>
                <w:rFonts w:ascii="Aptos Narrow" w:eastAsia="Times New Roman" w:hAnsi="Aptos Narrow"/>
                <w:b/>
                <w:bCs/>
                <w:color w:val="375623"/>
                <w:sz w:val="28"/>
                <w:szCs w:val="28"/>
                <w:lang w:eastAsia="en-US"/>
              </w:rPr>
              <w:t>8</w:t>
            </w:r>
          </w:p>
        </w:tc>
        <w:tc>
          <w:tcPr>
            <w:tcW w:w="8640" w:type="dxa"/>
            <w:tcBorders>
              <w:top w:val="nil"/>
              <w:left w:val="nil"/>
              <w:bottom w:val="single" w:sz="4" w:space="0" w:color="auto"/>
              <w:right w:val="single" w:sz="4" w:space="0" w:color="auto"/>
            </w:tcBorders>
            <w:shd w:val="clear" w:color="000000" w:fill="D9E1F2"/>
            <w:vAlign w:val="center"/>
            <w:hideMark/>
          </w:tcPr>
          <w:p w14:paraId="1E0CC17B" w14:textId="55C51A97" w:rsidR="004640BB" w:rsidRPr="004640BB" w:rsidRDefault="00255DFD" w:rsidP="004640BB">
            <w:pPr>
              <w:spacing w:after="0" w:line="240" w:lineRule="auto"/>
              <w:rPr>
                <w:rFonts w:ascii="Aptos Narrow" w:eastAsia="Times New Roman" w:hAnsi="Aptos Narrow"/>
                <w:b/>
                <w:bCs/>
                <w:color w:val="375623"/>
                <w:sz w:val="28"/>
                <w:szCs w:val="28"/>
                <w:lang w:eastAsia="en-US"/>
              </w:rPr>
            </w:pPr>
            <w:r>
              <w:rPr>
                <w:rFonts w:ascii="Aptos Narrow" w:eastAsia="Times New Roman" w:hAnsi="Aptos Narrow"/>
                <w:b/>
                <w:bCs/>
                <w:color w:val="375623"/>
                <w:sz w:val="28"/>
                <w:szCs w:val="28"/>
                <w:lang w:eastAsia="en-US"/>
              </w:rPr>
              <w:t xml:space="preserve">Interested in </w:t>
            </w:r>
            <w:del w:id="1451" w:author="Sandhya T" w:date="2024-06-18T23:49:00Z" w16du:dateUtc="2024-06-18T18:19:00Z">
              <w:r w:rsidDel="00F30E43">
                <w:rPr>
                  <w:rFonts w:ascii="Aptos Narrow" w:eastAsia="Times New Roman" w:hAnsi="Aptos Narrow"/>
                  <w:b/>
                  <w:bCs/>
                  <w:color w:val="375623"/>
                  <w:sz w:val="28"/>
                  <w:szCs w:val="28"/>
                  <w:lang w:eastAsia="en-US"/>
                </w:rPr>
                <w:delText>m</w:delText>
              </w:r>
              <w:r w:rsidR="004640BB" w:rsidRPr="004640BB" w:rsidDel="00F30E43">
                <w:rPr>
                  <w:rFonts w:ascii="Aptos Narrow" w:eastAsia="Times New Roman" w:hAnsi="Aptos Narrow"/>
                  <w:b/>
                  <w:bCs/>
                  <w:color w:val="375623"/>
                  <w:sz w:val="28"/>
                  <w:szCs w:val="28"/>
                  <w:lang w:eastAsia="en-US"/>
                </w:rPr>
                <w:delText xml:space="preserve">ore </w:delText>
              </w:r>
            </w:del>
            <w:r w:rsidR="004640BB" w:rsidRPr="004640BB">
              <w:rPr>
                <w:rFonts w:ascii="Aptos Narrow" w:eastAsia="Times New Roman" w:hAnsi="Aptos Narrow"/>
                <w:b/>
                <w:bCs/>
                <w:color w:val="375623"/>
                <w:sz w:val="28"/>
                <w:szCs w:val="28"/>
                <w:lang w:eastAsia="en-US"/>
              </w:rPr>
              <w:t>acquiring</w:t>
            </w:r>
            <w:ins w:id="1452" w:author="Sandhya T" w:date="2024-06-18T23:48:00Z" w16du:dateUtc="2024-06-18T18:18:00Z">
              <w:r w:rsidR="00F30E43">
                <w:rPr>
                  <w:rFonts w:ascii="Aptos Narrow" w:eastAsia="Times New Roman" w:hAnsi="Aptos Narrow"/>
                  <w:b/>
                  <w:bCs/>
                  <w:color w:val="375623"/>
                  <w:sz w:val="28"/>
                  <w:szCs w:val="28"/>
                  <w:lang w:eastAsia="en-US"/>
                </w:rPr>
                <w:t xml:space="preserve"> more</w:t>
              </w:r>
            </w:ins>
            <w:r w:rsidR="004640BB" w:rsidRPr="004640BB">
              <w:rPr>
                <w:rFonts w:ascii="Aptos Narrow" w:eastAsia="Times New Roman" w:hAnsi="Aptos Narrow"/>
                <w:b/>
                <w:bCs/>
                <w:color w:val="375623"/>
                <w:sz w:val="28"/>
                <w:szCs w:val="28"/>
                <w:lang w:eastAsia="en-US"/>
              </w:rPr>
              <w:t xml:space="preserve"> money. Other</w:t>
            </w:r>
            <w:r w:rsidR="00331A93">
              <w:rPr>
                <w:rFonts w:ascii="Aptos Narrow" w:eastAsia="Times New Roman" w:hAnsi="Aptos Narrow"/>
                <w:b/>
                <w:bCs/>
                <w:color w:val="375623"/>
                <w:sz w:val="28"/>
                <w:szCs w:val="28"/>
                <w:lang w:eastAsia="en-US"/>
              </w:rPr>
              <w:t>’s</w:t>
            </w:r>
            <w:r w:rsidR="004640BB" w:rsidRPr="004640BB">
              <w:rPr>
                <w:rFonts w:ascii="Aptos Narrow" w:eastAsia="Times New Roman" w:hAnsi="Aptos Narrow"/>
                <w:b/>
                <w:bCs/>
                <w:color w:val="375623"/>
                <w:sz w:val="28"/>
                <w:szCs w:val="28"/>
                <w:lang w:eastAsia="en-US"/>
              </w:rPr>
              <w:t xml:space="preserve"> won</w:t>
            </w:r>
            <w:r w:rsidR="00480B29">
              <w:rPr>
                <w:rFonts w:ascii="Aptos Narrow" w:eastAsia="Times New Roman" w:hAnsi="Aptos Narrow"/>
                <w:b/>
                <w:bCs/>
                <w:color w:val="375623"/>
                <w:sz w:val="28"/>
                <w:szCs w:val="28"/>
                <w:lang w:eastAsia="en-US"/>
              </w:rPr>
              <w:t>’</w:t>
            </w:r>
            <w:r w:rsidR="004640BB" w:rsidRPr="004640BB">
              <w:rPr>
                <w:rFonts w:ascii="Aptos Narrow" w:eastAsia="Times New Roman" w:hAnsi="Aptos Narrow"/>
                <w:b/>
                <w:bCs/>
                <w:color w:val="375623"/>
                <w:sz w:val="28"/>
                <w:szCs w:val="28"/>
                <w:lang w:eastAsia="en-US"/>
              </w:rPr>
              <w:t xml:space="preserve">t accept as </w:t>
            </w:r>
            <w:r w:rsidR="003C1309">
              <w:rPr>
                <w:rFonts w:ascii="Aptos Narrow" w:eastAsia="Times New Roman" w:hAnsi="Aptos Narrow"/>
                <w:b/>
                <w:bCs/>
                <w:color w:val="375623"/>
                <w:sz w:val="28"/>
                <w:szCs w:val="28"/>
                <w:lang w:eastAsia="en-US"/>
              </w:rPr>
              <w:t>you</w:t>
            </w:r>
            <w:r w:rsidR="004640BB" w:rsidRPr="004640BB">
              <w:rPr>
                <w:rFonts w:ascii="Aptos Narrow" w:eastAsia="Times New Roman" w:hAnsi="Aptos Narrow"/>
                <w:b/>
                <w:bCs/>
                <w:color w:val="375623"/>
                <w:sz w:val="28"/>
                <w:szCs w:val="28"/>
                <w:lang w:eastAsia="en-US"/>
              </w:rPr>
              <w:t xml:space="preserve"> are,</w:t>
            </w:r>
            <w:r w:rsidR="00C7742D">
              <w:rPr>
                <w:rFonts w:ascii="Aptos Narrow" w:eastAsia="Times New Roman" w:hAnsi="Aptos Narrow"/>
                <w:b/>
                <w:bCs/>
                <w:color w:val="375623"/>
                <w:sz w:val="28"/>
                <w:szCs w:val="28"/>
                <w:lang w:eastAsia="en-US"/>
              </w:rPr>
              <w:t xml:space="preserve"> hence </w:t>
            </w:r>
            <w:r w:rsidR="001A4EAB">
              <w:rPr>
                <w:rFonts w:ascii="Aptos Narrow" w:eastAsia="Times New Roman" w:hAnsi="Aptos Narrow"/>
                <w:b/>
                <w:bCs/>
                <w:color w:val="375623"/>
                <w:sz w:val="28"/>
                <w:szCs w:val="28"/>
                <w:lang w:eastAsia="en-US"/>
              </w:rPr>
              <w:t xml:space="preserve">this </w:t>
            </w:r>
            <w:r w:rsidR="004640BB" w:rsidRPr="004640BB">
              <w:rPr>
                <w:rFonts w:ascii="Aptos Narrow" w:eastAsia="Times New Roman" w:hAnsi="Aptos Narrow"/>
                <w:b/>
                <w:bCs/>
                <w:color w:val="375623"/>
                <w:sz w:val="28"/>
                <w:szCs w:val="28"/>
                <w:lang w:eastAsia="en-US"/>
              </w:rPr>
              <w:t>makes you depressed and unhappy.</w:t>
            </w:r>
          </w:p>
        </w:tc>
      </w:tr>
      <w:tr w:rsidR="004640BB" w:rsidRPr="004640BB" w14:paraId="2F2468C4" w14:textId="77777777" w:rsidTr="004640BB">
        <w:trPr>
          <w:trHeight w:val="312"/>
        </w:trPr>
        <w:tc>
          <w:tcPr>
            <w:tcW w:w="1320" w:type="dxa"/>
            <w:tcBorders>
              <w:top w:val="nil"/>
              <w:left w:val="single" w:sz="4" w:space="0" w:color="auto"/>
              <w:bottom w:val="single" w:sz="4" w:space="0" w:color="auto"/>
              <w:right w:val="single" w:sz="4" w:space="0" w:color="auto"/>
            </w:tcBorders>
            <w:shd w:val="clear" w:color="000000" w:fill="FFF2CC"/>
            <w:noWrap/>
            <w:vAlign w:val="center"/>
            <w:hideMark/>
          </w:tcPr>
          <w:p w14:paraId="18393F30" w14:textId="77777777" w:rsidR="004640BB" w:rsidRPr="004640BB" w:rsidRDefault="004640BB" w:rsidP="004640BB">
            <w:pPr>
              <w:spacing w:after="0" w:line="240" w:lineRule="auto"/>
              <w:jc w:val="center"/>
              <w:rPr>
                <w:rFonts w:ascii="Aptos Narrow" w:eastAsia="Times New Roman" w:hAnsi="Aptos Narrow"/>
                <w:b/>
                <w:bCs/>
                <w:color w:val="FF0066"/>
                <w:sz w:val="28"/>
                <w:szCs w:val="28"/>
                <w:lang w:eastAsia="en-US"/>
              </w:rPr>
            </w:pPr>
            <w:r w:rsidRPr="004640BB">
              <w:rPr>
                <w:rFonts w:ascii="Aptos Narrow" w:eastAsia="Times New Roman" w:hAnsi="Aptos Narrow"/>
                <w:b/>
                <w:bCs/>
                <w:color w:val="FF0066"/>
                <w:sz w:val="28"/>
                <w:szCs w:val="28"/>
                <w:lang w:eastAsia="en-US"/>
              </w:rPr>
              <w:t>9</w:t>
            </w:r>
          </w:p>
        </w:tc>
        <w:tc>
          <w:tcPr>
            <w:tcW w:w="8640" w:type="dxa"/>
            <w:tcBorders>
              <w:top w:val="nil"/>
              <w:left w:val="nil"/>
              <w:bottom w:val="single" w:sz="4" w:space="0" w:color="auto"/>
              <w:right w:val="single" w:sz="4" w:space="0" w:color="auto"/>
            </w:tcBorders>
            <w:shd w:val="clear" w:color="000000" w:fill="FFF2CC"/>
            <w:vAlign w:val="center"/>
            <w:hideMark/>
          </w:tcPr>
          <w:p w14:paraId="6739CAC2" w14:textId="3BFEBCE1" w:rsidR="004640BB" w:rsidRPr="004640BB" w:rsidRDefault="00CC69C5" w:rsidP="004640BB">
            <w:pPr>
              <w:spacing w:after="0" w:line="240" w:lineRule="auto"/>
              <w:rPr>
                <w:rFonts w:ascii="Aptos Narrow" w:eastAsia="Times New Roman" w:hAnsi="Aptos Narrow"/>
                <w:b/>
                <w:bCs/>
                <w:color w:val="FF0066"/>
                <w:sz w:val="28"/>
                <w:szCs w:val="28"/>
                <w:lang w:eastAsia="en-US"/>
              </w:rPr>
            </w:pPr>
            <w:r w:rsidRPr="006C0D5B">
              <w:rPr>
                <w:rFonts w:ascii="Aptos Narrow" w:eastAsia="Times New Roman" w:hAnsi="Aptos Narrow"/>
                <w:b/>
                <w:bCs/>
                <w:color w:val="FF0066"/>
                <w:sz w:val="28"/>
                <w:szCs w:val="28"/>
                <w:lang w:eastAsia="en-US"/>
              </w:rPr>
              <w:t>Y</w:t>
            </w:r>
            <w:r w:rsidR="004640BB" w:rsidRPr="004640BB">
              <w:rPr>
                <w:rFonts w:ascii="Aptos Narrow" w:eastAsia="Times New Roman" w:hAnsi="Aptos Narrow"/>
                <w:b/>
                <w:bCs/>
                <w:color w:val="FF0066"/>
                <w:sz w:val="28"/>
                <w:szCs w:val="28"/>
                <w:lang w:eastAsia="en-US"/>
              </w:rPr>
              <w:t xml:space="preserve">ou live </w:t>
            </w:r>
            <w:ins w:id="1453" w:author="Sandhya T" w:date="2024-06-18T23:49:00Z" w16du:dateUtc="2024-06-18T18:19:00Z">
              <w:r w:rsidR="00F30E43">
                <w:rPr>
                  <w:rFonts w:ascii="Aptos Narrow" w:eastAsia="Times New Roman" w:hAnsi="Aptos Narrow"/>
                  <w:b/>
                  <w:bCs/>
                  <w:color w:val="FF0066"/>
                  <w:sz w:val="28"/>
                  <w:szCs w:val="28"/>
                  <w:lang w:eastAsia="en-US"/>
                </w:rPr>
                <w:t>a</w:t>
              </w:r>
            </w:ins>
            <w:del w:id="1454" w:author="Sandhya T" w:date="2024-06-18T23:49:00Z" w16du:dateUtc="2024-06-18T18:19:00Z">
              <w:r w:rsidR="004640BB" w:rsidRPr="004640BB" w:rsidDel="00F30E43">
                <w:rPr>
                  <w:rFonts w:ascii="Aptos Narrow" w:eastAsia="Times New Roman" w:hAnsi="Aptos Narrow"/>
                  <w:b/>
                  <w:bCs/>
                  <w:color w:val="FF0066"/>
                  <w:sz w:val="28"/>
                  <w:szCs w:val="28"/>
                  <w:lang w:eastAsia="en-US"/>
                </w:rPr>
                <w:delText>i</w:delText>
              </w:r>
            </w:del>
            <w:r w:rsidR="004640BB" w:rsidRPr="004640BB">
              <w:rPr>
                <w:rFonts w:ascii="Aptos Narrow" w:eastAsia="Times New Roman" w:hAnsi="Aptos Narrow"/>
                <w:b/>
                <w:bCs/>
                <w:color w:val="FF0066"/>
                <w:sz w:val="28"/>
                <w:szCs w:val="28"/>
                <w:lang w:eastAsia="en-US"/>
              </w:rPr>
              <w:t xml:space="preserve">n </w:t>
            </w:r>
            <w:r w:rsidR="008C1221">
              <w:rPr>
                <w:rFonts w:ascii="Aptos Narrow" w:eastAsia="Times New Roman" w:hAnsi="Aptos Narrow"/>
                <w:b/>
                <w:bCs/>
                <w:color w:val="FF0066"/>
                <w:sz w:val="28"/>
                <w:szCs w:val="28"/>
                <w:lang w:eastAsia="en-US"/>
              </w:rPr>
              <w:t>advanced</w:t>
            </w:r>
            <w:r w:rsidR="004640BB" w:rsidRPr="004640BB">
              <w:rPr>
                <w:rFonts w:ascii="Aptos Narrow" w:eastAsia="Times New Roman" w:hAnsi="Aptos Narrow"/>
                <w:b/>
                <w:bCs/>
                <w:color w:val="FF0066"/>
                <w:sz w:val="28"/>
                <w:szCs w:val="28"/>
                <w:lang w:eastAsia="en-US"/>
              </w:rPr>
              <w:t xml:space="preserve"> life</w:t>
            </w:r>
            <w:r w:rsidR="00FA1DDE">
              <w:rPr>
                <w:rFonts w:ascii="Aptos Narrow" w:eastAsia="Times New Roman" w:hAnsi="Aptos Narrow"/>
                <w:b/>
                <w:bCs/>
                <w:color w:val="FF0066"/>
                <w:sz w:val="28"/>
                <w:szCs w:val="28"/>
                <w:lang w:eastAsia="en-US"/>
              </w:rPr>
              <w:t xml:space="preserve"> and will</w:t>
            </w:r>
            <w:r w:rsidR="004640BB" w:rsidRPr="004640BB">
              <w:rPr>
                <w:rFonts w:ascii="Aptos Narrow" w:eastAsia="Times New Roman" w:hAnsi="Aptos Narrow"/>
                <w:b/>
                <w:bCs/>
                <w:color w:val="FF0066"/>
                <w:sz w:val="28"/>
                <w:szCs w:val="28"/>
                <w:lang w:eastAsia="en-US"/>
              </w:rPr>
              <w:t xml:space="preserve"> </w:t>
            </w:r>
            <w:r w:rsidR="00FA1DDE">
              <w:rPr>
                <w:rFonts w:ascii="Aptos Narrow" w:eastAsia="Times New Roman" w:hAnsi="Aptos Narrow"/>
                <w:b/>
                <w:bCs/>
                <w:color w:val="FF0066"/>
                <w:sz w:val="28"/>
                <w:szCs w:val="28"/>
                <w:lang w:eastAsia="en-US"/>
              </w:rPr>
              <w:t>n</w:t>
            </w:r>
            <w:r w:rsidR="004640BB" w:rsidRPr="004640BB">
              <w:rPr>
                <w:rFonts w:ascii="Aptos Narrow" w:eastAsia="Times New Roman" w:hAnsi="Aptos Narrow"/>
                <w:b/>
                <w:bCs/>
                <w:color w:val="FF0066"/>
                <w:sz w:val="28"/>
                <w:szCs w:val="28"/>
                <w:lang w:eastAsia="en-US"/>
              </w:rPr>
              <w:t>ot interfere with other</w:t>
            </w:r>
            <w:r w:rsidR="00C829D9">
              <w:rPr>
                <w:rFonts w:ascii="Aptos Narrow" w:eastAsia="Times New Roman" w:hAnsi="Aptos Narrow"/>
                <w:b/>
                <w:bCs/>
                <w:color w:val="FF0066"/>
                <w:sz w:val="28"/>
                <w:szCs w:val="28"/>
                <w:lang w:eastAsia="en-US"/>
              </w:rPr>
              <w:t>’</w:t>
            </w:r>
            <w:r w:rsidR="004640BB" w:rsidRPr="004640BB">
              <w:rPr>
                <w:rFonts w:ascii="Aptos Narrow" w:eastAsia="Times New Roman" w:hAnsi="Aptos Narrow"/>
                <w:b/>
                <w:bCs/>
                <w:color w:val="FF0066"/>
                <w:sz w:val="28"/>
                <w:szCs w:val="28"/>
                <w:lang w:eastAsia="en-US"/>
              </w:rPr>
              <w:t>s</w:t>
            </w:r>
            <w:r w:rsidR="00C829D9">
              <w:rPr>
                <w:rFonts w:ascii="Aptos Narrow" w:eastAsia="Times New Roman" w:hAnsi="Aptos Narrow"/>
                <w:b/>
                <w:bCs/>
                <w:color w:val="FF0066"/>
                <w:sz w:val="28"/>
                <w:szCs w:val="28"/>
                <w:lang w:eastAsia="en-US"/>
              </w:rPr>
              <w:t xml:space="preserve"> activity</w:t>
            </w:r>
            <w:r w:rsidR="004640BB" w:rsidRPr="004640BB">
              <w:rPr>
                <w:rFonts w:ascii="Aptos Narrow" w:eastAsia="Times New Roman" w:hAnsi="Aptos Narrow"/>
                <w:b/>
                <w:bCs/>
                <w:color w:val="FF0066"/>
                <w:sz w:val="28"/>
                <w:szCs w:val="28"/>
                <w:lang w:eastAsia="en-US"/>
              </w:rPr>
              <w:t>. You don’t like advice.</w:t>
            </w:r>
          </w:p>
        </w:tc>
      </w:tr>
    </w:tbl>
    <w:p w14:paraId="0AABEA83" w14:textId="77777777" w:rsidR="00295CD6" w:rsidRDefault="00295CD6" w:rsidP="00C80489">
      <w:pPr>
        <w:rPr>
          <w:sz w:val="24"/>
          <w:szCs w:val="24"/>
        </w:rPr>
      </w:pPr>
    </w:p>
    <w:p w14:paraId="003E6744" w14:textId="0FDDB694" w:rsidR="00295CD6" w:rsidRDefault="00295CD6" w:rsidP="00023BC9">
      <w:pPr>
        <w:jc w:val="center"/>
        <w:rPr>
          <w:ins w:id="1455" w:author="Sandhya T" w:date="2024-06-19T10:06:00Z" w16du:dateUtc="2024-06-19T04:36:00Z"/>
          <w:rFonts w:ascii="Arial Black" w:hAnsi="Arial Black"/>
          <w:color w:val="C00000"/>
          <w:sz w:val="28"/>
          <w:szCs w:val="28"/>
          <w:u w:val="single"/>
        </w:rPr>
      </w:pPr>
      <w:r w:rsidRPr="00023BC9">
        <w:rPr>
          <w:rFonts w:ascii="Arial Black" w:hAnsi="Arial Black"/>
          <w:color w:val="C00000"/>
          <w:sz w:val="28"/>
          <w:szCs w:val="28"/>
          <w:u w:val="single"/>
        </w:rPr>
        <w:t xml:space="preserve">HOW TO FIND BIRTH </w:t>
      </w:r>
      <w:del w:id="1456" w:author="Sandhya T" w:date="2024-06-19T10:06:00Z" w16du:dateUtc="2024-06-19T04:36:00Z">
        <w:r w:rsidR="0021345C" w:rsidDel="00E50F1A">
          <w:rPr>
            <w:rFonts w:ascii="Arial Black" w:hAnsi="Arial Black"/>
            <w:color w:val="C00000"/>
            <w:sz w:val="28"/>
            <w:szCs w:val="28"/>
            <w:u w:val="single"/>
          </w:rPr>
          <w:delText>-</w:delText>
        </w:r>
      </w:del>
      <w:ins w:id="1457" w:author="Sandhya T" w:date="2024-06-19T10:06:00Z" w16du:dateUtc="2024-06-19T04:36:00Z">
        <w:r w:rsidR="00E50F1A">
          <w:rPr>
            <w:rFonts w:ascii="Arial Black" w:hAnsi="Arial Black"/>
            <w:color w:val="C00000"/>
            <w:sz w:val="28"/>
            <w:szCs w:val="28"/>
            <w:u w:val="single"/>
          </w:rPr>
          <w:t>–</w:t>
        </w:r>
      </w:ins>
      <w:r w:rsidR="0021345C">
        <w:rPr>
          <w:rFonts w:ascii="Arial Black" w:hAnsi="Arial Black"/>
          <w:color w:val="C00000"/>
          <w:sz w:val="28"/>
          <w:szCs w:val="28"/>
          <w:u w:val="single"/>
        </w:rPr>
        <w:t xml:space="preserve"> </w:t>
      </w:r>
      <w:r w:rsidR="003201DE">
        <w:rPr>
          <w:rFonts w:ascii="Arial Black" w:hAnsi="Arial Black"/>
          <w:color w:val="C00000"/>
          <w:sz w:val="28"/>
          <w:szCs w:val="28"/>
          <w:u w:val="single"/>
        </w:rPr>
        <w:t>WEEKDAY</w:t>
      </w:r>
    </w:p>
    <w:p w14:paraId="0664FAE5" w14:textId="77777777" w:rsidR="00E50F1A" w:rsidRPr="00023BC9" w:rsidRDefault="00E50F1A" w:rsidP="00023BC9">
      <w:pPr>
        <w:jc w:val="center"/>
        <w:rPr>
          <w:rFonts w:ascii="Arial Black" w:hAnsi="Arial Black"/>
          <w:color w:val="C00000"/>
          <w:sz w:val="28"/>
          <w:szCs w:val="28"/>
          <w:u w:val="single"/>
        </w:rPr>
      </w:pPr>
    </w:p>
    <w:p w14:paraId="51F936A2" w14:textId="6251A112" w:rsidR="00936330" w:rsidRPr="00895970" w:rsidRDefault="00936330" w:rsidP="00C80489">
      <w:pPr>
        <w:rPr>
          <w:rFonts w:ascii="Aptos Narrow" w:hAnsi="Aptos Narrow"/>
          <w:b/>
          <w:bCs/>
          <w:color w:val="00204F"/>
          <w:sz w:val="24"/>
          <w:szCs w:val="24"/>
        </w:rPr>
      </w:pPr>
      <w:r w:rsidRPr="00895970">
        <w:rPr>
          <w:rFonts w:ascii="Aptos Narrow" w:hAnsi="Aptos Narrow"/>
          <w:b/>
          <w:bCs/>
          <w:color w:val="00204F"/>
          <w:sz w:val="24"/>
          <w:szCs w:val="24"/>
        </w:rPr>
        <w:t xml:space="preserve">CERTAIN NUMBERS </w:t>
      </w:r>
      <w:ins w:id="1458" w:author="Sandhya T" w:date="2024-06-18T23:49:00Z" w16du:dateUtc="2024-06-18T18:19:00Z">
        <w:r w:rsidR="00F30E43">
          <w:rPr>
            <w:rFonts w:ascii="Aptos Narrow" w:hAnsi="Aptos Narrow"/>
            <w:b/>
            <w:bCs/>
            <w:color w:val="00204F"/>
            <w:sz w:val="24"/>
            <w:szCs w:val="24"/>
          </w:rPr>
          <w:t xml:space="preserve">ARE </w:t>
        </w:r>
      </w:ins>
      <w:r w:rsidRPr="00895970">
        <w:rPr>
          <w:rFonts w:ascii="Aptos Narrow" w:hAnsi="Aptos Narrow"/>
          <w:b/>
          <w:bCs/>
          <w:color w:val="00204F"/>
          <w:sz w:val="24"/>
          <w:szCs w:val="24"/>
        </w:rPr>
        <w:t xml:space="preserve">ALLOTED TO EACH </w:t>
      </w:r>
      <w:r w:rsidR="00113B4B" w:rsidRPr="00895970">
        <w:rPr>
          <w:rFonts w:ascii="Aptos Narrow" w:hAnsi="Aptos Narrow"/>
          <w:b/>
          <w:bCs/>
          <w:color w:val="00204F"/>
          <w:sz w:val="24"/>
          <w:szCs w:val="24"/>
        </w:rPr>
        <w:t>CENTURY</w:t>
      </w:r>
      <w:r w:rsidR="006F3B75" w:rsidRPr="00895970">
        <w:rPr>
          <w:rFonts w:ascii="Aptos Narrow" w:hAnsi="Aptos Narrow"/>
          <w:b/>
          <w:bCs/>
          <w:color w:val="00204F"/>
          <w:sz w:val="24"/>
          <w:szCs w:val="24"/>
        </w:rPr>
        <w:t>.</w:t>
      </w:r>
      <w:ins w:id="1459" w:author="Sandhya T" w:date="2024-06-18T23:50:00Z" w16du:dateUtc="2024-06-18T18:20:00Z">
        <w:r w:rsidR="00F30E43">
          <w:rPr>
            <w:rFonts w:ascii="Aptos Narrow" w:hAnsi="Aptos Narrow"/>
            <w:b/>
            <w:bCs/>
            <w:color w:val="00204F"/>
            <w:sz w:val="24"/>
            <w:szCs w:val="24"/>
          </w:rPr>
          <w:t>THE</w:t>
        </w:r>
      </w:ins>
      <w:ins w:id="1460" w:author="Sandhya T" w:date="2024-06-19T10:05:00Z" w16du:dateUtc="2024-06-19T04:35:00Z">
        <w:r w:rsidR="00E50F1A">
          <w:rPr>
            <w:rFonts w:ascii="Aptos Narrow" w:hAnsi="Aptos Narrow"/>
            <w:b/>
            <w:bCs/>
            <w:color w:val="00204F"/>
            <w:sz w:val="24"/>
            <w:szCs w:val="24"/>
          </w:rPr>
          <w:t xml:space="preserve">SE NUMBERS ARE </w:t>
        </w:r>
      </w:ins>
      <w:del w:id="1461" w:author="Sandhya T" w:date="2024-06-19T10:05:00Z" w16du:dateUtc="2024-06-19T04:35:00Z">
        <w:r w:rsidR="006F3B75" w:rsidRPr="00895970" w:rsidDel="00E50F1A">
          <w:rPr>
            <w:rFonts w:ascii="Aptos Narrow" w:hAnsi="Aptos Narrow"/>
            <w:b/>
            <w:bCs/>
            <w:color w:val="00204F"/>
            <w:sz w:val="24"/>
            <w:szCs w:val="24"/>
          </w:rPr>
          <w:delText xml:space="preserve"> NUMBERS ALLOTED TO CENTURY </w:delText>
        </w:r>
      </w:del>
      <w:r w:rsidR="006F3B75" w:rsidRPr="00895970">
        <w:rPr>
          <w:rFonts w:ascii="Aptos Narrow" w:hAnsi="Aptos Narrow"/>
          <w:b/>
          <w:bCs/>
          <w:color w:val="00204F"/>
          <w:sz w:val="24"/>
          <w:szCs w:val="24"/>
        </w:rPr>
        <w:t>AS GIVEN BELOW:</w:t>
      </w:r>
    </w:p>
    <w:p w14:paraId="2F1C82F3" w14:textId="4D195DC0" w:rsidR="006147BB" w:rsidRPr="00860784" w:rsidRDefault="005A57EB" w:rsidP="00C80489">
      <w:pPr>
        <w:rPr>
          <w:rFonts w:ascii="Aptos Narrow" w:hAnsi="Aptos Narrow"/>
          <w:b/>
          <w:bCs/>
          <w:color w:val="00204F"/>
          <w:sz w:val="28"/>
          <w:szCs w:val="28"/>
        </w:rPr>
      </w:pPr>
      <w:r w:rsidRPr="00860784">
        <w:rPr>
          <w:rFonts w:ascii="Aptos Narrow" w:hAnsi="Aptos Narrow"/>
          <w:b/>
          <w:bCs/>
          <w:color w:val="00204F"/>
          <w:sz w:val="28"/>
          <w:szCs w:val="28"/>
        </w:rPr>
        <w:t xml:space="preserve">              </w:t>
      </w:r>
      <w:r w:rsidR="00DF5AB4" w:rsidRPr="00860784">
        <w:rPr>
          <w:rFonts w:ascii="Aptos Narrow" w:hAnsi="Aptos Narrow"/>
          <w:b/>
          <w:bCs/>
          <w:color w:val="00204F"/>
          <w:sz w:val="28"/>
          <w:szCs w:val="28"/>
        </w:rPr>
        <w:t>18</w:t>
      </w:r>
      <w:r w:rsidR="00DF5AB4" w:rsidRPr="00860784">
        <w:rPr>
          <w:rFonts w:ascii="Aptos Narrow" w:hAnsi="Aptos Narrow"/>
          <w:b/>
          <w:bCs/>
          <w:color w:val="00204F"/>
          <w:sz w:val="28"/>
          <w:szCs w:val="28"/>
          <w:vertAlign w:val="superscript"/>
        </w:rPr>
        <w:t>TH</w:t>
      </w:r>
      <w:r w:rsidR="00DF5AB4" w:rsidRPr="00860784">
        <w:rPr>
          <w:rFonts w:ascii="Aptos Narrow" w:hAnsi="Aptos Narrow"/>
          <w:b/>
          <w:bCs/>
          <w:color w:val="00204F"/>
          <w:sz w:val="28"/>
          <w:szCs w:val="28"/>
        </w:rPr>
        <w:t xml:space="preserve"> </w:t>
      </w:r>
      <w:r w:rsidR="00860784" w:rsidRPr="00860784">
        <w:rPr>
          <w:rFonts w:ascii="Aptos Narrow" w:hAnsi="Aptos Narrow"/>
          <w:b/>
          <w:bCs/>
          <w:color w:val="00204F"/>
          <w:sz w:val="28"/>
          <w:szCs w:val="28"/>
        </w:rPr>
        <w:t xml:space="preserve">( 1700 – 1799 ) </w:t>
      </w:r>
      <w:r w:rsidR="00DF5AB4" w:rsidRPr="00860784">
        <w:rPr>
          <w:rFonts w:ascii="Aptos Narrow" w:hAnsi="Aptos Narrow"/>
          <w:b/>
          <w:bCs/>
          <w:color w:val="00204F"/>
          <w:sz w:val="28"/>
          <w:szCs w:val="28"/>
        </w:rPr>
        <w:t>CENTURY = NO 4</w:t>
      </w:r>
    </w:p>
    <w:p w14:paraId="0F1C666F" w14:textId="53DC637B" w:rsidR="00DF5AB4" w:rsidRPr="00860784" w:rsidRDefault="00DF5AB4" w:rsidP="00C80489">
      <w:pPr>
        <w:rPr>
          <w:rFonts w:ascii="Aptos Narrow" w:hAnsi="Aptos Narrow"/>
          <w:b/>
          <w:bCs/>
          <w:color w:val="FF0000"/>
          <w:sz w:val="28"/>
          <w:szCs w:val="28"/>
        </w:rPr>
      </w:pPr>
      <w:r w:rsidRPr="00860784">
        <w:rPr>
          <w:rFonts w:ascii="Aptos Narrow" w:hAnsi="Aptos Narrow"/>
          <w:b/>
          <w:bCs/>
          <w:color w:val="FF0000"/>
          <w:sz w:val="28"/>
          <w:szCs w:val="28"/>
        </w:rPr>
        <w:lastRenderedPageBreak/>
        <w:t xml:space="preserve">              19</w:t>
      </w:r>
      <w:r w:rsidRPr="00860784">
        <w:rPr>
          <w:rFonts w:ascii="Aptos Narrow" w:hAnsi="Aptos Narrow"/>
          <w:b/>
          <w:bCs/>
          <w:color w:val="FF0000"/>
          <w:sz w:val="28"/>
          <w:szCs w:val="28"/>
          <w:vertAlign w:val="superscript"/>
        </w:rPr>
        <w:t>TH</w:t>
      </w:r>
      <w:r w:rsidRPr="00860784">
        <w:rPr>
          <w:rFonts w:ascii="Aptos Narrow" w:hAnsi="Aptos Narrow"/>
          <w:b/>
          <w:bCs/>
          <w:color w:val="FF0000"/>
          <w:sz w:val="28"/>
          <w:szCs w:val="28"/>
        </w:rPr>
        <w:t xml:space="preserve"> </w:t>
      </w:r>
      <w:r w:rsidR="00860784" w:rsidRPr="00860784">
        <w:rPr>
          <w:rFonts w:ascii="Aptos Narrow" w:hAnsi="Aptos Narrow"/>
          <w:b/>
          <w:bCs/>
          <w:color w:val="FF0000"/>
          <w:sz w:val="28"/>
          <w:szCs w:val="28"/>
        </w:rPr>
        <w:t xml:space="preserve">( 1800 – 1899 ) </w:t>
      </w:r>
      <w:r w:rsidRPr="00860784">
        <w:rPr>
          <w:rFonts w:ascii="Aptos Narrow" w:hAnsi="Aptos Narrow"/>
          <w:b/>
          <w:bCs/>
          <w:color w:val="FF0000"/>
          <w:sz w:val="28"/>
          <w:szCs w:val="28"/>
        </w:rPr>
        <w:t>CENTURY = NO 2</w:t>
      </w:r>
    </w:p>
    <w:p w14:paraId="50D093D6" w14:textId="626EC750" w:rsidR="00DF5AB4" w:rsidRPr="00860784" w:rsidRDefault="00DF5AB4" w:rsidP="00C80489">
      <w:pPr>
        <w:rPr>
          <w:rFonts w:ascii="Aptos Narrow" w:hAnsi="Aptos Narrow"/>
          <w:b/>
          <w:bCs/>
          <w:color w:val="00204F"/>
          <w:sz w:val="28"/>
          <w:szCs w:val="28"/>
        </w:rPr>
      </w:pPr>
      <w:r w:rsidRPr="00860784">
        <w:rPr>
          <w:rFonts w:ascii="Aptos Narrow" w:hAnsi="Aptos Narrow"/>
          <w:b/>
          <w:bCs/>
          <w:color w:val="00204F"/>
          <w:sz w:val="28"/>
          <w:szCs w:val="28"/>
        </w:rPr>
        <w:t xml:space="preserve">    </w:t>
      </w:r>
      <w:r w:rsidR="004462B0" w:rsidRPr="00860784">
        <w:rPr>
          <w:rFonts w:ascii="Aptos Narrow" w:hAnsi="Aptos Narrow"/>
          <w:b/>
          <w:bCs/>
          <w:color w:val="00204F"/>
          <w:sz w:val="28"/>
          <w:szCs w:val="28"/>
        </w:rPr>
        <w:t xml:space="preserve">         20</w:t>
      </w:r>
      <w:r w:rsidR="004462B0" w:rsidRPr="00860784">
        <w:rPr>
          <w:rFonts w:ascii="Aptos Narrow" w:hAnsi="Aptos Narrow"/>
          <w:b/>
          <w:bCs/>
          <w:color w:val="00204F"/>
          <w:sz w:val="28"/>
          <w:szCs w:val="28"/>
          <w:vertAlign w:val="superscript"/>
        </w:rPr>
        <w:t>TH</w:t>
      </w:r>
      <w:r w:rsidR="004462B0" w:rsidRPr="00860784">
        <w:rPr>
          <w:rFonts w:ascii="Aptos Narrow" w:hAnsi="Aptos Narrow"/>
          <w:b/>
          <w:bCs/>
          <w:color w:val="00204F"/>
          <w:sz w:val="28"/>
          <w:szCs w:val="28"/>
        </w:rPr>
        <w:t xml:space="preserve"> </w:t>
      </w:r>
      <w:r w:rsidR="00860784" w:rsidRPr="00860784">
        <w:rPr>
          <w:rFonts w:ascii="Aptos Narrow" w:hAnsi="Aptos Narrow"/>
          <w:b/>
          <w:bCs/>
          <w:color w:val="00204F"/>
          <w:sz w:val="28"/>
          <w:szCs w:val="28"/>
        </w:rPr>
        <w:t xml:space="preserve">( 1900 – 1999 ) </w:t>
      </w:r>
      <w:r w:rsidR="004462B0" w:rsidRPr="00860784">
        <w:rPr>
          <w:rFonts w:ascii="Aptos Narrow" w:hAnsi="Aptos Narrow"/>
          <w:b/>
          <w:bCs/>
          <w:color w:val="00204F"/>
          <w:sz w:val="28"/>
          <w:szCs w:val="28"/>
        </w:rPr>
        <w:t>CENTURY = NO 0</w:t>
      </w:r>
    </w:p>
    <w:p w14:paraId="41BB5AF1" w14:textId="725A8E14" w:rsidR="006147BB" w:rsidRPr="00860784" w:rsidRDefault="004462B0" w:rsidP="00C80489">
      <w:pPr>
        <w:rPr>
          <w:rFonts w:ascii="Aptos Narrow" w:hAnsi="Aptos Narrow"/>
          <w:b/>
          <w:bCs/>
          <w:color w:val="FF0000"/>
          <w:sz w:val="28"/>
          <w:szCs w:val="28"/>
        </w:rPr>
      </w:pPr>
      <w:r w:rsidRPr="00860784">
        <w:rPr>
          <w:rFonts w:ascii="Aptos Narrow" w:hAnsi="Aptos Narrow"/>
          <w:b/>
          <w:bCs/>
          <w:color w:val="FF0000"/>
          <w:sz w:val="28"/>
          <w:szCs w:val="28"/>
        </w:rPr>
        <w:t xml:space="preserve">             21</w:t>
      </w:r>
      <w:r w:rsidRPr="00860784">
        <w:rPr>
          <w:rFonts w:ascii="Aptos Narrow" w:hAnsi="Aptos Narrow"/>
          <w:b/>
          <w:bCs/>
          <w:color w:val="FF0000"/>
          <w:sz w:val="28"/>
          <w:szCs w:val="28"/>
          <w:vertAlign w:val="superscript"/>
        </w:rPr>
        <w:t>ST</w:t>
      </w:r>
      <w:r w:rsidRPr="00860784">
        <w:rPr>
          <w:rFonts w:ascii="Aptos Narrow" w:hAnsi="Aptos Narrow"/>
          <w:b/>
          <w:bCs/>
          <w:color w:val="FF0000"/>
          <w:sz w:val="28"/>
          <w:szCs w:val="28"/>
        </w:rPr>
        <w:t xml:space="preserve"> </w:t>
      </w:r>
      <w:r w:rsidR="00860784" w:rsidRPr="00860784">
        <w:rPr>
          <w:rFonts w:ascii="Aptos Narrow" w:hAnsi="Aptos Narrow"/>
          <w:b/>
          <w:bCs/>
          <w:color w:val="FF0000"/>
          <w:sz w:val="28"/>
          <w:szCs w:val="28"/>
        </w:rPr>
        <w:t xml:space="preserve">( 2000 – 2099 ) </w:t>
      </w:r>
      <w:r w:rsidRPr="00860784">
        <w:rPr>
          <w:rFonts w:ascii="Aptos Narrow" w:hAnsi="Aptos Narrow"/>
          <w:b/>
          <w:bCs/>
          <w:color w:val="FF0000"/>
          <w:sz w:val="28"/>
          <w:szCs w:val="28"/>
        </w:rPr>
        <w:t>CENTURY = NO 6</w:t>
      </w:r>
    </w:p>
    <w:p w14:paraId="5C032FD1" w14:textId="32FAC729" w:rsidR="004462B0" w:rsidRPr="00895970" w:rsidRDefault="006F3B75" w:rsidP="00C80489">
      <w:pPr>
        <w:rPr>
          <w:rFonts w:ascii="Aptos Narrow" w:hAnsi="Aptos Narrow"/>
          <w:b/>
          <w:bCs/>
          <w:color w:val="00204F"/>
          <w:sz w:val="24"/>
          <w:szCs w:val="24"/>
        </w:rPr>
      </w:pPr>
      <w:r w:rsidRPr="00895970">
        <w:rPr>
          <w:rFonts w:ascii="Aptos Narrow" w:hAnsi="Aptos Narrow"/>
          <w:b/>
          <w:bCs/>
          <w:color w:val="00204F"/>
          <w:sz w:val="24"/>
          <w:szCs w:val="24"/>
        </w:rPr>
        <w:t xml:space="preserve">NUMBERS ALLOTED TO INDIVIDUAL MONTH </w:t>
      </w:r>
      <w:ins w:id="1462" w:author="Sandhya T" w:date="2024-06-18T23:50:00Z" w16du:dateUtc="2024-06-18T18:20:00Z">
        <w:r w:rsidR="00F30E43">
          <w:rPr>
            <w:rFonts w:ascii="Aptos Narrow" w:hAnsi="Aptos Narrow"/>
            <w:b/>
            <w:bCs/>
            <w:color w:val="00204F"/>
            <w:sz w:val="24"/>
            <w:szCs w:val="24"/>
          </w:rPr>
          <w:t xml:space="preserve">IS </w:t>
        </w:r>
      </w:ins>
      <w:r w:rsidRPr="00895970">
        <w:rPr>
          <w:rFonts w:ascii="Aptos Narrow" w:hAnsi="Aptos Narrow"/>
          <w:b/>
          <w:bCs/>
          <w:color w:val="00204F"/>
          <w:sz w:val="24"/>
          <w:szCs w:val="24"/>
        </w:rPr>
        <w:t>AS GIVEN BELOW:</w:t>
      </w:r>
    </w:p>
    <w:tbl>
      <w:tblPr>
        <w:tblW w:w="6205" w:type="dxa"/>
        <w:tblInd w:w="1571" w:type="dxa"/>
        <w:tblLook w:val="04A0" w:firstRow="1" w:lastRow="0" w:firstColumn="1" w:lastColumn="0" w:noHBand="0" w:noVBand="1"/>
      </w:tblPr>
      <w:tblGrid>
        <w:gridCol w:w="2820"/>
        <w:gridCol w:w="3385"/>
      </w:tblGrid>
      <w:tr w:rsidR="00895970" w:rsidRPr="00895970" w14:paraId="552EF7E8" w14:textId="77777777" w:rsidTr="00FE4881">
        <w:trPr>
          <w:trHeight w:val="985"/>
        </w:trPr>
        <w:tc>
          <w:tcPr>
            <w:tcW w:w="2820"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5B0CEE97" w14:textId="77777777" w:rsidR="003B5071" w:rsidRPr="00895970" w:rsidRDefault="003B5071" w:rsidP="00895970">
            <w:pPr>
              <w:jc w:val="center"/>
              <w:rPr>
                <w:rFonts w:ascii="Arial Black" w:eastAsia="Times New Roman" w:hAnsi="Arial Black"/>
                <w:b/>
                <w:bCs/>
                <w:color w:val="003300"/>
                <w:sz w:val="28"/>
                <w:szCs w:val="28"/>
                <w:lang w:eastAsia="en-US"/>
              </w:rPr>
            </w:pPr>
            <w:r w:rsidRPr="00895970">
              <w:rPr>
                <w:rFonts w:ascii="Arial Black" w:hAnsi="Arial Black"/>
                <w:b/>
                <w:bCs/>
                <w:color w:val="003300"/>
                <w:sz w:val="28"/>
                <w:szCs w:val="28"/>
              </w:rPr>
              <w:t>MONTH</w:t>
            </w:r>
          </w:p>
        </w:tc>
        <w:tc>
          <w:tcPr>
            <w:tcW w:w="3385" w:type="dxa"/>
            <w:tcBorders>
              <w:top w:val="single" w:sz="4" w:space="0" w:color="auto"/>
              <w:left w:val="nil"/>
              <w:bottom w:val="single" w:sz="4" w:space="0" w:color="auto"/>
              <w:right w:val="single" w:sz="4" w:space="0" w:color="auto"/>
            </w:tcBorders>
            <w:shd w:val="clear" w:color="000000" w:fill="D0CECE"/>
            <w:vAlign w:val="center"/>
            <w:hideMark/>
          </w:tcPr>
          <w:p w14:paraId="1A29EB27" w14:textId="77777777" w:rsidR="003B5071" w:rsidRPr="00895970" w:rsidRDefault="003B5071" w:rsidP="00895970">
            <w:pPr>
              <w:jc w:val="center"/>
              <w:rPr>
                <w:rFonts w:ascii="Arial Black" w:hAnsi="Arial Black"/>
                <w:b/>
                <w:bCs/>
                <w:color w:val="003300"/>
                <w:sz w:val="28"/>
                <w:szCs w:val="28"/>
              </w:rPr>
            </w:pPr>
            <w:r w:rsidRPr="00895970">
              <w:rPr>
                <w:rFonts w:ascii="Arial Black" w:hAnsi="Arial Black"/>
                <w:b/>
                <w:bCs/>
                <w:color w:val="003300"/>
                <w:sz w:val="28"/>
                <w:szCs w:val="28"/>
              </w:rPr>
              <w:t>NUMBER</w:t>
            </w:r>
          </w:p>
        </w:tc>
      </w:tr>
      <w:tr w:rsidR="003B5071" w14:paraId="112B2CB7" w14:textId="77777777" w:rsidTr="00FE4881">
        <w:trPr>
          <w:trHeight w:val="429"/>
        </w:trPr>
        <w:tc>
          <w:tcPr>
            <w:tcW w:w="2820" w:type="dxa"/>
            <w:tcBorders>
              <w:top w:val="nil"/>
              <w:left w:val="single" w:sz="4" w:space="0" w:color="auto"/>
              <w:bottom w:val="single" w:sz="4" w:space="0" w:color="auto"/>
              <w:right w:val="single" w:sz="4" w:space="0" w:color="auto"/>
            </w:tcBorders>
            <w:shd w:val="clear" w:color="000000" w:fill="FFF2CC"/>
            <w:noWrap/>
            <w:vAlign w:val="center"/>
            <w:hideMark/>
          </w:tcPr>
          <w:p w14:paraId="05E956BA" w14:textId="77777777" w:rsidR="003B5071" w:rsidRDefault="003B5071" w:rsidP="00895970">
            <w:pPr>
              <w:rPr>
                <w:rFonts w:ascii="Arial" w:hAnsi="Arial" w:cs="Arial"/>
                <w:b/>
                <w:bCs/>
                <w:color w:val="CC3399"/>
              </w:rPr>
            </w:pPr>
            <w:r>
              <w:rPr>
                <w:rFonts w:ascii="Arial" w:hAnsi="Arial" w:cs="Arial"/>
                <w:b/>
                <w:bCs/>
                <w:color w:val="CC3399"/>
              </w:rPr>
              <w:t>JANUARY</w:t>
            </w:r>
          </w:p>
        </w:tc>
        <w:tc>
          <w:tcPr>
            <w:tcW w:w="3385" w:type="dxa"/>
            <w:tcBorders>
              <w:top w:val="nil"/>
              <w:left w:val="nil"/>
              <w:bottom w:val="single" w:sz="4" w:space="0" w:color="auto"/>
              <w:right w:val="single" w:sz="4" w:space="0" w:color="auto"/>
            </w:tcBorders>
            <w:shd w:val="clear" w:color="000000" w:fill="FFF2CC"/>
            <w:noWrap/>
            <w:vAlign w:val="center"/>
            <w:hideMark/>
          </w:tcPr>
          <w:p w14:paraId="63B0D012" w14:textId="3BD7A645" w:rsidR="003B5071" w:rsidRDefault="003B5071" w:rsidP="00895970">
            <w:pPr>
              <w:rPr>
                <w:rFonts w:ascii="Arial" w:hAnsi="Arial" w:cs="Arial"/>
                <w:b/>
                <w:bCs/>
                <w:color w:val="CC3399"/>
              </w:rPr>
            </w:pPr>
            <w:r>
              <w:rPr>
                <w:rFonts w:ascii="Arial" w:hAnsi="Arial" w:cs="Arial"/>
                <w:b/>
                <w:bCs/>
                <w:color w:val="CC3399"/>
              </w:rPr>
              <w:t>1</w:t>
            </w:r>
            <w:r w:rsidR="00411704">
              <w:rPr>
                <w:rFonts w:ascii="Arial" w:hAnsi="Arial" w:cs="Arial"/>
                <w:b/>
                <w:bCs/>
                <w:color w:val="CC3399"/>
              </w:rPr>
              <w:t xml:space="preserve"> (</w:t>
            </w:r>
            <w:r w:rsidR="00F81C06">
              <w:rPr>
                <w:rFonts w:ascii="Arial" w:hAnsi="Arial" w:cs="Arial"/>
                <w:b/>
                <w:bCs/>
                <w:color w:val="CC3399"/>
              </w:rPr>
              <w:t xml:space="preserve"> 0 If Leap year )</w:t>
            </w:r>
          </w:p>
        </w:tc>
      </w:tr>
      <w:tr w:rsidR="003B5071" w14:paraId="191FDDB3" w14:textId="77777777" w:rsidTr="00FE4881">
        <w:trPr>
          <w:trHeight w:val="341"/>
        </w:trPr>
        <w:tc>
          <w:tcPr>
            <w:tcW w:w="2820" w:type="dxa"/>
            <w:tcBorders>
              <w:top w:val="nil"/>
              <w:left w:val="single" w:sz="4" w:space="0" w:color="auto"/>
              <w:bottom w:val="single" w:sz="4" w:space="0" w:color="auto"/>
              <w:right w:val="single" w:sz="4" w:space="0" w:color="auto"/>
            </w:tcBorders>
            <w:shd w:val="clear" w:color="000000" w:fill="D9E1F2"/>
            <w:noWrap/>
            <w:vAlign w:val="center"/>
            <w:hideMark/>
          </w:tcPr>
          <w:p w14:paraId="405F2AB8" w14:textId="77777777" w:rsidR="003B5071" w:rsidRDefault="003B5071" w:rsidP="00895970">
            <w:pPr>
              <w:rPr>
                <w:rFonts w:ascii="Arial" w:hAnsi="Arial" w:cs="Arial"/>
                <w:b/>
                <w:bCs/>
                <w:color w:val="00B050"/>
              </w:rPr>
            </w:pPr>
            <w:r>
              <w:rPr>
                <w:rFonts w:ascii="Arial" w:hAnsi="Arial" w:cs="Arial"/>
                <w:b/>
                <w:bCs/>
                <w:color w:val="00B050"/>
              </w:rPr>
              <w:t>FEBRUARY</w:t>
            </w:r>
          </w:p>
        </w:tc>
        <w:tc>
          <w:tcPr>
            <w:tcW w:w="3385" w:type="dxa"/>
            <w:tcBorders>
              <w:top w:val="nil"/>
              <w:left w:val="nil"/>
              <w:bottom w:val="single" w:sz="4" w:space="0" w:color="auto"/>
              <w:right w:val="single" w:sz="4" w:space="0" w:color="auto"/>
            </w:tcBorders>
            <w:shd w:val="clear" w:color="000000" w:fill="D9E1F2"/>
            <w:noWrap/>
            <w:vAlign w:val="center"/>
            <w:hideMark/>
          </w:tcPr>
          <w:p w14:paraId="1DF69E33" w14:textId="619FDC9F" w:rsidR="003B5071" w:rsidRDefault="003B5071" w:rsidP="00895970">
            <w:pPr>
              <w:rPr>
                <w:rFonts w:ascii="Arial" w:hAnsi="Arial" w:cs="Arial"/>
                <w:b/>
                <w:bCs/>
                <w:color w:val="00B050"/>
              </w:rPr>
            </w:pPr>
            <w:r>
              <w:rPr>
                <w:rFonts w:ascii="Arial" w:hAnsi="Arial" w:cs="Arial"/>
                <w:b/>
                <w:bCs/>
                <w:color w:val="00B050"/>
              </w:rPr>
              <w:t>4</w:t>
            </w:r>
            <w:r w:rsidR="00F81C06">
              <w:rPr>
                <w:rFonts w:ascii="Arial" w:hAnsi="Arial" w:cs="Arial"/>
                <w:b/>
                <w:bCs/>
                <w:color w:val="00B050"/>
              </w:rPr>
              <w:t xml:space="preserve"> ( 3 If Leap year )</w:t>
            </w:r>
          </w:p>
        </w:tc>
      </w:tr>
      <w:tr w:rsidR="003B5071" w14:paraId="3A283F64" w14:textId="77777777" w:rsidTr="00FE4881">
        <w:trPr>
          <w:trHeight w:val="366"/>
        </w:trPr>
        <w:tc>
          <w:tcPr>
            <w:tcW w:w="2820" w:type="dxa"/>
            <w:tcBorders>
              <w:top w:val="nil"/>
              <w:left w:val="single" w:sz="4" w:space="0" w:color="auto"/>
              <w:bottom w:val="single" w:sz="4" w:space="0" w:color="auto"/>
              <w:right w:val="single" w:sz="4" w:space="0" w:color="auto"/>
            </w:tcBorders>
            <w:shd w:val="clear" w:color="000000" w:fill="FFF2CC"/>
            <w:noWrap/>
            <w:vAlign w:val="center"/>
            <w:hideMark/>
          </w:tcPr>
          <w:p w14:paraId="7688E754" w14:textId="77777777" w:rsidR="003B5071" w:rsidRDefault="003B5071" w:rsidP="00895970">
            <w:pPr>
              <w:rPr>
                <w:rFonts w:ascii="Arial" w:hAnsi="Arial" w:cs="Arial"/>
                <w:b/>
                <w:bCs/>
                <w:color w:val="CC3399"/>
              </w:rPr>
            </w:pPr>
            <w:r>
              <w:rPr>
                <w:rFonts w:ascii="Arial" w:hAnsi="Arial" w:cs="Arial"/>
                <w:b/>
                <w:bCs/>
                <w:color w:val="CC3399"/>
              </w:rPr>
              <w:t>MARCH</w:t>
            </w:r>
          </w:p>
        </w:tc>
        <w:tc>
          <w:tcPr>
            <w:tcW w:w="3385" w:type="dxa"/>
            <w:tcBorders>
              <w:top w:val="nil"/>
              <w:left w:val="nil"/>
              <w:bottom w:val="single" w:sz="4" w:space="0" w:color="auto"/>
              <w:right w:val="single" w:sz="4" w:space="0" w:color="auto"/>
            </w:tcBorders>
            <w:shd w:val="clear" w:color="000000" w:fill="FFF2CC"/>
            <w:noWrap/>
            <w:vAlign w:val="center"/>
            <w:hideMark/>
          </w:tcPr>
          <w:p w14:paraId="7D1F7068" w14:textId="77777777" w:rsidR="003B5071" w:rsidRDefault="003B5071" w:rsidP="00895970">
            <w:pPr>
              <w:rPr>
                <w:rFonts w:ascii="Arial" w:hAnsi="Arial" w:cs="Arial"/>
                <w:b/>
                <w:bCs/>
                <w:color w:val="CC3399"/>
              </w:rPr>
            </w:pPr>
            <w:r>
              <w:rPr>
                <w:rFonts w:ascii="Arial" w:hAnsi="Arial" w:cs="Arial"/>
                <w:b/>
                <w:bCs/>
                <w:color w:val="CC3399"/>
              </w:rPr>
              <w:t>4</w:t>
            </w:r>
          </w:p>
        </w:tc>
      </w:tr>
      <w:tr w:rsidR="003B5071" w14:paraId="3A625192" w14:textId="77777777" w:rsidTr="00FE4881">
        <w:trPr>
          <w:trHeight w:val="341"/>
        </w:trPr>
        <w:tc>
          <w:tcPr>
            <w:tcW w:w="2820" w:type="dxa"/>
            <w:tcBorders>
              <w:top w:val="nil"/>
              <w:left w:val="single" w:sz="4" w:space="0" w:color="auto"/>
              <w:bottom w:val="single" w:sz="4" w:space="0" w:color="auto"/>
              <w:right w:val="single" w:sz="4" w:space="0" w:color="auto"/>
            </w:tcBorders>
            <w:shd w:val="clear" w:color="000000" w:fill="D9E1F2"/>
            <w:noWrap/>
            <w:vAlign w:val="center"/>
            <w:hideMark/>
          </w:tcPr>
          <w:p w14:paraId="3514B1AD" w14:textId="77777777" w:rsidR="003B5071" w:rsidRDefault="003B5071" w:rsidP="00895970">
            <w:pPr>
              <w:rPr>
                <w:rFonts w:ascii="Arial" w:hAnsi="Arial" w:cs="Arial"/>
                <w:b/>
                <w:bCs/>
                <w:color w:val="00B050"/>
              </w:rPr>
            </w:pPr>
            <w:r>
              <w:rPr>
                <w:rFonts w:ascii="Arial" w:hAnsi="Arial" w:cs="Arial"/>
                <w:b/>
                <w:bCs/>
                <w:color w:val="00B050"/>
              </w:rPr>
              <w:t>APRIL</w:t>
            </w:r>
          </w:p>
        </w:tc>
        <w:tc>
          <w:tcPr>
            <w:tcW w:w="3385" w:type="dxa"/>
            <w:tcBorders>
              <w:top w:val="nil"/>
              <w:left w:val="nil"/>
              <w:bottom w:val="single" w:sz="4" w:space="0" w:color="auto"/>
              <w:right w:val="single" w:sz="4" w:space="0" w:color="auto"/>
            </w:tcBorders>
            <w:shd w:val="clear" w:color="000000" w:fill="D9E1F2"/>
            <w:noWrap/>
            <w:vAlign w:val="center"/>
            <w:hideMark/>
          </w:tcPr>
          <w:p w14:paraId="75F10539" w14:textId="77777777" w:rsidR="003B5071" w:rsidRDefault="003B5071" w:rsidP="00895970">
            <w:pPr>
              <w:rPr>
                <w:rFonts w:ascii="Arial" w:hAnsi="Arial" w:cs="Arial"/>
                <w:b/>
                <w:bCs/>
                <w:color w:val="00B050"/>
              </w:rPr>
            </w:pPr>
            <w:r>
              <w:rPr>
                <w:rFonts w:ascii="Arial" w:hAnsi="Arial" w:cs="Arial"/>
                <w:b/>
                <w:bCs/>
                <w:color w:val="00B050"/>
              </w:rPr>
              <w:t>0</w:t>
            </w:r>
          </w:p>
        </w:tc>
      </w:tr>
      <w:tr w:rsidR="003B5071" w14:paraId="26153D10" w14:textId="77777777" w:rsidTr="00FE4881">
        <w:trPr>
          <w:trHeight w:val="341"/>
        </w:trPr>
        <w:tc>
          <w:tcPr>
            <w:tcW w:w="2820" w:type="dxa"/>
            <w:tcBorders>
              <w:top w:val="nil"/>
              <w:left w:val="single" w:sz="4" w:space="0" w:color="auto"/>
              <w:bottom w:val="single" w:sz="4" w:space="0" w:color="auto"/>
              <w:right w:val="single" w:sz="4" w:space="0" w:color="auto"/>
            </w:tcBorders>
            <w:shd w:val="clear" w:color="000000" w:fill="FFF2CC"/>
            <w:noWrap/>
            <w:vAlign w:val="center"/>
            <w:hideMark/>
          </w:tcPr>
          <w:p w14:paraId="68E01D3C" w14:textId="77777777" w:rsidR="003B5071" w:rsidRDefault="003B5071" w:rsidP="00895970">
            <w:pPr>
              <w:rPr>
                <w:rFonts w:ascii="Arial" w:hAnsi="Arial" w:cs="Arial"/>
                <w:b/>
                <w:bCs/>
                <w:color w:val="CC3399"/>
              </w:rPr>
            </w:pPr>
            <w:r>
              <w:rPr>
                <w:rFonts w:ascii="Arial" w:hAnsi="Arial" w:cs="Arial"/>
                <w:b/>
                <w:bCs/>
                <w:color w:val="CC3399"/>
              </w:rPr>
              <w:t>MAY</w:t>
            </w:r>
          </w:p>
        </w:tc>
        <w:tc>
          <w:tcPr>
            <w:tcW w:w="3385" w:type="dxa"/>
            <w:tcBorders>
              <w:top w:val="nil"/>
              <w:left w:val="nil"/>
              <w:bottom w:val="single" w:sz="4" w:space="0" w:color="auto"/>
              <w:right w:val="single" w:sz="4" w:space="0" w:color="auto"/>
            </w:tcBorders>
            <w:shd w:val="clear" w:color="000000" w:fill="FFF2CC"/>
            <w:noWrap/>
            <w:vAlign w:val="center"/>
            <w:hideMark/>
          </w:tcPr>
          <w:p w14:paraId="78CE86C5" w14:textId="77777777" w:rsidR="003B5071" w:rsidRDefault="003B5071" w:rsidP="00895970">
            <w:pPr>
              <w:rPr>
                <w:rFonts w:ascii="Arial" w:hAnsi="Arial" w:cs="Arial"/>
                <w:b/>
                <w:bCs/>
                <w:color w:val="CC3399"/>
              </w:rPr>
            </w:pPr>
            <w:r>
              <w:rPr>
                <w:rFonts w:ascii="Arial" w:hAnsi="Arial" w:cs="Arial"/>
                <w:b/>
                <w:bCs/>
                <w:color w:val="CC3399"/>
              </w:rPr>
              <w:t>2</w:t>
            </w:r>
          </w:p>
        </w:tc>
      </w:tr>
      <w:tr w:rsidR="003B5071" w14:paraId="13A5697C" w14:textId="77777777" w:rsidTr="00FE4881">
        <w:trPr>
          <w:trHeight w:val="341"/>
        </w:trPr>
        <w:tc>
          <w:tcPr>
            <w:tcW w:w="2820" w:type="dxa"/>
            <w:tcBorders>
              <w:top w:val="nil"/>
              <w:left w:val="single" w:sz="4" w:space="0" w:color="auto"/>
              <w:bottom w:val="single" w:sz="4" w:space="0" w:color="auto"/>
              <w:right w:val="single" w:sz="4" w:space="0" w:color="auto"/>
            </w:tcBorders>
            <w:shd w:val="clear" w:color="000000" w:fill="D9E1F2"/>
            <w:noWrap/>
            <w:vAlign w:val="center"/>
            <w:hideMark/>
          </w:tcPr>
          <w:p w14:paraId="17D44E48" w14:textId="77777777" w:rsidR="003B5071" w:rsidRDefault="003B5071" w:rsidP="00895970">
            <w:pPr>
              <w:rPr>
                <w:rFonts w:ascii="Arial" w:hAnsi="Arial" w:cs="Arial"/>
                <w:b/>
                <w:bCs/>
                <w:color w:val="00B050"/>
              </w:rPr>
            </w:pPr>
            <w:r>
              <w:rPr>
                <w:rFonts w:ascii="Arial" w:hAnsi="Arial" w:cs="Arial"/>
                <w:b/>
                <w:bCs/>
                <w:color w:val="00B050"/>
              </w:rPr>
              <w:t>JUNE</w:t>
            </w:r>
          </w:p>
        </w:tc>
        <w:tc>
          <w:tcPr>
            <w:tcW w:w="3385" w:type="dxa"/>
            <w:tcBorders>
              <w:top w:val="nil"/>
              <w:left w:val="nil"/>
              <w:bottom w:val="single" w:sz="4" w:space="0" w:color="auto"/>
              <w:right w:val="single" w:sz="4" w:space="0" w:color="auto"/>
            </w:tcBorders>
            <w:shd w:val="clear" w:color="000000" w:fill="D9E1F2"/>
            <w:noWrap/>
            <w:vAlign w:val="center"/>
            <w:hideMark/>
          </w:tcPr>
          <w:p w14:paraId="46CBCDDD" w14:textId="77777777" w:rsidR="003B5071" w:rsidRDefault="003B5071" w:rsidP="00895970">
            <w:pPr>
              <w:rPr>
                <w:rFonts w:ascii="Arial" w:hAnsi="Arial" w:cs="Arial"/>
                <w:b/>
                <w:bCs/>
                <w:color w:val="00B050"/>
              </w:rPr>
            </w:pPr>
            <w:r>
              <w:rPr>
                <w:rFonts w:ascii="Arial" w:hAnsi="Arial" w:cs="Arial"/>
                <w:b/>
                <w:bCs/>
                <w:color w:val="00B050"/>
              </w:rPr>
              <w:t>5</w:t>
            </w:r>
          </w:p>
        </w:tc>
      </w:tr>
      <w:tr w:rsidR="003B5071" w14:paraId="65C17C8A" w14:textId="77777777" w:rsidTr="00FE4881">
        <w:trPr>
          <w:trHeight w:val="341"/>
        </w:trPr>
        <w:tc>
          <w:tcPr>
            <w:tcW w:w="2820" w:type="dxa"/>
            <w:tcBorders>
              <w:top w:val="nil"/>
              <w:left w:val="single" w:sz="4" w:space="0" w:color="auto"/>
              <w:bottom w:val="single" w:sz="4" w:space="0" w:color="auto"/>
              <w:right w:val="single" w:sz="4" w:space="0" w:color="auto"/>
            </w:tcBorders>
            <w:shd w:val="clear" w:color="000000" w:fill="FFF2CC"/>
            <w:noWrap/>
            <w:vAlign w:val="center"/>
            <w:hideMark/>
          </w:tcPr>
          <w:p w14:paraId="4BCC777D" w14:textId="77777777" w:rsidR="003B5071" w:rsidRDefault="003B5071" w:rsidP="00895970">
            <w:pPr>
              <w:rPr>
                <w:rFonts w:ascii="Arial" w:hAnsi="Arial" w:cs="Arial"/>
                <w:b/>
                <w:bCs/>
                <w:color w:val="CC3399"/>
              </w:rPr>
            </w:pPr>
            <w:r>
              <w:rPr>
                <w:rFonts w:ascii="Arial" w:hAnsi="Arial" w:cs="Arial"/>
                <w:b/>
                <w:bCs/>
                <w:color w:val="CC3399"/>
              </w:rPr>
              <w:t>JULY</w:t>
            </w:r>
          </w:p>
        </w:tc>
        <w:tc>
          <w:tcPr>
            <w:tcW w:w="3385" w:type="dxa"/>
            <w:tcBorders>
              <w:top w:val="nil"/>
              <w:left w:val="nil"/>
              <w:bottom w:val="single" w:sz="4" w:space="0" w:color="auto"/>
              <w:right w:val="single" w:sz="4" w:space="0" w:color="auto"/>
            </w:tcBorders>
            <w:shd w:val="clear" w:color="000000" w:fill="FFF2CC"/>
            <w:noWrap/>
            <w:vAlign w:val="center"/>
            <w:hideMark/>
          </w:tcPr>
          <w:p w14:paraId="7E10CE26" w14:textId="77777777" w:rsidR="003B5071" w:rsidRDefault="003B5071" w:rsidP="00895970">
            <w:pPr>
              <w:rPr>
                <w:rFonts w:ascii="Arial" w:hAnsi="Arial" w:cs="Arial"/>
                <w:b/>
                <w:bCs/>
                <w:color w:val="CC3399"/>
              </w:rPr>
            </w:pPr>
            <w:r>
              <w:rPr>
                <w:rFonts w:ascii="Arial" w:hAnsi="Arial" w:cs="Arial"/>
                <w:b/>
                <w:bCs/>
                <w:color w:val="CC3399"/>
              </w:rPr>
              <w:t>0</w:t>
            </w:r>
          </w:p>
        </w:tc>
      </w:tr>
      <w:tr w:rsidR="003B5071" w14:paraId="1ACD5866" w14:textId="77777777" w:rsidTr="00FE4881">
        <w:trPr>
          <w:trHeight w:val="341"/>
        </w:trPr>
        <w:tc>
          <w:tcPr>
            <w:tcW w:w="2820" w:type="dxa"/>
            <w:tcBorders>
              <w:top w:val="nil"/>
              <w:left w:val="single" w:sz="4" w:space="0" w:color="auto"/>
              <w:bottom w:val="single" w:sz="4" w:space="0" w:color="auto"/>
              <w:right w:val="single" w:sz="4" w:space="0" w:color="auto"/>
            </w:tcBorders>
            <w:shd w:val="clear" w:color="000000" w:fill="D9E1F2"/>
            <w:noWrap/>
            <w:vAlign w:val="center"/>
            <w:hideMark/>
          </w:tcPr>
          <w:p w14:paraId="4AD3BA56" w14:textId="77777777" w:rsidR="003B5071" w:rsidRDefault="003B5071" w:rsidP="00895970">
            <w:pPr>
              <w:rPr>
                <w:rFonts w:ascii="Arial" w:hAnsi="Arial" w:cs="Arial"/>
                <w:b/>
                <w:bCs/>
                <w:color w:val="00B050"/>
              </w:rPr>
            </w:pPr>
            <w:r>
              <w:rPr>
                <w:rFonts w:ascii="Arial" w:hAnsi="Arial" w:cs="Arial"/>
                <w:b/>
                <w:bCs/>
                <w:color w:val="00B050"/>
              </w:rPr>
              <w:t>AUGUST</w:t>
            </w:r>
          </w:p>
        </w:tc>
        <w:tc>
          <w:tcPr>
            <w:tcW w:w="3385" w:type="dxa"/>
            <w:tcBorders>
              <w:top w:val="nil"/>
              <w:left w:val="nil"/>
              <w:bottom w:val="single" w:sz="4" w:space="0" w:color="auto"/>
              <w:right w:val="single" w:sz="4" w:space="0" w:color="auto"/>
            </w:tcBorders>
            <w:shd w:val="clear" w:color="000000" w:fill="D9E1F2"/>
            <w:noWrap/>
            <w:vAlign w:val="center"/>
            <w:hideMark/>
          </w:tcPr>
          <w:p w14:paraId="37A046EA" w14:textId="77777777" w:rsidR="003B5071" w:rsidRDefault="003B5071" w:rsidP="00895970">
            <w:pPr>
              <w:rPr>
                <w:rFonts w:ascii="Arial" w:hAnsi="Arial" w:cs="Arial"/>
                <w:b/>
                <w:bCs/>
                <w:color w:val="00B050"/>
              </w:rPr>
            </w:pPr>
            <w:r>
              <w:rPr>
                <w:rFonts w:ascii="Arial" w:hAnsi="Arial" w:cs="Arial"/>
                <w:b/>
                <w:bCs/>
                <w:color w:val="00B050"/>
              </w:rPr>
              <w:t>3</w:t>
            </w:r>
          </w:p>
        </w:tc>
      </w:tr>
      <w:tr w:rsidR="003B5071" w14:paraId="1CAA9EA0" w14:textId="77777777" w:rsidTr="00FE4881">
        <w:trPr>
          <w:trHeight w:val="341"/>
        </w:trPr>
        <w:tc>
          <w:tcPr>
            <w:tcW w:w="2820" w:type="dxa"/>
            <w:tcBorders>
              <w:top w:val="nil"/>
              <w:left w:val="single" w:sz="4" w:space="0" w:color="auto"/>
              <w:bottom w:val="single" w:sz="4" w:space="0" w:color="auto"/>
              <w:right w:val="single" w:sz="4" w:space="0" w:color="auto"/>
            </w:tcBorders>
            <w:shd w:val="clear" w:color="000000" w:fill="FFF2CC"/>
            <w:noWrap/>
            <w:vAlign w:val="center"/>
            <w:hideMark/>
          </w:tcPr>
          <w:p w14:paraId="52C50F47" w14:textId="77777777" w:rsidR="003B5071" w:rsidRDefault="003B5071" w:rsidP="00895970">
            <w:pPr>
              <w:rPr>
                <w:rFonts w:ascii="Arial" w:hAnsi="Arial" w:cs="Arial"/>
                <w:b/>
                <w:bCs/>
                <w:color w:val="CC3399"/>
              </w:rPr>
            </w:pPr>
            <w:r>
              <w:rPr>
                <w:rFonts w:ascii="Arial" w:hAnsi="Arial" w:cs="Arial"/>
                <w:b/>
                <w:bCs/>
                <w:color w:val="CC3399"/>
              </w:rPr>
              <w:t>SEPTEMBER</w:t>
            </w:r>
          </w:p>
        </w:tc>
        <w:tc>
          <w:tcPr>
            <w:tcW w:w="3385" w:type="dxa"/>
            <w:tcBorders>
              <w:top w:val="nil"/>
              <w:left w:val="nil"/>
              <w:bottom w:val="single" w:sz="4" w:space="0" w:color="auto"/>
              <w:right w:val="single" w:sz="4" w:space="0" w:color="auto"/>
            </w:tcBorders>
            <w:shd w:val="clear" w:color="000000" w:fill="FFF2CC"/>
            <w:noWrap/>
            <w:vAlign w:val="center"/>
            <w:hideMark/>
          </w:tcPr>
          <w:p w14:paraId="6CE808E8" w14:textId="77777777" w:rsidR="003B5071" w:rsidRDefault="003B5071" w:rsidP="00895970">
            <w:pPr>
              <w:rPr>
                <w:rFonts w:ascii="Arial" w:hAnsi="Arial" w:cs="Arial"/>
                <w:b/>
                <w:bCs/>
                <w:color w:val="CC3399"/>
              </w:rPr>
            </w:pPr>
            <w:r>
              <w:rPr>
                <w:rFonts w:ascii="Arial" w:hAnsi="Arial" w:cs="Arial"/>
                <w:b/>
                <w:bCs/>
                <w:color w:val="CC3399"/>
              </w:rPr>
              <w:t>6</w:t>
            </w:r>
          </w:p>
        </w:tc>
      </w:tr>
      <w:tr w:rsidR="003B5071" w14:paraId="30DE584B" w14:textId="77777777" w:rsidTr="00FE4881">
        <w:trPr>
          <w:trHeight w:val="341"/>
        </w:trPr>
        <w:tc>
          <w:tcPr>
            <w:tcW w:w="2820" w:type="dxa"/>
            <w:tcBorders>
              <w:top w:val="nil"/>
              <w:left w:val="single" w:sz="4" w:space="0" w:color="auto"/>
              <w:bottom w:val="single" w:sz="4" w:space="0" w:color="auto"/>
              <w:right w:val="single" w:sz="4" w:space="0" w:color="auto"/>
            </w:tcBorders>
            <w:shd w:val="clear" w:color="000000" w:fill="D9E1F2"/>
            <w:noWrap/>
            <w:vAlign w:val="center"/>
            <w:hideMark/>
          </w:tcPr>
          <w:p w14:paraId="58941ACB" w14:textId="77777777" w:rsidR="003B5071" w:rsidRDefault="003B5071" w:rsidP="00895970">
            <w:pPr>
              <w:rPr>
                <w:rFonts w:ascii="Arial" w:hAnsi="Arial" w:cs="Arial"/>
                <w:b/>
                <w:bCs/>
                <w:color w:val="00B050"/>
              </w:rPr>
            </w:pPr>
            <w:r>
              <w:rPr>
                <w:rFonts w:ascii="Arial" w:hAnsi="Arial" w:cs="Arial"/>
                <w:b/>
                <w:bCs/>
                <w:color w:val="00B050"/>
              </w:rPr>
              <w:t>OCTOBER</w:t>
            </w:r>
          </w:p>
        </w:tc>
        <w:tc>
          <w:tcPr>
            <w:tcW w:w="3385" w:type="dxa"/>
            <w:tcBorders>
              <w:top w:val="nil"/>
              <w:left w:val="nil"/>
              <w:bottom w:val="single" w:sz="4" w:space="0" w:color="auto"/>
              <w:right w:val="single" w:sz="4" w:space="0" w:color="auto"/>
            </w:tcBorders>
            <w:shd w:val="clear" w:color="000000" w:fill="D9E1F2"/>
            <w:noWrap/>
            <w:vAlign w:val="center"/>
            <w:hideMark/>
          </w:tcPr>
          <w:p w14:paraId="44D4C034" w14:textId="77777777" w:rsidR="003B5071" w:rsidRDefault="003B5071" w:rsidP="00895970">
            <w:pPr>
              <w:rPr>
                <w:rFonts w:ascii="Arial" w:hAnsi="Arial" w:cs="Arial"/>
                <w:b/>
                <w:bCs/>
                <w:color w:val="00B050"/>
              </w:rPr>
            </w:pPr>
            <w:r>
              <w:rPr>
                <w:rFonts w:ascii="Arial" w:hAnsi="Arial" w:cs="Arial"/>
                <w:b/>
                <w:bCs/>
                <w:color w:val="00B050"/>
              </w:rPr>
              <w:t>1</w:t>
            </w:r>
          </w:p>
        </w:tc>
      </w:tr>
      <w:tr w:rsidR="003B5071" w14:paraId="2FDC4998" w14:textId="77777777" w:rsidTr="00FE4881">
        <w:trPr>
          <w:trHeight w:val="341"/>
        </w:trPr>
        <w:tc>
          <w:tcPr>
            <w:tcW w:w="2820" w:type="dxa"/>
            <w:tcBorders>
              <w:top w:val="nil"/>
              <w:left w:val="single" w:sz="4" w:space="0" w:color="auto"/>
              <w:bottom w:val="single" w:sz="4" w:space="0" w:color="auto"/>
              <w:right w:val="single" w:sz="4" w:space="0" w:color="auto"/>
            </w:tcBorders>
            <w:shd w:val="clear" w:color="000000" w:fill="FFF2CC"/>
            <w:noWrap/>
            <w:vAlign w:val="center"/>
            <w:hideMark/>
          </w:tcPr>
          <w:p w14:paraId="5CEE0112" w14:textId="77777777" w:rsidR="003B5071" w:rsidRDefault="003B5071" w:rsidP="00895970">
            <w:pPr>
              <w:rPr>
                <w:rFonts w:ascii="Arial" w:hAnsi="Arial" w:cs="Arial"/>
                <w:b/>
                <w:bCs/>
                <w:color w:val="CC3399"/>
              </w:rPr>
            </w:pPr>
            <w:r>
              <w:rPr>
                <w:rFonts w:ascii="Arial" w:hAnsi="Arial" w:cs="Arial"/>
                <w:b/>
                <w:bCs/>
                <w:color w:val="CC3399"/>
              </w:rPr>
              <w:t>NOVEMBER</w:t>
            </w:r>
          </w:p>
        </w:tc>
        <w:tc>
          <w:tcPr>
            <w:tcW w:w="3385" w:type="dxa"/>
            <w:tcBorders>
              <w:top w:val="nil"/>
              <w:left w:val="nil"/>
              <w:bottom w:val="single" w:sz="4" w:space="0" w:color="auto"/>
              <w:right w:val="single" w:sz="4" w:space="0" w:color="auto"/>
            </w:tcBorders>
            <w:shd w:val="clear" w:color="000000" w:fill="FFF2CC"/>
            <w:noWrap/>
            <w:vAlign w:val="center"/>
            <w:hideMark/>
          </w:tcPr>
          <w:p w14:paraId="31AC08D9" w14:textId="77777777" w:rsidR="003B5071" w:rsidRDefault="003B5071" w:rsidP="00895970">
            <w:pPr>
              <w:rPr>
                <w:rFonts w:ascii="Arial" w:hAnsi="Arial" w:cs="Arial"/>
                <w:b/>
                <w:bCs/>
                <w:color w:val="CC3399"/>
              </w:rPr>
            </w:pPr>
            <w:r>
              <w:rPr>
                <w:rFonts w:ascii="Arial" w:hAnsi="Arial" w:cs="Arial"/>
                <w:b/>
                <w:bCs/>
                <w:color w:val="CC3399"/>
              </w:rPr>
              <w:t>4</w:t>
            </w:r>
          </w:p>
        </w:tc>
      </w:tr>
      <w:tr w:rsidR="003B5071" w14:paraId="2D1534DE" w14:textId="77777777" w:rsidTr="00FE4881">
        <w:trPr>
          <w:trHeight w:val="341"/>
        </w:trPr>
        <w:tc>
          <w:tcPr>
            <w:tcW w:w="2820" w:type="dxa"/>
            <w:tcBorders>
              <w:top w:val="nil"/>
              <w:left w:val="single" w:sz="4" w:space="0" w:color="auto"/>
              <w:bottom w:val="single" w:sz="4" w:space="0" w:color="auto"/>
              <w:right w:val="single" w:sz="4" w:space="0" w:color="auto"/>
            </w:tcBorders>
            <w:shd w:val="clear" w:color="000000" w:fill="D9E1F2"/>
            <w:noWrap/>
            <w:vAlign w:val="center"/>
            <w:hideMark/>
          </w:tcPr>
          <w:p w14:paraId="3100211D" w14:textId="77777777" w:rsidR="003B5071" w:rsidRDefault="003B5071" w:rsidP="00895970">
            <w:pPr>
              <w:rPr>
                <w:rFonts w:ascii="Arial" w:hAnsi="Arial" w:cs="Arial"/>
                <w:b/>
                <w:bCs/>
                <w:color w:val="00B050"/>
              </w:rPr>
            </w:pPr>
            <w:r>
              <w:rPr>
                <w:rFonts w:ascii="Arial" w:hAnsi="Arial" w:cs="Arial"/>
                <w:b/>
                <w:bCs/>
                <w:color w:val="00B050"/>
              </w:rPr>
              <w:t>DECEMBER</w:t>
            </w:r>
          </w:p>
        </w:tc>
        <w:tc>
          <w:tcPr>
            <w:tcW w:w="3385" w:type="dxa"/>
            <w:tcBorders>
              <w:top w:val="nil"/>
              <w:left w:val="nil"/>
              <w:bottom w:val="single" w:sz="4" w:space="0" w:color="auto"/>
              <w:right w:val="single" w:sz="4" w:space="0" w:color="auto"/>
            </w:tcBorders>
            <w:shd w:val="clear" w:color="000000" w:fill="D9E1F2"/>
            <w:noWrap/>
            <w:vAlign w:val="center"/>
            <w:hideMark/>
          </w:tcPr>
          <w:p w14:paraId="6D0327A7" w14:textId="77777777" w:rsidR="003B5071" w:rsidRDefault="003B5071" w:rsidP="00895970">
            <w:pPr>
              <w:rPr>
                <w:rFonts w:ascii="Arial" w:hAnsi="Arial" w:cs="Arial"/>
                <w:b/>
                <w:bCs/>
                <w:color w:val="00B050"/>
              </w:rPr>
            </w:pPr>
            <w:r>
              <w:rPr>
                <w:rFonts w:ascii="Arial" w:hAnsi="Arial" w:cs="Arial"/>
                <w:b/>
                <w:bCs/>
                <w:color w:val="00B050"/>
              </w:rPr>
              <w:t>6</w:t>
            </w:r>
          </w:p>
        </w:tc>
      </w:tr>
    </w:tbl>
    <w:p w14:paraId="389AF638" w14:textId="77777777" w:rsidR="00DB1CC8" w:rsidRDefault="00DB1CC8" w:rsidP="00C80489">
      <w:pPr>
        <w:rPr>
          <w:sz w:val="24"/>
          <w:szCs w:val="24"/>
        </w:rPr>
      </w:pPr>
    </w:p>
    <w:p w14:paraId="2059B05B" w14:textId="28597481" w:rsidR="00020F2F" w:rsidRPr="000562F7" w:rsidRDefault="00020F2F" w:rsidP="00C80489">
      <w:pPr>
        <w:rPr>
          <w:rFonts w:ascii="Berlin Sans FB Demi" w:hAnsi="Berlin Sans FB Demi"/>
          <w:color w:val="C00000"/>
          <w:sz w:val="24"/>
          <w:szCs w:val="24"/>
          <w:highlight w:val="cyan"/>
        </w:rPr>
      </w:pPr>
      <w:r w:rsidRPr="000562F7">
        <w:rPr>
          <w:rFonts w:ascii="Berlin Sans FB Demi" w:hAnsi="Berlin Sans FB Demi"/>
          <w:color w:val="C00000"/>
          <w:sz w:val="24"/>
          <w:szCs w:val="24"/>
          <w:highlight w:val="cyan"/>
        </w:rPr>
        <w:t>IMPORTANT NOTE:</w:t>
      </w:r>
    </w:p>
    <w:p w14:paraId="7CE68A9A" w14:textId="78A05E72" w:rsidR="00020F2F" w:rsidRPr="000562F7" w:rsidRDefault="00020F2F" w:rsidP="00C80489">
      <w:pPr>
        <w:rPr>
          <w:rFonts w:ascii="Berlin Sans FB Demi" w:hAnsi="Berlin Sans FB Demi"/>
          <w:color w:val="C00000"/>
          <w:sz w:val="24"/>
          <w:szCs w:val="24"/>
        </w:rPr>
      </w:pPr>
      <w:r w:rsidRPr="000562F7">
        <w:rPr>
          <w:rFonts w:ascii="Berlin Sans FB Demi" w:hAnsi="Berlin Sans FB Demi"/>
          <w:color w:val="C00000"/>
          <w:sz w:val="24"/>
          <w:szCs w:val="24"/>
          <w:highlight w:val="cyan"/>
        </w:rPr>
        <w:t>IGNORE NUMBERS AFTER DECIMAL POINT</w:t>
      </w:r>
      <w:r w:rsidR="00160493" w:rsidRPr="000562F7">
        <w:rPr>
          <w:rFonts w:ascii="Berlin Sans FB Demi" w:hAnsi="Berlin Sans FB Demi"/>
          <w:color w:val="C00000"/>
          <w:sz w:val="24"/>
          <w:szCs w:val="24"/>
          <w:highlight w:val="cyan"/>
        </w:rPr>
        <w:t>.</w:t>
      </w:r>
    </w:p>
    <w:p w14:paraId="04565644" w14:textId="76435D55" w:rsidR="00DB1CC8" w:rsidRPr="00895970" w:rsidRDefault="005E7EB7" w:rsidP="00C80489">
      <w:pPr>
        <w:rPr>
          <w:rFonts w:ascii="Aptos Narrow" w:hAnsi="Aptos Narrow"/>
          <w:b/>
          <w:bCs/>
          <w:color w:val="00204F"/>
          <w:sz w:val="24"/>
          <w:szCs w:val="24"/>
        </w:rPr>
      </w:pPr>
      <w:r w:rsidRPr="00895970">
        <w:rPr>
          <w:rFonts w:ascii="Aptos Narrow" w:hAnsi="Aptos Narrow"/>
          <w:b/>
          <w:bCs/>
          <w:color w:val="00204F"/>
          <w:sz w:val="24"/>
          <w:szCs w:val="24"/>
        </w:rPr>
        <w:t>TAKE D</w:t>
      </w:r>
      <w:r w:rsidR="00305F49" w:rsidRPr="00895970">
        <w:rPr>
          <w:rFonts w:ascii="Aptos Narrow" w:hAnsi="Aptos Narrow"/>
          <w:b/>
          <w:bCs/>
          <w:color w:val="00204F"/>
          <w:sz w:val="24"/>
          <w:szCs w:val="24"/>
        </w:rPr>
        <w:t>ATE OF BIRTH</w:t>
      </w:r>
      <w:r w:rsidR="00385F36" w:rsidRPr="00895970">
        <w:rPr>
          <w:rFonts w:ascii="Aptos Narrow" w:hAnsi="Aptos Narrow"/>
          <w:b/>
          <w:bCs/>
          <w:color w:val="00204F"/>
          <w:sz w:val="24"/>
          <w:szCs w:val="24"/>
        </w:rPr>
        <w:t xml:space="preserve"> = 22 -</w:t>
      </w:r>
      <w:r w:rsidR="002506BC" w:rsidRPr="00895970">
        <w:rPr>
          <w:rFonts w:ascii="Aptos Narrow" w:hAnsi="Aptos Narrow"/>
          <w:b/>
          <w:bCs/>
          <w:color w:val="00204F"/>
          <w:sz w:val="24"/>
          <w:szCs w:val="24"/>
        </w:rPr>
        <w:t xml:space="preserve"> 03 - 1979</w:t>
      </w:r>
    </w:p>
    <w:p w14:paraId="4765A705" w14:textId="697B141B" w:rsidR="00305F49" w:rsidRPr="00895970" w:rsidRDefault="00305F49" w:rsidP="00C80489">
      <w:pPr>
        <w:rPr>
          <w:rFonts w:ascii="Aptos Narrow" w:hAnsi="Aptos Narrow"/>
          <w:b/>
          <w:bCs/>
          <w:color w:val="00204F"/>
          <w:sz w:val="24"/>
          <w:szCs w:val="24"/>
        </w:rPr>
      </w:pPr>
      <w:r w:rsidRPr="00895970">
        <w:rPr>
          <w:rFonts w:ascii="Aptos Narrow" w:hAnsi="Aptos Narrow"/>
          <w:b/>
          <w:bCs/>
          <w:color w:val="00204F"/>
          <w:sz w:val="24"/>
          <w:szCs w:val="24"/>
        </w:rPr>
        <w:t xml:space="preserve">DIVIDE </w:t>
      </w:r>
      <w:r w:rsidR="00113B4B" w:rsidRPr="00895970">
        <w:rPr>
          <w:rFonts w:ascii="Aptos Narrow" w:hAnsi="Aptos Narrow"/>
          <w:b/>
          <w:bCs/>
          <w:color w:val="00204F"/>
          <w:sz w:val="24"/>
          <w:szCs w:val="24"/>
        </w:rPr>
        <w:t xml:space="preserve">ONLY </w:t>
      </w:r>
      <w:r w:rsidRPr="00895970">
        <w:rPr>
          <w:rFonts w:ascii="Aptos Narrow" w:hAnsi="Aptos Narrow"/>
          <w:b/>
          <w:bCs/>
          <w:color w:val="00204F"/>
          <w:sz w:val="24"/>
          <w:szCs w:val="24"/>
        </w:rPr>
        <w:t>LAST 2 DIGIT OF</w:t>
      </w:r>
      <w:r w:rsidR="00552FFA" w:rsidRPr="00895970">
        <w:rPr>
          <w:rFonts w:ascii="Aptos Narrow" w:hAnsi="Aptos Narrow"/>
          <w:b/>
          <w:bCs/>
          <w:color w:val="00204F"/>
          <w:sz w:val="24"/>
          <w:szCs w:val="24"/>
        </w:rPr>
        <w:t xml:space="preserve"> </w:t>
      </w:r>
      <w:del w:id="1463" w:author="Sandhya T" w:date="2024-06-18T23:51:00Z" w16du:dateUtc="2024-06-18T18:21:00Z">
        <w:r w:rsidR="00552FFA" w:rsidRPr="00895970" w:rsidDel="00F30E43">
          <w:rPr>
            <w:rFonts w:ascii="Aptos Narrow" w:hAnsi="Aptos Narrow"/>
            <w:b/>
            <w:bCs/>
            <w:color w:val="00204F"/>
            <w:sz w:val="24"/>
            <w:szCs w:val="24"/>
          </w:rPr>
          <w:delText>BORN</w:delText>
        </w:r>
        <w:r w:rsidRPr="00895970" w:rsidDel="00F30E43">
          <w:rPr>
            <w:rFonts w:ascii="Aptos Narrow" w:hAnsi="Aptos Narrow"/>
            <w:b/>
            <w:bCs/>
            <w:color w:val="00204F"/>
            <w:sz w:val="24"/>
            <w:szCs w:val="24"/>
          </w:rPr>
          <w:delText xml:space="preserve"> </w:delText>
        </w:r>
      </w:del>
      <w:ins w:id="1464" w:author="Sandhya T" w:date="2024-06-18T23:51:00Z" w16du:dateUtc="2024-06-18T18:21:00Z">
        <w:r w:rsidR="00F30E43">
          <w:rPr>
            <w:rFonts w:ascii="Aptos Narrow" w:hAnsi="Aptos Narrow"/>
            <w:b/>
            <w:bCs/>
            <w:color w:val="00204F"/>
            <w:sz w:val="24"/>
            <w:szCs w:val="24"/>
          </w:rPr>
          <w:t>BIRTH</w:t>
        </w:r>
        <w:r w:rsidR="00F30E43" w:rsidRPr="00895970">
          <w:rPr>
            <w:rFonts w:ascii="Aptos Narrow" w:hAnsi="Aptos Narrow"/>
            <w:b/>
            <w:bCs/>
            <w:color w:val="00204F"/>
            <w:sz w:val="24"/>
            <w:szCs w:val="24"/>
          </w:rPr>
          <w:t xml:space="preserve"> </w:t>
        </w:r>
      </w:ins>
      <w:r w:rsidRPr="00895970">
        <w:rPr>
          <w:rFonts w:ascii="Aptos Narrow" w:hAnsi="Aptos Narrow"/>
          <w:b/>
          <w:bCs/>
          <w:color w:val="00204F"/>
          <w:sz w:val="24"/>
          <w:szCs w:val="24"/>
        </w:rPr>
        <w:t>YE</w:t>
      </w:r>
      <w:r w:rsidR="008D19E9" w:rsidRPr="00895970">
        <w:rPr>
          <w:rFonts w:ascii="Aptos Narrow" w:hAnsi="Aptos Narrow"/>
          <w:b/>
          <w:bCs/>
          <w:color w:val="00204F"/>
          <w:sz w:val="24"/>
          <w:szCs w:val="24"/>
        </w:rPr>
        <w:t xml:space="preserve">AR </w:t>
      </w:r>
      <w:del w:id="1465" w:author="Sandhya T" w:date="2024-06-18T23:51:00Z" w16du:dateUtc="2024-06-18T18:21:00Z">
        <w:r w:rsidR="008D19E9" w:rsidRPr="00895970" w:rsidDel="00F30E43">
          <w:rPr>
            <w:rFonts w:ascii="Aptos Narrow" w:hAnsi="Aptos Narrow"/>
            <w:b/>
            <w:bCs/>
            <w:color w:val="00204F"/>
            <w:sz w:val="24"/>
            <w:szCs w:val="24"/>
          </w:rPr>
          <w:delText xml:space="preserve">FROM </w:delText>
        </w:r>
      </w:del>
      <w:ins w:id="1466" w:author="Sandhya T" w:date="2024-06-18T23:51:00Z" w16du:dateUtc="2024-06-18T18:21:00Z">
        <w:r w:rsidR="00F30E43">
          <w:rPr>
            <w:rFonts w:ascii="Aptos Narrow" w:hAnsi="Aptos Narrow"/>
            <w:b/>
            <w:bCs/>
            <w:color w:val="00204F"/>
            <w:sz w:val="24"/>
            <w:szCs w:val="24"/>
          </w:rPr>
          <w:t>WITH</w:t>
        </w:r>
        <w:r w:rsidR="00F30E43" w:rsidRPr="00895970">
          <w:rPr>
            <w:rFonts w:ascii="Aptos Narrow" w:hAnsi="Aptos Narrow"/>
            <w:b/>
            <w:bCs/>
            <w:color w:val="00204F"/>
            <w:sz w:val="24"/>
            <w:szCs w:val="24"/>
          </w:rPr>
          <w:t xml:space="preserve"> </w:t>
        </w:r>
      </w:ins>
      <w:r w:rsidR="008D19E9" w:rsidRPr="00895970">
        <w:rPr>
          <w:rFonts w:ascii="Aptos Narrow" w:hAnsi="Aptos Narrow"/>
          <w:b/>
          <w:bCs/>
          <w:color w:val="00204F"/>
          <w:sz w:val="24"/>
          <w:szCs w:val="24"/>
        </w:rPr>
        <w:t>4</w:t>
      </w:r>
      <w:r w:rsidR="00C65C06" w:rsidRPr="00895970">
        <w:rPr>
          <w:rFonts w:ascii="Aptos Narrow" w:hAnsi="Aptos Narrow"/>
          <w:b/>
          <w:bCs/>
          <w:color w:val="00204F"/>
          <w:sz w:val="24"/>
          <w:szCs w:val="24"/>
        </w:rPr>
        <w:t>.</w:t>
      </w:r>
    </w:p>
    <w:p w14:paraId="3B10D2E6" w14:textId="4523F7DA" w:rsidR="002506BC" w:rsidRPr="00895970" w:rsidRDefault="002506BC" w:rsidP="00C80489">
      <w:pPr>
        <w:rPr>
          <w:rFonts w:ascii="Aptos Narrow" w:hAnsi="Aptos Narrow"/>
          <w:b/>
          <w:bCs/>
          <w:color w:val="00204F"/>
          <w:sz w:val="24"/>
          <w:szCs w:val="24"/>
        </w:rPr>
      </w:pPr>
      <w:r w:rsidRPr="00895970">
        <w:rPr>
          <w:rFonts w:ascii="Aptos Narrow" w:hAnsi="Aptos Narrow"/>
          <w:b/>
          <w:bCs/>
          <w:color w:val="00204F"/>
          <w:sz w:val="24"/>
          <w:szCs w:val="24"/>
        </w:rPr>
        <w:t xml:space="preserve">79 </w:t>
      </w:r>
      <w:r w:rsidR="0073310E" w:rsidRPr="00895970">
        <w:rPr>
          <w:rFonts w:ascii="Aptos Narrow" w:hAnsi="Aptos Narrow"/>
          <w:b/>
          <w:bCs/>
          <w:color w:val="00204F"/>
          <w:sz w:val="24"/>
          <w:szCs w:val="24"/>
        </w:rPr>
        <w:t>/ 4 = 19</w:t>
      </w:r>
    </w:p>
    <w:p w14:paraId="4DE13F28" w14:textId="2ED4C79F" w:rsidR="005F619B" w:rsidRPr="00895970" w:rsidRDefault="005F619B" w:rsidP="00C80489">
      <w:pPr>
        <w:rPr>
          <w:rFonts w:ascii="Aptos Narrow" w:hAnsi="Aptos Narrow"/>
          <w:b/>
          <w:bCs/>
          <w:color w:val="00204F"/>
          <w:sz w:val="24"/>
          <w:szCs w:val="24"/>
        </w:rPr>
      </w:pPr>
      <w:r w:rsidRPr="00895970">
        <w:rPr>
          <w:rFonts w:ascii="Aptos Narrow" w:hAnsi="Aptos Narrow"/>
          <w:b/>
          <w:bCs/>
          <w:color w:val="00204F"/>
          <w:sz w:val="24"/>
          <w:szCs w:val="24"/>
        </w:rPr>
        <w:t xml:space="preserve">ADD THE RESULT NUMBER TO </w:t>
      </w:r>
      <w:ins w:id="1467" w:author="Sandhya T" w:date="2024-06-18T23:51:00Z" w16du:dateUtc="2024-06-18T18:21:00Z">
        <w:r w:rsidR="00F30E43">
          <w:rPr>
            <w:rFonts w:ascii="Aptos Narrow" w:hAnsi="Aptos Narrow"/>
            <w:b/>
            <w:bCs/>
            <w:color w:val="00204F"/>
            <w:sz w:val="24"/>
            <w:szCs w:val="24"/>
          </w:rPr>
          <w:t>THE</w:t>
        </w:r>
      </w:ins>
      <w:r w:rsidR="00C65C06" w:rsidRPr="00895970">
        <w:rPr>
          <w:rFonts w:ascii="Aptos Narrow" w:hAnsi="Aptos Narrow"/>
          <w:b/>
          <w:bCs/>
          <w:color w:val="00204F"/>
          <w:sz w:val="24"/>
          <w:szCs w:val="24"/>
        </w:rPr>
        <w:t xml:space="preserve"> LAST 2 DIGIT</w:t>
      </w:r>
      <w:r w:rsidR="0073310E" w:rsidRPr="00895970">
        <w:rPr>
          <w:rFonts w:ascii="Aptos Narrow" w:hAnsi="Aptos Narrow"/>
          <w:b/>
          <w:bCs/>
          <w:color w:val="00204F"/>
          <w:sz w:val="24"/>
          <w:szCs w:val="24"/>
        </w:rPr>
        <w:t xml:space="preserve"> OF THE YEAR</w:t>
      </w:r>
      <w:r w:rsidR="00C65C06" w:rsidRPr="00895970">
        <w:rPr>
          <w:rFonts w:ascii="Aptos Narrow" w:hAnsi="Aptos Narrow"/>
          <w:b/>
          <w:bCs/>
          <w:color w:val="00204F"/>
          <w:sz w:val="24"/>
          <w:szCs w:val="24"/>
        </w:rPr>
        <w:t>.</w:t>
      </w:r>
    </w:p>
    <w:p w14:paraId="5B916F14" w14:textId="5E6F7AB5" w:rsidR="0073310E" w:rsidRPr="00895970" w:rsidRDefault="0073310E" w:rsidP="00C80489">
      <w:pPr>
        <w:rPr>
          <w:rFonts w:ascii="Aptos Narrow" w:hAnsi="Aptos Narrow"/>
          <w:b/>
          <w:bCs/>
          <w:color w:val="00204F"/>
          <w:sz w:val="24"/>
          <w:szCs w:val="24"/>
        </w:rPr>
      </w:pPr>
      <w:r w:rsidRPr="00895970">
        <w:rPr>
          <w:rFonts w:ascii="Aptos Narrow" w:hAnsi="Aptos Narrow"/>
          <w:b/>
          <w:bCs/>
          <w:color w:val="00204F"/>
          <w:sz w:val="24"/>
          <w:szCs w:val="24"/>
        </w:rPr>
        <w:t>19</w:t>
      </w:r>
      <w:r w:rsidR="006F7AE3" w:rsidRPr="00895970">
        <w:rPr>
          <w:rFonts w:ascii="Aptos Narrow" w:hAnsi="Aptos Narrow"/>
          <w:b/>
          <w:bCs/>
          <w:color w:val="00204F"/>
          <w:sz w:val="24"/>
          <w:szCs w:val="24"/>
        </w:rPr>
        <w:t xml:space="preserve"> + 79</w:t>
      </w:r>
      <w:r w:rsidRPr="00895970">
        <w:rPr>
          <w:rFonts w:ascii="Aptos Narrow" w:hAnsi="Aptos Narrow"/>
          <w:b/>
          <w:bCs/>
          <w:color w:val="00204F"/>
          <w:sz w:val="24"/>
          <w:szCs w:val="24"/>
        </w:rPr>
        <w:t xml:space="preserve"> =</w:t>
      </w:r>
      <w:r w:rsidR="006F7AE3" w:rsidRPr="00895970">
        <w:rPr>
          <w:rFonts w:ascii="Aptos Narrow" w:hAnsi="Aptos Narrow"/>
          <w:b/>
          <w:bCs/>
          <w:color w:val="00204F"/>
          <w:sz w:val="24"/>
          <w:szCs w:val="24"/>
        </w:rPr>
        <w:t xml:space="preserve"> 98</w:t>
      </w:r>
    </w:p>
    <w:p w14:paraId="6E2EC25F" w14:textId="39628DEE" w:rsidR="00C65C06" w:rsidRPr="00895970" w:rsidRDefault="00C65C06" w:rsidP="00C80489">
      <w:pPr>
        <w:rPr>
          <w:rFonts w:ascii="Aptos Narrow" w:hAnsi="Aptos Narrow"/>
          <w:b/>
          <w:bCs/>
          <w:color w:val="00204F"/>
          <w:sz w:val="24"/>
          <w:szCs w:val="24"/>
        </w:rPr>
      </w:pPr>
      <w:r w:rsidRPr="00895970">
        <w:rPr>
          <w:rFonts w:ascii="Aptos Narrow" w:hAnsi="Aptos Narrow"/>
          <w:b/>
          <w:bCs/>
          <w:color w:val="00204F"/>
          <w:sz w:val="24"/>
          <w:szCs w:val="24"/>
        </w:rPr>
        <w:t xml:space="preserve">ADD BIRTH </w:t>
      </w:r>
      <w:ins w:id="1468" w:author="Sandhya T" w:date="2024-06-18T23:52:00Z" w16du:dateUtc="2024-06-18T18:22:00Z">
        <w:r w:rsidR="00F30E43">
          <w:rPr>
            <w:rFonts w:ascii="Aptos Narrow" w:hAnsi="Aptos Narrow"/>
            <w:b/>
            <w:bCs/>
            <w:color w:val="00204F"/>
            <w:sz w:val="24"/>
            <w:szCs w:val="24"/>
          </w:rPr>
          <w:t xml:space="preserve">DATE </w:t>
        </w:r>
      </w:ins>
      <w:r w:rsidRPr="00895970">
        <w:rPr>
          <w:rFonts w:ascii="Aptos Narrow" w:hAnsi="Aptos Narrow"/>
          <w:b/>
          <w:bCs/>
          <w:color w:val="00204F"/>
          <w:sz w:val="24"/>
          <w:szCs w:val="24"/>
        </w:rPr>
        <w:t xml:space="preserve">NUMBER TO </w:t>
      </w:r>
      <w:ins w:id="1469" w:author="Sandhya T" w:date="2024-06-18T23:52:00Z" w16du:dateUtc="2024-06-18T18:22:00Z">
        <w:r w:rsidR="00F30E43">
          <w:rPr>
            <w:rFonts w:ascii="Aptos Narrow" w:hAnsi="Aptos Narrow"/>
            <w:b/>
            <w:bCs/>
            <w:color w:val="00204F"/>
            <w:sz w:val="24"/>
            <w:szCs w:val="24"/>
          </w:rPr>
          <w:t xml:space="preserve">THE </w:t>
        </w:r>
      </w:ins>
      <w:r w:rsidRPr="00895970">
        <w:rPr>
          <w:rFonts w:ascii="Aptos Narrow" w:hAnsi="Aptos Narrow"/>
          <w:b/>
          <w:bCs/>
          <w:color w:val="00204F"/>
          <w:sz w:val="24"/>
          <w:szCs w:val="24"/>
        </w:rPr>
        <w:t>ABOVE TOTAL</w:t>
      </w:r>
      <w:r w:rsidR="006F7AE3" w:rsidRPr="00895970">
        <w:rPr>
          <w:rFonts w:ascii="Aptos Narrow" w:hAnsi="Aptos Narrow"/>
          <w:b/>
          <w:bCs/>
          <w:color w:val="00204F"/>
          <w:sz w:val="24"/>
          <w:szCs w:val="24"/>
        </w:rPr>
        <w:t>.</w:t>
      </w:r>
    </w:p>
    <w:p w14:paraId="45C776B6" w14:textId="08BCBA74" w:rsidR="006F7AE3" w:rsidRPr="00895970" w:rsidRDefault="006F7AE3" w:rsidP="00C80489">
      <w:pPr>
        <w:rPr>
          <w:rFonts w:ascii="Aptos Narrow" w:hAnsi="Aptos Narrow"/>
          <w:b/>
          <w:bCs/>
          <w:color w:val="00204F"/>
          <w:sz w:val="24"/>
          <w:szCs w:val="24"/>
        </w:rPr>
      </w:pPr>
      <w:r w:rsidRPr="00895970">
        <w:rPr>
          <w:rFonts w:ascii="Aptos Narrow" w:hAnsi="Aptos Narrow"/>
          <w:b/>
          <w:bCs/>
          <w:color w:val="00204F"/>
          <w:sz w:val="24"/>
          <w:szCs w:val="24"/>
        </w:rPr>
        <w:t>98 +22 = 120</w:t>
      </w:r>
    </w:p>
    <w:p w14:paraId="707A4992" w14:textId="302E1212" w:rsidR="00C65C06" w:rsidRPr="00895970" w:rsidRDefault="00A4502D" w:rsidP="00C80489">
      <w:pPr>
        <w:rPr>
          <w:rFonts w:ascii="Aptos Narrow" w:hAnsi="Aptos Narrow"/>
          <w:b/>
          <w:bCs/>
          <w:color w:val="00204F"/>
          <w:sz w:val="24"/>
          <w:szCs w:val="24"/>
        </w:rPr>
      </w:pPr>
      <w:r w:rsidRPr="00895970">
        <w:rPr>
          <w:rFonts w:ascii="Aptos Narrow" w:hAnsi="Aptos Narrow"/>
          <w:b/>
          <w:bCs/>
          <w:color w:val="00204F"/>
          <w:sz w:val="24"/>
          <w:szCs w:val="24"/>
        </w:rPr>
        <w:lastRenderedPageBreak/>
        <w:t>ADD MONTH NUMBER</w:t>
      </w:r>
      <w:r w:rsidR="00D8117A" w:rsidRPr="00895970">
        <w:rPr>
          <w:rFonts w:ascii="Aptos Narrow" w:hAnsi="Aptos Narrow"/>
          <w:b/>
          <w:bCs/>
          <w:color w:val="00204F"/>
          <w:sz w:val="24"/>
          <w:szCs w:val="24"/>
        </w:rPr>
        <w:t xml:space="preserve"> (ALLOTED)</w:t>
      </w:r>
      <w:r w:rsidRPr="00895970">
        <w:rPr>
          <w:rFonts w:ascii="Aptos Narrow" w:hAnsi="Aptos Narrow"/>
          <w:b/>
          <w:bCs/>
          <w:color w:val="00204F"/>
          <w:sz w:val="24"/>
          <w:szCs w:val="24"/>
        </w:rPr>
        <w:t xml:space="preserve"> </w:t>
      </w:r>
      <w:ins w:id="1470" w:author="Sandhya T" w:date="2024-06-18T23:52:00Z" w16du:dateUtc="2024-06-18T18:22:00Z">
        <w:r w:rsidR="00F30E43">
          <w:rPr>
            <w:rFonts w:ascii="Aptos Narrow" w:hAnsi="Aptos Narrow"/>
            <w:b/>
            <w:bCs/>
            <w:color w:val="00204F"/>
            <w:sz w:val="24"/>
            <w:szCs w:val="24"/>
          </w:rPr>
          <w:t>TO THE</w:t>
        </w:r>
      </w:ins>
      <w:del w:id="1471" w:author="Sandhya T" w:date="2024-06-18T23:52:00Z" w16du:dateUtc="2024-06-18T18:22:00Z">
        <w:r w:rsidRPr="00895970" w:rsidDel="00F30E43">
          <w:rPr>
            <w:rFonts w:ascii="Aptos Narrow" w:hAnsi="Aptos Narrow"/>
            <w:b/>
            <w:bCs/>
            <w:color w:val="00204F"/>
            <w:sz w:val="24"/>
            <w:szCs w:val="24"/>
          </w:rPr>
          <w:delText>WITH</w:delText>
        </w:r>
      </w:del>
      <w:r w:rsidRPr="00895970">
        <w:rPr>
          <w:rFonts w:ascii="Aptos Narrow" w:hAnsi="Aptos Narrow"/>
          <w:b/>
          <w:bCs/>
          <w:color w:val="00204F"/>
          <w:sz w:val="24"/>
          <w:szCs w:val="24"/>
        </w:rPr>
        <w:t xml:space="preserve"> ABOVE TOTAL.</w:t>
      </w:r>
    </w:p>
    <w:p w14:paraId="0936BC58" w14:textId="475F8DD9" w:rsidR="00D8117A" w:rsidRPr="00895970" w:rsidRDefault="00010B82" w:rsidP="00C80489">
      <w:pPr>
        <w:rPr>
          <w:rFonts w:ascii="Aptos Narrow" w:hAnsi="Aptos Narrow"/>
          <w:b/>
          <w:bCs/>
          <w:color w:val="00204F"/>
          <w:sz w:val="24"/>
          <w:szCs w:val="24"/>
        </w:rPr>
      </w:pPr>
      <w:r w:rsidRPr="00895970">
        <w:rPr>
          <w:rFonts w:ascii="Aptos Narrow" w:hAnsi="Aptos Narrow"/>
          <w:b/>
          <w:bCs/>
          <w:color w:val="00204F"/>
          <w:sz w:val="24"/>
          <w:szCs w:val="24"/>
        </w:rPr>
        <w:t>120 + 4 = 124</w:t>
      </w:r>
    </w:p>
    <w:p w14:paraId="6B08916F" w14:textId="72151A27" w:rsidR="00A4502D" w:rsidRPr="00895970" w:rsidRDefault="00181CBD" w:rsidP="00C80489">
      <w:pPr>
        <w:rPr>
          <w:rFonts w:ascii="Aptos Narrow" w:hAnsi="Aptos Narrow"/>
          <w:b/>
          <w:bCs/>
          <w:color w:val="00204F"/>
          <w:sz w:val="24"/>
          <w:szCs w:val="24"/>
        </w:rPr>
      </w:pPr>
      <w:r w:rsidRPr="00895970">
        <w:rPr>
          <w:rFonts w:ascii="Aptos Narrow" w:hAnsi="Aptos Narrow"/>
          <w:b/>
          <w:bCs/>
          <w:color w:val="00204F"/>
          <w:sz w:val="24"/>
          <w:szCs w:val="24"/>
        </w:rPr>
        <w:t xml:space="preserve">ADD CENTURY </w:t>
      </w:r>
      <w:ins w:id="1472" w:author="Sandhya T" w:date="2024-06-19T10:06:00Z" w16du:dateUtc="2024-06-19T04:36:00Z">
        <w:r w:rsidR="00E50F1A">
          <w:rPr>
            <w:rFonts w:ascii="Aptos Narrow" w:hAnsi="Aptos Narrow"/>
            <w:b/>
            <w:bCs/>
            <w:color w:val="00204F"/>
            <w:sz w:val="24"/>
            <w:szCs w:val="24"/>
          </w:rPr>
          <w:t xml:space="preserve">NUMBER </w:t>
        </w:r>
      </w:ins>
      <w:r w:rsidR="00010B82" w:rsidRPr="00895970">
        <w:rPr>
          <w:rFonts w:ascii="Aptos Narrow" w:hAnsi="Aptos Narrow"/>
          <w:b/>
          <w:bCs/>
          <w:color w:val="00204F"/>
          <w:sz w:val="24"/>
          <w:szCs w:val="24"/>
        </w:rPr>
        <w:t>(</w:t>
      </w:r>
      <w:del w:id="1473" w:author="Sandhya T" w:date="2024-06-19T10:06:00Z" w16du:dateUtc="2024-06-19T04:36:00Z">
        <w:r w:rsidR="00010B82" w:rsidRPr="00895970" w:rsidDel="00E50F1A">
          <w:rPr>
            <w:rFonts w:ascii="Aptos Narrow" w:hAnsi="Aptos Narrow"/>
            <w:b/>
            <w:bCs/>
            <w:color w:val="00204F"/>
            <w:sz w:val="24"/>
            <w:szCs w:val="24"/>
          </w:rPr>
          <w:delText xml:space="preserve"> </w:delText>
        </w:r>
      </w:del>
      <w:r w:rsidRPr="00895970">
        <w:rPr>
          <w:rFonts w:ascii="Aptos Narrow" w:hAnsi="Aptos Narrow"/>
          <w:b/>
          <w:bCs/>
          <w:color w:val="00204F"/>
          <w:sz w:val="24"/>
          <w:szCs w:val="24"/>
        </w:rPr>
        <w:t>ALLOTED</w:t>
      </w:r>
      <w:del w:id="1474" w:author="Sandhya T" w:date="2024-06-19T10:06:00Z" w16du:dateUtc="2024-06-19T04:36:00Z">
        <w:r w:rsidR="00010B82" w:rsidRPr="00895970" w:rsidDel="00E50F1A">
          <w:rPr>
            <w:rFonts w:ascii="Aptos Narrow" w:hAnsi="Aptos Narrow"/>
            <w:b/>
            <w:bCs/>
            <w:color w:val="00204F"/>
            <w:sz w:val="24"/>
            <w:szCs w:val="24"/>
          </w:rPr>
          <w:delText xml:space="preserve"> </w:delText>
        </w:r>
      </w:del>
      <w:r w:rsidR="00010B82" w:rsidRPr="00895970">
        <w:rPr>
          <w:rFonts w:ascii="Aptos Narrow" w:hAnsi="Aptos Narrow"/>
          <w:b/>
          <w:bCs/>
          <w:color w:val="00204F"/>
          <w:sz w:val="24"/>
          <w:szCs w:val="24"/>
        </w:rPr>
        <w:t>)</w:t>
      </w:r>
      <w:del w:id="1475" w:author="Sandhya T" w:date="2024-06-19T10:06:00Z" w16du:dateUtc="2024-06-19T04:36:00Z">
        <w:r w:rsidRPr="00895970" w:rsidDel="00E50F1A">
          <w:rPr>
            <w:rFonts w:ascii="Aptos Narrow" w:hAnsi="Aptos Narrow"/>
            <w:b/>
            <w:bCs/>
            <w:color w:val="00204F"/>
            <w:sz w:val="24"/>
            <w:szCs w:val="24"/>
          </w:rPr>
          <w:delText xml:space="preserve"> NUMBER</w:delText>
        </w:r>
      </w:del>
      <w:r w:rsidRPr="00895970">
        <w:rPr>
          <w:rFonts w:ascii="Aptos Narrow" w:hAnsi="Aptos Narrow"/>
          <w:b/>
          <w:bCs/>
          <w:color w:val="00204F"/>
          <w:sz w:val="24"/>
          <w:szCs w:val="24"/>
        </w:rPr>
        <w:t xml:space="preserve"> </w:t>
      </w:r>
      <w:del w:id="1476" w:author="Sandhya T" w:date="2024-06-18T23:53:00Z" w16du:dateUtc="2024-06-18T18:23:00Z">
        <w:r w:rsidRPr="00895970" w:rsidDel="00F30E43">
          <w:rPr>
            <w:rFonts w:ascii="Aptos Narrow" w:hAnsi="Aptos Narrow"/>
            <w:b/>
            <w:bCs/>
            <w:color w:val="00204F"/>
            <w:sz w:val="24"/>
            <w:szCs w:val="24"/>
          </w:rPr>
          <w:delText xml:space="preserve">WITH </w:delText>
        </w:r>
      </w:del>
      <w:ins w:id="1477" w:author="Sandhya T" w:date="2024-06-18T23:53:00Z" w16du:dateUtc="2024-06-18T18:23:00Z">
        <w:r w:rsidR="00F30E43">
          <w:rPr>
            <w:rFonts w:ascii="Aptos Narrow" w:hAnsi="Aptos Narrow"/>
            <w:b/>
            <w:bCs/>
            <w:color w:val="00204F"/>
            <w:sz w:val="24"/>
            <w:szCs w:val="24"/>
          </w:rPr>
          <w:t>TO THE</w:t>
        </w:r>
        <w:r w:rsidR="00F30E43" w:rsidRPr="00895970">
          <w:rPr>
            <w:rFonts w:ascii="Aptos Narrow" w:hAnsi="Aptos Narrow"/>
            <w:b/>
            <w:bCs/>
            <w:color w:val="00204F"/>
            <w:sz w:val="24"/>
            <w:szCs w:val="24"/>
          </w:rPr>
          <w:t xml:space="preserve"> </w:t>
        </w:r>
      </w:ins>
      <w:r w:rsidRPr="00895970">
        <w:rPr>
          <w:rFonts w:ascii="Aptos Narrow" w:hAnsi="Aptos Narrow"/>
          <w:b/>
          <w:bCs/>
          <w:color w:val="00204F"/>
          <w:sz w:val="24"/>
          <w:szCs w:val="24"/>
        </w:rPr>
        <w:t>ABOVE TOTAL.</w:t>
      </w:r>
    </w:p>
    <w:p w14:paraId="79F5E134" w14:textId="16D5EAF7" w:rsidR="00010B82" w:rsidRPr="00895970" w:rsidRDefault="00010B82" w:rsidP="00C80489">
      <w:pPr>
        <w:rPr>
          <w:rFonts w:ascii="Aptos Narrow" w:hAnsi="Aptos Narrow"/>
          <w:b/>
          <w:bCs/>
          <w:color w:val="00204F"/>
          <w:sz w:val="24"/>
          <w:szCs w:val="24"/>
        </w:rPr>
      </w:pPr>
      <w:r w:rsidRPr="00895970">
        <w:rPr>
          <w:rFonts w:ascii="Aptos Narrow" w:hAnsi="Aptos Narrow"/>
          <w:b/>
          <w:bCs/>
          <w:color w:val="00204F"/>
          <w:sz w:val="24"/>
          <w:szCs w:val="24"/>
        </w:rPr>
        <w:t>124 + 0</w:t>
      </w:r>
      <w:r w:rsidR="009E1B8C" w:rsidRPr="00895970">
        <w:rPr>
          <w:rFonts w:ascii="Aptos Narrow" w:hAnsi="Aptos Narrow"/>
          <w:b/>
          <w:bCs/>
          <w:color w:val="00204F"/>
          <w:sz w:val="24"/>
          <w:szCs w:val="24"/>
        </w:rPr>
        <w:t xml:space="preserve"> = 124</w:t>
      </w:r>
    </w:p>
    <w:p w14:paraId="2AA10ADB" w14:textId="7E2A3294" w:rsidR="00D80675" w:rsidRPr="00895970" w:rsidRDefault="00F726B9" w:rsidP="00C80489">
      <w:pPr>
        <w:rPr>
          <w:rFonts w:ascii="Aptos Narrow" w:hAnsi="Aptos Narrow"/>
          <w:b/>
          <w:bCs/>
          <w:color w:val="00204F"/>
          <w:sz w:val="24"/>
          <w:szCs w:val="24"/>
        </w:rPr>
      </w:pPr>
      <w:r w:rsidRPr="00895970">
        <w:rPr>
          <w:rFonts w:ascii="Aptos Narrow" w:hAnsi="Aptos Narrow"/>
          <w:b/>
          <w:bCs/>
          <w:color w:val="00204F"/>
          <w:sz w:val="24"/>
          <w:szCs w:val="24"/>
        </w:rPr>
        <w:t xml:space="preserve">FINALLY DIVIDE BY 7 </w:t>
      </w:r>
      <w:r w:rsidR="00F97A68" w:rsidRPr="00895970">
        <w:rPr>
          <w:rFonts w:ascii="Aptos Narrow" w:hAnsi="Aptos Narrow"/>
          <w:b/>
          <w:bCs/>
          <w:color w:val="00204F"/>
          <w:sz w:val="24"/>
          <w:szCs w:val="24"/>
        </w:rPr>
        <w:t>AND TAKE</w:t>
      </w:r>
      <w:ins w:id="1478" w:author="Sandhya T" w:date="2024-06-18T23:53:00Z" w16du:dateUtc="2024-06-18T18:23:00Z">
        <w:r w:rsidR="00F30E43">
          <w:rPr>
            <w:rFonts w:ascii="Aptos Narrow" w:hAnsi="Aptos Narrow"/>
            <w:b/>
            <w:bCs/>
            <w:color w:val="00204F"/>
            <w:sz w:val="24"/>
            <w:szCs w:val="24"/>
          </w:rPr>
          <w:t xml:space="preserve"> THE</w:t>
        </w:r>
      </w:ins>
      <w:r w:rsidR="00F97A68" w:rsidRPr="00895970">
        <w:rPr>
          <w:rFonts w:ascii="Aptos Narrow" w:hAnsi="Aptos Narrow"/>
          <w:b/>
          <w:bCs/>
          <w:color w:val="00204F"/>
          <w:sz w:val="24"/>
          <w:szCs w:val="24"/>
        </w:rPr>
        <w:t xml:space="preserve"> REMINDER TO FIND</w:t>
      </w:r>
      <w:ins w:id="1479" w:author="Sandhya T" w:date="2024-06-18T23:58:00Z" w16du:dateUtc="2024-06-18T18:28:00Z">
        <w:r w:rsidR="00907F57">
          <w:rPr>
            <w:rFonts w:ascii="Aptos Narrow" w:hAnsi="Aptos Narrow"/>
            <w:b/>
            <w:bCs/>
            <w:color w:val="00204F"/>
            <w:sz w:val="24"/>
            <w:szCs w:val="24"/>
          </w:rPr>
          <w:t xml:space="preserve"> THE</w:t>
        </w:r>
      </w:ins>
      <w:r w:rsidR="00F97A68" w:rsidRPr="00895970">
        <w:rPr>
          <w:rFonts w:ascii="Aptos Narrow" w:hAnsi="Aptos Narrow"/>
          <w:b/>
          <w:bCs/>
          <w:color w:val="00204F"/>
          <w:sz w:val="24"/>
          <w:szCs w:val="24"/>
        </w:rPr>
        <w:t xml:space="preserve"> WEEK</w:t>
      </w:r>
      <w:r w:rsidR="009E1B8C" w:rsidRPr="00895970">
        <w:rPr>
          <w:rFonts w:ascii="Aptos Narrow" w:hAnsi="Aptos Narrow"/>
          <w:b/>
          <w:bCs/>
          <w:color w:val="00204F"/>
          <w:sz w:val="24"/>
          <w:szCs w:val="24"/>
        </w:rPr>
        <w:t>DAY</w:t>
      </w:r>
    </w:p>
    <w:p w14:paraId="36871263" w14:textId="2B423F5C" w:rsidR="008149DC" w:rsidRPr="00895970" w:rsidRDefault="008149DC" w:rsidP="00C80489">
      <w:pPr>
        <w:rPr>
          <w:rFonts w:ascii="Aptos Narrow" w:hAnsi="Aptos Narrow"/>
          <w:b/>
          <w:bCs/>
          <w:color w:val="00204F"/>
          <w:sz w:val="24"/>
          <w:szCs w:val="24"/>
        </w:rPr>
      </w:pPr>
      <w:r w:rsidRPr="00895970">
        <w:rPr>
          <w:rFonts w:ascii="Aptos Narrow" w:hAnsi="Aptos Narrow"/>
          <w:b/>
          <w:bCs/>
          <w:color w:val="00204F"/>
          <w:sz w:val="24"/>
          <w:szCs w:val="24"/>
        </w:rPr>
        <w:t xml:space="preserve">124 / 7 = </w:t>
      </w:r>
      <w:r w:rsidR="00F97A68" w:rsidRPr="00895970">
        <w:rPr>
          <w:rFonts w:ascii="Aptos Narrow" w:hAnsi="Aptos Narrow"/>
          <w:b/>
          <w:bCs/>
          <w:color w:val="00204F"/>
          <w:sz w:val="24"/>
          <w:szCs w:val="24"/>
        </w:rPr>
        <w:t>119 (</w:t>
      </w:r>
      <w:r w:rsidR="009E1B8C" w:rsidRPr="00895970">
        <w:rPr>
          <w:rFonts w:ascii="Aptos Narrow" w:hAnsi="Aptos Narrow"/>
          <w:b/>
          <w:bCs/>
          <w:color w:val="00204F"/>
          <w:sz w:val="24"/>
          <w:szCs w:val="24"/>
        </w:rPr>
        <w:t xml:space="preserve"> </w:t>
      </w:r>
      <w:r w:rsidR="00F97A68" w:rsidRPr="00895970">
        <w:rPr>
          <w:rFonts w:ascii="Aptos Narrow" w:hAnsi="Aptos Narrow"/>
          <w:b/>
          <w:bCs/>
          <w:color w:val="00204F"/>
          <w:sz w:val="24"/>
          <w:szCs w:val="24"/>
        </w:rPr>
        <w:t>7</w:t>
      </w:r>
      <w:r w:rsidR="00C11B8E" w:rsidRPr="00895970">
        <w:rPr>
          <w:rFonts w:ascii="Aptos Narrow" w:hAnsi="Aptos Narrow"/>
          <w:b/>
          <w:bCs/>
          <w:color w:val="00204F"/>
          <w:sz w:val="24"/>
          <w:szCs w:val="24"/>
        </w:rPr>
        <w:t xml:space="preserve"> X </w:t>
      </w:r>
      <w:r w:rsidR="00F97A68" w:rsidRPr="00895970">
        <w:rPr>
          <w:rFonts w:ascii="Aptos Narrow" w:hAnsi="Aptos Narrow"/>
          <w:b/>
          <w:bCs/>
          <w:color w:val="00204F"/>
          <w:sz w:val="24"/>
          <w:szCs w:val="24"/>
        </w:rPr>
        <w:t>17)</w:t>
      </w:r>
    </w:p>
    <w:p w14:paraId="73EFF466" w14:textId="6B885BCD" w:rsidR="008D557C" w:rsidRPr="00895970" w:rsidRDefault="008D557C" w:rsidP="00C80489">
      <w:pPr>
        <w:rPr>
          <w:rFonts w:ascii="Aptos Narrow" w:hAnsi="Aptos Narrow"/>
          <w:b/>
          <w:bCs/>
          <w:color w:val="00204F"/>
          <w:sz w:val="24"/>
          <w:szCs w:val="24"/>
        </w:rPr>
      </w:pPr>
      <w:r w:rsidRPr="00895970">
        <w:rPr>
          <w:rFonts w:ascii="Aptos Narrow" w:hAnsi="Aptos Narrow"/>
          <w:b/>
          <w:bCs/>
          <w:color w:val="00204F"/>
          <w:sz w:val="24"/>
          <w:szCs w:val="24"/>
        </w:rPr>
        <w:t>REMINDER</w:t>
      </w:r>
    </w:p>
    <w:p w14:paraId="52FF1E1B" w14:textId="68180259" w:rsidR="00895970" w:rsidRDefault="00F97A68" w:rsidP="00C80489">
      <w:pPr>
        <w:rPr>
          <w:ins w:id="1480" w:author="Dinesh N" w:date="2024-06-22T23:36:00Z" w16du:dateUtc="2024-06-22T18:06:00Z"/>
          <w:rFonts w:ascii="Aptos Narrow" w:hAnsi="Aptos Narrow"/>
          <w:b/>
          <w:bCs/>
          <w:color w:val="00204F"/>
          <w:sz w:val="24"/>
          <w:szCs w:val="24"/>
        </w:rPr>
      </w:pPr>
      <w:r w:rsidRPr="00895970">
        <w:rPr>
          <w:rFonts w:ascii="Aptos Narrow" w:hAnsi="Aptos Narrow"/>
          <w:b/>
          <w:bCs/>
          <w:color w:val="00204F"/>
          <w:sz w:val="24"/>
          <w:szCs w:val="24"/>
        </w:rPr>
        <w:t xml:space="preserve">124 – 119 = </w:t>
      </w:r>
      <w:r w:rsidR="00097930" w:rsidRPr="00895970">
        <w:rPr>
          <w:rFonts w:ascii="Aptos Narrow" w:hAnsi="Aptos Narrow"/>
          <w:b/>
          <w:bCs/>
          <w:color w:val="00204F"/>
          <w:sz w:val="24"/>
          <w:szCs w:val="24"/>
        </w:rPr>
        <w:t>5</w:t>
      </w:r>
    </w:p>
    <w:p w14:paraId="653632BB" w14:textId="77777777" w:rsidR="00C267CD" w:rsidRPr="00FE4881" w:rsidRDefault="00C267CD" w:rsidP="00C80489">
      <w:pPr>
        <w:rPr>
          <w:rFonts w:ascii="Aptos Narrow" w:hAnsi="Aptos Narrow"/>
          <w:b/>
          <w:bCs/>
          <w:color w:val="00204F"/>
          <w:sz w:val="24"/>
          <w:szCs w:val="24"/>
        </w:rPr>
      </w:pPr>
    </w:p>
    <w:tbl>
      <w:tblPr>
        <w:tblW w:w="4436" w:type="dxa"/>
        <w:tblInd w:w="1501" w:type="dxa"/>
        <w:tblLook w:val="04A0" w:firstRow="1" w:lastRow="0" w:firstColumn="1" w:lastColumn="0" w:noHBand="0" w:noVBand="1"/>
      </w:tblPr>
      <w:tblGrid>
        <w:gridCol w:w="1943"/>
        <w:gridCol w:w="2493"/>
      </w:tblGrid>
      <w:tr w:rsidR="00402A3C" w:rsidRPr="00402A3C" w14:paraId="63FFD057" w14:textId="77777777" w:rsidTr="00FE4881">
        <w:trPr>
          <w:trHeight w:val="724"/>
        </w:trPr>
        <w:tc>
          <w:tcPr>
            <w:tcW w:w="1943"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72901D72" w14:textId="4F6A8C9E" w:rsidR="00402A3C" w:rsidRPr="00402A3C" w:rsidRDefault="00402A3C" w:rsidP="00023BC9">
            <w:pPr>
              <w:spacing w:after="0" w:line="240" w:lineRule="auto"/>
              <w:jc w:val="center"/>
              <w:rPr>
                <w:rFonts w:ascii="Berlin Sans FB Demi" w:eastAsia="Times New Roman" w:hAnsi="Berlin Sans FB Demi"/>
                <w:b/>
                <w:bCs/>
                <w:color w:val="003500"/>
                <w:sz w:val="32"/>
                <w:szCs w:val="32"/>
                <w:lang w:eastAsia="en-US"/>
              </w:rPr>
            </w:pPr>
            <w:r w:rsidRPr="00402A3C">
              <w:rPr>
                <w:rFonts w:ascii="Berlin Sans FB Demi" w:eastAsia="Times New Roman" w:hAnsi="Berlin Sans FB Demi"/>
                <w:b/>
                <w:bCs/>
                <w:color w:val="003500"/>
                <w:sz w:val="32"/>
                <w:szCs w:val="32"/>
                <w:lang w:eastAsia="en-US"/>
              </w:rPr>
              <w:t>REMINDER</w:t>
            </w:r>
          </w:p>
        </w:tc>
        <w:tc>
          <w:tcPr>
            <w:tcW w:w="2493" w:type="dxa"/>
            <w:tcBorders>
              <w:top w:val="single" w:sz="4" w:space="0" w:color="auto"/>
              <w:left w:val="nil"/>
              <w:bottom w:val="single" w:sz="4" w:space="0" w:color="auto"/>
              <w:right w:val="single" w:sz="4" w:space="0" w:color="auto"/>
            </w:tcBorders>
            <w:shd w:val="clear" w:color="000000" w:fill="D0CECE"/>
            <w:vAlign w:val="center"/>
            <w:hideMark/>
          </w:tcPr>
          <w:p w14:paraId="1DC68598" w14:textId="77777777" w:rsidR="00402A3C" w:rsidRPr="00402A3C" w:rsidRDefault="00402A3C" w:rsidP="00023BC9">
            <w:pPr>
              <w:spacing w:after="0" w:line="240" w:lineRule="auto"/>
              <w:jc w:val="center"/>
              <w:rPr>
                <w:rFonts w:ascii="Berlin Sans FB Demi" w:eastAsia="Times New Roman" w:hAnsi="Berlin Sans FB Demi"/>
                <w:b/>
                <w:bCs/>
                <w:color w:val="003500"/>
                <w:sz w:val="32"/>
                <w:szCs w:val="32"/>
                <w:lang w:eastAsia="en-US"/>
              </w:rPr>
            </w:pPr>
            <w:r w:rsidRPr="00402A3C">
              <w:rPr>
                <w:rFonts w:ascii="Berlin Sans FB Demi" w:eastAsia="Times New Roman" w:hAnsi="Berlin Sans FB Demi"/>
                <w:b/>
                <w:bCs/>
                <w:color w:val="003500"/>
                <w:sz w:val="32"/>
                <w:szCs w:val="32"/>
                <w:lang w:eastAsia="en-US"/>
              </w:rPr>
              <w:t>WEEK</w:t>
            </w:r>
          </w:p>
        </w:tc>
      </w:tr>
      <w:tr w:rsidR="00402A3C" w:rsidRPr="00402A3C" w14:paraId="2980B2A6" w14:textId="77777777" w:rsidTr="00FE4881">
        <w:trPr>
          <w:trHeight w:val="588"/>
        </w:trPr>
        <w:tc>
          <w:tcPr>
            <w:tcW w:w="1943" w:type="dxa"/>
            <w:tcBorders>
              <w:top w:val="nil"/>
              <w:left w:val="single" w:sz="4" w:space="0" w:color="auto"/>
              <w:bottom w:val="single" w:sz="4" w:space="0" w:color="auto"/>
              <w:right w:val="single" w:sz="4" w:space="0" w:color="auto"/>
            </w:tcBorders>
            <w:shd w:val="clear" w:color="000000" w:fill="FFF2CC"/>
            <w:noWrap/>
            <w:vAlign w:val="center"/>
            <w:hideMark/>
          </w:tcPr>
          <w:p w14:paraId="67E87551" w14:textId="77777777" w:rsidR="00402A3C" w:rsidRPr="00402A3C" w:rsidRDefault="00402A3C" w:rsidP="00402A3C">
            <w:pPr>
              <w:spacing w:after="0" w:line="240" w:lineRule="auto"/>
              <w:jc w:val="center"/>
              <w:rPr>
                <w:rFonts w:ascii="Arial" w:eastAsia="Times New Roman" w:hAnsi="Arial" w:cs="Arial"/>
                <w:b/>
                <w:bCs/>
                <w:color w:val="CC3399"/>
                <w:lang w:eastAsia="en-US"/>
              </w:rPr>
            </w:pPr>
            <w:r w:rsidRPr="00402A3C">
              <w:rPr>
                <w:rFonts w:ascii="Arial" w:eastAsia="Times New Roman" w:hAnsi="Arial" w:cs="Arial"/>
                <w:b/>
                <w:bCs/>
                <w:color w:val="CC3399"/>
                <w:lang w:eastAsia="en-US"/>
              </w:rPr>
              <w:t>0</w:t>
            </w:r>
          </w:p>
        </w:tc>
        <w:tc>
          <w:tcPr>
            <w:tcW w:w="2493" w:type="dxa"/>
            <w:tcBorders>
              <w:top w:val="nil"/>
              <w:left w:val="nil"/>
              <w:bottom w:val="single" w:sz="4" w:space="0" w:color="auto"/>
              <w:right w:val="single" w:sz="4" w:space="0" w:color="auto"/>
            </w:tcBorders>
            <w:shd w:val="clear" w:color="000000" w:fill="FFF2CC"/>
            <w:noWrap/>
            <w:vAlign w:val="center"/>
            <w:hideMark/>
          </w:tcPr>
          <w:p w14:paraId="5BE98ADA" w14:textId="77777777" w:rsidR="00402A3C" w:rsidRPr="00402A3C" w:rsidRDefault="00402A3C" w:rsidP="00402A3C">
            <w:pPr>
              <w:spacing w:after="0" w:line="240" w:lineRule="auto"/>
              <w:jc w:val="center"/>
              <w:rPr>
                <w:rFonts w:ascii="Arial" w:eastAsia="Times New Roman" w:hAnsi="Arial" w:cs="Arial"/>
                <w:b/>
                <w:bCs/>
                <w:color w:val="CC3399"/>
                <w:lang w:eastAsia="en-US"/>
              </w:rPr>
            </w:pPr>
            <w:r w:rsidRPr="00402A3C">
              <w:rPr>
                <w:rFonts w:ascii="Arial" w:eastAsia="Times New Roman" w:hAnsi="Arial" w:cs="Arial"/>
                <w:b/>
                <w:bCs/>
                <w:color w:val="CC3399"/>
                <w:lang w:eastAsia="en-US"/>
              </w:rPr>
              <w:t>SATURDAY</w:t>
            </w:r>
          </w:p>
        </w:tc>
      </w:tr>
      <w:tr w:rsidR="00402A3C" w:rsidRPr="00402A3C" w14:paraId="3FCF1634" w14:textId="77777777" w:rsidTr="00FE4881">
        <w:trPr>
          <w:trHeight w:val="466"/>
        </w:trPr>
        <w:tc>
          <w:tcPr>
            <w:tcW w:w="1943" w:type="dxa"/>
            <w:tcBorders>
              <w:top w:val="nil"/>
              <w:left w:val="single" w:sz="4" w:space="0" w:color="auto"/>
              <w:bottom w:val="single" w:sz="4" w:space="0" w:color="auto"/>
              <w:right w:val="single" w:sz="4" w:space="0" w:color="auto"/>
            </w:tcBorders>
            <w:shd w:val="clear" w:color="000000" w:fill="D9E1F2"/>
            <w:noWrap/>
            <w:vAlign w:val="center"/>
            <w:hideMark/>
          </w:tcPr>
          <w:p w14:paraId="495261E5" w14:textId="77777777" w:rsidR="00402A3C" w:rsidRPr="00402A3C" w:rsidRDefault="00402A3C" w:rsidP="00402A3C">
            <w:pPr>
              <w:spacing w:after="0" w:line="240" w:lineRule="auto"/>
              <w:jc w:val="center"/>
              <w:rPr>
                <w:rFonts w:ascii="Arial" w:eastAsia="Times New Roman" w:hAnsi="Arial" w:cs="Arial"/>
                <w:b/>
                <w:bCs/>
                <w:color w:val="00B050"/>
                <w:lang w:eastAsia="en-US"/>
              </w:rPr>
            </w:pPr>
            <w:r w:rsidRPr="00402A3C">
              <w:rPr>
                <w:rFonts w:ascii="Arial" w:eastAsia="Times New Roman" w:hAnsi="Arial" w:cs="Arial"/>
                <w:b/>
                <w:bCs/>
                <w:color w:val="00B050"/>
                <w:lang w:eastAsia="en-US"/>
              </w:rPr>
              <w:t>1</w:t>
            </w:r>
          </w:p>
        </w:tc>
        <w:tc>
          <w:tcPr>
            <w:tcW w:w="2493" w:type="dxa"/>
            <w:tcBorders>
              <w:top w:val="nil"/>
              <w:left w:val="nil"/>
              <w:bottom w:val="single" w:sz="4" w:space="0" w:color="auto"/>
              <w:right w:val="single" w:sz="4" w:space="0" w:color="auto"/>
            </w:tcBorders>
            <w:shd w:val="clear" w:color="000000" w:fill="D9E1F2"/>
            <w:noWrap/>
            <w:vAlign w:val="center"/>
            <w:hideMark/>
          </w:tcPr>
          <w:p w14:paraId="788274FD" w14:textId="77777777" w:rsidR="00402A3C" w:rsidRPr="00402A3C" w:rsidRDefault="00402A3C" w:rsidP="00402A3C">
            <w:pPr>
              <w:spacing w:after="0" w:line="240" w:lineRule="auto"/>
              <w:jc w:val="center"/>
              <w:rPr>
                <w:rFonts w:ascii="Arial" w:eastAsia="Times New Roman" w:hAnsi="Arial" w:cs="Arial"/>
                <w:b/>
                <w:bCs/>
                <w:color w:val="00B050"/>
                <w:lang w:eastAsia="en-US"/>
              </w:rPr>
            </w:pPr>
            <w:r w:rsidRPr="00402A3C">
              <w:rPr>
                <w:rFonts w:ascii="Arial" w:eastAsia="Times New Roman" w:hAnsi="Arial" w:cs="Arial"/>
                <w:b/>
                <w:bCs/>
                <w:color w:val="00B050"/>
                <w:lang w:eastAsia="en-US"/>
              </w:rPr>
              <w:t>SUNDAY</w:t>
            </w:r>
          </w:p>
        </w:tc>
      </w:tr>
      <w:tr w:rsidR="00402A3C" w:rsidRPr="00402A3C" w14:paraId="289E69F5" w14:textId="77777777" w:rsidTr="00FE4881">
        <w:trPr>
          <w:trHeight w:val="502"/>
        </w:trPr>
        <w:tc>
          <w:tcPr>
            <w:tcW w:w="1943" w:type="dxa"/>
            <w:tcBorders>
              <w:top w:val="nil"/>
              <w:left w:val="single" w:sz="4" w:space="0" w:color="auto"/>
              <w:bottom w:val="single" w:sz="4" w:space="0" w:color="auto"/>
              <w:right w:val="single" w:sz="4" w:space="0" w:color="auto"/>
            </w:tcBorders>
            <w:shd w:val="clear" w:color="000000" w:fill="FFF2CC"/>
            <w:noWrap/>
            <w:vAlign w:val="center"/>
            <w:hideMark/>
          </w:tcPr>
          <w:p w14:paraId="0693B252" w14:textId="77777777" w:rsidR="00402A3C" w:rsidRPr="00402A3C" w:rsidRDefault="00402A3C" w:rsidP="00402A3C">
            <w:pPr>
              <w:spacing w:after="0" w:line="240" w:lineRule="auto"/>
              <w:jc w:val="center"/>
              <w:rPr>
                <w:rFonts w:ascii="Arial" w:eastAsia="Times New Roman" w:hAnsi="Arial" w:cs="Arial"/>
                <w:b/>
                <w:bCs/>
                <w:color w:val="CC3399"/>
                <w:lang w:eastAsia="en-US"/>
              </w:rPr>
            </w:pPr>
            <w:r w:rsidRPr="00402A3C">
              <w:rPr>
                <w:rFonts w:ascii="Arial" w:eastAsia="Times New Roman" w:hAnsi="Arial" w:cs="Arial"/>
                <w:b/>
                <w:bCs/>
                <w:color w:val="CC3399"/>
                <w:lang w:eastAsia="en-US"/>
              </w:rPr>
              <w:t>2</w:t>
            </w:r>
          </w:p>
        </w:tc>
        <w:tc>
          <w:tcPr>
            <w:tcW w:w="2493" w:type="dxa"/>
            <w:tcBorders>
              <w:top w:val="nil"/>
              <w:left w:val="nil"/>
              <w:bottom w:val="single" w:sz="4" w:space="0" w:color="auto"/>
              <w:right w:val="single" w:sz="4" w:space="0" w:color="auto"/>
            </w:tcBorders>
            <w:shd w:val="clear" w:color="000000" w:fill="FFF2CC"/>
            <w:noWrap/>
            <w:vAlign w:val="center"/>
            <w:hideMark/>
          </w:tcPr>
          <w:p w14:paraId="6B2C96B4" w14:textId="77777777" w:rsidR="00402A3C" w:rsidRPr="00402A3C" w:rsidRDefault="00402A3C" w:rsidP="00402A3C">
            <w:pPr>
              <w:spacing w:after="0" w:line="240" w:lineRule="auto"/>
              <w:jc w:val="center"/>
              <w:rPr>
                <w:rFonts w:ascii="Arial" w:eastAsia="Times New Roman" w:hAnsi="Arial" w:cs="Arial"/>
                <w:b/>
                <w:bCs/>
                <w:color w:val="CC3399"/>
                <w:lang w:eastAsia="en-US"/>
              </w:rPr>
            </w:pPr>
            <w:r w:rsidRPr="00402A3C">
              <w:rPr>
                <w:rFonts w:ascii="Arial" w:eastAsia="Times New Roman" w:hAnsi="Arial" w:cs="Arial"/>
                <w:b/>
                <w:bCs/>
                <w:color w:val="CC3399"/>
                <w:lang w:eastAsia="en-US"/>
              </w:rPr>
              <w:t>MONDAY</w:t>
            </w:r>
          </w:p>
        </w:tc>
      </w:tr>
      <w:tr w:rsidR="00402A3C" w:rsidRPr="00402A3C" w14:paraId="3701B68F" w14:textId="77777777" w:rsidTr="00FE4881">
        <w:trPr>
          <w:trHeight w:val="466"/>
        </w:trPr>
        <w:tc>
          <w:tcPr>
            <w:tcW w:w="1943" w:type="dxa"/>
            <w:tcBorders>
              <w:top w:val="nil"/>
              <w:left w:val="single" w:sz="4" w:space="0" w:color="auto"/>
              <w:bottom w:val="single" w:sz="4" w:space="0" w:color="auto"/>
              <w:right w:val="single" w:sz="4" w:space="0" w:color="auto"/>
            </w:tcBorders>
            <w:shd w:val="clear" w:color="000000" w:fill="D9E1F2"/>
            <w:noWrap/>
            <w:vAlign w:val="center"/>
            <w:hideMark/>
          </w:tcPr>
          <w:p w14:paraId="6053AB80" w14:textId="77777777" w:rsidR="00402A3C" w:rsidRPr="00402A3C" w:rsidRDefault="00402A3C" w:rsidP="00402A3C">
            <w:pPr>
              <w:spacing w:after="0" w:line="240" w:lineRule="auto"/>
              <w:jc w:val="center"/>
              <w:rPr>
                <w:rFonts w:ascii="Arial" w:eastAsia="Times New Roman" w:hAnsi="Arial" w:cs="Arial"/>
                <w:b/>
                <w:bCs/>
                <w:color w:val="00B050"/>
                <w:lang w:eastAsia="en-US"/>
              </w:rPr>
            </w:pPr>
            <w:r w:rsidRPr="00402A3C">
              <w:rPr>
                <w:rFonts w:ascii="Arial" w:eastAsia="Times New Roman" w:hAnsi="Arial" w:cs="Arial"/>
                <w:b/>
                <w:bCs/>
                <w:color w:val="00B050"/>
                <w:lang w:eastAsia="en-US"/>
              </w:rPr>
              <w:t>3</w:t>
            </w:r>
          </w:p>
        </w:tc>
        <w:tc>
          <w:tcPr>
            <w:tcW w:w="2493" w:type="dxa"/>
            <w:tcBorders>
              <w:top w:val="nil"/>
              <w:left w:val="nil"/>
              <w:bottom w:val="single" w:sz="4" w:space="0" w:color="auto"/>
              <w:right w:val="single" w:sz="4" w:space="0" w:color="auto"/>
            </w:tcBorders>
            <w:shd w:val="clear" w:color="000000" w:fill="D9E1F2"/>
            <w:noWrap/>
            <w:vAlign w:val="center"/>
            <w:hideMark/>
          </w:tcPr>
          <w:p w14:paraId="04E742FE" w14:textId="77777777" w:rsidR="00402A3C" w:rsidRPr="00402A3C" w:rsidRDefault="00402A3C" w:rsidP="00402A3C">
            <w:pPr>
              <w:spacing w:after="0" w:line="240" w:lineRule="auto"/>
              <w:jc w:val="center"/>
              <w:rPr>
                <w:rFonts w:ascii="Arial" w:eastAsia="Times New Roman" w:hAnsi="Arial" w:cs="Arial"/>
                <w:b/>
                <w:bCs/>
                <w:color w:val="00B050"/>
                <w:lang w:eastAsia="en-US"/>
              </w:rPr>
            </w:pPr>
            <w:r w:rsidRPr="00402A3C">
              <w:rPr>
                <w:rFonts w:ascii="Arial" w:eastAsia="Times New Roman" w:hAnsi="Arial" w:cs="Arial"/>
                <w:b/>
                <w:bCs/>
                <w:color w:val="00B050"/>
                <w:lang w:eastAsia="en-US"/>
              </w:rPr>
              <w:t>TUESDAY</w:t>
            </w:r>
          </w:p>
        </w:tc>
      </w:tr>
      <w:tr w:rsidR="00402A3C" w:rsidRPr="00402A3C" w14:paraId="6E15DCE2" w14:textId="77777777" w:rsidTr="00FE4881">
        <w:trPr>
          <w:trHeight w:val="466"/>
        </w:trPr>
        <w:tc>
          <w:tcPr>
            <w:tcW w:w="1943" w:type="dxa"/>
            <w:tcBorders>
              <w:top w:val="nil"/>
              <w:left w:val="single" w:sz="4" w:space="0" w:color="auto"/>
              <w:bottom w:val="single" w:sz="4" w:space="0" w:color="auto"/>
              <w:right w:val="single" w:sz="4" w:space="0" w:color="auto"/>
            </w:tcBorders>
            <w:shd w:val="clear" w:color="000000" w:fill="FFF2CC"/>
            <w:noWrap/>
            <w:vAlign w:val="center"/>
            <w:hideMark/>
          </w:tcPr>
          <w:p w14:paraId="57C54CD6" w14:textId="77777777" w:rsidR="00402A3C" w:rsidRPr="00402A3C" w:rsidRDefault="00402A3C" w:rsidP="00402A3C">
            <w:pPr>
              <w:spacing w:after="0" w:line="240" w:lineRule="auto"/>
              <w:jc w:val="center"/>
              <w:rPr>
                <w:rFonts w:ascii="Arial" w:eastAsia="Times New Roman" w:hAnsi="Arial" w:cs="Arial"/>
                <w:b/>
                <w:bCs/>
                <w:color w:val="CC3399"/>
                <w:lang w:eastAsia="en-US"/>
              </w:rPr>
            </w:pPr>
            <w:r w:rsidRPr="00402A3C">
              <w:rPr>
                <w:rFonts w:ascii="Arial" w:eastAsia="Times New Roman" w:hAnsi="Arial" w:cs="Arial"/>
                <w:b/>
                <w:bCs/>
                <w:color w:val="CC3399"/>
                <w:lang w:eastAsia="en-US"/>
              </w:rPr>
              <w:t>4</w:t>
            </w:r>
          </w:p>
        </w:tc>
        <w:tc>
          <w:tcPr>
            <w:tcW w:w="2493" w:type="dxa"/>
            <w:tcBorders>
              <w:top w:val="nil"/>
              <w:left w:val="nil"/>
              <w:bottom w:val="single" w:sz="4" w:space="0" w:color="auto"/>
              <w:right w:val="single" w:sz="4" w:space="0" w:color="auto"/>
            </w:tcBorders>
            <w:shd w:val="clear" w:color="000000" w:fill="FFF2CC"/>
            <w:noWrap/>
            <w:vAlign w:val="center"/>
            <w:hideMark/>
          </w:tcPr>
          <w:p w14:paraId="4721931F" w14:textId="77777777" w:rsidR="00402A3C" w:rsidRPr="00402A3C" w:rsidRDefault="00402A3C" w:rsidP="00402A3C">
            <w:pPr>
              <w:spacing w:after="0" w:line="240" w:lineRule="auto"/>
              <w:jc w:val="center"/>
              <w:rPr>
                <w:rFonts w:ascii="Arial" w:eastAsia="Times New Roman" w:hAnsi="Arial" w:cs="Arial"/>
                <w:b/>
                <w:bCs/>
                <w:color w:val="CC3399"/>
                <w:lang w:eastAsia="en-US"/>
              </w:rPr>
            </w:pPr>
            <w:r w:rsidRPr="00402A3C">
              <w:rPr>
                <w:rFonts w:ascii="Arial" w:eastAsia="Times New Roman" w:hAnsi="Arial" w:cs="Arial"/>
                <w:b/>
                <w:bCs/>
                <w:color w:val="CC3399"/>
                <w:lang w:eastAsia="en-US"/>
              </w:rPr>
              <w:t>WEDNESDAY</w:t>
            </w:r>
          </w:p>
        </w:tc>
      </w:tr>
      <w:tr w:rsidR="00402A3C" w:rsidRPr="00402A3C" w14:paraId="62256109" w14:textId="77777777" w:rsidTr="00FE4881">
        <w:trPr>
          <w:trHeight w:val="466"/>
        </w:trPr>
        <w:tc>
          <w:tcPr>
            <w:tcW w:w="1943" w:type="dxa"/>
            <w:tcBorders>
              <w:top w:val="nil"/>
              <w:left w:val="single" w:sz="4" w:space="0" w:color="auto"/>
              <w:bottom w:val="single" w:sz="4" w:space="0" w:color="auto"/>
              <w:right w:val="single" w:sz="4" w:space="0" w:color="auto"/>
            </w:tcBorders>
            <w:shd w:val="clear" w:color="000000" w:fill="D9E1F2"/>
            <w:noWrap/>
            <w:vAlign w:val="center"/>
            <w:hideMark/>
          </w:tcPr>
          <w:p w14:paraId="57C7B506" w14:textId="77777777" w:rsidR="00402A3C" w:rsidRPr="00402A3C" w:rsidRDefault="00402A3C" w:rsidP="00402A3C">
            <w:pPr>
              <w:spacing w:after="0" w:line="240" w:lineRule="auto"/>
              <w:jc w:val="center"/>
              <w:rPr>
                <w:rFonts w:ascii="Arial" w:eastAsia="Times New Roman" w:hAnsi="Arial" w:cs="Arial"/>
                <w:b/>
                <w:bCs/>
                <w:color w:val="00B050"/>
                <w:lang w:eastAsia="en-US"/>
              </w:rPr>
            </w:pPr>
            <w:r w:rsidRPr="00402A3C">
              <w:rPr>
                <w:rFonts w:ascii="Arial" w:eastAsia="Times New Roman" w:hAnsi="Arial" w:cs="Arial"/>
                <w:b/>
                <w:bCs/>
                <w:color w:val="00B050"/>
                <w:lang w:eastAsia="en-US"/>
              </w:rPr>
              <w:t>5</w:t>
            </w:r>
          </w:p>
        </w:tc>
        <w:tc>
          <w:tcPr>
            <w:tcW w:w="2493" w:type="dxa"/>
            <w:tcBorders>
              <w:top w:val="nil"/>
              <w:left w:val="nil"/>
              <w:bottom w:val="single" w:sz="4" w:space="0" w:color="auto"/>
              <w:right w:val="single" w:sz="4" w:space="0" w:color="auto"/>
            </w:tcBorders>
            <w:shd w:val="clear" w:color="000000" w:fill="D9E1F2"/>
            <w:noWrap/>
            <w:vAlign w:val="center"/>
            <w:hideMark/>
          </w:tcPr>
          <w:p w14:paraId="237888D0" w14:textId="77777777" w:rsidR="00402A3C" w:rsidRPr="00402A3C" w:rsidRDefault="00402A3C" w:rsidP="00402A3C">
            <w:pPr>
              <w:spacing w:after="0" w:line="240" w:lineRule="auto"/>
              <w:jc w:val="center"/>
              <w:rPr>
                <w:rFonts w:ascii="Arial" w:eastAsia="Times New Roman" w:hAnsi="Arial" w:cs="Arial"/>
                <w:b/>
                <w:bCs/>
                <w:color w:val="00B050"/>
                <w:lang w:eastAsia="en-US"/>
              </w:rPr>
            </w:pPr>
            <w:r w:rsidRPr="00402A3C">
              <w:rPr>
                <w:rFonts w:ascii="Arial" w:eastAsia="Times New Roman" w:hAnsi="Arial" w:cs="Arial"/>
                <w:b/>
                <w:bCs/>
                <w:color w:val="00B050"/>
                <w:lang w:eastAsia="en-US"/>
              </w:rPr>
              <w:t>THURSDAY</w:t>
            </w:r>
          </w:p>
        </w:tc>
      </w:tr>
      <w:tr w:rsidR="00402A3C" w:rsidRPr="00402A3C" w14:paraId="5E162527" w14:textId="77777777" w:rsidTr="00FE4881">
        <w:trPr>
          <w:trHeight w:val="466"/>
        </w:trPr>
        <w:tc>
          <w:tcPr>
            <w:tcW w:w="1943" w:type="dxa"/>
            <w:tcBorders>
              <w:top w:val="nil"/>
              <w:left w:val="single" w:sz="4" w:space="0" w:color="auto"/>
              <w:bottom w:val="single" w:sz="4" w:space="0" w:color="auto"/>
              <w:right w:val="single" w:sz="4" w:space="0" w:color="auto"/>
            </w:tcBorders>
            <w:shd w:val="clear" w:color="000000" w:fill="FFF2CC"/>
            <w:noWrap/>
            <w:vAlign w:val="center"/>
            <w:hideMark/>
          </w:tcPr>
          <w:p w14:paraId="4F088F6E" w14:textId="77777777" w:rsidR="00402A3C" w:rsidRPr="00402A3C" w:rsidRDefault="00402A3C" w:rsidP="00402A3C">
            <w:pPr>
              <w:spacing w:after="0" w:line="240" w:lineRule="auto"/>
              <w:jc w:val="center"/>
              <w:rPr>
                <w:rFonts w:ascii="Arial" w:eastAsia="Times New Roman" w:hAnsi="Arial" w:cs="Arial"/>
                <w:b/>
                <w:bCs/>
                <w:color w:val="CC3399"/>
                <w:lang w:eastAsia="en-US"/>
              </w:rPr>
            </w:pPr>
            <w:r w:rsidRPr="00402A3C">
              <w:rPr>
                <w:rFonts w:ascii="Arial" w:eastAsia="Times New Roman" w:hAnsi="Arial" w:cs="Arial"/>
                <w:b/>
                <w:bCs/>
                <w:color w:val="CC3399"/>
                <w:lang w:eastAsia="en-US"/>
              </w:rPr>
              <w:t>6</w:t>
            </w:r>
          </w:p>
        </w:tc>
        <w:tc>
          <w:tcPr>
            <w:tcW w:w="2493" w:type="dxa"/>
            <w:tcBorders>
              <w:top w:val="nil"/>
              <w:left w:val="nil"/>
              <w:bottom w:val="single" w:sz="4" w:space="0" w:color="auto"/>
              <w:right w:val="single" w:sz="4" w:space="0" w:color="auto"/>
            </w:tcBorders>
            <w:shd w:val="clear" w:color="000000" w:fill="FFF2CC"/>
            <w:noWrap/>
            <w:vAlign w:val="center"/>
            <w:hideMark/>
          </w:tcPr>
          <w:p w14:paraId="16733DCA" w14:textId="77777777" w:rsidR="00402A3C" w:rsidRPr="00402A3C" w:rsidRDefault="00402A3C" w:rsidP="00402A3C">
            <w:pPr>
              <w:spacing w:after="0" w:line="240" w:lineRule="auto"/>
              <w:jc w:val="center"/>
              <w:rPr>
                <w:rFonts w:ascii="Arial" w:eastAsia="Times New Roman" w:hAnsi="Arial" w:cs="Arial"/>
                <w:b/>
                <w:bCs/>
                <w:color w:val="CC3399"/>
                <w:lang w:eastAsia="en-US"/>
              </w:rPr>
            </w:pPr>
            <w:r w:rsidRPr="00402A3C">
              <w:rPr>
                <w:rFonts w:ascii="Arial" w:eastAsia="Times New Roman" w:hAnsi="Arial" w:cs="Arial"/>
                <w:b/>
                <w:bCs/>
                <w:color w:val="CC3399"/>
                <w:lang w:eastAsia="en-US"/>
              </w:rPr>
              <w:t>FRIDAY</w:t>
            </w:r>
          </w:p>
        </w:tc>
      </w:tr>
    </w:tbl>
    <w:p w14:paraId="2244CAE8" w14:textId="77777777" w:rsidR="00097930" w:rsidRDefault="00097930" w:rsidP="00C80489">
      <w:pPr>
        <w:rPr>
          <w:sz w:val="24"/>
          <w:szCs w:val="24"/>
        </w:rPr>
      </w:pPr>
    </w:p>
    <w:p w14:paraId="5F76E3BB" w14:textId="77777777" w:rsidR="00C267CD" w:rsidRDefault="00C267CD" w:rsidP="00BB7839">
      <w:pPr>
        <w:jc w:val="center"/>
        <w:rPr>
          <w:ins w:id="1481" w:author="Dinesh N" w:date="2024-06-22T23:36:00Z" w16du:dateUtc="2024-06-22T18:06:00Z"/>
          <w:rFonts w:ascii="Arial Black" w:hAnsi="Arial Black"/>
          <w:color w:val="C00000"/>
          <w:sz w:val="28"/>
          <w:szCs w:val="28"/>
          <w:u w:val="single"/>
        </w:rPr>
      </w:pPr>
    </w:p>
    <w:p w14:paraId="57A3C9F6" w14:textId="6023FB91" w:rsidR="00A9518C" w:rsidRPr="00BB7839" w:rsidRDefault="00AA6813" w:rsidP="00BB7839">
      <w:pPr>
        <w:jc w:val="center"/>
        <w:rPr>
          <w:rFonts w:ascii="Arial Black" w:hAnsi="Arial Black"/>
          <w:color w:val="C00000"/>
          <w:sz w:val="28"/>
          <w:szCs w:val="28"/>
          <w:u w:val="single"/>
        </w:rPr>
      </w:pPr>
      <w:r w:rsidRPr="00BB7839">
        <w:rPr>
          <w:rFonts w:ascii="Arial Black" w:hAnsi="Arial Black"/>
          <w:color w:val="C00000"/>
          <w:sz w:val="28"/>
          <w:szCs w:val="28"/>
          <w:u w:val="single"/>
        </w:rPr>
        <w:t>MONTH BORN SPECIALITY</w:t>
      </w:r>
    </w:p>
    <w:p w14:paraId="5514A717" w14:textId="42D38E85" w:rsidR="00A7349C" w:rsidRPr="00671364" w:rsidRDefault="00BD58E5" w:rsidP="00671364">
      <w:pPr>
        <w:jc w:val="center"/>
        <w:rPr>
          <w:rFonts w:ascii="Berlin Sans FB Demi" w:hAnsi="Berlin Sans FB Demi"/>
          <w:color w:val="2B2B00"/>
          <w:sz w:val="24"/>
          <w:szCs w:val="24"/>
        </w:rPr>
      </w:pPr>
      <w:r w:rsidRPr="00671364">
        <w:rPr>
          <w:rFonts w:ascii="Berlin Sans FB Demi" w:hAnsi="Berlin Sans FB Demi"/>
          <w:color w:val="2B2B00"/>
          <w:sz w:val="24"/>
          <w:szCs w:val="24"/>
        </w:rPr>
        <w:t>JANUARY</w:t>
      </w:r>
      <w:r w:rsidR="00A7349C" w:rsidRPr="00671364">
        <w:rPr>
          <w:rFonts w:ascii="Berlin Sans FB Demi" w:hAnsi="Berlin Sans FB Demi"/>
          <w:color w:val="2B2B00"/>
          <w:sz w:val="24"/>
          <w:szCs w:val="24"/>
        </w:rPr>
        <w:t>:</w:t>
      </w:r>
    </w:p>
    <w:p w14:paraId="00798E76" w14:textId="79AB8F7F" w:rsidR="00A7349C" w:rsidRPr="00C62549" w:rsidRDefault="00A7349C" w:rsidP="00A7349C">
      <w:pPr>
        <w:pStyle w:val="ListParagraph"/>
        <w:numPr>
          <w:ilvl w:val="0"/>
          <w:numId w:val="31"/>
        </w:numPr>
        <w:rPr>
          <w:rFonts w:ascii="Arial Narrow" w:hAnsi="Arial Narrow"/>
          <w:b/>
          <w:bCs/>
          <w:color w:val="004E9A"/>
          <w:sz w:val="28"/>
          <w:szCs w:val="28"/>
        </w:rPr>
      </w:pPr>
      <w:r w:rsidRPr="00C62549">
        <w:rPr>
          <w:rFonts w:ascii="Arial Narrow" w:hAnsi="Arial Narrow"/>
          <w:b/>
          <w:bCs/>
          <w:color w:val="004E9A"/>
          <w:sz w:val="28"/>
          <w:szCs w:val="28"/>
        </w:rPr>
        <w:t>Good Education.</w:t>
      </w:r>
    </w:p>
    <w:p w14:paraId="181C0B64" w14:textId="39AAEB13" w:rsidR="00A7349C" w:rsidRPr="00C62549" w:rsidRDefault="00F160DE" w:rsidP="00A7349C">
      <w:pPr>
        <w:pStyle w:val="ListParagraph"/>
        <w:numPr>
          <w:ilvl w:val="0"/>
          <w:numId w:val="31"/>
        </w:numPr>
        <w:rPr>
          <w:rFonts w:ascii="Arial Narrow" w:hAnsi="Arial Narrow"/>
          <w:b/>
          <w:bCs/>
          <w:color w:val="004E9A"/>
          <w:sz w:val="28"/>
          <w:szCs w:val="28"/>
        </w:rPr>
      </w:pPr>
      <w:r w:rsidRPr="00C62549">
        <w:rPr>
          <w:rFonts w:ascii="Arial Narrow" w:hAnsi="Arial Narrow"/>
          <w:b/>
          <w:bCs/>
          <w:color w:val="004E9A"/>
          <w:sz w:val="28"/>
          <w:szCs w:val="28"/>
        </w:rPr>
        <w:t xml:space="preserve">They like Designing, Technical </w:t>
      </w:r>
      <w:r w:rsidR="00E30201">
        <w:rPr>
          <w:rFonts w:ascii="Arial Narrow" w:hAnsi="Arial Narrow"/>
          <w:b/>
          <w:bCs/>
          <w:color w:val="004E9A"/>
          <w:sz w:val="28"/>
          <w:szCs w:val="28"/>
        </w:rPr>
        <w:t>field</w:t>
      </w:r>
      <w:r w:rsidRPr="00C62549">
        <w:rPr>
          <w:rFonts w:ascii="Arial Narrow" w:hAnsi="Arial Narrow"/>
          <w:b/>
          <w:bCs/>
          <w:color w:val="004E9A"/>
          <w:sz w:val="28"/>
          <w:szCs w:val="28"/>
        </w:rPr>
        <w:t xml:space="preserve">, </w:t>
      </w:r>
      <w:r w:rsidR="00A67EF8" w:rsidRPr="00C62549">
        <w:rPr>
          <w:rFonts w:ascii="Arial Narrow" w:hAnsi="Arial Narrow"/>
          <w:b/>
          <w:bCs/>
          <w:color w:val="004E9A"/>
          <w:sz w:val="28"/>
          <w:szCs w:val="28"/>
        </w:rPr>
        <w:t>Chemicals, Doctor or Lab Technic</w:t>
      </w:r>
      <w:ins w:id="1482" w:author="Sandhya T" w:date="2024-06-18T23:54:00Z" w16du:dateUtc="2024-06-18T18:24:00Z">
        <w:r w:rsidR="00F30E43">
          <w:rPr>
            <w:rFonts w:ascii="Arial Narrow" w:hAnsi="Arial Narrow"/>
            <w:b/>
            <w:bCs/>
            <w:color w:val="004E9A"/>
            <w:sz w:val="28"/>
            <w:szCs w:val="28"/>
          </w:rPr>
          <w:t>i</w:t>
        </w:r>
      </w:ins>
      <w:r w:rsidR="00A67EF8" w:rsidRPr="00C62549">
        <w:rPr>
          <w:rFonts w:ascii="Arial Narrow" w:hAnsi="Arial Narrow"/>
          <w:b/>
          <w:bCs/>
          <w:color w:val="004E9A"/>
          <w:sz w:val="28"/>
          <w:szCs w:val="28"/>
        </w:rPr>
        <w:t>a</w:t>
      </w:r>
      <w:ins w:id="1483" w:author="Sandhya T" w:date="2024-06-18T23:54:00Z" w16du:dateUtc="2024-06-18T18:24:00Z">
        <w:r w:rsidR="00F30E43">
          <w:rPr>
            <w:rFonts w:ascii="Arial Narrow" w:hAnsi="Arial Narrow"/>
            <w:b/>
            <w:bCs/>
            <w:color w:val="004E9A"/>
            <w:sz w:val="28"/>
            <w:szCs w:val="28"/>
          </w:rPr>
          <w:t>n</w:t>
        </w:r>
      </w:ins>
      <w:del w:id="1484" w:author="Sandhya T" w:date="2024-06-18T23:54:00Z" w16du:dateUtc="2024-06-18T18:24:00Z">
        <w:r w:rsidR="00A67EF8" w:rsidRPr="00C62549" w:rsidDel="00F30E43">
          <w:rPr>
            <w:rFonts w:ascii="Arial Narrow" w:hAnsi="Arial Narrow"/>
            <w:b/>
            <w:bCs/>
            <w:color w:val="004E9A"/>
            <w:sz w:val="28"/>
            <w:szCs w:val="28"/>
          </w:rPr>
          <w:delText>l</w:delText>
        </w:r>
      </w:del>
      <w:r w:rsidR="00A67EF8" w:rsidRPr="00C62549">
        <w:rPr>
          <w:rFonts w:ascii="Arial Narrow" w:hAnsi="Arial Narrow"/>
          <w:b/>
          <w:bCs/>
          <w:color w:val="004E9A"/>
          <w:sz w:val="28"/>
          <w:szCs w:val="28"/>
        </w:rPr>
        <w:t>.</w:t>
      </w:r>
    </w:p>
    <w:p w14:paraId="6BA7E0DA" w14:textId="43E4C1CC" w:rsidR="00F160DE" w:rsidRPr="00C62549" w:rsidRDefault="00332CF4" w:rsidP="00A7349C">
      <w:pPr>
        <w:pStyle w:val="ListParagraph"/>
        <w:numPr>
          <w:ilvl w:val="0"/>
          <w:numId w:val="31"/>
        </w:numPr>
        <w:rPr>
          <w:rFonts w:ascii="Arial Narrow" w:hAnsi="Arial Narrow"/>
          <w:b/>
          <w:bCs/>
          <w:color w:val="004E9A"/>
          <w:sz w:val="28"/>
          <w:szCs w:val="28"/>
        </w:rPr>
      </w:pPr>
      <w:r w:rsidRPr="00C62549">
        <w:rPr>
          <w:rFonts w:ascii="Arial Narrow" w:hAnsi="Arial Narrow"/>
          <w:b/>
          <w:bCs/>
          <w:color w:val="004E9A"/>
          <w:sz w:val="28"/>
          <w:szCs w:val="28"/>
        </w:rPr>
        <w:t xml:space="preserve">Their resistance will be near </w:t>
      </w:r>
      <w:r w:rsidR="00E30201">
        <w:rPr>
          <w:rFonts w:ascii="Arial Narrow" w:hAnsi="Arial Narrow"/>
          <w:b/>
          <w:bCs/>
          <w:color w:val="004E9A"/>
          <w:sz w:val="28"/>
          <w:szCs w:val="28"/>
        </w:rPr>
        <w:t xml:space="preserve">a </w:t>
      </w:r>
      <w:r w:rsidRPr="00C62549">
        <w:rPr>
          <w:rFonts w:ascii="Arial Narrow" w:hAnsi="Arial Narrow"/>
          <w:b/>
          <w:bCs/>
          <w:color w:val="004E9A"/>
          <w:sz w:val="28"/>
          <w:szCs w:val="28"/>
        </w:rPr>
        <w:t>pond or water source with good ventilation.</w:t>
      </w:r>
    </w:p>
    <w:p w14:paraId="67CB6B02" w14:textId="1ADDB05E" w:rsidR="00332CF4" w:rsidRPr="00C62549" w:rsidRDefault="00E30201" w:rsidP="00A7349C">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Spiritual</w:t>
      </w:r>
      <w:r w:rsidR="00971DEA" w:rsidRPr="00C62549">
        <w:rPr>
          <w:rFonts w:ascii="Arial Narrow" w:hAnsi="Arial Narrow"/>
          <w:b/>
          <w:bCs/>
          <w:color w:val="004E9A"/>
          <w:sz w:val="28"/>
          <w:szCs w:val="28"/>
        </w:rPr>
        <w:t xml:space="preserve"> family.</w:t>
      </w:r>
    </w:p>
    <w:p w14:paraId="5621D3D9" w14:textId="0538FBF1" w:rsidR="00FA006B" w:rsidRPr="00C62549" w:rsidRDefault="00CD03AE" w:rsidP="00A7349C">
      <w:pPr>
        <w:pStyle w:val="ListParagraph"/>
        <w:numPr>
          <w:ilvl w:val="0"/>
          <w:numId w:val="31"/>
        </w:numPr>
        <w:rPr>
          <w:rFonts w:ascii="Arial Narrow" w:hAnsi="Arial Narrow"/>
          <w:b/>
          <w:bCs/>
          <w:color w:val="004E9A"/>
          <w:sz w:val="28"/>
          <w:szCs w:val="28"/>
        </w:rPr>
      </w:pPr>
      <w:r w:rsidRPr="00C62549">
        <w:rPr>
          <w:rFonts w:ascii="Arial Narrow" w:hAnsi="Arial Narrow"/>
          <w:b/>
          <w:bCs/>
          <w:color w:val="004E9A"/>
          <w:sz w:val="28"/>
          <w:szCs w:val="28"/>
        </w:rPr>
        <w:t>Possibility of spouse coming from Eastern direction</w:t>
      </w:r>
      <w:r w:rsidR="0051332D" w:rsidRPr="00C62549">
        <w:rPr>
          <w:rFonts w:ascii="Arial Narrow" w:hAnsi="Arial Narrow"/>
          <w:b/>
          <w:bCs/>
          <w:color w:val="004E9A"/>
          <w:sz w:val="28"/>
          <w:szCs w:val="28"/>
        </w:rPr>
        <w:t xml:space="preserve"> from </w:t>
      </w:r>
      <w:r w:rsidR="00E30201">
        <w:rPr>
          <w:rFonts w:ascii="Arial Narrow" w:hAnsi="Arial Narrow"/>
          <w:b/>
          <w:bCs/>
          <w:color w:val="004E9A"/>
          <w:sz w:val="28"/>
          <w:szCs w:val="28"/>
        </w:rPr>
        <w:t>their</w:t>
      </w:r>
      <w:r w:rsidR="0051332D" w:rsidRPr="00C62549">
        <w:rPr>
          <w:rFonts w:ascii="Arial Narrow" w:hAnsi="Arial Narrow"/>
          <w:b/>
          <w:bCs/>
          <w:color w:val="004E9A"/>
          <w:sz w:val="28"/>
          <w:szCs w:val="28"/>
        </w:rPr>
        <w:t xml:space="preserve"> native place.</w:t>
      </w:r>
    </w:p>
    <w:p w14:paraId="5D1EBB12" w14:textId="0B1A6BF4" w:rsidR="00CD03AE" w:rsidRPr="00C62549" w:rsidRDefault="00255F89" w:rsidP="00A7349C">
      <w:pPr>
        <w:pStyle w:val="ListParagraph"/>
        <w:numPr>
          <w:ilvl w:val="0"/>
          <w:numId w:val="31"/>
        </w:numPr>
        <w:rPr>
          <w:rFonts w:ascii="Arial Narrow" w:hAnsi="Arial Narrow"/>
          <w:b/>
          <w:bCs/>
          <w:color w:val="004E9A"/>
          <w:sz w:val="28"/>
          <w:szCs w:val="28"/>
        </w:rPr>
      </w:pPr>
      <w:r w:rsidRPr="00C62549">
        <w:rPr>
          <w:rFonts w:ascii="Arial Narrow" w:hAnsi="Arial Narrow"/>
          <w:b/>
          <w:bCs/>
          <w:color w:val="004E9A"/>
          <w:sz w:val="28"/>
          <w:szCs w:val="28"/>
        </w:rPr>
        <w:t>Their spouse will rule the family.</w:t>
      </w:r>
    </w:p>
    <w:p w14:paraId="5795C10C" w14:textId="0B970606" w:rsidR="00255F89" w:rsidRPr="00C62549" w:rsidRDefault="00285326" w:rsidP="00A7349C">
      <w:pPr>
        <w:pStyle w:val="ListParagraph"/>
        <w:numPr>
          <w:ilvl w:val="0"/>
          <w:numId w:val="31"/>
        </w:numPr>
        <w:rPr>
          <w:rFonts w:ascii="Arial Narrow" w:hAnsi="Arial Narrow"/>
          <w:b/>
          <w:bCs/>
          <w:color w:val="004E9A"/>
          <w:sz w:val="28"/>
          <w:szCs w:val="28"/>
        </w:rPr>
      </w:pPr>
      <w:r w:rsidRPr="00C62549">
        <w:rPr>
          <w:rFonts w:ascii="Arial Narrow" w:hAnsi="Arial Narrow"/>
          <w:b/>
          <w:bCs/>
          <w:color w:val="004E9A"/>
          <w:sz w:val="28"/>
          <w:szCs w:val="28"/>
        </w:rPr>
        <w:lastRenderedPageBreak/>
        <w:t xml:space="preserve">Spouse also will be </w:t>
      </w:r>
      <w:r w:rsidR="00E30201">
        <w:rPr>
          <w:rFonts w:ascii="Arial Narrow" w:hAnsi="Arial Narrow"/>
          <w:b/>
          <w:bCs/>
          <w:color w:val="004E9A"/>
          <w:sz w:val="28"/>
          <w:szCs w:val="28"/>
        </w:rPr>
        <w:t>spiritually</w:t>
      </w:r>
      <w:r w:rsidRPr="00C62549">
        <w:rPr>
          <w:rFonts w:ascii="Arial Narrow" w:hAnsi="Arial Narrow"/>
          <w:b/>
          <w:bCs/>
          <w:color w:val="004E9A"/>
          <w:sz w:val="28"/>
          <w:szCs w:val="28"/>
        </w:rPr>
        <w:t xml:space="preserve"> connected and respect </w:t>
      </w:r>
      <w:r w:rsidR="00E30201">
        <w:rPr>
          <w:rFonts w:ascii="Arial Narrow" w:hAnsi="Arial Narrow"/>
          <w:b/>
          <w:bCs/>
          <w:color w:val="004E9A"/>
          <w:sz w:val="28"/>
          <w:szCs w:val="28"/>
        </w:rPr>
        <w:t>their</w:t>
      </w:r>
      <w:r w:rsidRPr="00C62549">
        <w:rPr>
          <w:rFonts w:ascii="Arial Narrow" w:hAnsi="Arial Narrow"/>
          <w:b/>
          <w:bCs/>
          <w:color w:val="004E9A"/>
          <w:sz w:val="28"/>
          <w:szCs w:val="28"/>
        </w:rPr>
        <w:t xml:space="preserve"> </w:t>
      </w:r>
      <w:r w:rsidR="00FB03AE" w:rsidRPr="00C62549">
        <w:rPr>
          <w:rFonts w:ascii="Arial Narrow" w:hAnsi="Arial Narrow"/>
          <w:b/>
          <w:bCs/>
          <w:color w:val="004E9A"/>
          <w:sz w:val="28"/>
          <w:szCs w:val="28"/>
        </w:rPr>
        <w:t>elder</w:t>
      </w:r>
      <w:del w:id="1485" w:author="Sandhya T" w:date="2024-06-19T10:07:00Z" w16du:dateUtc="2024-06-19T04:37:00Z">
        <w:r w:rsidR="00FB03AE" w:rsidRPr="00C62549" w:rsidDel="00E50F1A">
          <w:rPr>
            <w:rFonts w:ascii="Arial Narrow" w:hAnsi="Arial Narrow"/>
            <w:b/>
            <w:bCs/>
            <w:color w:val="004E9A"/>
            <w:sz w:val="28"/>
            <w:szCs w:val="28"/>
          </w:rPr>
          <w:delText>’</w:delText>
        </w:r>
      </w:del>
      <w:r w:rsidR="00FB03AE" w:rsidRPr="00C62549">
        <w:rPr>
          <w:rFonts w:ascii="Arial Narrow" w:hAnsi="Arial Narrow"/>
          <w:b/>
          <w:bCs/>
          <w:color w:val="004E9A"/>
          <w:sz w:val="28"/>
          <w:szCs w:val="28"/>
        </w:rPr>
        <w:t>s.</w:t>
      </w:r>
    </w:p>
    <w:p w14:paraId="1947ECE1" w14:textId="16CD1AF5" w:rsidR="00FB03AE" w:rsidRPr="00C62549" w:rsidRDefault="00FB03AE" w:rsidP="00A7349C">
      <w:pPr>
        <w:pStyle w:val="ListParagraph"/>
        <w:numPr>
          <w:ilvl w:val="0"/>
          <w:numId w:val="31"/>
        </w:numPr>
        <w:rPr>
          <w:rFonts w:ascii="Arial Narrow" w:hAnsi="Arial Narrow"/>
          <w:b/>
          <w:bCs/>
          <w:color w:val="004E9A"/>
          <w:sz w:val="28"/>
          <w:szCs w:val="28"/>
        </w:rPr>
      </w:pPr>
      <w:r w:rsidRPr="00C62549">
        <w:rPr>
          <w:rFonts w:ascii="Arial Narrow" w:hAnsi="Arial Narrow"/>
          <w:b/>
          <w:bCs/>
          <w:color w:val="004E9A"/>
          <w:sz w:val="28"/>
          <w:szCs w:val="28"/>
        </w:rPr>
        <w:t xml:space="preserve">They have </w:t>
      </w:r>
      <w:r w:rsidR="00E30201">
        <w:rPr>
          <w:rFonts w:ascii="Arial Narrow" w:hAnsi="Arial Narrow"/>
          <w:b/>
          <w:bCs/>
          <w:color w:val="004E9A"/>
          <w:sz w:val="28"/>
          <w:szCs w:val="28"/>
        </w:rPr>
        <w:t>eyesight</w:t>
      </w:r>
      <w:r w:rsidRPr="00C62549">
        <w:rPr>
          <w:rFonts w:ascii="Arial Narrow" w:hAnsi="Arial Narrow"/>
          <w:b/>
          <w:bCs/>
          <w:color w:val="004E9A"/>
          <w:sz w:val="28"/>
          <w:szCs w:val="28"/>
        </w:rPr>
        <w:t xml:space="preserve"> problem.</w:t>
      </w:r>
    </w:p>
    <w:p w14:paraId="4BA5DE50" w14:textId="58B4EDF4" w:rsidR="000872D2" w:rsidRPr="00C62549" w:rsidRDefault="000872D2" w:rsidP="00A7349C">
      <w:pPr>
        <w:pStyle w:val="ListParagraph"/>
        <w:numPr>
          <w:ilvl w:val="0"/>
          <w:numId w:val="31"/>
        </w:numPr>
        <w:rPr>
          <w:rFonts w:ascii="Arial Narrow" w:hAnsi="Arial Narrow"/>
          <w:b/>
          <w:bCs/>
          <w:color w:val="004E9A"/>
          <w:sz w:val="28"/>
          <w:szCs w:val="28"/>
        </w:rPr>
      </w:pPr>
      <w:r w:rsidRPr="00C62549">
        <w:rPr>
          <w:rFonts w:ascii="Arial Narrow" w:hAnsi="Arial Narrow"/>
          <w:b/>
          <w:bCs/>
          <w:color w:val="004E9A"/>
          <w:sz w:val="28"/>
          <w:szCs w:val="28"/>
        </w:rPr>
        <w:t>They work hard.</w:t>
      </w:r>
    </w:p>
    <w:p w14:paraId="51888A0D" w14:textId="3458A32C" w:rsidR="000872D2" w:rsidRPr="00C62549" w:rsidRDefault="000872D2" w:rsidP="002D25C5">
      <w:pPr>
        <w:pStyle w:val="ListParagraph"/>
        <w:numPr>
          <w:ilvl w:val="0"/>
          <w:numId w:val="31"/>
        </w:numPr>
        <w:rPr>
          <w:rFonts w:ascii="Arial Narrow" w:hAnsi="Arial Narrow"/>
          <w:b/>
          <w:bCs/>
          <w:color w:val="004E9A"/>
          <w:sz w:val="28"/>
          <w:szCs w:val="28"/>
        </w:rPr>
      </w:pPr>
      <w:r w:rsidRPr="00C62549">
        <w:rPr>
          <w:rFonts w:ascii="Arial Narrow" w:hAnsi="Arial Narrow"/>
          <w:b/>
          <w:bCs/>
          <w:color w:val="004E9A"/>
          <w:sz w:val="28"/>
          <w:szCs w:val="28"/>
        </w:rPr>
        <w:t>Late retirement</w:t>
      </w:r>
      <w:r w:rsidR="002D25C5" w:rsidRPr="00C62549">
        <w:rPr>
          <w:rFonts w:ascii="Arial Narrow" w:hAnsi="Arial Narrow"/>
          <w:b/>
          <w:bCs/>
          <w:color w:val="004E9A"/>
          <w:sz w:val="28"/>
          <w:szCs w:val="28"/>
        </w:rPr>
        <w:t xml:space="preserve"> with good bank balance.</w:t>
      </w:r>
    </w:p>
    <w:p w14:paraId="5C0D2076" w14:textId="77777777" w:rsidR="00EF7A78" w:rsidRDefault="00EF7A78" w:rsidP="00620CB5">
      <w:pPr>
        <w:pStyle w:val="ListParagraph"/>
        <w:rPr>
          <w:sz w:val="24"/>
          <w:szCs w:val="24"/>
        </w:rPr>
      </w:pPr>
    </w:p>
    <w:p w14:paraId="73A6A969" w14:textId="77777777" w:rsidR="00D05985" w:rsidRDefault="00D05985" w:rsidP="00620CB5">
      <w:pPr>
        <w:pStyle w:val="ListParagraph"/>
        <w:rPr>
          <w:sz w:val="24"/>
          <w:szCs w:val="24"/>
        </w:rPr>
      </w:pPr>
    </w:p>
    <w:p w14:paraId="2845E2C1" w14:textId="23E6942D" w:rsidR="00D05985" w:rsidRPr="00734E3B" w:rsidRDefault="00D05985" w:rsidP="00734E3B">
      <w:pPr>
        <w:pStyle w:val="ListParagraph"/>
        <w:jc w:val="center"/>
        <w:rPr>
          <w:rFonts w:ascii="Berlin Sans FB Demi" w:hAnsi="Berlin Sans FB Demi"/>
          <w:sz w:val="24"/>
          <w:szCs w:val="24"/>
        </w:rPr>
      </w:pPr>
      <w:r w:rsidRPr="00734E3B">
        <w:rPr>
          <w:rFonts w:ascii="Berlin Sans FB Demi" w:hAnsi="Berlin Sans FB Demi"/>
          <w:sz w:val="24"/>
          <w:szCs w:val="24"/>
        </w:rPr>
        <w:t>FEBRUA</w:t>
      </w:r>
      <w:r w:rsidR="00B05FF0">
        <w:rPr>
          <w:rFonts w:ascii="Berlin Sans FB Demi" w:hAnsi="Berlin Sans FB Demi"/>
          <w:sz w:val="24"/>
          <w:szCs w:val="24"/>
        </w:rPr>
        <w:t>R</w:t>
      </w:r>
      <w:r w:rsidRPr="00734E3B">
        <w:rPr>
          <w:rFonts w:ascii="Berlin Sans FB Demi" w:hAnsi="Berlin Sans FB Demi"/>
          <w:sz w:val="24"/>
          <w:szCs w:val="24"/>
        </w:rPr>
        <w:t>Y:</w:t>
      </w:r>
    </w:p>
    <w:p w14:paraId="34E73F3C" w14:textId="77777777" w:rsidR="00567405" w:rsidRDefault="00567405" w:rsidP="00620CB5">
      <w:pPr>
        <w:pStyle w:val="ListParagraph"/>
        <w:rPr>
          <w:sz w:val="24"/>
          <w:szCs w:val="24"/>
        </w:rPr>
      </w:pPr>
    </w:p>
    <w:p w14:paraId="09449441" w14:textId="7F8DB39D" w:rsidR="00D05985" w:rsidRPr="00C62549" w:rsidRDefault="00D05985" w:rsidP="00D05985">
      <w:pPr>
        <w:pStyle w:val="ListParagraph"/>
        <w:numPr>
          <w:ilvl w:val="0"/>
          <w:numId w:val="31"/>
        </w:numPr>
        <w:rPr>
          <w:rFonts w:ascii="Aptos Narrow" w:hAnsi="Aptos Narrow"/>
          <w:b/>
          <w:bCs/>
          <w:color w:val="FF3399"/>
          <w:sz w:val="28"/>
          <w:szCs w:val="28"/>
        </w:rPr>
      </w:pPr>
      <w:r w:rsidRPr="00C62549">
        <w:rPr>
          <w:rFonts w:ascii="Aptos Narrow" w:hAnsi="Aptos Narrow"/>
          <w:b/>
          <w:bCs/>
          <w:color w:val="FF3399"/>
          <w:sz w:val="28"/>
          <w:szCs w:val="28"/>
        </w:rPr>
        <w:t xml:space="preserve">They change </w:t>
      </w:r>
      <w:r w:rsidR="00567405" w:rsidRPr="00C62549">
        <w:rPr>
          <w:rFonts w:ascii="Aptos Narrow" w:hAnsi="Aptos Narrow"/>
          <w:b/>
          <w:bCs/>
          <w:color w:val="FF3399"/>
          <w:sz w:val="28"/>
          <w:szCs w:val="28"/>
        </w:rPr>
        <w:t>h</w:t>
      </w:r>
      <w:r w:rsidRPr="00C62549">
        <w:rPr>
          <w:rFonts w:ascii="Aptos Narrow" w:hAnsi="Aptos Narrow"/>
          <w:b/>
          <w:bCs/>
          <w:color w:val="FF3399"/>
          <w:sz w:val="28"/>
          <w:szCs w:val="28"/>
        </w:rPr>
        <w:t>ouse frequently</w:t>
      </w:r>
      <w:r w:rsidR="00567405" w:rsidRPr="00C62549">
        <w:rPr>
          <w:rFonts w:ascii="Aptos Narrow" w:hAnsi="Aptos Narrow"/>
          <w:b/>
          <w:bCs/>
          <w:color w:val="FF3399"/>
          <w:sz w:val="28"/>
          <w:szCs w:val="28"/>
        </w:rPr>
        <w:t>.</w:t>
      </w:r>
    </w:p>
    <w:p w14:paraId="7206A86C" w14:textId="7CB45FBD" w:rsidR="00567405" w:rsidRPr="00C62549" w:rsidRDefault="0090565E" w:rsidP="00D05985">
      <w:pPr>
        <w:pStyle w:val="ListParagraph"/>
        <w:numPr>
          <w:ilvl w:val="0"/>
          <w:numId w:val="31"/>
        </w:numPr>
        <w:rPr>
          <w:rFonts w:ascii="Aptos Narrow" w:hAnsi="Aptos Narrow"/>
          <w:b/>
          <w:bCs/>
          <w:color w:val="FF3399"/>
          <w:sz w:val="28"/>
          <w:szCs w:val="28"/>
        </w:rPr>
      </w:pPr>
      <w:r w:rsidRPr="00C62549">
        <w:rPr>
          <w:rFonts w:ascii="Aptos Narrow" w:hAnsi="Aptos Narrow"/>
          <w:b/>
          <w:bCs/>
          <w:color w:val="FF3399"/>
          <w:sz w:val="28"/>
          <w:szCs w:val="28"/>
        </w:rPr>
        <w:t>Family members will be soft</w:t>
      </w:r>
      <w:r w:rsidR="00BB69B2" w:rsidRPr="00C62549">
        <w:rPr>
          <w:rFonts w:ascii="Aptos Narrow" w:hAnsi="Aptos Narrow"/>
          <w:b/>
          <w:bCs/>
          <w:color w:val="FF3399"/>
          <w:sz w:val="28"/>
          <w:szCs w:val="28"/>
        </w:rPr>
        <w:t>, kind and loving.</w:t>
      </w:r>
    </w:p>
    <w:p w14:paraId="1209DAFF" w14:textId="7863BB96" w:rsidR="00BB69B2" w:rsidRPr="00C62549" w:rsidRDefault="007855C5" w:rsidP="00D05985">
      <w:pPr>
        <w:pStyle w:val="ListParagraph"/>
        <w:numPr>
          <w:ilvl w:val="0"/>
          <w:numId w:val="31"/>
        </w:numPr>
        <w:rPr>
          <w:rFonts w:ascii="Aptos Narrow" w:hAnsi="Aptos Narrow"/>
          <w:b/>
          <w:bCs/>
          <w:color w:val="FF3399"/>
          <w:sz w:val="28"/>
          <w:szCs w:val="28"/>
        </w:rPr>
      </w:pPr>
      <w:r w:rsidRPr="00C62549">
        <w:rPr>
          <w:rFonts w:ascii="Aptos Narrow" w:hAnsi="Aptos Narrow"/>
          <w:b/>
          <w:bCs/>
          <w:color w:val="FF3399"/>
          <w:sz w:val="28"/>
          <w:szCs w:val="28"/>
        </w:rPr>
        <w:t xml:space="preserve">They will be fast and </w:t>
      </w:r>
      <w:r w:rsidR="009E039B">
        <w:rPr>
          <w:rFonts w:ascii="Aptos Narrow" w:hAnsi="Aptos Narrow"/>
          <w:b/>
          <w:bCs/>
          <w:color w:val="FF3399"/>
          <w:sz w:val="28"/>
          <w:szCs w:val="28"/>
        </w:rPr>
        <w:t>well-developed</w:t>
      </w:r>
      <w:r w:rsidR="006C4EA8" w:rsidRPr="00C62549">
        <w:rPr>
          <w:rFonts w:ascii="Aptos Narrow" w:hAnsi="Aptos Narrow"/>
          <w:b/>
          <w:bCs/>
          <w:color w:val="FF3399"/>
          <w:sz w:val="28"/>
          <w:szCs w:val="28"/>
        </w:rPr>
        <w:t>.</w:t>
      </w:r>
    </w:p>
    <w:p w14:paraId="2E7B3CE5" w14:textId="6D9A02EE" w:rsidR="004E670E" w:rsidRPr="00C62549" w:rsidRDefault="004E670E" w:rsidP="00D05985">
      <w:pPr>
        <w:pStyle w:val="ListParagraph"/>
        <w:numPr>
          <w:ilvl w:val="0"/>
          <w:numId w:val="31"/>
        </w:numPr>
        <w:rPr>
          <w:rFonts w:ascii="Aptos Narrow" w:hAnsi="Aptos Narrow"/>
          <w:b/>
          <w:bCs/>
          <w:color w:val="FF3399"/>
          <w:sz w:val="28"/>
          <w:szCs w:val="28"/>
        </w:rPr>
      </w:pPr>
      <w:r w:rsidRPr="00C62549">
        <w:rPr>
          <w:rFonts w:ascii="Aptos Narrow" w:hAnsi="Aptos Narrow"/>
          <w:b/>
          <w:bCs/>
          <w:color w:val="FF3399"/>
          <w:sz w:val="28"/>
          <w:szCs w:val="28"/>
        </w:rPr>
        <w:t>They like to enjoy with family members.</w:t>
      </w:r>
    </w:p>
    <w:p w14:paraId="7275F686" w14:textId="63B24F61" w:rsidR="004E670E" w:rsidRPr="00C62549" w:rsidRDefault="00B0296B" w:rsidP="00D05985">
      <w:pPr>
        <w:pStyle w:val="ListParagraph"/>
        <w:numPr>
          <w:ilvl w:val="0"/>
          <w:numId w:val="31"/>
        </w:numPr>
        <w:rPr>
          <w:rFonts w:ascii="Aptos Narrow" w:hAnsi="Aptos Narrow"/>
          <w:b/>
          <w:bCs/>
          <w:color w:val="FF3399"/>
          <w:sz w:val="28"/>
          <w:szCs w:val="28"/>
        </w:rPr>
      </w:pPr>
      <w:r w:rsidRPr="00C62549">
        <w:rPr>
          <w:rFonts w:ascii="Aptos Narrow" w:hAnsi="Aptos Narrow"/>
          <w:b/>
          <w:bCs/>
          <w:color w:val="FF3399"/>
          <w:sz w:val="28"/>
          <w:szCs w:val="28"/>
        </w:rPr>
        <w:t xml:space="preserve">Not very rich, </w:t>
      </w:r>
      <w:r w:rsidR="006E20A6" w:rsidRPr="00C62549">
        <w:rPr>
          <w:rFonts w:ascii="Aptos Narrow" w:hAnsi="Aptos Narrow"/>
          <w:b/>
          <w:bCs/>
          <w:color w:val="FF3399"/>
          <w:sz w:val="28"/>
          <w:szCs w:val="28"/>
        </w:rPr>
        <w:t xml:space="preserve">but </w:t>
      </w:r>
      <w:r w:rsidR="009E039B">
        <w:rPr>
          <w:rFonts w:ascii="Aptos Narrow" w:hAnsi="Aptos Narrow"/>
          <w:b/>
          <w:bCs/>
          <w:color w:val="FF3399"/>
          <w:sz w:val="28"/>
          <w:szCs w:val="28"/>
        </w:rPr>
        <w:t>settled</w:t>
      </w:r>
      <w:r w:rsidR="006E20A6" w:rsidRPr="00C62549">
        <w:rPr>
          <w:rFonts w:ascii="Aptos Narrow" w:hAnsi="Aptos Narrow"/>
          <w:b/>
          <w:bCs/>
          <w:color w:val="FF3399"/>
          <w:sz w:val="28"/>
          <w:szCs w:val="28"/>
        </w:rPr>
        <w:t xml:space="preserve"> family.</w:t>
      </w:r>
    </w:p>
    <w:p w14:paraId="64FD200E" w14:textId="65044106" w:rsidR="006E20A6" w:rsidRPr="00C62549" w:rsidRDefault="00A9089A" w:rsidP="00D05985">
      <w:pPr>
        <w:pStyle w:val="ListParagraph"/>
        <w:numPr>
          <w:ilvl w:val="0"/>
          <w:numId w:val="31"/>
        </w:numPr>
        <w:rPr>
          <w:rFonts w:ascii="Aptos Narrow" w:hAnsi="Aptos Narrow"/>
          <w:b/>
          <w:bCs/>
          <w:color w:val="FF3399"/>
          <w:sz w:val="28"/>
          <w:szCs w:val="28"/>
        </w:rPr>
      </w:pPr>
      <w:r w:rsidRPr="00C62549">
        <w:rPr>
          <w:rFonts w:ascii="Aptos Narrow" w:hAnsi="Aptos Narrow"/>
          <w:b/>
          <w:bCs/>
          <w:color w:val="FF3399"/>
          <w:sz w:val="28"/>
          <w:szCs w:val="28"/>
        </w:rPr>
        <w:t xml:space="preserve">Partner will be </w:t>
      </w:r>
      <w:r w:rsidR="009E039B">
        <w:rPr>
          <w:rFonts w:ascii="Aptos Narrow" w:hAnsi="Aptos Narrow"/>
          <w:b/>
          <w:bCs/>
          <w:color w:val="FF3399"/>
          <w:sz w:val="28"/>
          <w:szCs w:val="28"/>
        </w:rPr>
        <w:t>good-looking</w:t>
      </w:r>
      <w:r w:rsidRPr="00C62549">
        <w:rPr>
          <w:rFonts w:ascii="Aptos Narrow" w:hAnsi="Aptos Narrow"/>
          <w:b/>
          <w:bCs/>
          <w:color w:val="FF3399"/>
          <w:sz w:val="28"/>
          <w:szCs w:val="28"/>
        </w:rPr>
        <w:t>,</w:t>
      </w:r>
      <w:r w:rsidR="00A235FE" w:rsidRPr="00C62549">
        <w:rPr>
          <w:rFonts w:ascii="Aptos Narrow" w:hAnsi="Aptos Narrow"/>
          <w:b/>
          <w:bCs/>
          <w:color w:val="FF3399"/>
          <w:sz w:val="28"/>
          <w:szCs w:val="28"/>
        </w:rPr>
        <w:t xml:space="preserve"> hardworking, talkative,</w:t>
      </w:r>
      <w:r w:rsidRPr="00C62549">
        <w:rPr>
          <w:rFonts w:ascii="Aptos Narrow" w:hAnsi="Aptos Narrow"/>
          <w:b/>
          <w:bCs/>
          <w:color w:val="FF3399"/>
          <w:sz w:val="28"/>
          <w:szCs w:val="28"/>
        </w:rPr>
        <w:t xml:space="preserve"> healthy and active.</w:t>
      </w:r>
    </w:p>
    <w:p w14:paraId="751A32CE" w14:textId="2DC234E7" w:rsidR="00DC7263" w:rsidRPr="00C62549" w:rsidRDefault="00DC7263" w:rsidP="00D05985">
      <w:pPr>
        <w:pStyle w:val="ListParagraph"/>
        <w:numPr>
          <w:ilvl w:val="0"/>
          <w:numId w:val="31"/>
        </w:numPr>
        <w:rPr>
          <w:rFonts w:ascii="Aptos Narrow" w:hAnsi="Aptos Narrow"/>
          <w:b/>
          <w:bCs/>
          <w:color w:val="FF3399"/>
          <w:sz w:val="28"/>
          <w:szCs w:val="28"/>
        </w:rPr>
      </w:pPr>
      <w:r w:rsidRPr="00C62549">
        <w:rPr>
          <w:rFonts w:ascii="Aptos Narrow" w:hAnsi="Aptos Narrow"/>
          <w:b/>
          <w:bCs/>
          <w:color w:val="FF3399"/>
          <w:sz w:val="28"/>
          <w:szCs w:val="28"/>
        </w:rPr>
        <w:t>Early job possible</w:t>
      </w:r>
      <w:r w:rsidR="00850299" w:rsidRPr="00C62549">
        <w:rPr>
          <w:rFonts w:ascii="Aptos Narrow" w:hAnsi="Aptos Narrow"/>
          <w:b/>
          <w:bCs/>
          <w:color w:val="FF3399"/>
          <w:sz w:val="28"/>
          <w:szCs w:val="28"/>
        </w:rPr>
        <w:t xml:space="preserve">. </w:t>
      </w:r>
    </w:p>
    <w:p w14:paraId="207C1F92" w14:textId="1ECB91B5" w:rsidR="00A9089A" w:rsidRPr="00C62549" w:rsidRDefault="00A9089A" w:rsidP="00D05985">
      <w:pPr>
        <w:pStyle w:val="ListParagraph"/>
        <w:numPr>
          <w:ilvl w:val="0"/>
          <w:numId w:val="31"/>
        </w:numPr>
        <w:rPr>
          <w:rFonts w:ascii="Aptos Narrow" w:hAnsi="Aptos Narrow"/>
          <w:b/>
          <w:bCs/>
          <w:color w:val="FF3399"/>
          <w:sz w:val="28"/>
          <w:szCs w:val="28"/>
        </w:rPr>
      </w:pPr>
      <w:del w:id="1486" w:author="Sandhya T" w:date="2024-06-18T23:58:00Z" w16du:dateUtc="2024-06-18T18:28:00Z">
        <w:r w:rsidRPr="00C62549" w:rsidDel="00907F57">
          <w:rPr>
            <w:rFonts w:ascii="Aptos Narrow" w:hAnsi="Aptos Narrow"/>
            <w:b/>
            <w:bCs/>
            <w:color w:val="FF3399"/>
            <w:sz w:val="28"/>
            <w:szCs w:val="28"/>
          </w:rPr>
          <w:delText>Traveling  job</w:delText>
        </w:r>
      </w:del>
      <w:ins w:id="1487" w:author="Sandhya T" w:date="2024-06-18T23:58:00Z" w16du:dateUtc="2024-06-18T18:28:00Z">
        <w:r w:rsidR="00907F57" w:rsidRPr="00C62549">
          <w:rPr>
            <w:rFonts w:ascii="Aptos Narrow" w:hAnsi="Aptos Narrow"/>
            <w:b/>
            <w:bCs/>
            <w:color w:val="FF3399"/>
            <w:sz w:val="28"/>
            <w:szCs w:val="28"/>
          </w:rPr>
          <w:t>Travel</w:t>
        </w:r>
      </w:ins>
      <w:ins w:id="1488" w:author="Sandhya T" w:date="2024-06-19T10:10:00Z" w16du:dateUtc="2024-06-19T04:40:00Z">
        <w:r w:rsidR="00E50F1A">
          <w:rPr>
            <w:rFonts w:ascii="Aptos Narrow" w:hAnsi="Aptos Narrow"/>
            <w:b/>
            <w:bCs/>
            <w:color w:val="FF3399"/>
            <w:sz w:val="28"/>
            <w:szCs w:val="28"/>
          </w:rPr>
          <w:t>l</w:t>
        </w:r>
      </w:ins>
      <w:ins w:id="1489" w:author="Sandhya T" w:date="2024-06-18T23:58:00Z" w16du:dateUtc="2024-06-18T18:28:00Z">
        <w:r w:rsidR="00907F57" w:rsidRPr="00C62549">
          <w:rPr>
            <w:rFonts w:ascii="Aptos Narrow" w:hAnsi="Aptos Narrow"/>
            <w:b/>
            <w:bCs/>
            <w:color w:val="FF3399"/>
            <w:sz w:val="28"/>
            <w:szCs w:val="28"/>
          </w:rPr>
          <w:t>ing job</w:t>
        </w:r>
      </w:ins>
      <w:r w:rsidRPr="00C62549">
        <w:rPr>
          <w:rFonts w:ascii="Aptos Narrow" w:hAnsi="Aptos Narrow"/>
          <w:b/>
          <w:bCs/>
          <w:color w:val="FF3399"/>
          <w:sz w:val="28"/>
          <w:szCs w:val="28"/>
        </w:rPr>
        <w:t xml:space="preserve">, </w:t>
      </w:r>
      <w:r w:rsidR="000507C0" w:rsidRPr="00C62549">
        <w:rPr>
          <w:rFonts w:ascii="Aptos Narrow" w:hAnsi="Aptos Narrow"/>
          <w:b/>
          <w:bCs/>
          <w:color w:val="FF3399"/>
          <w:sz w:val="28"/>
          <w:szCs w:val="28"/>
        </w:rPr>
        <w:t>commission or postal.</w:t>
      </w:r>
    </w:p>
    <w:p w14:paraId="348AB70E" w14:textId="77777777" w:rsidR="006C0D5B" w:rsidRDefault="006C0D5B" w:rsidP="00C80489">
      <w:pPr>
        <w:rPr>
          <w:sz w:val="24"/>
          <w:szCs w:val="24"/>
        </w:rPr>
      </w:pPr>
    </w:p>
    <w:p w14:paraId="78C18177" w14:textId="7B3EE93E" w:rsidR="00850299" w:rsidRPr="008C2928" w:rsidRDefault="00850299" w:rsidP="008C2928">
      <w:pPr>
        <w:jc w:val="center"/>
        <w:rPr>
          <w:rFonts w:ascii="Berlin Sans FB Demi" w:hAnsi="Berlin Sans FB Demi"/>
          <w:sz w:val="24"/>
          <w:szCs w:val="24"/>
        </w:rPr>
      </w:pPr>
      <w:r w:rsidRPr="00040FF0">
        <w:rPr>
          <w:rFonts w:ascii="Berlin Sans FB Demi" w:hAnsi="Berlin Sans FB Demi"/>
          <w:sz w:val="24"/>
          <w:szCs w:val="24"/>
        </w:rPr>
        <w:t>MARCH:</w:t>
      </w:r>
    </w:p>
    <w:p w14:paraId="72C40D62" w14:textId="4FB2A4D4" w:rsidR="00850299" w:rsidRPr="002E1CCD" w:rsidRDefault="00506349" w:rsidP="00850299">
      <w:pPr>
        <w:pStyle w:val="ListParagraph"/>
        <w:numPr>
          <w:ilvl w:val="0"/>
          <w:numId w:val="31"/>
        </w:numPr>
        <w:rPr>
          <w:rFonts w:ascii="Aptos Narrow" w:hAnsi="Aptos Narrow"/>
          <w:b/>
          <w:bCs/>
          <w:color w:val="004F88"/>
          <w:sz w:val="28"/>
          <w:szCs w:val="28"/>
        </w:rPr>
      </w:pPr>
      <w:r w:rsidRPr="002E1CCD">
        <w:rPr>
          <w:rFonts w:ascii="Aptos Narrow" w:hAnsi="Aptos Narrow"/>
          <w:b/>
          <w:bCs/>
          <w:color w:val="004F88"/>
          <w:sz w:val="28"/>
          <w:szCs w:val="28"/>
        </w:rPr>
        <w:t>There will be free space towards South side.</w:t>
      </w:r>
    </w:p>
    <w:p w14:paraId="6C72CA20" w14:textId="0370ACA6" w:rsidR="00506349" w:rsidRPr="002E1CCD" w:rsidRDefault="00506349" w:rsidP="00850299">
      <w:pPr>
        <w:pStyle w:val="ListParagraph"/>
        <w:numPr>
          <w:ilvl w:val="0"/>
          <w:numId w:val="31"/>
        </w:numPr>
        <w:rPr>
          <w:rFonts w:ascii="Aptos Narrow" w:hAnsi="Aptos Narrow"/>
          <w:b/>
          <w:bCs/>
          <w:color w:val="004F88"/>
          <w:sz w:val="28"/>
          <w:szCs w:val="28"/>
        </w:rPr>
      </w:pPr>
      <w:r w:rsidRPr="002E1CCD">
        <w:rPr>
          <w:rFonts w:ascii="Aptos Narrow" w:hAnsi="Aptos Narrow"/>
          <w:b/>
          <w:bCs/>
          <w:color w:val="004F88"/>
          <w:sz w:val="28"/>
          <w:szCs w:val="28"/>
        </w:rPr>
        <w:t>Any of family member</w:t>
      </w:r>
      <w:ins w:id="1490" w:author="Sandhya T" w:date="2024-06-19T10:08:00Z" w16du:dateUtc="2024-06-19T04:38:00Z">
        <w:r w:rsidR="00E50F1A">
          <w:rPr>
            <w:rFonts w:ascii="Aptos Narrow" w:hAnsi="Aptos Narrow"/>
            <w:b/>
            <w:bCs/>
            <w:color w:val="004F88"/>
            <w:sz w:val="28"/>
            <w:szCs w:val="28"/>
          </w:rPr>
          <w:t>’s</w:t>
        </w:r>
      </w:ins>
      <w:r w:rsidRPr="002E1CCD">
        <w:rPr>
          <w:rFonts w:ascii="Aptos Narrow" w:hAnsi="Aptos Narrow"/>
          <w:b/>
          <w:bCs/>
          <w:color w:val="004F88"/>
          <w:sz w:val="28"/>
          <w:szCs w:val="28"/>
        </w:rPr>
        <w:t xml:space="preserve"> </w:t>
      </w:r>
      <w:r w:rsidR="00070D58" w:rsidRPr="002E1CCD">
        <w:rPr>
          <w:rFonts w:ascii="Aptos Narrow" w:hAnsi="Aptos Narrow"/>
          <w:b/>
          <w:bCs/>
          <w:color w:val="004F88"/>
          <w:sz w:val="28"/>
          <w:szCs w:val="28"/>
        </w:rPr>
        <w:t>death will be unnatural.</w:t>
      </w:r>
    </w:p>
    <w:p w14:paraId="0B9DD080" w14:textId="5DB9E901" w:rsidR="00070D58" w:rsidRPr="002E1CCD" w:rsidRDefault="00070D58" w:rsidP="00850299">
      <w:pPr>
        <w:pStyle w:val="ListParagraph"/>
        <w:numPr>
          <w:ilvl w:val="0"/>
          <w:numId w:val="31"/>
        </w:numPr>
        <w:rPr>
          <w:rFonts w:ascii="Aptos Narrow" w:hAnsi="Aptos Narrow"/>
          <w:b/>
          <w:bCs/>
          <w:color w:val="004F88"/>
          <w:sz w:val="28"/>
          <w:szCs w:val="28"/>
        </w:rPr>
      </w:pPr>
      <w:r w:rsidRPr="002E1CCD">
        <w:rPr>
          <w:rFonts w:ascii="Aptos Narrow" w:hAnsi="Aptos Narrow"/>
          <w:b/>
          <w:bCs/>
          <w:color w:val="004F88"/>
          <w:sz w:val="28"/>
          <w:szCs w:val="28"/>
        </w:rPr>
        <w:t xml:space="preserve">Very stubborn, </w:t>
      </w:r>
      <w:r w:rsidR="000169DE" w:rsidRPr="002E1CCD">
        <w:rPr>
          <w:rFonts w:ascii="Aptos Narrow" w:hAnsi="Aptos Narrow"/>
          <w:b/>
          <w:bCs/>
          <w:color w:val="004F88"/>
          <w:sz w:val="28"/>
          <w:szCs w:val="28"/>
        </w:rPr>
        <w:t>rude and quarellin</w:t>
      </w:r>
      <w:ins w:id="1491" w:author="Sandhya T" w:date="2024-06-18T23:57:00Z" w16du:dateUtc="2024-06-18T18:27:00Z">
        <w:r w:rsidR="00F73DBB">
          <w:rPr>
            <w:rFonts w:ascii="Aptos Narrow" w:hAnsi="Aptos Narrow"/>
            <w:b/>
            <w:bCs/>
            <w:color w:val="004F88"/>
            <w:sz w:val="28"/>
            <w:szCs w:val="28"/>
          </w:rPr>
          <w:t>g</w:t>
        </w:r>
      </w:ins>
      <w:r w:rsidR="000169DE" w:rsidRPr="002E1CCD">
        <w:rPr>
          <w:rFonts w:ascii="Aptos Narrow" w:hAnsi="Aptos Narrow"/>
          <w:b/>
          <w:bCs/>
          <w:color w:val="004F88"/>
          <w:sz w:val="28"/>
          <w:szCs w:val="28"/>
        </w:rPr>
        <w:t>.</w:t>
      </w:r>
    </w:p>
    <w:p w14:paraId="458D4FC7" w14:textId="76B3ECED" w:rsidR="000169DE" w:rsidRPr="002E1CCD" w:rsidRDefault="00C727CC" w:rsidP="00850299">
      <w:pPr>
        <w:pStyle w:val="ListParagraph"/>
        <w:numPr>
          <w:ilvl w:val="0"/>
          <w:numId w:val="31"/>
        </w:numPr>
        <w:rPr>
          <w:rFonts w:ascii="Aptos Narrow" w:hAnsi="Aptos Narrow"/>
          <w:b/>
          <w:bCs/>
          <w:color w:val="004F88"/>
          <w:sz w:val="28"/>
          <w:szCs w:val="28"/>
        </w:rPr>
      </w:pPr>
      <w:r w:rsidRPr="002E1CCD">
        <w:rPr>
          <w:rFonts w:ascii="Aptos Narrow" w:hAnsi="Aptos Narrow"/>
          <w:b/>
          <w:bCs/>
          <w:color w:val="004F88"/>
          <w:sz w:val="28"/>
          <w:szCs w:val="28"/>
        </w:rPr>
        <w:t>There will be chance of Government service oriented job.</w:t>
      </w:r>
    </w:p>
    <w:p w14:paraId="47D9E972" w14:textId="40850995" w:rsidR="00C727CC" w:rsidRPr="002E1CCD" w:rsidRDefault="00C727CC" w:rsidP="00850299">
      <w:pPr>
        <w:pStyle w:val="ListParagraph"/>
        <w:numPr>
          <w:ilvl w:val="0"/>
          <w:numId w:val="31"/>
        </w:numPr>
        <w:rPr>
          <w:rFonts w:ascii="Aptos Narrow" w:hAnsi="Aptos Narrow"/>
          <w:b/>
          <w:bCs/>
          <w:color w:val="004F88"/>
          <w:sz w:val="28"/>
          <w:szCs w:val="28"/>
        </w:rPr>
      </w:pPr>
      <w:r w:rsidRPr="002E1CCD">
        <w:rPr>
          <w:rFonts w:ascii="Aptos Narrow" w:hAnsi="Aptos Narrow"/>
          <w:b/>
          <w:bCs/>
          <w:color w:val="004F88"/>
          <w:sz w:val="28"/>
          <w:szCs w:val="28"/>
        </w:rPr>
        <w:t xml:space="preserve">They like travelling </w:t>
      </w:r>
      <w:r w:rsidR="002241FC" w:rsidRPr="002E1CCD">
        <w:rPr>
          <w:rFonts w:ascii="Aptos Narrow" w:hAnsi="Aptos Narrow"/>
          <w:b/>
          <w:bCs/>
          <w:color w:val="004F88"/>
          <w:sz w:val="28"/>
          <w:szCs w:val="28"/>
        </w:rPr>
        <w:t>or technical</w:t>
      </w:r>
      <w:r w:rsidR="00F34134" w:rsidRPr="002E1CCD">
        <w:rPr>
          <w:rFonts w:ascii="Aptos Narrow" w:hAnsi="Aptos Narrow"/>
          <w:b/>
          <w:bCs/>
          <w:color w:val="004F88"/>
          <w:sz w:val="28"/>
          <w:szCs w:val="28"/>
        </w:rPr>
        <w:t xml:space="preserve"> </w:t>
      </w:r>
      <w:r w:rsidRPr="002E1CCD">
        <w:rPr>
          <w:rFonts w:ascii="Aptos Narrow" w:hAnsi="Aptos Narrow"/>
          <w:b/>
          <w:bCs/>
          <w:color w:val="004F88"/>
          <w:sz w:val="28"/>
          <w:szCs w:val="28"/>
        </w:rPr>
        <w:t>based job.</w:t>
      </w:r>
    </w:p>
    <w:p w14:paraId="3483BF40" w14:textId="42CAC66D" w:rsidR="00C727CC" w:rsidRPr="002E1CCD" w:rsidRDefault="00F34134" w:rsidP="00850299">
      <w:pPr>
        <w:pStyle w:val="ListParagraph"/>
        <w:numPr>
          <w:ilvl w:val="0"/>
          <w:numId w:val="31"/>
        </w:numPr>
        <w:rPr>
          <w:rFonts w:ascii="Aptos Narrow" w:hAnsi="Aptos Narrow"/>
          <w:b/>
          <w:bCs/>
          <w:color w:val="004F88"/>
          <w:sz w:val="28"/>
          <w:szCs w:val="28"/>
        </w:rPr>
      </w:pPr>
      <w:r w:rsidRPr="002E1CCD">
        <w:rPr>
          <w:rFonts w:ascii="Aptos Narrow" w:hAnsi="Aptos Narrow"/>
          <w:b/>
          <w:bCs/>
          <w:color w:val="004F88"/>
          <w:sz w:val="28"/>
          <w:szCs w:val="28"/>
        </w:rPr>
        <w:t>They earn income from rent or agriculture land.</w:t>
      </w:r>
    </w:p>
    <w:p w14:paraId="28EFC50B" w14:textId="3802B3B2" w:rsidR="00F34134" w:rsidRPr="002E1CCD" w:rsidRDefault="00CD2C7C" w:rsidP="00850299">
      <w:pPr>
        <w:pStyle w:val="ListParagraph"/>
        <w:numPr>
          <w:ilvl w:val="0"/>
          <w:numId w:val="31"/>
        </w:numPr>
        <w:rPr>
          <w:rFonts w:ascii="Aptos Narrow" w:hAnsi="Aptos Narrow"/>
          <w:b/>
          <w:bCs/>
          <w:color w:val="004F88"/>
          <w:sz w:val="28"/>
          <w:szCs w:val="28"/>
        </w:rPr>
      </w:pPr>
      <w:r w:rsidRPr="002E1CCD">
        <w:rPr>
          <w:rFonts w:ascii="Aptos Narrow" w:hAnsi="Aptos Narrow"/>
          <w:b/>
          <w:bCs/>
          <w:color w:val="004F88"/>
          <w:sz w:val="28"/>
          <w:szCs w:val="28"/>
        </w:rPr>
        <w:t>Partner</w:t>
      </w:r>
      <w:ins w:id="1492" w:author="Sandhya T" w:date="2024-06-19T10:11:00Z" w16du:dateUtc="2024-06-19T04:41:00Z">
        <w:r w:rsidR="00E50F1A">
          <w:rPr>
            <w:rFonts w:ascii="Aptos Narrow" w:hAnsi="Aptos Narrow"/>
            <w:b/>
            <w:bCs/>
            <w:color w:val="004F88"/>
            <w:sz w:val="28"/>
            <w:szCs w:val="28"/>
          </w:rPr>
          <w:t>’s</w:t>
        </w:r>
      </w:ins>
      <w:r w:rsidRPr="002E1CCD">
        <w:rPr>
          <w:rFonts w:ascii="Aptos Narrow" w:hAnsi="Aptos Narrow"/>
          <w:b/>
          <w:bCs/>
          <w:color w:val="004F88"/>
          <w:sz w:val="28"/>
          <w:szCs w:val="28"/>
        </w:rPr>
        <w:t xml:space="preserve"> h</w:t>
      </w:r>
      <w:ins w:id="1493" w:author="Sandhya T" w:date="2024-06-18T23:58:00Z" w16du:dateUtc="2024-06-18T18:28:00Z">
        <w:r w:rsidR="00F73DBB">
          <w:rPr>
            <w:rFonts w:ascii="Aptos Narrow" w:hAnsi="Aptos Narrow"/>
            <w:b/>
            <w:bCs/>
            <w:color w:val="004F88"/>
            <w:sz w:val="28"/>
            <w:szCs w:val="28"/>
          </w:rPr>
          <w:t>e</w:t>
        </w:r>
      </w:ins>
      <w:r w:rsidRPr="002E1CCD">
        <w:rPr>
          <w:rFonts w:ascii="Aptos Narrow" w:hAnsi="Aptos Narrow"/>
          <w:b/>
          <w:bCs/>
          <w:color w:val="004F88"/>
          <w:sz w:val="28"/>
          <w:szCs w:val="28"/>
        </w:rPr>
        <w:t>ight will be short, good looking</w:t>
      </w:r>
      <w:r w:rsidR="00894AF6" w:rsidRPr="002E1CCD">
        <w:rPr>
          <w:rFonts w:ascii="Aptos Narrow" w:hAnsi="Aptos Narrow"/>
          <w:b/>
          <w:bCs/>
          <w:color w:val="004F88"/>
          <w:sz w:val="28"/>
          <w:szCs w:val="28"/>
        </w:rPr>
        <w:t xml:space="preserve"> and intelligent.</w:t>
      </w:r>
    </w:p>
    <w:p w14:paraId="2D04D3F9" w14:textId="11386E9C" w:rsidR="0063603A" w:rsidRPr="002E1CCD" w:rsidRDefault="003E31C6" w:rsidP="00850299">
      <w:pPr>
        <w:pStyle w:val="ListParagraph"/>
        <w:numPr>
          <w:ilvl w:val="0"/>
          <w:numId w:val="31"/>
        </w:numPr>
        <w:rPr>
          <w:rFonts w:ascii="Aptos Narrow" w:hAnsi="Aptos Narrow"/>
          <w:b/>
          <w:bCs/>
          <w:color w:val="004F88"/>
          <w:sz w:val="28"/>
          <w:szCs w:val="28"/>
        </w:rPr>
      </w:pPr>
      <w:r w:rsidRPr="002E1CCD">
        <w:rPr>
          <w:rFonts w:ascii="Aptos Narrow" w:hAnsi="Aptos Narrow"/>
          <w:b/>
          <w:bCs/>
          <w:color w:val="004F88"/>
          <w:sz w:val="28"/>
          <w:szCs w:val="28"/>
        </w:rPr>
        <w:t xml:space="preserve">Partner will suffer from </w:t>
      </w:r>
      <w:r w:rsidR="00B27A24" w:rsidRPr="002E1CCD">
        <w:rPr>
          <w:rFonts w:ascii="Aptos Narrow" w:hAnsi="Aptos Narrow"/>
          <w:b/>
          <w:bCs/>
          <w:color w:val="004F88"/>
          <w:sz w:val="28"/>
          <w:szCs w:val="28"/>
        </w:rPr>
        <w:t xml:space="preserve">nose, stomach </w:t>
      </w:r>
      <w:r w:rsidR="001C14C7" w:rsidRPr="002E1CCD">
        <w:rPr>
          <w:rFonts w:ascii="Aptos Narrow" w:hAnsi="Aptos Narrow"/>
          <w:b/>
          <w:bCs/>
          <w:color w:val="004F88"/>
          <w:sz w:val="28"/>
          <w:szCs w:val="28"/>
        </w:rPr>
        <w:t>related problem.</w:t>
      </w:r>
    </w:p>
    <w:p w14:paraId="371E98EA" w14:textId="77777777" w:rsidR="00CD2C7C" w:rsidRDefault="00CD2C7C" w:rsidP="001C14C7">
      <w:pPr>
        <w:pStyle w:val="ListParagraph"/>
        <w:rPr>
          <w:sz w:val="24"/>
          <w:szCs w:val="24"/>
        </w:rPr>
      </w:pPr>
    </w:p>
    <w:p w14:paraId="1298E641" w14:textId="77777777" w:rsidR="001C14C7" w:rsidRDefault="001C14C7" w:rsidP="001C14C7">
      <w:pPr>
        <w:pStyle w:val="ListParagraph"/>
        <w:rPr>
          <w:sz w:val="24"/>
          <w:szCs w:val="24"/>
        </w:rPr>
      </w:pPr>
    </w:p>
    <w:p w14:paraId="607B3D20" w14:textId="643D0E60" w:rsidR="001C14C7" w:rsidRPr="00C62549" w:rsidRDefault="001C14C7" w:rsidP="00C62549">
      <w:pPr>
        <w:pStyle w:val="ListParagraph"/>
        <w:jc w:val="center"/>
        <w:rPr>
          <w:rFonts w:ascii="Berlin Sans FB Demi" w:hAnsi="Berlin Sans FB Demi"/>
          <w:sz w:val="28"/>
          <w:szCs w:val="28"/>
        </w:rPr>
      </w:pPr>
      <w:r w:rsidRPr="00540E60">
        <w:rPr>
          <w:rFonts w:ascii="Berlin Sans FB Demi" w:hAnsi="Berlin Sans FB Demi"/>
          <w:sz w:val="24"/>
          <w:szCs w:val="24"/>
        </w:rPr>
        <w:t>APRIL</w:t>
      </w:r>
      <w:r w:rsidRPr="00C62549">
        <w:rPr>
          <w:rFonts w:ascii="Berlin Sans FB Demi" w:hAnsi="Berlin Sans FB Demi"/>
          <w:sz w:val="28"/>
          <w:szCs w:val="28"/>
        </w:rPr>
        <w:t>:</w:t>
      </w:r>
    </w:p>
    <w:p w14:paraId="3CAD54F1" w14:textId="77777777" w:rsidR="001C14C7" w:rsidRDefault="001C14C7" w:rsidP="001C14C7">
      <w:pPr>
        <w:pStyle w:val="ListParagraph"/>
        <w:rPr>
          <w:sz w:val="24"/>
          <w:szCs w:val="24"/>
        </w:rPr>
      </w:pPr>
    </w:p>
    <w:p w14:paraId="047FE179" w14:textId="0974E124" w:rsidR="001C14C7" w:rsidRPr="00C62549" w:rsidRDefault="00C7667D" w:rsidP="001C14C7">
      <w:pPr>
        <w:pStyle w:val="ListParagraph"/>
        <w:numPr>
          <w:ilvl w:val="0"/>
          <w:numId w:val="31"/>
        </w:numPr>
        <w:rPr>
          <w:rFonts w:ascii="Aptos Narrow" w:hAnsi="Aptos Narrow"/>
          <w:b/>
          <w:bCs/>
          <w:color w:val="FF3399"/>
          <w:sz w:val="28"/>
          <w:szCs w:val="28"/>
        </w:rPr>
      </w:pPr>
      <w:r w:rsidRPr="00C62549">
        <w:rPr>
          <w:rFonts w:ascii="Aptos Narrow" w:hAnsi="Aptos Narrow"/>
          <w:b/>
          <w:bCs/>
          <w:color w:val="FF3399"/>
          <w:sz w:val="28"/>
          <w:szCs w:val="28"/>
        </w:rPr>
        <w:t xml:space="preserve">Good business </w:t>
      </w:r>
      <w:r w:rsidR="00C3190A" w:rsidRPr="00C62549">
        <w:rPr>
          <w:rFonts w:ascii="Aptos Narrow" w:hAnsi="Aptos Narrow"/>
          <w:b/>
          <w:bCs/>
          <w:color w:val="FF3399"/>
          <w:sz w:val="28"/>
          <w:szCs w:val="28"/>
        </w:rPr>
        <w:t>skills</w:t>
      </w:r>
      <w:r w:rsidRPr="00C62549">
        <w:rPr>
          <w:rFonts w:ascii="Aptos Narrow" w:hAnsi="Aptos Narrow"/>
          <w:b/>
          <w:bCs/>
          <w:color w:val="FF3399"/>
          <w:sz w:val="28"/>
          <w:szCs w:val="28"/>
        </w:rPr>
        <w:t xml:space="preserve">, mathematician, lawyer, writer, </w:t>
      </w:r>
      <w:r w:rsidR="00C3190A" w:rsidRPr="00C62549">
        <w:rPr>
          <w:rFonts w:ascii="Aptos Narrow" w:hAnsi="Aptos Narrow"/>
          <w:b/>
          <w:bCs/>
          <w:color w:val="FF3399"/>
          <w:sz w:val="28"/>
          <w:szCs w:val="28"/>
        </w:rPr>
        <w:t>editor they like to be in these professions.</w:t>
      </w:r>
    </w:p>
    <w:p w14:paraId="38E3F1B2" w14:textId="30FA4CA1" w:rsidR="00C3190A" w:rsidRPr="00C62549" w:rsidRDefault="0034011B" w:rsidP="001C14C7">
      <w:pPr>
        <w:pStyle w:val="ListParagraph"/>
        <w:numPr>
          <w:ilvl w:val="0"/>
          <w:numId w:val="31"/>
        </w:numPr>
        <w:rPr>
          <w:rFonts w:ascii="Aptos Narrow" w:hAnsi="Aptos Narrow"/>
          <w:b/>
          <w:bCs/>
          <w:color w:val="FF3399"/>
          <w:sz w:val="28"/>
          <w:szCs w:val="28"/>
        </w:rPr>
      </w:pPr>
      <w:r w:rsidRPr="00C62549">
        <w:rPr>
          <w:rFonts w:ascii="Aptos Narrow" w:hAnsi="Aptos Narrow"/>
          <w:b/>
          <w:bCs/>
          <w:color w:val="FF3399"/>
          <w:sz w:val="28"/>
          <w:szCs w:val="28"/>
        </w:rPr>
        <w:t>They like Lord Vishnu.</w:t>
      </w:r>
    </w:p>
    <w:p w14:paraId="630D16D0" w14:textId="0C5587BD" w:rsidR="0034011B" w:rsidRPr="00C62549" w:rsidRDefault="0034011B" w:rsidP="001C14C7">
      <w:pPr>
        <w:pStyle w:val="ListParagraph"/>
        <w:numPr>
          <w:ilvl w:val="0"/>
          <w:numId w:val="31"/>
        </w:numPr>
        <w:rPr>
          <w:rFonts w:ascii="Aptos Narrow" w:hAnsi="Aptos Narrow"/>
          <w:b/>
          <w:bCs/>
          <w:color w:val="FF3399"/>
          <w:sz w:val="28"/>
          <w:szCs w:val="28"/>
        </w:rPr>
      </w:pPr>
      <w:r w:rsidRPr="00C62549">
        <w:rPr>
          <w:rFonts w:ascii="Aptos Narrow" w:hAnsi="Aptos Narrow"/>
          <w:b/>
          <w:bCs/>
          <w:color w:val="FF3399"/>
          <w:sz w:val="28"/>
          <w:szCs w:val="28"/>
        </w:rPr>
        <w:t>House may be in rectangle shape.</w:t>
      </w:r>
    </w:p>
    <w:p w14:paraId="1B5EEC85" w14:textId="0FE79FED" w:rsidR="0034011B" w:rsidRPr="00C62549" w:rsidRDefault="0001109B" w:rsidP="001C14C7">
      <w:pPr>
        <w:pStyle w:val="ListParagraph"/>
        <w:numPr>
          <w:ilvl w:val="0"/>
          <w:numId w:val="31"/>
        </w:numPr>
        <w:rPr>
          <w:rFonts w:ascii="Aptos Narrow" w:hAnsi="Aptos Narrow"/>
          <w:b/>
          <w:bCs/>
          <w:color w:val="FF3399"/>
          <w:sz w:val="28"/>
          <w:szCs w:val="28"/>
        </w:rPr>
      </w:pPr>
      <w:del w:id="1494" w:author="Sandhya T" w:date="2024-06-19T10:11:00Z" w16du:dateUtc="2024-06-19T04:41:00Z">
        <w:r w:rsidRPr="00C62549" w:rsidDel="00E50F1A">
          <w:rPr>
            <w:rFonts w:ascii="Aptos Narrow" w:hAnsi="Aptos Narrow"/>
            <w:b/>
            <w:bCs/>
            <w:color w:val="FF3399"/>
            <w:sz w:val="28"/>
            <w:szCs w:val="28"/>
          </w:rPr>
          <w:lastRenderedPageBreak/>
          <w:delText>Quarelling</w:delText>
        </w:r>
      </w:del>
      <w:ins w:id="1495" w:author="Sandhya T" w:date="2024-06-19T10:11:00Z" w16du:dateUtc="2024-06-19T04:41:00Z">
        <w:r w:rsidR="00E50F1A" w:rsidRPr="00C62549">
          <w:rPr>
            <w:rFonts w:ascii="Aptos Narrow" w:hAnsi="Aptos Narrow"/>
            <w:b/>
            <w:bCs/>
            <w:color w:val="FF3399"/>
            <w:sz w:val="28"/>
            <w:szCs w:val="28"/>
          </w:rPr>
          <w:t>Quarrelling</w:t>
        </w:r>
      </w:ins>
      <w:r w:rsidRPr="00C62549">
        <w:rPr>
          <w:rFonts w:ascii="Aptos Narrow" w:hAnsi="Aptos Narrow"/>
          <w:b/>
          <w:bCs/>
          <w:color w:val="FF3399"/>
          <w:sz w:val="28"/>
          <w:szCs w:val="28"/>
        </w:rPr>
        <w:t xml:space="preserve">, talkative and </w:t>
      </w:r>
      <w:r w:rsidR="00786873" w:rsidRPr="00C62549">
        <w:rPr>
          <w:rFonts w:ascii="Aptos Narrow" w:hAnsi="Aptos Narrow"/>
          <w:b/>
          <w:bCs/>
          <w:color w:val="FF3399"/>
          <w:sz w:val="28"/>
          <w:szCs w:val="28"/>
        </w:rPr>
        <w:t>susp</w:t>
      </w:r>
      <w:ins w:id="1496" w:author="Sandhya T" w:date="2024-06-19T10:12:00Z" w16du:dateUtc="2024-06-19T04:42:00Z">
        <w:r w:rsidR="00E50F1A">
          <w:rPr>
            <w:rFonts w:ascii="Aptos Narrow" w:hAnsi="Aptos Narrow"/>
            <w:b/>
            <w:bCs/>
            <w:color w:val="FF3399"/>
            <w:sz w:val="28"/>
            <w:szCs w:val="28"/>
          </w:rPr>
          <w:t>icious</w:t>
        </w:r>
      </w:ins>
      <w:ins w:id="1497" w:author="Sandhya T" w:date="2024-06-19T10:13:00Z" w16du:dateUtc="2024-06-19T04:43:00Z">
        <w:r w:rsidR="00E50F1A">
          <w:rPr>
            <w:rFonts w:ascii="Aptos Narrow" w:hAnsi="Aptos Narrow"/>
            <w:b/>
            <w:bCs/>
            <w:color w:val="FF3399"/>
            <w:sz w:val="28"/>
            <w:szCs w:val="28"/>
          </w:rPr>
          <w:t xml:space="preserve"> in</w:t>
        </w:r>
      </w:ins>
      <w:del w:id="1498" w:author="Sandhya T" w:date="2024-06-19T10:12:00Z" w16du:dateUtc="2024-06-19T04:42:00Z">
        <w:r w:rsidR="00786873" w:rsidRPr="00C62549" w:rsidDel="00E50F1A">
          <w:rPr>
            <w:rFonts w:ascii="Aptos Narrow" w:hAnsi="Aptos Narrow"/>
            <w:b/>
            <w:bCs/>
            <w:color w:val="FF3399"/>
            <w:sz w:val="28"/>
            <w:szCs w:val="28"/>
          </w:rPr>
          <w:delText>ect</w:delText>
        </w:r>
      </w:del>
      <w:ins w:id="1499" w:author="Sandhya T" w:date="2024-06-19T10:12:00Z" w16du:dateUtc="2024-06-19T04:42:00Z">
        <w:r w:rsidR="00E50F1A">
          <w:rPr>
            <w:rFonts w:ascii="Aptos Narrow" w:hAnsi="Aptos Narrow"/>
            <w:b/>
            <w:bCs/>
            <w:color w:val="FF3399"/>
            <w:sz w:val="28"/>
            <w:szCs w:val="28"/>
          </w:rPr>
          <w:t xml:space="preserve"> nature</w:t>
        </w:r>
      </w:ins>
      <w:ins w:id="1500" w:author="Sandhya T" w:date="2024-06-19T10:13:00Z" w16du:dateUtc="2024-06-19T04:43:00Z">
        <w:r w:rsidR="00E50F1A">
          <w:rPr>
            <w:rFonts w:ascii="Aptos Narrow" w:hAnsi="Aptos Narrow"/>
            <w:b/>
            <w:bCs/>
            <w:color w:val="FF3399"/>
            <w:sz w:val="28"/>
            <w:szCs w:val="28"/>
          </w:rPr>
          <w:t>.</w:t>
        </w:r>
      </w:ins>
      <w:del w:id="1501" w:author="Sandhya T" w:date="2024-06-19T10:13:00Z" w16du:dateUtc="2024-06-19T04:43:00Z">
        <w:r w:rsidR="00786873" w:rsidRPr="00C62549" w:rsidDel="00E50F1A">
          <w:rPr>
            <w:rFonts w:ascii="Aptos Narrow" w:hAnsi="Aptos Narrow"/>
            <w:b/>
            <w:bCs/>
            <w:color w:val="FF3399"/>
            <w:sz w:val="28"/>
            <w:szCs w:val="28"/>
          </w:rPr>
          <w:delText xml:space="preserve"> personality.</w:delText>
        </w:r>
      </w:del>
    </w:p>
    <w:p w14:paraId="430CDECE" w14:textId="1FCB580D" w:rsidR="00E5589B" w:rsidRPr="00C62549" w:rsidRDefault="00E5589B" w:rsidP="001C14C7">
      <w:pPr>
        <w:pStyle w:val="ListParagraph"/>
        <w:numPr>
          <w:ilvl w:val="0"/>
          <w:numId w:val="31"/>
        </w:numPr>
        <w:rPr>
          <w:rFonts w:ascii="Aptos Narrow" w:hAnsi="Aptos Narrow"/>
          <w:b/>
          <w:bCs/>
          <w:color w:val="FF3399"/>
          <w:sz w:val="28"/>
          <w:szCs w:val="28"/>
        </w:rPr>
      </w:pPr>
      <w:r w:rsidRPr="00C62549">
        <w:rPr>
          <w:rFonts w:ascii="Aptos Narrow" w:hAnsi="Aptos Narrow"/>
          <w:b/>
          <w:bCs/>
          <w:color w:val="FF3399"/>
          <w:sz w:val="28"/>
          <w:szCs w:val="28"/>
        </w:rPr>
        <w:t>They give importance to finance, but less helping nature.</w:t>
      </w:r>
    </w:p>
    <w:p w14:paraId="5D541D8C" w14:textId="6B582462" w:rsidR="00E5589B" w:rsidRPr="00C62549" w:rsidRDefault="00AC235D" w:rsidP="001C14C7">
      <w:pPr>
        <w:pStyle w:val="ListParagraph"/>
        <w:numPr>
          <w:ilvl w:val="0"/>
          <w:numId w:val="31"/>
        </w:numPr>
        <w:rPr>
          <w:rFonts w:ascii="Aptos Narrow" w:hAnsi="Aptos Narrow"/>
          <w:b/>
          <w:bCs/>
          <w:color w:val="FF3399"/>
          <w:sz w:val="28"/>
          <w:szCs w:val="28"/>
        </w:rPr>
      </w:pPr>
      <w:r w:rsidRPr="00C62549">
        <w:rPr>
          <w:rFonts w:ascii="Aptos Narrow" w:hAnsi="Aptos Narrow"/>
          <w:b/>
          <w:bCs/>
          <w:color w:val="FF3399"/>
          <w:sz w:val="28"/>
          <w:szCs w:val="28"/>
        </w:rPr>
        <w:t>They like luxury life</w:t>
      </w:r>
      <w:r w:rsidR="00B51B18" w:rsidRPr="00C62549">
        <w:rPr>
          <w:rFonts w:ascii="Aptos Narrow" w:hAnsi="Aptos Narrow"/>
          <w:b/>
          <w:bCs/>
          <w:color w:val="FF3399"/>
          <w:sz w:val="28"/>
          <w:szCs w:val="28"/>
        </w:rPr>
        <w:t xml:space="preserve"> and jewellery.</w:t>
      </w:r>
    </w:p>
    <w:p w14:paraId="44A98247" w14:textId="6DED4B32" w:rsidR="00B51B18" w:rsidRPr="00C62549" w:rsidRDefault="00B51B18" w:rsidP="001C14C7">
      <w:pPr>
        <w:pStyle w:val="ListParagraph"/>
        <w:numPr>
          <w:ilvl w:val="0"/>
          <w:numId w:val="31"/>
        </w:numPr>
        <w:rPr>
          <w:rFonts w:ascii="Aptos Narrow" w:hAnsi="Aptos Narrow"/>
          <w:b/>
          <w:bCs/>
          <w:color w:val="FF3399"/>
          <w:sz w:val="28"/>
          <w:szCs w:val="28"/>
        </w:rPr>
      </w:pPr>
      <w:r w:rsidRPr="00C62549">
        <w:rPr>
          <w:rFonts w:ascii="Aptos Narrow" w:hAnsi="Aptos Narrow"/>
          <w:b/>
          <w:bCs/>
          <w:color w:val="FF3399"/>
          <w:sz w:val="28"/>
          <w:szCs w:val="28"/>
        </w:rPr>
        <w:t>Par</w:t>
      </w:r>
      <w:del w:id="1502" w:author="Sandhya T" w:date="2024-06-19T10:13:00Z" w16du:dateUtc="2024-06-19T04:43:00Z">
        <w:r w:rsidRPr="00C62549" w:rsidDel="00E50F1A">
          <w:rPr>
            <w:rFonts w:ascii="Aptos Narrow" w:hAnsi="Aptos Narrow"/>
            <w:b/>
            <w:bCs/>
            <w:color w:val="FF3399"/>
            <w:sz w:val="28"/>
            <w:szCs w:val="28"/>
          </w:rPr>
          <w:delText>n</w:delText>
        </w:r>
      </w:del>
      <w:r w:rsidRPr="00C62549">
        <w:rPr>
          <w:rFonts w:ascii="Aptos Narrow" w:hAnsi="Aptos Narrow"/>
          <w:b/>
          <w:bCs/>
          <w:color w:val="FF3399"/>
          <w:sz w:val="28"/>
          <w:szCs w:val="28"/>
        </w:rPr>
        <w:t>tner will be intelligent.</w:t>
      </w:r>
    </w:p>
    <w:p w14:paraId="6C608566" w14:textId="5905A85B" w:rsidR="00B51B18" w:rsidRDefault="0000126E" w:rsidP="001C14C7">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They grow in life after their age of 26.</w:t>
      </w:r>
    </w:p>
    <w:p w14:paraId="4FBD1A0D" w14:textId="7E7C9FDF" w:rsidR="0000126E" w:rsidRDefault="003D1BEC" w:rsidP="001C14C7">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They plan to have secure life.</w:t>
      </w:r>
    </w:p>
    <w:p w14:paraId="02C7ED8E" w14:textId="353E9974" w:rsidR="00E74B1C" w:rsidRPr="00C62549" w:rsidRDefault="00E74B1C" w:rsidP="001C14C7">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Men born in this month will listen to their wife, do what they say.</w:t>
      </w:r>
    </w:p>
    <w:p w14:paraId="7A44C1A1" w14:textId="77777777" w:rsidR="00786873" w:rsidRPr="00E74B1C" w:rsidRDefault="00786873" w:rsidP="00E74B1C">
      <w:pPr>
        <w:ind w:left="360"/>
        <w:rPr>
          <w:sz w:val="24"/>
          <w:szCs w:val="24"/>
        </w:rPr>
      </w:pPr>
    </w:p>
    <w:p w14:paraId="76E85A21" w14:textId="761B8329" w:rsidR="00E74B1C" w:rsidRPr="00671364" w:rsidRDefault="00540E60" w:rsidP="00E74B1C">
      <w:pPr>
        <w:jc w:val="center"/>
        <w:rPr>
          <w:rFonts w:ascii="Berlin Sans FB Demi" w:hAnsi="Berlin Sans FB Demi"/>
          <w:color w:val="2B2B00"/>
          <w:sz w:val="24"/>
          <w:szCs w:val="24"/>
        </w:rPr>
      </w:pPr>
      <w:r>
        <w:rPr>
          <w:rFonts w:ascii="Berlin Sans FB Demi" w:hAnsi="Berlin Sans FB Demi"/>
          <w:color w:val="2B2B00"/>
          <w:sz w:val="24"/>
          <w:szCs w:val="24"/>
        </w:rPr>
        <w:t>MAY</w:t>
      </w:r>
      <w:r w:rsidR="00E74B1C" w:rsidRPr="00671364">
        <w:rPr>
          <w:rFonts w:ascii="Berlin Sans FB Demi" w:hAnsi="Berlin Sans FB Demi"/>
          <w:color w:val="2B2B00"/>
          <w:sz w:val="24"/>
          <w:szCs w:val="24"/>
        </w:rPr>
        <w:t>:</w:t>
      </w:r>
    </w:p>
    <w:p w14:paraId="5642004D" w14:textId="2B311CC9" w:rsidR="006C0D5B" w:rsidRDefault="00D86E7A" w:rsidP="00C80489">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The</w:t>
      </w:r>
      <w:r w:rsidR="00D816FC">
        <w:rPr>
          <w:rFonts w:ascii="Arial Narrow" w:hAnsi="Arial Narrow"/>
          <w:b/>
          <w:bCs/>
          <w:color w:val="004E9A"/>
          <w:sz w:val="28"/>
          <w:szCs w:val="28"/>
        </w:rPr>
        <w:t>ir life will be</w:t>
      </w:r>
      <w:del w:id="1503" w:author="Sandhya T" w:date="2024-06-19T10:14:00Z" w16du:dateUtc="2024-06-19T04:44:00Z">
        <w:r w:rsidR="00D816FC" w:rsidDel="00E50F1A">
          <w:rPr>
            <w:rFonts w:ascii="Arial Narrow" w:hAnsi="Arial Narrow"/>
            <w:b/>
            <w:bCs/>
            <w:color w:val="004E9A"/>
            <w:sz w:val="28"/>
            <w:szCs w:val="28"/>
          </w:rPr>
          <w:delText xml:space="preserve"> in</w:delText>
        </w:r>
      </w:del>
      <w:r w:rsidR="00D816FC">
        <w:rPr>
          <w:rFonts w:ascii="Arial Narrow" w:hAnsi="Arial Narrow"/>
          <w:b/>
          <w:bCs/>
          <w:color w:val="004E9A"/>
          <w:sz w:val="28"/>
          <w:szCs w:val="28"/>
        </w:rPr>
        <w:t xml:space="preserve"> systematic.</w:t>
      </w:r>
    </w:p>
    <w:p w14:paraId="68790D3D" w14:textId="11685BBE" w:rsidR="00D816FC" w:rsidRDefault="000E72FC" w:rsidP="00C80489">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They have secure</w:t>
      </w:r>
      <w:del w:id="1504" w:author="Sandhya T" w:date="2024-06-19T10:14:00Z" w16du:dateUtc="2024-06-19T04:44:00Z">
        <w:r w:rsidDel="00E50F1A">
          <w:rPr>
            <w:rFonts w:ascii="Arial Narrow" w:hAnsi="Arial Narrow"/>
            <w:b/>
            <w:bCs/>
            <w:color w:val="004E9A"/>
            <w:sz w:val="28"/>
            <w:szCs w:val="28"/>
          </w:rPr>
          <w:delText>d</w:delText>
        </w:r>
      </w:del>
      <w:r>
        <w:rPr>
          <w:rFonts w:ascii="Arial Narrow" w:hAnsi="Arial Narrow"/>
          <w:b/>
          <w:bCs/>
          <w:color w:val="004E9A"/>
          <w:sz w:val="28"/>
          <w:szCs w:val="28"/>
        </w:rPr>
        <w:t xml:space="preserve"> Job</w:t>
      </w:r>
      <w:r w:rsidR="000E1D8B">
        <w:rPr>
          <w:rFonts w:ascii="Arial Narrow" w:hAnsi="Arial Narrow"/>
          <w:b/>
          <w:bCs/>
          <w:color w:val="004E9A"/>
          <w:sz w:val="28"/>
          <w:szCs w:val="28"/>
        </w:rPr>
        <w:t xml:space="preserve">. </w:t>
      </w:r>
      <w:del w:id="1505" w:author="Dinesh N" w:date="2024-06-22T23:37:00Z" w16du:dateUtc="2024-06-22T18:07:00Z">
        <w:r w:rsidR="000E1D8B" w:rsidDel="009770CF">
          <w:rPr>
            <w:rFonts w:ascii="Arial Narrow" w:hAnsi="Arial Narrow"/>
            <w:b/>
            <w:bCs/>
            <w:color w:val="004E9A"/>
            <w:sz w:val="28"/>
            <w:szCs w:val="28"/>
          </w:rPr>
          <w:delText xml:space="preserve">Administravie </w:delText>
        </w:r>
      </w:del>
      <w:ins w:id="1506" w:author="Dinesh N" w:date="2024-06-22T23:37:00Z" w16du:dateUtc="2024-06-22T18:07:00Z">
        <w:r w:rsidR="009770CF">
          <w:rPr>
            <w:rFonts w:ascii="Arial Narrow" w:hAnsi="Arial Narrow"/>
            <w:b/>
            <w:bCs/>
            <w:color w:val="004E9A"/>
            <w:sz w:val="28"/>
            <w:szCs w:val="28"/>
          </w:rPr>
          <w:t xml:space="preserve">Administrative </w:t>
        </w:r>
      </w:ins>
      <w:r w:rsidR="000E1D8B">
        <w:rPr>
          <w:rFonts w:ascii="Arial Narrow" w:hAnsi="Arial Narrow"/>
          <w:b/>
          <w:bCs/>
          <w:color w:val="004E9A"/>
          <w:sz w:val="28"/>
          <w:szCs w:val="28"/>
        </w:rPr>
        <w:t xml:space="preserve">field, </w:t>
      </w:r>
      <w:del w:id="1507" w:author="Dinesh N" w:date="2024-06-22T23:37:00Z" w16du:dateUtc="2024-06-22T18:07:00Z">
        <w:r w:rsidR="00D67749" w:rsidDel="009770CF">
          <w:rPr>
            <w:rFonts w:ascii="Arial Narrow" w:hAnsi="Arial Narrow"/>
            <w:b/>
            <w:bCs/>
            <w:color w:val="004E9A"/>
            <w:sz w:val="28"/>
            <w:szCs w:val="28"/>
          </w:rPr>
          <w:delText xml:space="preserve">Proffesional </w:delText>
        </w:r>
      </w:del>
      <w:ins w:id="1508" w:author="Dinesh N" w:date="2024-06-22T23:37:00Z" w16du:dateUtc="2024-06-22T18:07:00Z">
        <w:r w:rsidR="009770CF">
          <w:rPr>
            <w:rFonts w:ascii="Arial Narrow" w:hAnsi="Arial Narrow"/>
            <w:b/>
            <w:bCs/>
            <w:color w:val="004E9A"/>
            <w:sz w:val="28"/>
            <w:szCs w:val="28"/>
          </w:rPr>
          <w:t xml:space="preserve">Professional </w:t>
        </w:r>
      </w:ins>
      <w:r w:rsidR="00D67749">
        <w:rPr>
          <w:rFonts w:ascii="Arial Narrow" w:hAnsi="Arial Narrow"/>
          <w:b/>
          <w:bCs/>
          <w:color w:val="004E9A"/>
          <w:sz w:val="28"/>
          <w:szCs w:val="28"/>
        </w:rPr>
        <w:t>service.</w:t>
      </w:r>
    </w:p>
    <w:p w14:paraId="1A3A8EB5" w14:textId="23A25059" w:rsidR="00D67749" w:rsidRDefault="00D67749" w:rsidP="00C80489">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They lead good life without any borrowings.</w:t>
      </w:r>
    </w:p>
    <w:p w14:paraId="52803476" w14:textId="6CD0F04A" w:rsidR="00D67749" w:rsidRDefault="00F44388" w:rsidP="00C80489">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They live a satisfi</w:t>
      </w:r>
      <w:del w:id="1509" w:author="Sandhya T" w:date="2024-06-19T10:14:00Z" w16du:dateUtc="2024-06-19T04:44:00Z">
        <w:r w:rsidDel="00E12C15">
          <w:rPr>
            <w:rFonts w:ascii="Arial Narrow" w:hAnsi="Arial Narrow"/>
            <w:b/>
            <w:bCs/>
            <w:color w:val="004E9A"/>
            <w:sz w:val="28"/>
            <w:szCs w:val="28"/>
          </w:rPr>
          <w:delText>c</w:delText>
        </w:r>
      </w:del>
      <w:r>
        <w:rPr>
          <w:rFonts w:ascii="Arial Narrow" w:hAnsi="Arial Narrow"/>
          <w:b/>
          <w:bCs/>
          <w:color w:val="004E9A"/>
          <w:sz w:val="28"/>
          <w:szCs w:val="28"/>
        </w:rPr>
        <w:t xml:space="preserve">ed life, </w:t>
      </w:r>
      <w:ins w:id="1510" w:author="Sandhya T" w:date="2024-06-19T10:16:00Z" w16du:dateUtc="2024-06-19T04:46:00Z">
        <w:r w:rsidR="00E12C15">
          <w:rPr>
            <w:rFonts w:ascii="Arial Narrow" w:hAnsi="Arial Narrow"/>
            <w:b/>
            <w:bCs/>
            <w:color w:val="004E9A"/>
            <w:sz w:val="28"/>
            <w:szCs w:val="28"/>
          </w:rPr>
          <w:t>and</w:t>
        </w:r>
      </w:ins>
      <w:ins w:id="1511" w:author="Sandhya T" w:date="2024-06-19T10:15:00Z" w16du:dateUtc="2024-06-19T04:45:00Z">
        <w:r w:rsidR="00E12C15">
          <w:rPr>
            <w:rFonts w:ascii="Arial Narrow" w:hAnsi="Arial Narrow"/>
            <w:b/>
            <w:bCs/>
            <w:color w:val="004E9A"/>
            <w:sz w:val="28"/>
            <w:szCs w:val="28"/>
          </w:rPr>
          <w:t xml:space="preserve"> will manage with </w:t>
        </w:r>
      </w:ins>
      <w:r w:rsidR="006F71F1">
        <w:rPr>
          <w:rFonts w:ascii="Arial Narrow" w:hAnsi="Arial Narrow"/>
          <w:b/>
          <w:bCs/>
          <w:color w:val="004E9A"/>
          <w:sz w:val="28"/>
          <w:szCs w:val="28"/>
        </w:rPr>
        <w:t>what</w:t>
      </w:r>
      <w:del w:id="1512" w:author="Sandhya T" w:date="2024-06-19T10:15:00Z" w16du:dateUtc="2024-06-19T04:45:00Z">
        <w:r w:rsidR="006F71F1" w:rsidDel="00E12C15">
          <w:rPr>
            <w:rFonts w:ascii="Arial Narrow" w:hAnsi="Arial Narrow"/>
            <w:b/>
            <w:bCs/>
            <w:color w:val="004E9A"/>
            <w:sz w:val="28"/>
            <w:szCs w:val="28"/>
          </w:rPr>
          <w:delText xml:space="preserve"> </w:delText>
        </w:r>
      </w:del>
      <w:r w:rsidR="006F71F1">
        <w:rPr>
          <w:rFonts w:ascii="Arial Narrow" w:hAnsi="Arial Narrow"/>
          <w:b/>
          <w:bCs/>
          <w:color w:val="004E9A"/>
          <w:sz w:val="28"/>
          <w:szCs w:val="28"/>
        </w:rPr>
        <w:t>ever they have</w:t>
      </w:r>
      <w:ins w:id="1513" w:author="Sandhya T" w:date="2024-06-19T10:15:00Z" w16du:dateUtc="2024-06-19T04:45:00Z">
        <w:r w:rsidR="00E12C15">
          <w:rPr>
            <w:rFonts w:ascii="Arial Narrow" w:hAnsi="Arial Narrow"/>
            <w:b/>
            <w:bCs/>
            <w:color w:val="004E9A"/>
            <w:sz w:val="28"/>
            <w:szCs w:val="28"/>
          </w:rPr>
          <w:t>.</w:t>
        </w:r>
      </w:ins>
      <w:del w:id="1514" w:author="Sandhya T" w:date="2024-06-19T10:15:00Z" w16du:dateUtc="2024-06-19T04:45:00Z">
        <w:r w:rsidR="006F71F1" w:rsidDel="00E12C15">
          <w:rPr>
            <w:rFonts w:ascii="Arial Narrow" w:hAnsi="Arial Narrow"/>
            <w:b/>
            <w:bCs/>
            <w:color w:val="004E9A"/>
            <w:sz w:val="28"/>
            <w:szCs w:val="28"/>
          </w:rPr>
          <w:delText xml:space="preserve"> in that </w:delText>
        </w:r>
      </w:del>
      <w:del w:id="1515" w:author="Sandhya T" w:date="2024-06-19T10:16:00Z" w16du:dateUtc="2024-06-19T04:46:00Z">
        <w:r w:rsidR="006F71F1" w:rsidDel="00E12C15">
          <w:rPr>
            <w:rFonts w:ascii="Arial Narrow" w:hAnsi="Arial Narrow"/>
            <w:b/>
            <w:bCs/>
            <w:color w:val="004E9A"/>
            <w:sz w:val="28"/>
            <w:szCs w:val="28"/>
          </w:rPr>
          <w:delText>they will manage.</w:delText>
        </w:r>
      </w:del>
    </w:p>
    <w:p w14:paraId="5E96C3BE" w14:textId="3B675AC8" w:rsidR="006F71F1" w:rsidRDefault="003D6EA5" w:rsidP="00C80489">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P</w:t>
      </w:r>
      <w:r w:rsidR="008E60FE">
        <w:rPr>
          <w:rFonts w:ascii="Arial Narrow" w:hAnsi="Arial Narrow"/>
          <w:b/>
          <w:bCs/>
          <w:color w:val="004E9A"/>
          <w:sz w:val="28"/>
          <w:szCs w:val="28"/>
        </w:rPr>
        <w:t xml:space="preserve">artner </w:t>
      </w:r>
      <w:r>
        <w:rPr>
          <w:rFonts w:ascii="Arial Narrow" w:hAnsi="Arial Narrow"/>
          <w:b/>
          <w:bCs/>
          <w:color w:val="004E9A"/>
          <w:sz w:val="28"/>
          <w:szCs w:val="28"/>
        </w:rPr>
        <w:t>may have double chin, dimple in chin or gap between eyebrows.</w:t>
      </w:r>
    </w:p>
    <w:p w14:paraId="692793B3" w14:textId="7312C0FE" w:rsidR="003D6EA5" w:rsidRDefault="0091210F" w:rsidP="00C80489">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 xml:space="preserve">Partner will be </w:t>
      </w:r>
      <w:del w:id="1516" w:author="Dinesh N" w:date="2024-06-22T23:37:00Z" w16du:dateUtc="2024-06-22T18:07:00Z">
        <w:r w:rsidDel="009770CF">
          <w:rPr>
            <w:rFonts w:ascii="Arial Narrow" w:hAnsi="Arial Narrow"/>
            <w:b/>
            <w:bCs/>
            <w:color w:val="004E9A"/>
            <w:sz w:val="28"/>
            <w:szCs w:val="28"/>
          </w:rPr>
          <w:delText>good looking</w:delText>
        </w:r>
      </w:del>
      <w:ins w:id="1517" w:author="Dinesh N" w:date="2024-06-22T23:37:00Z" w16du:dateUtc="2024-06-22T18:07:00Z">
        <w:r w:rsidR="009770CF">
          <w:rPr>
            <w:rFonts w:ascii="Arial Narrow" w:hAnsi="Arial Narrow"/>
            <w:b/>
            <w:bCs/>
            <w:color w:val="004E9A"/>
            <w:sz w:val="28"/>
            <w:szCs w:val="28"/>
          </w:rPr>
          <w:t>good-looking</w:t>
        </w:r>
      </w:ins>
      <w:r>
        <w:rPr>
          <w:rFonts w:ascii="Arial Narrow" w:hAnsi="Arial Narrow"/>
          <w:b/>
          <w:bCs/>
          <w:color w:val="004E9A"/>
          <w:sz w:val="28"/>
          <w:szCs w:val="28"/>
        </w:rPr>
        <w:t xml:space="preserve"> and </w:t>
      </w:r>
      <w:del w:id="1518" w:author="Dinesh N" w:date="2024-06-22T23:37:00Z" w16du:dateUtc="2024-06-22T18:07:00Z">
        <w:r w:rsidDel="009770CF">
          <w:rPr>
            <w:rFonts w:ascii="Arial Narrow" w:hAnsi="Arial Narrow"/>
            <w:b/>
            <w:bCs/>
            <w:color w:val="004E9A"/>
            <w:sz w:val="28"/>
            <w:szCs w:val="28"/>
          </w:rPr>
          <w:delText>good manner</w:delText>
        </w:r>
      </w:del>
      <w:ins w:id="1519" w:author="Sandhya T" w:date="2024-06-19T10:16:00Z" w16du:dateUtc="2024-06-19T04:46:00Z">
        <w:del w:id="1520" w:author="Dinesh N" w:date="2024-06-22T23:37:00Z" w16du:dateUtc="2024-06-22T18:07:00Z">
          <w:r w:rsidR="00E12C15" w:rsidDel="009770CF">
            <w:rPr>
              <w:rFonts w:ascii="Arial Narrow" w:hAnsi="Arial Narrow"/>
              <w:b/>
              <w:bCs/>
              <w:color w:val="004E9A"/>
              <w:sz w:val="28"/>
              <w:szCs w:val="28"/>
            </w:rPr>
            <w:delText>ed</w:delText>
          </w:r>
        </w:del>
      </w:ins>
      <w:ins w:id="1521" w:author="Dinesh N" w:date="2024-06-22T23:37:00Z" w16du:dateUtc="2024-06-22T18:07:00Z">
        <w:r w:rsidR="009770CF">
          <w:rPr>
            <w:rFonts w:ascii="Arial Narrow" w:hAnsi="Arial Narrow"/>
            <w:b/>
            <w:bCs/>
            <w:color w:val="004E9A"/>
            <w:sz w:val="28"/>
            <w:szCs w:val="28"/>
          </w:rPr>
          <w:t>good-mannered</w:t>
        </w:r>
      </w:ins>
      <w:r>
        <w:rPr>
          <w:rFonts w:ascii="Arial Narrow" w:hAnsi="Arial Narrow"/>
          <w:b/>
          <w:bCs/>
          <w:color w:val="004E9A"/>
          <w:sz w:val="28"/>
          <w:szCs w:val="28"/>
        </w:rPr>
        <w:t>.</w:t>
      </w:r>
    </w:p>
    <w:p w14:paraId="6A5DB6AF" w14:textId="34B3F86D" w:rsidR="002E1CCD" w:rsidRDefault="000E46C5" w:rsidP="00C80489">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Enjoy good married life.</w:t>
      </w:r>
    </w:p>
    <w:p w14:paraId="0E00E8ED" w14:textId="5CF1B8F6" w:rsidR="000E46C5" w:rsidRDefault="000E46C5" w:rsidP="00C80489">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Growth after the age of 30.</w:t>
      </w:r>
    </w:p>
    <w:p w14:paraId="14D5AB95" w14:textId="41541735" w:rsidR="000E46C5" w:rsidRDefault="0062351E" w:rsidP="00C80489">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Chance of having twin baby birth.</w:t>
      </w:r>
    </w:p>
    <w:p w14:paraId="34125948" w14:textId="77777777" w:rsidR="0062351E" w:rsidRDefault="0062351E" w:rsidP="0062351E">
      <w:pPr>
        <w:pStyle w:val="ListParagraph"/>
        <w:rPr>
          <w:rFonts w:ascii="Arial Narrow" w:hAnsi="Arial Narrow"/>
          <w:b/>
          <w:bCs/>
          <w:color w:val="004E9A"/>
          <w:sz w:val="28"/>
          <w:szCs w:val="28"/>
        </w:rPr>
      </w:pPr>
    </w:p>
    <w:p w14:paraId="4D293598" w14:textId="77777777" w:rsidR="008C2928" w:rsidRDefault="008C2928" w:rsidP="0062351E">
      <w:pPr>
        <w:pStyle w:val="ListParagraph"/>
        <w:rPr>
          <w:rFonts w:ascii="Arial Narrow" w:hAnsi="Arial Narrow"/>
          <w:b/>
          <w:bCs/>
          <w:color w:val="004E9A"/>
          <w:sz w:val="28"/>
          <w:szCs w:val="28"/>
        </w:rPr>
      </w:pPr>
    </w:p>
    <w:p w14:paraId="4278D5F8" w14:textId="6903EB93" w:rsidR="0062351E" w:rsidRPr="00C62549" w:rsidRDefault="00652ECB" w:rsidP="0062351E">
      <w:pPr>
        <w:pStyle w:val="ListParagraph"/>
        <w:jc w:val="center"/>
        <w:rPr>
          <w:rFonts w:ascii="Berlin Sans FB Demi" w:hAnsi="Berlin Sans FB Demi"/>
          <w:sz w:val="28"/>
          <w:szCs w:val="28"/>
        </w:rPr>
      </w:pPr>
      <w:r>
        <w:rPr>
          <w:rFonts w:ascii="Berlin Sans FB Demi" w:hAnsi="Berlin Sans FB Demi"/>
          <w:sz w:val="24"/>
          <w:szCs w:val="24"/>
        </w:rPr>
        <w:t>JUNE</w:t>
      </w:r>
      <w:r w:rsidR="0062351E" w:rsidRPr="00C62549">
        <w:rPr>
          <w:rFonts w:ascii="Berlin Sans FB Demi" w:hAnsi="Berlin Sans FB Demi"/>
          <w:sz w:val="28"/>
          <w:szCs w:val="28"/>
        </w:rPr>
        <w:t>:</w:t>
      </w:r>
    </w:p>
    <w:p w14:paraId="30B56CE0" w14:textId="77777777" w:rsidR="0062351E" w:rsidRDefault="0062351E" w:rsidP="0062351E">
      <w:pPr>
        <w:pStyle w:val="ListParagraph"/>
        <w:rPr>
          <w:sz w:val="24"/>
          <w:szCs w:val="24"/>
        </w:rPr>
      </w:pPr>
    </w:p>
    <w:p w14:paraId="0B4FB8B9" w14:textId="4FC1C1E1" w:rsidR="0062351E" w:rsidRDefault="00602C10" w:rsidP="0062351E">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Will have good business skill.</w:t>
      </w:r>
    </w:p>
    <w:p w14:paraId="0E877190" w14:textId="79C74669" w:rsidR="00602C10" w:rsidRDefault="00014D9A" w:rsidP="0062351E">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 xml:space="preserve">After their birth family member will </w:t>
      </w:r>
      <w:r w:rsidR="001C1234">
        <w:rPr>
          <w:rFonts w:ascii="Aptos Narrow" w:hAnsi="Aptos Narrow"/>
          <w:b/>
          <w:bCs/>
          <w:color w:val="FF3399"/>
          <w:sz w:val="28"/>
          <w:szCs w:val="28"/>
        </w:rPr>
        <w:t>have growth.</w:t>
      </w:r>
    </w:p>
    <w:p w14:paraId="2AE1D4C2" w14:textId="05F09DDB" w:rsidR="001C1234" w:rsidRDefault="001C1234" w:rsidP="0062351E">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They like pink / blue colo</w:t>
      </w:r>
      <w:del w:id="1522" w:author="Sandhya T" w:date="2024-06-19T10:17:00Z" w16du:dateUtc="2024-06-19T04:47:00Z">
        <w:r w:rsidDel="00E12C15">
          <w:rPr>
            <w:rFonts w:ascii="Aptos Narrow" w:hAnsi="Aptos Narrow"/>
            <w:b/>
            <w:bCs/>
            <w:color w:val="FF3399"/>
            <w:sz w:val="28"/>
            <w:szCs w:val="28"/>
          </w:rPr>
          <w:delText>u</w:delText>
        </w:r>
      </w:del>
      <w:r>
        <w:rPr>
          <w:rFonts w:ascii="Aptos Narrow" w:hAnsi="Aptos Narrow"/>
          <w:b/>
          <w:bCs/>
          <w:color w:val="FF3399"/>
          <w:sz w:val="28"/>
          <w:szCs w:val="28"/>
        </w:rPr>
        <w:t>r more.</w:t>
      </w:r>
    </w:p>
    <w:p w14:paraId="24C1971D" w14:textId="0D305DB9" w:rsidR="001C1234" w:rsidRDefault="00723F29" w:rsidP="0062351E">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 xml:space="preserve">They like </w:t>
      </w:r>
      <w:del w:id="1523" w:author="Sandhya T" w:date="2024-06-19T10:17:00Z" w16du:dateUtc="2024-06-19T04:47:00Z">
        <w:r w:rsidDel="00E12C15">
          <w:rPr>
            <w:rFonts w:ascii="Aptos Narrow" w:hAnsi="Aptos Narrow"/>
            <w:b/>
            <w:bCs/>
            <w:color w:val="FF3399"/>
            <w:sz w:val="28"/>
            <w:szCs w:val="28"/>
          </w:rPr>
          <w:delText>proffesion</w:delText>
        </w:r>
      </w:del>
      <w:ins w:id="1524" w:author="Sandhya T" w:date="2024-06-19T10:17:00Z" w16du:dateUtc="2024-06-19T04:47:00Z">
        <w:r w:rsidR="00E12C15">
          <w:rPr>
            <w:rFonts w:ascii="Aptos Narrow" w:hAnsi="Aptos Narrow"/>
            <w:b/>
            <w:bCs/>
            <w:color w:val="FF3399"/>
            <w:sz w:val="28"/>
            <w:szCs w:val="28"/>
          </w:rPr>
          <w:t>profession</w:t>
        </w:r>
      </w:ins>
      <w:r>
        <w:rPr>
          <w:rFonts w:ascii="Aptos Narrow" w:hAnsi="Aptos Narrow"/>
          <w:b/>
          <w:bCs/>
          <w:color w:val="FF3399"/>
          <w:sz w:val="28"/>
          <w:szCs w:val="28"/>
        </w:rPr>
        <w:t xml:space="preserve"> like doctor, surgeons, sing</w:t>
      </w:r>
      <w:r w:rsidR="00B668E3">
        <w:rPr>
          <w:rFonts w:ascii="Aptos Narrow" w:hAnsi="Aptos Narrow"/>
          <w:b/>
          <w:bCs/>
          <w:color w:val="FF3399"/>
          <w:sz w:val="28"/>
          <w:szCs w:val="28"/>
        </w:rPr>
        <w:t>ing, painting or financial dealer.</w:t>
      </w:r>
    </w:p>
    <w:p w14:paraId="157B6D57" w14:textId="1281BD15" w:rsidR="00B668E3" w:rsidRDefault="0011145F" w:rsidP="0062351E">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They maintain good bank balance.</w:t>
      </w:r>
    </w:p>
    <w:p w14:paraId="1FED3AC6" w14:textId="6DFCB492" w:rsidR="0011145F" w:rsidRDefault="0011145F" w:rsidP="0062351E">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Partner will be good looking. V shap</w:t>
      </w:r>
      <w:del w:id="1525" w:author="Sandhya T" w:date="2024-06-19T10:17:00Z" w16du:dateUtc="2024-06-19T04:47:00Z">
        <w:r w:rsidDel="00E12C15">
          <w:rPr>
            <w:rFonts w:ascii="Aptos Narrow" w:hAnsi="Aptos Narrow"/>
            <w:b/>
            <w:bCs/>
            <w:color w:val="FF3399"/>
            <w:sz w:val="28"/>
            <w:szCs w:val="28"/>
          </w:rPr>
          <w:delText>r</w:delText>
        </w:r>
      </w:del>
      <w:r>
        <w:rPr>
          <w:rFonts w:ascii="Aptos Narrow" w:hAnsi="Aptos Narrow"/>
          <w:b/>
          <w:bCs/>
          <w:color w:val="FF3399"/>
          <w:sz w:val="28"/>
          <w:szCs w:val="28"/>
        </w:rPr>
        <w:t>ed chin</w:t>
      </w:r>
      <w:r w:rsidR="00D8793C">
        <w:rPr>
          <w:rFonts w:ascii="Aptos Narrow" w:hAnsi="Aptos Narrow"/>
          <w:b/>
          <w:bCs/>
          <w:color w:val="FF3399"/>
          <w:sz w:val="28"/>
          <w:szCs w:val="28"/>
        </w:rPr>
        <w:t xml:space="preserve"> with </w:t>
      </w:r>
      <w:del w:id="1526" w:author="Sandhya T" w:date="2024-06-19T10:18:00Z" w16du:dateUtc="2024-06-19T04:48:00Z">
        <w:r w:rsidR="00D8793C" w:rsidDel="00E12C15">
          <w:rPr>
            <w:rFonts w:ascii="Aptos Narrow" w:hAnsi="Aptos Narrow"/>
            <w:b/>
            <w:bCs/>
            <w:color w:val="FF3399"/>
            <w:sz w:val="28"/>
            <w:szCs w:val="28"/>
          </w:rPr>
          <w:delText>smily</w:delText>
        </w:r>
      </w:del>
      <w:ins w:id="1527" w:author="Sandhya T" w:date="2024-06-19T10:18:00Z" w16du:dateUtc="2024-06-19T04:48:00Z">
        <w:r w:rsidR="00E12C15">
          <w:rPr>
            <w:rFonts w:ascii="Aptos Narrow" w:hAnsi="Aptos Narrow"/>
            <w:b/>
            <w:bCs/>
            <w:color w:val="FF3399"/>
            <w:sz w:val="28"/>
            <w:szCs w:val="28"/>
          </w:rPr>
          <w:t>smiley</w:t>
        </w:r>
      </w:ins>
      <w:r w:rsidR="00D8793C">
        <w:rPr>
          <w:rFonts w:ascii="Aptos Narrow" w:hAnsi="Aptos Narrow"/>
          <w:b/>
          <w:bCs/>
          <w:color w:val="FF3399"/>
          <w:sz w:val="28"/>
          <w:szCs w:val="28"/>
        </w:rPr>
        <w:t xml:space="preserve"> face.</w:t>
      </w:r>
    </w:p>
    <w:p w14:paraId="0E13E261" w14:textId="33104A15" w:rsidR="00D8793C" w:rsidRPr="00C62549" w:rsidRDefault="00D8793C" w:rsidP="0062351E">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 xml:space="preserve">Partner will be interested in singing and </w:t>
      </w:r>
      <w:r w:rsidR="008D4E86">
        <w:rPr>
          <w:rFonts w:ascii="Aptos Narrow" w:hAnsi="Aptos Narrow"/>
          <w:b/>
          <w:bCs/>
          <w:color w:val="FF3399"/>
          <w:sz w:val="28"/>
          <w:szCs w:val="28"/>
        </w:rPr>
        <w:t>dancing.</w:t>
      </w:r>
    </w:p>
    <w:p w14:paraId="473B2149" w14:textId="77777777" w:rsidR="0062351E" w:rsidRPr="00D816FC" w:rsidRDefault="0062351E" w:rsidP="0062351E">
      <w:pPr>
        <w:pStyle w:val="ListParagraph"/>
        <w:rPr>
          <w:rFonts w:ascii="Arial Narrow" w:hAnsi="Arial Narrow"/>
          <w:b/>
          <w:bCs/>
          <w:color w:val="004E9A"/>
          <w:sz w:val="28"/>
          <w:szCs w:val="28"/>
        </w:rPr>
      </w:pPr>
    </w:p>
    <w:p w14:paraId="064C8B93" w14:textId="77777777" w:rsidR="006C0D5B" w:rsidRDefault="006C0D5B" w:rsidP="00C80489">
      <w:pPr>
        <w:rPr>
          <w:sz w:val="24"/>
          <w:szCs w:val="24"/>
        </w:rPr>
      </w:pPr>
    </w:p>
    <w:p w14:paraId="2923489B" w14:textId="26F6CE3C" w:rsidR="00E74B1C" w:rsidRPr="00671364" w:rsidRDefault="00E74B1C" w:rsidP="00FF662C">
      <w:pPr>
        <w:jc w:val="center"/>
        <w:rPr>
          <w:rFonts w:ascii="Berlin Sans FB Demi" w:hAnsi="Berlin Sans FB Demi"/>
          <w:color w:val="2B2B00"/>
          <w:sz w:val="24"/>
          <w:szCs w:val="24"/>
        </w:rPr>
      </w:pPr>
      <w:r w:rsidRPr="00671364">
        <w:rPr>
          <w:rFonts w:ascii="Berlin Sans FB Demi" w:hAnsi="Berlin Sans FB Demi"/>
          <w:color w:val="2B2B00"/>
          <w:sz w:val="24"/>
          <w:szCs w:val="24"/>
        </w:rPr>
        <w:t>J</w:t>
      </w:r>
      <w:r w:rsidR="002B074A">
        <w:rPr>
          <w:rFonts w:ascii="Berlin Sans FB Demi" w:hAnsi="Berlin Sans FB Demi"/>
          <w:color w:val="2B2B00"/>
          <w:sz w:val="24"/>
          <w:szCs w:val="24"/>
        </w:rPr>
        <w:t>ULY</w:t>
      </w:r>
      <w:r w:rsidRPr="00671364">
        <w:rPr>
          <w:rFonts w:ascii="Berlin Sans FB Demi" w:hAnsi="Berlin Sans FB Demi"/>
          <w:color w:val="2B2B00"/>
          <w:sz w:val="24"/>
          <w:szCs w:val="24"/>
        </w:rPr>
        <w:t>:</w:t>
      </w:r>
    </w:p>
    <w:p w14:paraId="01F7D144" w14:textId="6C9E1775" w:rsidR="002D5F27" w:rsidRPr="002D17A4" w:rsidRDefault="00E74B1C" w:rsidP="002D17A4">
      <w:pPr>
        <w:pStyle w:val="ListParagraph"/>
        <w:numPr>
          <w:ilvl w:val="0"/>
          <w:numId w:val="31"/>
        </w:numPr>
        <w:rPr>
          <w:rFonts w:ascii="Berlin Sans FB Demi" w:hAnsi="Berlin Sans FB Demi"/>
          <w:sz w:val="24"/>
          <w:szCs w:val="24"/>
        </w:rPr>
      </w:pPr>
      <w:r w:rsidRPr="00C62549">
        <w:rPr>
          <w:rFonts w:ascii="Arial Narrow" w:hAnsi="Arial Narrow"/>
          <w:b/>
          <w:bCs/>
          <w:color w:val="004E9A"/>
          <w:sz w:val="28"/>
          <w:szCs w:val="28"/>
        </w:rPr>
        <w:t>G</w:t>
      </w:r>
      <w:r w:rsidR="00395282">
        <w:rPr>
          <w:rFonts w:ascii="Arial Narrow" w:hAnsi="Arial Narrow"/>
          <w:b/>
          <w:bCs/>
          <w:color w:val="004E9A"/>
          <w:sz w:val="28"/>
          <w:szCs w:val="28"/>
        </w:rPr>
        <w:t>rowth a</w:t>
      </w:r>
      <w:r w:rsidR="00F11B32">
        <w:rPr>
          <w:rFonts w:ascii="Arial Narrow" w:hAnsi="Arial Narrow"/>
          <w:b/>
          <w:bCs/>
          <w:color w:val="004E9A"/>
          <w:sz w:val="28"/>
          <w:szCs w:val="28"/>
        </w:rPr>
        <w:t xml:space="preserve">fter </w:t>
      </w:r>
      <w:r w:rsidR="00801D7A">
        <w:rPr>
          <w:rFonts w:ascii="Arial Narrow" w:hAnsi="Arial Narrow"/>
          <w:b/>
          <w:bCs/>
          <w:color w:val="004E9A"/>
          <w:sz w:val="28"/>
          <w:szCs w:val="28"/>
        </w:rPr>
        <w:t>their</w:t>
      </w:r>
      <w:r w:rsidR="00F11B32">
        <w:rPr>
          <w:rFonts w:ascii="Arial Narrow" w:hAnsi="Arial Narrow"/>
          <w:b/>
          <w:bCs/>
          <w:color w:val="004E9A"/>
          <w:sz w:val="28"/>
          <w:szCs w:val="28"/>
        </w:rPr>
        <w:t xml:space="preserve"> birth.</w:t>
      </w:r>
    </w:p>
    <w:p w14:paraId="5671309F" w14:textId="3E101E97" w:rsidR="0051145F" w:rsidRPr="008A19EE" w:rsidRDefault="00E12C15" w:rsidP="008A19EE">
      <w:pPr>
        <w:pStyle w:val="ListParagraph"/>
        <w:numPr>
          <w:ilvl w:val="0"/>
          <w:numId w:val="31"/>
        </w:numPr>
        <w:rPr>
          <w:rFonts w:ascii="Berlin Sans FB Demi" w:hAnsi="Berlin Sans FB Demi"/>
          <w:sz w:val="24"/>
          <w:szCs w:val="24"/>
        </w:rPr>
      </w:pPr>
      <w:ins w:id="1528" w:author="Sandhya T" w:date="2024-06-19T10:19:00Z" w16du:dateUtc="2024-06-19T04:49:00Z">
        <w:r>
          <w:rPr>
            <w:rFonts w:ascii="Arial Narrow" w:hAnsi="Arial Narrow"/>
            <w:b/>
            <w:bCs/>
            <w:color w:val="004E9A"/>
            <w:sz w:val="28"/>
            <w:szCs w:val="28"/>
          </w:rPr>
          <w:t xml:space="preserve">House will have </w:t>
        </w:r>
      </w:ins>
      <w:del w:id="1529" w:author="Sandhya T" w:date="2024-06-19T10:19:00Z" w16du:dateUtc="2024-06-19T04:49:00Z">
        <w:r w:rsidR="002D17A4" w:rsidDel="00E12C15">
          <w:rPr>
            <w:rFonts w:ascii="Arial Narrow" w:hAnsi="Arial Narrow"/>
            <w:b/>
            <w:bCs/>
            <w:color w:val="004E9A"/>
            <w:sz w:val="28"/>
            <w:szCs w:val="28"/>
          </w:rPr>
          <w:delText>L</w:delText>
        </w:r>
      </w:del>
      <w:ins w:id="1530" w:author="Sandhya T" w:date="2024-06-19T10:19:00Z" w16du:dateUtc="2024-06-19T04:49:00Z">
        <w:r>
          <w:rPr>
            <w:rFonts w:ascii="Arial Narrow" w:hAnsi="Arial Narrow"/>
            <w:b/>
            <w:bCs/>
            <w:color w:val="004E9A"/>
            <w:sz w:val="28"/>
            <w:szCs w:val="28"/>
          </w:rPr>
          <w:t>l</w:t>
        </w:r>
      </w:ins>
      <w:r w:rsidR="002D17A4">
        <w:rPr>
          <w:rFonts w:ascii="Arial Narrow" w:hAnsi="Arial Narrow"/>
          <w:b/>
          <w:bCs/>
          <w:color w:val="004E9A"/>
          <w:sz w:val="28"/>
          <w:szCs w:val="28"/>
        </w:rPr>
        <w:t xml:space="preserve">ess ventilation </w:t>
      </w:r>
      <w:r w:rsidR="0051145F">
        <w:rPr>
          <w:rFonts w:ascii="Arial Narrow" w:hAnsi="Arial Narrow"/>
          <w:b/>
          <w:bCs/>
          <w:color w:val="004E9A"/>
          <w:sz w:val="28"/>
          <w:szCs w:val="28"/>
        </w:rPr>
        <w:t>and without proper arrangement</w:t>
      </w:r>
      <w:del w:id="1531" w:author="Sandhya T" w:date="2024-06-19T10:19:00Z" w16du:dateUtc="2024-06-19T04:49:00Z">
        <w:r w:rsidR="0051145F" w:rsidDel="00E12C15">
          <w:rPr>
            <w:rFonts w:ascii="Arial Narrow" w:hAnsi="Arial Narrow"/>
            <w:b/>
            <w:bCs/>
            <w:color w:val="004E9A"/>
            <w:sz w:val="28"/>
            <w:szCs w:val="28"/>
          </w:rPr>
          <w:delText xml:space="preserve"> house</w:delText>
        </w:r>
      </w:del>
      <w:r w:rsidR="0051145F">
        <w:rPr>
          <w:rFonts w:ascii="Arial Narrow" w:hAnsi="Arial Narrow"/>
          <w:b/>
          <w:bCs/>
          <w:color w:val="004E9A"/>
          <w:sz w:val="28"/>
          <w:szCs w:val="28"/>
        </w:rPr>
        <w:t>.</w:t>
      </w:r>
    </w:p>
    <w:p w14:paraId="37A7EB60" w14:textId="49D1F782" w:rsidR="008A19EE" w:rsidRPr="00524258" w:rsidRDefault="008A19EE" w:rsidP="008A19EE">
      <w:pPr>
        <w:pStyle w:val="ListParagraph"/>
        <w:numPr>
          <w:ilvl w:val="0"/>
          <w:numId w:val="31"/>
        </w:numPr>
        <w:rPr>
          <w:rFonts w:ascii="Berlin Sans FB Demi" w:hAnsi="Berlin Sans FB Demi"/>
          <w:sz w:val="24"/>
          <w:szCs w:val="24"/>
        </w:rPr>
      </w:pPr>
      <w:r>
        <w:rPr>
          <w:rFonts w:ascii="Arial Narrow" w:hAnsi="Arial Narrow"/>
          <w:b/>
          <w:bCs/>
          <w:color w:val="004E9A"/>
          <w:sz w:val="28"/>
          <w:szCs w:val="28"/>
        </w:rPr>
        <w:t>Don’t like spiri</w:t>
      </w:r>
      <w:ins w:id="1532" w:author="Sandhya T" w:date="2024-06-19T10:19:00Z" w16du:dateUtc="2024-06-19T04:49:00Z">
        <w:r w:rsidR="00E12C15">
          <w:rPr>
            <w:rFonts w:ascii="Arial Narrow" w:hAnsi="Arial Narrow"/>
            <w:b/>
            <w:bCs/>
            <w:color w:val="004E9A"/>
            <w:sz w:val="28"/>
            <w:szCs w:val="28"/>
          </w:rPr>
          <w:t>t</w:t>
        </w:r>
      </w:ins>
      <w:r>
        <w:rPr>
          <w:rFonts w:ascii="Arial Narrow" w:hAnsi="Arial Narrow"/>
          <w:b/>
          <w:bCs/>
          <w:color w:val="004E9A"/>
          <w:sz w:val="28"/>
          <w:szCs w:val="28"/>
        </w:rPr>
        <w:t>u</w:t>
      </w:r>
      <w:del w:id="1533" w:author="Sandhya T" w:date="2024-06-19T10:19:00Z" w16du:dateUtc="2024-06-19T04:49:00Z">
        <w:r w:rsidDel="00E12C15">
          <w:rPr>
            <w:rFonts w:ascii="Arial Narrow" w:hAnsi="Arial Narrow"/>
            <w:b/>
            <w:bCs/>
            <w:color w:val="004E9A"/>
            <w:sz w:val="28"/>
            <w:szCs w:val="28"/>
          </w:rPr>
          <w:delText>t</w:delText>
        </w:r>
      </w:del>
      <w:r>
        <w:rPr>
          <w:rFonts w:ascii="Arial Narrow" w:hAnsi="Arial Narrow"/>
          <w:b/>
          <w:bCs/>
          <w:color w:val="004E9A"/>
          <w:sz w:val="28"/>
          <w:szCs w:val="28"/>
        </w:rPr>
        <w:t>ality, not interested in tradition</w:t>
      </w:r>
      <w:ins w:id="1534" w:author="Sandhya T" w:date="2024-06-19T10:20:00Z" w16du:dateUtc="2024-06-19T04:50:00Z">
        <w:r w:rsidR="00E12C15">
          <w:rPr>
            <w:rFonts w:ascii="Arial Narrow" w:hAnsi="Arial Narrow"/>
            <w:b/>
            <w:bCs/>
            <w:color w:val="004E9A"/>
            <w:sz w:val="28"/>
            <w:szCs w:val="28"/>
          </w:rPr>
          <w:t>s</w:t>
        </w:r>
      </w:ins>
      <w:del w:id="1535" w:author="Sandhya T" w:date="2024-06-19T10:20:00Z" w16du:dateUtc="2024-06-19T04:50:00Z">
        <w:r w:rsidDel="00E12C15">
          <w:rPr>
            <w:rFonts w:ascii="Arial Narrow" w:hAnsi="Arial Narrow"/>
            <w:b/>
            <w:bCs/>
            <w:color w:val="004E9A"/>
            <w:sz w:val="28"/>
            <w:szCs w:val="28"/>
          </w:rPr>
          <w:delText>a</w:delText>
        </w:r>
      </w:del>
      <w:del w:id="1536" w:author="Sandhya T" w:date="2024-06-19T10:19:00Z" w16du:dateUtc="2024-06-19T04:49:00Z">
        <w:r w:rsidDel="00E12C15">
          <w:rPr>
            <w:rFonts w:ascii="Arial Narrow" w:hAnsi="Arial Narrow"/>
            <w:b/>
            <w:bCs/>
            <w:color w:val="004E9A"/>
            <w:sz w:val="28"/>
            <w:szCs w:val="28"/>
          </w:rPr>
          <w:delText>l</w:delText>
        </w:r>
      </w:del>
      <w:r>
        <w:rPr>
          <w:rFonts w:ascii="Arial Narrow" w:hAnsi="Arial Narrow"/>
          <w:b/>
          <w:bCs/>
          <w:color w:val="004E9A"/>
          <w:sz w:val="28"/>
          <w:szCs w:val="28"/>
        </w:rPr>
        <w:t>.</w:t>
      </w:r>
    </w:p>
    <w:p w14:paraId="70B6B69A" w14:textId="360BABCE" w:rsidR="00524258" w:rsidRPr="00801D7A" w:rsidRDefault="00524258" w:rsidP="00801D7A">
      <w:pPr>
        <w:pStyle w:val="ListParagraph"/>
        <w:numPr>
          <w:ilvl w:val="0"/>
          <w:numId w:val="31"/>
        </w:numPr>
        <w:rPr>
          <w:rFonts w:ascii="Berlin Sans FB Demi" w:hAnsi="Berlin Sans FB Demi"/>
          <w:sz w:val="24"/>
          <w:szCs w:val="24"/>
        </w:rPr>
      </w:pPr>
      <w:r>
        <w:rPr>
          <w:rFonts w:ascii="Arial Narrow" w:hAnsi="Arial Narrow"/>
          <w:b/>
          <w:bCs/>
          <w:color w:val="004E9A"/>
          <w:sz w:val="28"/>
          <w:szCs w:val="28"/>
        </w:rPr>
        <w:t>They like technical based Education and Job.</w:t>
      </w:r>
    </w:p>
    <w:p w14:paraId="156B1FEF" w14:textId="7C5780DB" w:rsidR="00801D7A" w:rsidRPr="00741450" w:rsidRDefault="00801D7A" w:rsidP="00801D7A">
      <w:pPr>
        <w:pStyle w:val="ListParagraph"/>
        <w:numPr>
          <w:ilvl w:val="0"/>
          <w:numId w:val="31"/>
        </w:numPr>
        <w:rPr>
          <w:rFonts w:ascii="Berlin Sans FB Demi" w:hAnsi="Berlin Sans FB Demi"/>
          <w:sz w:val="24"/>
          <w:szCs w:val="24"/>
        </w:rPr>
      </w:pPr>
      <w:r>
        <w:rPr>
          <w:rFonts w:ascii="Arial Narrow" w:hAnsi="Arial Narrow"/>
          <w:b/>
          <w:bCs/>
          <w:color w:val="004E9A"/>
          <w:sz w:val="28"/>
          <w:szCs w:val="28"/>
        </w:rPr>
        <w:t>Possibility of Love Marriage</w:t>
      </w:r>
      <w:r w:rsidR="005A02B1">
        <w:rPr>
          <w:rFonts w:ascii="Arial Narrow" w:hAnsi="Arial Narrow"/>
          <w:b/>
          <w:bCs/>
          <w:color w:val="004E9A"/>
          <w:sz w:val="28"/>
          <w:szCs w:val="28"/>
        </w:rPr>
        <w:t>.</w:t>
      </w:r>
    </w:p>
    <w:p w14:paraId="3F47C26C" w14:textId="5B652F4F" w:rsidR="00741450" w:rsidRPr="00741450" w:rsidRDefault="00741450" w:rsidP="00801D7A">
      <w:pPr>
        <w:pStyle w:val="ListParagraph"/>
        <w:numPr>
          <w:ilvl w:val="0"/>
          <w:numId w:val="31"/>
        </w:numPr>
        <w:rPr>
          <w:rFonts w:ascii="Berlin Sans FB Demi" w:hAnsi="Berlin Sans FB Demi"/>
          <w:sz w:val="24"/>
          <w:szCs w:val="24"/>
        </w:rPr>
      </w:pPr>
      <w:r>
        <w:rPr>
          <w:rFonts w:ascii="Arial Narrow" w:hAnsi="Arial Narrow"/>
          <w:b/>
          <w:bCs/>
          <w:color w:val="004E9A"/>
          <w:sz w:val="28"/>
          <w:szCs w:val="28"/>
        </w:rPr>
        <w:t>Partner may be child</w:t>
      </w:r>
      <w:ins w:id="1537" w:author="Sandhya T" w:date="2024-06-19T10:20:00Z" w16du:dateUtc="2024-06-19T04:50:00Z">
        <w:r w:rsidR="00E12C15">
          <w:rPr>
            <w:rFonts w:ascii="Arial Narrow" w:hAnsi="Arial Narrow"/>
            <w:b/>
            <w:bCs/>
            <w:color w:val="004E9A"/>
            <w:sz w:val="28"/>
            <w:szCs w:val="28"/>
          </w:rPr>
          <w:t>h</w:t>
        </w:r>
      </w:ins>
      <w:del w:id="1538" w:author="Sandhya T" w:date="2024-06-19T10:20:00Z" w16du:dateUtc="2024-06-19T04:50:00Z">
        <w:r w:rsidDel="00E12C15">
          <w:rPr>
            <w:rFonts w:ascii="Arial Narrow" w:hAnsi="Arial Narrow"/>
            <w:b/>
            <w:bCs/>
            <w:color w:val="004E9A"/>
            <w:sz w:val="28"/>
            <w:szCs w:val="28"/>
          </w:rPr>
          <w:delText xml:space="preserve"> w</w:delText>
        </w:r>
      </w:del>
      <w:r>
        <w:rPr>
          <w:rFonts w:ascii="Arial Narrow" w:hAnsi="Arial Narrow"/>
          <w:b/>
          <w:bCs/>
          <w:color w:val="004E9A"/>
          <w:sz w:val="28"/>
          <w:szCs w:val="28"/>
        </w:rPr>
        <w:t xml:space="preserve">ood friend or </w:t>
      </w:r>
      <w:ins w:id="1539" w:author="Sandhya T" w:date="2024-06-19T10:20:00Z" w16du:dateUtc="2024-06-19T04:50:00Z">
        <w:r w:rsidR="00E12C15">
          <w:rPr>
            <w:rFonts w:ascii="Arial Narrow" w:hAnsi="Arial Narrow"/>
            <w:b/>
            <w:bCs/>
            <w:color w:val="004E9A"/>
            <w:sz w:val="28"/>
            <w:szCs w:val="28"/>
          </w:rPr>
          <w:t>k</w:t>
        </w:r>
      </w:ins>
      <w:del w:id="1540" w:author="Sandhya T" w:date="2024-06-19T10:20:00Z" w16du:dateUtc="2024-06-19T04:50:00Z">
        <w:r w:rsidDel="00E12C15">
          <w:rPr>
            <w:rFonts w:ascii="Arial Narrow" w:hAnsi="Arial Narrow"/>
            <w:b/>
            <w:bCs/>
            <w:color w:val="004E9A"/>
            <w:sz w:val="28"/>
            <w:szCs w:val="28"/>
          </w:rPr>
          <w:delText>o</w:delText>
        </w:r>
      </w:del>
      <w:r>
        <w:rPr>
          <w:rFonts w:ascii="Arial Narrow" w:hAnsi="Arial Narrow"/>
          <w:b/>
          <w:bCs/>
          <w:color w:val="004E9A"/>
          <w:sz w:val="28"/>
          <w:szCs w:val="28"/>
        </w:rPr>
        <w:t>nown person.</w:t>
      </w:r>
    </w:p>
    <w:p w14:paraId="5E523346" w14:textId="56CBEBB1" w:rsidR="00741450" w:rsidRPr="00C859B4" w:rsidRDefault="00C859B4" w:rsidP="00801D7A">
      <w:pPr>
        <w:pStyle w:val="ListParagraph"/>
        <w:numPr>
          <w:ilvl w:val="0"/>
          <w:numId w:val="31"/>
        </w:numPr>
        <w:rPr>
          <w:rFonts w:ascii="Berlin Sans FB Demi" w:hAnsi="Berlin Sans FB Demi"/>
          <w:sz w:val="24"/>
          <w:szCs w:val="24"/>
        </w:rPr>
      </w:pPr>
      <w:r>
        <w:rPr>
          <w:rFonts w:ascii="Arial Narrow" w:hAnsi="Arial Narrow"/>
          <w:b/>
          <w:bCs/>
          <w:color w:val="004E9A"/>
          <w:sz w:val="28"/>
          <w:szCs w:val="28"/>
        </w:rPr>
        <w:t>They love working on machines.</w:t>
      </w:r>
    </w:p>
    <w:p w14:paraId="5C56AA6A" w14:textId="7483B709" w:rsidR="00C859B4" w:rsidRPr="008765F3" w:rsidRDefault="008765F3" w:rsidP="00801D7A">
      <w:pPr>
        <w:pStyle w:val="ListParagraph"/>
        <w:numPr>
          <w:ilvl w:val="0"/>
          <w:numId w:val="31"/>
        </w:numPr>
        <w:rPr>
          <w:rFonts w:ascii="Berlin Sans FB Demi" w:hAnsi="Berlin Sans FB Demi"/>
          <w:sz w:val="24"/>
          <w:szCs w:val="24"/>
        </w:rPr>
      </w:pPr>
      <w:r>
        <w:rPr>
          <w:rFonts w:ascii="Arial Narrow" w:hAnsi="Arial Narrow"/>
          <w:b/>
          <w:bCs/>
          <w:color w:val="004E9A"/>
          <w:sz w:val="28"/>
          <w:szCs w:val="28"/>
        </w:rPr>
        <w:t>They earn money and fame from other country.</w:t>
      </w:r>
    </w:p>
    <w:p w14:paraId="53F12D9E" w14:textId="0C9CAC41" w:rsidR="008765F3" w:rsidRPr="00FB1F33" w:rsidRDefault="00FB1F33" w:rsidP="00801D7A">
      <w:pPr>
        <w:pStyle w:val="ListParagraph"/>
        <w:numPr>
          <w:ilvl w:val="0"/>
          <w:numId w:val="31"/>
        </w:numPr>
        <w:rPr>
          <w:rFonts w:ascii="Berlin Sans FB Demi" w:hAnsi="Berlin Sans FB Demi"/>
          <w:sz w:val="24"/>
          <w:szCs w:val="24"/>
        </w:rPr>
      </w:pPr>
      <w:r>
        <w:rPr>
          <w:rFonts w:ascii="Arial Narrow" w:hAnsi="Arial Narrow"/>
          <w:b/>
          <w:bCs/>
          <w:color w:val="004E9A"/>
          <w:sz w:val="28"/>
          <w:szCs w:val="28"/>
        </w:rPr>
        <w:t>Delay in child birth.</w:t>
      </w:r>
    </w:p>
    <w:p w14:paraId="2BE2A9B4" w14:textId="7B9C161C" w:rsidR="00FB1F33" w:rsidRPr="005A02B1" w:rsidRDefault="00FB1F33" w:rsidP="00801D7A">
      <w:pPr>
        <w:pStyle w:val="ListParagraph"/>
        <w:numPr>
          <w:ilvl w:val="0"/>
          <w:numId w:val="31"/>
        </w:numPr>
        <w:rPr>
          <w:rFonts w:ascii="Berlin Sans FB Demi" w:hAnsi="Berlin Sans FB Demi"/>
          <w:sz w:val="24"/>
          <w:szCs w:val="24"/>
        </w:rPr>
      </w:pPr>
      <w:r>
        <w:rPr>
          <w:rFonts w:ascii="Arial Narrow" w:hAnsi="Arial Narrow"/>
          <w:b/>
          <w:bCs/>
          <w:color w:val="004E9A"/>
          <w:sz w:val="28"/>
          <w:szCs w:val="28"/>
        </w:rPr>
        <w:t>Healthy life and enjoys ancest</w:t>
      </w:r>
      <w:r w:rsidR="00C55F3B">
        <w:rPr>
          <w:rFonts w:ascii="Arial Narrow" w:hAnsi="Arial Narrow"/>
          <w:b/>
          <w:bCs/>
          <w:color w:val="004E9A"/>
          <w:sz w:val="28"/>
          <w:szCs w:val="28"/>
        </w:rPr>
        <w:t>ral property.</w:t>
      </w:r>
    </w:p>
    <w:p w14:paraId="02C645FC" w14:textId="77777777" w:rsidR="005A02B1" w:rsidRPr="00C55F3B" w:rsidRDefault="005A02B1" w:rsidP="00C55F3B">
      <w:pPr>
        <w:ind w:left="360"/>
        <w:rPr>
          <w:rFonts w:ascii="Berlin Sans FB Demi" w:hAnsi="Berlin Sans FB Demi"/>
          <w:sz w:val="24"/>
          <w:szCs w:val="24"/>
        </w:rPr>
      </w:pPr>
    </w:p>
    <w:p w14:paraId="0204EECC" w14:textId="77777777" w:rsidR="0051145F" w:rsidRDefault="0051145F" w:rsidP="00FF662C">
      <w:pPr>
        <w:pStyle w:val="ListParagraph"/>
        <w:jc w:val="center"/>
        <w:rPr>
          <w:rFonts w:ascii="Berlin Sans FB Demi" w:hAnsi="Berlin Sans FB Demi"/>
          <w:sz w:val="24"/>
          <w:szCs w:val="24"/>
        </w:rPr>
      </w:pPr>
    </w:p>
    <w:p w14:paraId="5E33B542" w14:textId="61EDFCB7" w:rsidR="0062351E" w:rsidRPr="00C62549" w:rsidRDefault="0062351E" w:rsidP="00FF662C">
      <w:pPr>
        <w:pStyle w:val="ListParagraph"/>
        <w:jc w:val="center"/>
        <w:rPr>
          <w:rFonts w:ascii="Berlin Sans FB Demi" w:hAnsi="Berlin Sans FB Demi"/>
          <w:sz w:val="28"/>
          <w:szCs w:val="28"/>
        </w:rPr>
      </w:pPr>
      <w:r w:rsidRPr="00540E60">
        <w:rPr>
          <w:rFonts w:ascii="Berlin Sans FB Demi" w:hAnsi="Berlin Sans FB Demi"/>
          <w:sz w:val="24"/>
          <w:szCs w:val="24"/>
        </w:rPr>
        <w:t>A</w:t>
      </w:r>
      <w:r w:rsidR="002B074A">
        <w:rPr>
          <w:rFonts w:ascii="Berlin Sans FB Demi" w:hAnsi="Berlin Sans FB Demi"/>
          <w:sz w:val="24"/>
          <w:szCs w:val="24"/>
        </w:rPr>
        <w:t>UGUST</w:t>
      </w:r>
      <w:r w:rsidRPr="00C62549">
        <w:rPr>
          <w:rFonts w:ascii="Berlin Sans FB Demi" w:hAnsi="Berlin Sans FB Demi"/>
          <w:sz w:val="28"/>
          <w:szCs w:val="28"/>
        </w:rPr>
        <w:t>:</w:t>
      </w:r>
    </w:p>
    <w:p w14:paraId="00BD95E6" w14:textId="77777777" w:rsidR="0062351E" w:rsidRDefault="0062351E" w:rsidP="00FF662C">
      <w:pPr>
        <w:pStyle w:val="ListParagraph"/>
        <w:jc w:val="center"/>
        <w:rPr>
          <w:sz w:val="24"/>
          <w:szCs w:val="24"/>
        </w:rPr>
      </w:pPr>
    </w:p>
    <w:p w14:paraId="189FF845" w14:textId="6288719C" w:rsidR="00A971B7" w:rsidRPr="006E49D2" w:rsidRDefault="00A971B7" w:rsidP="006E49D2">
      <w:pPr>
        <w:pStyle w:val="ListParagraph"/>
        <w:numPr>
          <w:ilvl w:val="0"/>
          <w:numId w:val="31"/>
        </w:numPr>
        <w:rPr>
          <w:sz w:val="24"/>
          <w:szCs w:val="24"/>
        </w:rPr>
      </w:pPr>
      <w:r>
        <w:rPr>
          <w:rFonts w:ascii="Aptos Narrow" w:hAnsi="Aptos Narrow"/>
          <w:b/>
          <w:bCs/>
          <w:color w:val="FF3399"/>
          <w:sz w:val="28"/>
          <w:szCs w:val="28"/>
        </w:rPr>
        <w:t>House will be in ‘L’ shape.</w:t>
      </w:r>
    </w:p>
    <w:p w14:paraId="5979201A" w14:textId="7D2373D7" w:rsidR="006E49D2" w:rsidRPr="00F17955" w:rsidRDefault="00A72D44" w:rsidP="00F17955">
      <w:pPr>
        <w:pStyle w:val="ListParagraph"/>
        <w:numPr>
          <w:ilvl w:val="0"/>
          <w:numId w:val="31"/>
        </w:numPr>
        <w:rPr>
          <w:sz w:val="24"/>
          <w:szCs w:val="24"/>
        </w:rPr>
      </w:pPr>
      <w:r>
        <w:rPr>
          <w:rFonts w:ascii="Aptos Narrow" w:hAnsi="Aptos Narrow"/>
          <w:b/>
          <w:bCs/>
          <w:color w:val="FF3399"/>
          <w:sz w:val="28"/>
          <w:szCs w:val="28"/>
        </w:rPr>
        <w:t>During</w:t>
      </w:r>
      <w:r w:rsidR="006E49D2">
        <w:rPr>
          <w:rFonts w:ascii="Aptos Narrow" w:hAnsi="Aptos Narrow"/>
          <w:b/>
          <w:bCs/>
          <w:color w:val="FF3399"/>
          <w:sz w:val="28"/>
          <w:szCs w:val="28"/>
        </w:rPr>
        <w:t xml:space="preserve"> the birth of this person family will face problem and difficulties.</w:t>
      </w:r>
    </w:p>
    <w:p w14:paraId="190B3AC3" w14:textId="06608BE3" w:rsidR="00F17955" w:rsidRPr="00F17955" w:rsidRDefault="00F17955" w:rsidP="00F17955">
      <w:pPr>
        <w:pStyle w:val="ListParagraph"/>
        <w:numPr>
          <w:ilvl w:val="0"/>
          <w:numId w:val="31"/>
        </w:numPr>
        <w:rPr>
          <w:sz w:val="24"/>
          <w:szCs w:val="24"/>
        </w:rPr>
      </w:pPr>
      <w:r>
        <w:rPr>
          <w:rFonts w:ascii="Aptos Narrow" w:hAnsi="Aptos Narrow"/>
          <w:b/>
          <w:bCs/>
          <w:color w:val="FF3399"/>
          <w:sz w:val="28"/>
          <w:szCs w:val="28"/>
        </w:rPr>
        <w:t xml:space="preserve">Mother will lead the </w:t>
      </w:r>
      <w:del w:id="1541" w:author="Sandhya T" w:date="2024-06-19T10:21:00Z" w16du:dateUtc="2024-06-19T04:51:00Z">
        <w:r w:rsidDel="00E12C15">
          <w:rPr>
            <w:rFonts w:ascii="Aptos Narrow" w:hAnsi="Aptos Narrow"/>
            <w:b/>
            <w:bCs/>
            <w:color w:val="FF3399"/>
            <w:sz w:val="28"/>
            <w:szCs w:val="28"/>
          </w:rPr>
          <w:delText>family,</w:delText>
        </w:r>
      </w:del>
      <w:ins w:id="1542" w:author="Sandhya T" w:date="2024-06-19T10:21:00Z" w16du:dateUtc="2024-06-19T04:51:00Z">
        <w:r w:rsidR="00E12C15">
          <w:rPr>
            <w:rFonts w:ascii="Aptos Narrow" w:hAnsi="Aptos Narrow"/>
            <w:b/>
            <w:bCs/>
            <w:color w:val="FF3399"/>
            <w:sz w:val="28"/>
            <w:szCs w:val="28"/>
          </w:rPr>
          <w:t>family;</w:t>
        </w:r>
      </w:ins>
      <w:r>
        <w:rPr>
          <w:rFonts w:ascii="Aptos Narrow" w:hAnsi="Aptos Narrow"/>
          <w:b/>
          <w:bCs/>
          <w:color w:val="FF3399"/>
          <w:sz w:val="28"/>
          <w:szCs w:val="28"/>
        </w:rPr>
        <w:t xml:space="preserve"> Father will be silent.</w:t>
      </w:r>
    </w:p>
    <w:p w14:paraId="29C54413" w14:textId="4DAC2A06" w:rsidR="00F17955" w:rsidRPr="008F2181" w:rsidRDefault="00A72D44" w:rsidP="00F17955">
      <w:pPr>
        <w:pStyle w:val="ListParagraph"/>
        <w:numPr>
          <w:ilvl w:val="0"/>
          <w:numId w:val="31"/>
        </w:numPr>
        <w:rPr>
          <w:sz w:val="24"/>
          <w:szCs w:val="24"/>
        </w:rPr>
      </w:pPr>
      <w:r>
        <w:rPr>
          <w:rFonts w:ascii="Aptos Narrow" w:hAnsi="Aptos Narrow"/>
          <w:b/>
          <w:bCs/>
          <w:color w:val="FF3399"/>
          <w:sz w:val="28"/>
          <w:szCs w:val="28"/>
        </w:rPr>
        <w:t>After hard</w:t>
      </w:r>
      <w:ins w:id="1543" w:author="Sandhya T" w:date="2024-06-19T10:21:00Z" w16du:dateUtc="2024-06-19T04:51:00Z">
        <w:r w:rsidR="00E12C15">
          <w:rPr>
            <w:rFonts w:ascii="Aptos Narrow" w:hAnsi="Aptos Narrow"/>
            <w:b/>
            <w:bCs/>
            <w:color w:val="FF3399"/>
            <w:sz w:val="28"/>
            <w:szCs w:val="28"/>
          </w:rPr>
          <w:t xml:space="preserve"> </w:t>
        </w:r>
      </w:ins>
      <w:r>
        <w:rPr>
          <w:rFonts w:ascii="Aptos Narrow" w:hAnsi="Aptos Narrow"/>
          <w:b/>
          <w:bCs/>
          <w:color w:val="FF3399"/>
          <w:sz w:val="28"/>
          <w:szCs w:val="28"/>
        </w:rPr>
        <w:t xml:space="preserve">work also </w:t>
      </w:r>
      <w:r w:rsidR="008F2181">
        <w:rPr>
          <w:rFonts w:ascii="Aptos Narrow" w:hAnsi="Aptos Narrow"/>
          <w:b/>
          <w:bCs/>
          <w:color w:val="FF3399"/>
          <w:sz w:val="28"/>
          <w:szCs w:val="28"/>
        </w:rPr>
        <w:t>no recognition, name</w:t>
      </w:r>
      <w:del w:id="1544" w:author="Sandhya T" w:date="2024-06-19T10:21:00Z" w16du:dateUtc="2024-06-19T04:51:00Z">
        <w:r w:rsidR="008F2181" w:rsidDel="00E12C15">
          <w:rPr>
            <w:rFonts w:ascii="Aptos Narrow" w:hAnsi="Aptos Narrow"/>
            <w:b/>
            <w:bCs/>
            <w:color w:val="FF3399"/>
            <w:sz w:val="28"/>
            <w:szCs w:val="28"/>
          </w:rPr>
          <w:delText xml:space="preserve"> </w:delText>
        </w:r>
      </w:del>
      <w:r w:rsidR="008F2181">
        <w:rPr>
          <w:rFonts w:ascii="Aptos Narrow" w:hAnsi="Aptos Narrow"/>
          <w:b/>
          <w:bCs/>
          <w:color w:val="FF3399"/>
          <w:sz w:val="28"/>
          <w:szCs w:val="28"/>
        </w:rPr>
        <w:t>.</w:t>
      </w:r>
    </w:p>
    <w:p w14:paraId="2F77D2D2" w14:textId="45902FC6" w:rsidR="008F2181" w:rsidRPr="008F2181" w:rsidRDefault="008F2181" w:rsidP="00F17955">
      <w:pPr>
        <w:pStyle w:val="ListParagraph"/>
        <w:numPr>
          <w:ilvl w:val="0"/>
          <w:numId w:val="31"/>
        </w:numPr>
        <w:rPr>
          <w:sz w:val="24"/>
          <w:szCs w:val="24"/>
        </w:rPr>
      </w:pPr>
      <w:r>
        <w:rPr>
          <w:rFonts w:ascii="Aptos Narrow" w:hAnsi="Aptos Narrow"/>
          <w:b/>
          <w:bCs/>
          <w:color w:val="FF3399"/>
          <w:sz w:val="28"/>
          <w:szCs w:val="28"/>
        </w:rPr>
        <w:t>They face lot of hurdles at Job.</w:t>
      </w:r>
    </w:p>
    <w:p w14:paraId="69822369" w14:textId="1005B96E" w:rsidR="008F2181" w:rsidRPr="00C47757" w:rsidRDefault="00C47757" w:rsidP="00F17955">
      <w:pPr>
        <w:pStyle w:val="ListParagraph"/>
        <w:numPr>
          <w:ilvl w:val="0"/>
          <w:numId w:val="31"/>
        </w:numPr>
        <w:rPr>
          <w:sz w:val="24"/>
          <w:szCs w:val="24"/>
        </w:rPr>
      </w:pPr>
      <w:r>
        <w:rPr>
          <w:rFonts w:ascii="Aptos Narrow" w:hAnsi="Aptos Narrow"/>
          <w:b/>
          <w:bCs/>
          <w:color w:val="FF3399"/>
          <w:sz w:val="28"/>
          <w:szCs w:val="28"/>
        </w:rPr>
        <w:t>They frequently change the job.</w:t>
      </w:r>
    </w:p>
    <w:p w14:paraId="21880E8C" w14:textId="1FF6ABED" w:rsidR="00C47757" w:rsidRPr="00812EB6" w:rsidRDefault="00C47757" w:rsidP="00F17955">
      <w:pPr>
        <w:pStyle w:val="ListParagraph"/>
        <w:numPr>
          <w:ilvl w:val="0"/>
          <w:numId w:val="31"/>
        </w:numPr>
        <w:rPr>
          <w:sz w:val="24"/>
          <w:szCs w:val="24"/>
        </w:rPr>
      </w:pPr>
      <w:r>
        <w:rPr>
          <w:rFonts w:ascii="Aptos Narrow" w:hAnsi="Aptos Narrow"/>
          <w:b/>
          <w:bCs/>
          <w:color w:val="FF3399"/>
          <w:sz w:val="28"/>
          <w:szCs w:val="28"/>
        </w:rPr>
        <w:t xml:space="preserve">They work in Vehicle industry, </w:t>
      </w:r>
      <w:r w:rsidR="00812EB6">
        <w:rPr>
          <w:rFonts w:ascii="Aptos Narrow" w:hAnsi="Aptos Narrow"/>
          <w:b/>
          <w:bCs/>
          <w:color w:val="FF3399"/>
          <w:sz w:val="28"/>
          <w:szCs w:val="28"/>
        </w:rPr>
        <w:t>coal, motor, hardware, steel, iron.</w:t>
      </w:r>
    </w:p>
    <w:p w14:paraId="6DFB61DD" w14:textId="04FF080B" w:rsidR="00812EB6" w:rsidRPr="00135C86" w:rsidRDefault="00135C86" w:rsidP="00F17955">
      <w:pPr>
        <w:pStyle w:val="ListParagraph"/>
        <w:numPr>
          <w:ilvl w:val="0"/>
          <w:numId w:val="31"/>
        </w:numPr>
        <w:rPr>
          <w:sz w:val="24"/>
          <w:szCs w:val="24"/>
        </w:rPr>
      </w:pPr>
      <w:r>
        <w:rPr>
          <w:rFonts w:ascii="Aptos Narrow" w:hAnsi="Aptos Narrow"/>
          <w:b/>
          <w:bCs/>
          <w:color w:val="FF3399"/>
          <w:sz w:val="28"/>
          <w:szCs w:val="28"/>
        </w:rPr>
        <w:t>They develop after the age of 35.</w:t>
      </w:r>
    </w:p>
    <w:p w14:paraId="3F235FF2" w14:textId="22355C11" w:rsidR="00135C86" w:rsidRPr="00E23F9F" w:rsidRDefault="00135C86" w:rsidP="00F17955">
      <w:pPr>
        <w:pStyle w:val="ListParagraph"/>
        <w:numPr>
          <w:ilvl w:val="0"/>
          <w:numId w:val="31"/>
        </w:numPr>
        <w:rPr>
          <w:sz w:val="24"/>
          <w:szCs w:val="24"/>
        </w:rPr>
      </w:pPr>
      <w:del w:id="1545" w:author="Sandhya T" w:date="2024-06-19T10:22:00Z" w16du:dateUtc="2024-06-19T04:52:00Z">
        <w:r w:rsidDel="00E12C15">
          <w:rPr>
            <w:rFonts w:ascii="Aptos Narrow" w:hAnsi="Aptos Narrow"/>
            <w:b/>
            <w:bCs/>
            <w:color w:val="FF3399"/>
            <w:sz w:val="28"/>
            <w:szCs w:val="28"/>
          </w:rPr>
          <w:delText xml:space="preserve">Mother </w:delText>
        </w:r>
        <w:r w:rsidR="00E23F9F" w:rsidDel="00E12C15">
          <w:rPr>
            <w:rFonts w:ascii="Aptos Narrow" w:hAnsi="Aptos Narrow"/>
            <w:b/>
            <w:bCs/>
            <w:color w:val="FF3399"/>
            <w:sz w:val="28"/>
            <w:szCs w:val="28"/>
          </w:rPr>
          <w:delText>inlaw</w:delText>
        </w:r>
      </w:del>
      <w:ins w:id="1546" w:author="Sandhya T" w:date="2024-06-19T10:22:00Z" w16du:dateUtc="2024-06-19T04:52:00Z">
        <w:r w:rsidR="00E12C15">
          <w:rPr>
            <w:rFonts w:ascii="Aptos Narrow" w:hAnsi="Aptos Narrow"/>
            <w:b/>
            <w:bCs/>
            <w:color w:val="FF3399"/>
            <w:sz w:val="28"/>
            <w:szCs w:val="28"/>
          </w:rPr>
          <w:t>Mother-in-law</w:t>
        </w:r>
      </w:ins>
      <w:r w:rsidR="00E23F9F">
        <w:rPr>
          <w:rFonts w:ascii="Aptos Narrow" w:hAnsi="Aptos Narrow"/>
          <w:b/>
          <w:bCs/>
          <w:color w:val="FF3399"/>
          <w:sz w:val="28"/>
          <w:szCs w:val="28"/>
        </w:rPr>
        <w:t xml:space="preserve"> </w:t>
      </w:r>
      <w:r>
        <w:rPr>
          <w:rFonts w:ascii="Aptos Narrow" w:hAnsi="Aptos Narrow"/>
          <w:b/>
          <w:bCs/>
          <w:color w:val="FF3399"/>
          <w:sz w:val="28"/>
          <w:szCs w:val="28"/>
        </w:rPr>
        <w:t xml:space="preserve">will be strong and </w:t>
      </w:r>
      <w:del w:id="1547" w:author="Sandhya T" w:date="2024-06-19T10:22:00Z" w16du:dateUtc="2024-06-19T04:52:00Z">
        <w:r w:rsidDel="00E12C15">
          <w:rPr>
            <w:rFonts w:ascii="Aptos Narrow" w:hAnsi="Aptos Narrow"/>
            <w:b/>
            <w:bCs/>
            <w:color w:val="FF3399"/>
            <w:sz w:val="28"/>
            <w:szCs w:val="28"/>
          </w:rPr>
          <w:delText>Father i</w:delText>
        </w:r>
        <w:r w:rsidR="00E23F9F" w:rsidDel="00E12C15">
          <w:rPr>
            <w:rFonts w:ascii="Aptos Narrow" w:hAnsi="Aptos Narrow"/>
            <w:b/>
            <w:bCs/>
            <w:color w:val="FF3399"/>
            <w:sz w:val="28"/>
            <w:szCs w:val="28"/>
          </w:rPr>
          <w:delText>nlaw</w:delText>
        </w:r>
      </w:del>
      <w:ins w:id="1548" w:author="Sandhya T" w:date="2024-06-19T10:22:00Z" w16du:dateUtc="2024-06-19T04:52:00Z">
        <w:r w:rsidR="00E12C15">
          <w:rPr>
            <w:rFonts w:ascii="Aptos Narrow" w:hAnsi="Aptos Narrow"/>
            <w:b/>
            <w:bCs/>
            <w:color w:val="FF3399"/>
            <w:sz w:val="28"/>
            <w:szCs w:val="28"/>
          </w:rPr>
          <w:t>Father-in-law</w:t>
        </w:r>
      </w:ins>
      <w:r w:rsidR="00E23F9F">
        <w:rPr>
          <w:rFonts w:ascii="Aptos Narrow" w:hAnsi="Aptos Narrow"/>
          <w:b/>
          <w:bCs/>
          <w:color w:val="FF3399"/>
          <w:sz w:val="28"/>
          <w:szCs w:val="28"/>
        </w:rPr>
        <w:t xml:space="preserve"> will be silent.</w:t>
      </w:r>
    </w:p>
    <w:p w14:paraId="5076777B" w14:textId="1F3254D1" w:rsidR="00E23F9F" w:rsidRPr="000A0F9D" w:rsidRDefault="00E23F9F" w:rsidP="00F17955">
      <w:pPr>
        <w:pStyle w:val="ListParagraph"/>
        <w:numPr>
          <w:ilvl w:val="0"/>
          <w:numId w:val="31"/>
        </w:numPr>
        <w:rPr>
          <w:sz w:val="24"/>
          <w:szCs w:val="24"/>
        </w:rPr>
      </w:pPr>
      <w:r>
        <w:rPr>
          <w:rFonts w:ascii="Aptos Narrow" w:hAnsi="Aptos Narrow"/>
          <w:b/>
          <w:bCs/>
          <w:color w:val="FF3399"/>
          <w:sz w:val="28"/>
          <w:szCs w:val="28"/>
        </w:rPr>
        <w:t xml:space="preserve">Partner will be </w:t>
      </w:r>
      <w:r w:rsidR="000F1A12">
        <w:rPr>
          <w:rFonts w:ascii="Aptos Narrow" w:hAnsi="Aptos Narrow"/>
          <w:b/>
          <w:bCs/>
          <w:color w:val="FF3399"/>
          <w:sz w:val="28"/>
          <w:szCs w:val="28"/>
        </w:rPr>
        <w:t>straightforward</w:t>
      </w:r>
      <w:r w:rsidR="001838D6">
        <w:rPr>
          <w:rFonts w:ascii="Aptos Narrow" w:hAnsi="Aptos Narrow"/>
          <w:b/>
          <w:bCs/>
          <w:color w:val="FF3399"/>
          <w:sz w:val="28"/>
          <w:szCs w:val="28"/>
        </w:rPr>
        <w:t xml:space="preserve"> and </w:t>
      </w:r>
      <w:r w:rsidR="000A0F9D">
        <w:rPr>
          <w:rFonts w:ascii="Aptos Narrow" w:hAnsi="Aptos Narrow"/>
          <w:b/>
          <w:bCs/>
          <w:color w:val="FF3399"/>
          <w:sz w:val="28"/>
          <w:szCs w:val="28"/>
        </w:rPr>
        <w:t>systematic.</w:t>
      </w:r>
    </w:p>
    <w:p w14:paraId="522B0018" w14:textId="76ECFAB1" w:rsidR="000A0F9D" w:rsidRPr="00F17955" w:rsidRDefault="00BB1EFF" w:rsidP="00F17955">
      <w:pPr>
        <w:pStyle w:val="ListParagraph"/>
        <w:numPr>
          <w:ilvl w:val="0"/>
          <w:numId w:val="31"/>
        </w:numPr>
        <w:rPr>
          <w:sz w:val="24"/>
          <w:szCs w:val="24"/>
        </w:rPr>
      </w:pPr>
      <w:r>
        <w:rPr>
          <w:rFonts w:ascii="Aptos Narrow" w:hAnsi="Aptos Narrow"/>
          <w:b/>
          <w:bCs/>
          <w:color w:val="FF3399"/>
          <w:sz w:val="28"/>
          <w:szCs w:val="28"/>
        </w:rPr>
        <w:t xml:space="preserve">Lot of troubles after marriage, starting 8 years </w:t>
      </w:r>
      <w:r w:rsidR="00C514DA">
        <w:rPr>
          <w:rFonts w:ascii="Aptos Narrow" w:hAnsi="Aptos Narrow"/>
          <w:b/>
          <w:bCs/>
          <w:color w:val="FF3399"/>
          <w:sz w:val="28"/>
          <w:szCs w:val="28"/>
        </w:rPr>
        <w:t xml:space="preserve">they face lot of </w:t>
      </w:r>
      <w:del w:id="1549" w:author="Sandhya T" w:date="2024-06-19T10:22:00Z" w16du:dateUtc="2024-06-19T04:52:00Z">
        <w:r w:rsidR="00C514DA" w:rsidDel="00E12C15">
          <w:rPr>
            <w:rFonts w:ascii="Aptos Narrow" w:hAnsi="Aptos Narrow"/>
            <w:b/>
            <w:bCs/>
            <w:color w:val="FF3399"/>
            <w:sz w:val="28"/>
            <w:szCs w:val="28"/>
          </w:rPr>
          <w:delText>struggle</w:delText>
        </w:r>
      </w:del>
      <w:ins w:id="1550" w:author="Sandhya T" w:date="2024-06-19T10:22:00Z" w16du:dateUtc="2024-06-19T04:52:00Z">
        <w:r w:rsidR="00E12C15">
          <w:rPr>
            <w:rFonts w:ascii="Aptos Narrow" w:hAnsi="Aptos Narrow"/>
            <w:b/>
            <w:bCs/>
            <w:color w:val="FF3399"/>
            <w:sz w:val="28"/>
            <w:szCs w:val="28"/>
          </w:rPr>
          <w:t>struggles</w:t>
        </w:r>
      </w:ins>
      <w:r w:rsidR="00C514DA">
        <w:rPr>
          <w:rFonts w:ascii="Aptos Narrow" w:hAnsi="Aptos Narrow"/>
          <w:b/>
          <w:bCs/>
          <w:color w:val="FF3399"/>
          <w:sz w:val="28"/>
          <w:szCs w:val="28"/>
        </w:rPr>
        <w:t>.</w:t>
      </w:r>
    </w:p>
    <w:p w14:paraId="7BAB4962" w14:textId="77777777" w:rsidR="006E49D2" w:rsidRDefault="006E49D2" w:rsidP="00E74B1C">
      <w:pPr>
        <w:jc w:val="center"/>
        <w:rPr>
          <w:rFonts w:ascii="Berlin Sans FB Demi" w:hAnsi="Berlin Sans FB Demi"/>
          <w:color w:val="2B2B00"/>
          <w:sz w:val="24"/>
          <w:szCs w:val="24"/>
        </w:rPr>
      </w:pPr>
    </w:p>
    <w:p w14:paraId="779C3229" w14:textId="16D16F66" w:rsidR="00E74B1C" w:rsidRPr="00671364" w:rsidRDefault="00EB6DC3" w:rsidP="00E74B1C">
      <w:pPr>
        <w:jc w:val="center"/>
        <w:rPr>
          <w:rFonts w:ascii="Berlin Sans FB Demi" w:hAnsi="Berlin Sans FB Demi"/>
          <w:color w:val="2B2B00"/>
          <w:sz w:val="24"/>
          <w:szCs w:val="24"/>
        </w:rPr>
      </w:pPr>
      <w:r>
        <w:rPr>
          <w:rFonts w:ascii="Berlin Sans FB Demi" w:hAnsi="Berlin Sans FB Demi"/>
          <w:color w:val="2B2B00"/>
          <w:sz w:val="24"/>
          <w:szCs w:val="24"/>
        </w:rPr>
        <w:t>SEPTEMBER</w:t>
      </w:r>
      <w:r w:rsidR="00E74B1C" w:rsidRPr="00671364">
        <w:rPr>
          <w:rFonts w:ascii="Berlin Sans FB Demi" w:hAnsi="Berlin Sans FB Demi"/>
          <w:color w:val="2B2B00"/>
          <w:sz w:val="24"/>
          <w:szCs w:val="24"/>
        </w:rPr>
        <w:t>:</w:t>
      </w:r>
    </w:p>
    <w:p w14:paraId="3E3D39AB" w14:textId="278F3532" w:rsidR="00C514DA" w:rsidRDefault="00DC16EB" w:rsidP="00C514DA">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 xml:space="preserve">Lot of </w:t>
      </w:r>
      <w:r w:rsidR="00B416A2">
        <w:rPr>
          <w:rFonts w:ascii="Arial Narrow" w:hAnsi="Arial Narrow"/>
          <w:b/>
          <w:bCs/>
          <w:color w:val="004E9A"/>
          <w:sz w:val="28"/>
          <w:szCs w:val="28"/>
        </w:rPr>
        <w:t>differences</w:t>
      </w:r>
      <w:r>
        <w:rPr>
          <w:rFonts w:ascii="Arial Narrow" w:hAnsi="Arial Narrow"/>
          <w:b/>
          <w:bCs/>
          <w:color w:val="004E9A"/>
          <w:sz w:val="28"/>
          <w:szCs w:val="28"/>
        </w:rPr>
        <w:t xml:space="preserve"> between family </w:t>
      </w:r>
      <w:r w:rsidR="00B416A2">
        <w:rPr>
          <w:rFonts w:ascii="Arial Narrow" w:hAnsi="Arial Narrow"/>
          <w:b/>
          <w:bCs/>
          <w:color w:val="004E9A"/>
          <w:sz w:val="28"/>
          <w:szCs w:val="28"/>
        </w:rPr>
        <w:t>members</w:t>
      </w:r>
      <w:r>
        <w:rPr>
          <w:rFonts w:ascii="Arial Narrow" w:hAnsi="Arial Narrow"/>
          <w:b/>
          <w:bCs/>
          <w:color w:val="004E9A"/>
          <w:sz w:val="28"/>
          <w:szCs w:val="28"/>
        </w:rPr>
        <w:t>.</w:t>
      </w:r>
    </w:p>
    <w:p w14:paraId="73D6C4D5" w14:textId="45E84886" w:rsidR="00DC16EB" w:rsidRDefault="00B416A2" w:rsidP="00C514DA">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The head</w:t>
      </w:r>
      <w:r w:rsidR="00274EA9">
        <w:rPr>
          <w:rFonts w:ascii="Arial Narrow" w:hAnsi="Arial Narrow"/>
          <w:b/>
          <w:bCs/>
          <w:color w:val="004E9A"/>
          <w:sz w:val="28"/>
          <w:szCs w:val="28"/>
        </w:rPr>
        <w:t xml:space="preserve"> of the family will be more spiritual and </w:t>
      </w:r>
      <w:r w:rsidR="001772DA">
        <w:rPr>
          <w:rFonts w:ascii="Arial Narrow" w:hAnsi="Arial Narrow"/>
          <w:b/>
          <w:bCs/>
          <w:color w:val="004E9A"/>
          <w:sz w:val="28"/>
          <w:szCs w:val="28"/>
        </w:rPr>
        <w:t xml:space="preserve">dual </w:t>
      </w:r>
      <w:r>
        <w:rPr>
          <w:rFonts w:ascii="Arial Narrow" w:hAnsi="Arial Narrow"/>
          <w:b/>
          <w:bCs/>
          <w:color w:val="004E9A"/>
          <w:sz w:val="28"/>
          <w:szCs w:val="28"/>
        </w:rPr>
        <w:t>mindset</w:t>
      </w:r>
      <w:r w:rsidR="001772DA">
        <w:rPr>
          <w:rFonts w:ascii="Arial Narrow" w:hAnsi="Arial Narrow"/>
          <w:b/>
          <w:bCs/>
          <w:color w:val="004E9A"/>
          <w:sz w:val="28"/>
          <w:szCs w:val="28"/>
        </w:rPr>
        <w:t>.</w:t>
      </w:r>
    </w:p>
    <w:p w14:paraId="5D355E9A" w14:textId="7F508F38" w:rsidR="001772DA" w:rsidRDefault="001772DA" w:rsidP="00C514DA">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 xml:space="preserve">House may be in </w:t>
      </w:r>
      <w:r w:rsidR="00B416A2">
        <w:rPr>
          <w:rFonts w:ascii="Arial Narrow" w:hAnsi="Arial Narrow"/>
          <w:b/>
          <w:bCs/>
          <w:color w:val="004E9A"/>
          <w:sz w:val="28"/>
          <w:szCs w:val="28"/>
        </w:rPr>
        <w:t xml:space="preserve">the </w:t>
      </w:r>
      <w:r>
        <w:rPr>
          <w:rFonts w:ascii="Arial Narrow" w:hAnsi="Arial Narrow"/>
          <w:b/>
          <w:bCs/>
          <w:color w:val="004E9A"/>
          <w:sz w:val="28"/>
          <w:szCs w:val="28"/>
        </w:rPr>
        <w:t xml:space="preserve">end of the road or </w:t>
      </w:r>
      <w:r w:rsidR="00230EFE">
        <w:rPr>
          <w:rFonts w:ascii="Arial Narrow" w:hAnsi="Arial Narrow"/>
          <w:b/>
          <w:bCs/>
          <w:color w:val="004E9A"/>
          <w:sz w:val="28"/>
          <w:szCs w:val="28"/>
        </w:rPr>
        <w:t>street.</w:t>
      </w:r>
    </w:p>
    <w:p w14:paraId="3ED96801" w14:textId="66FC7CE7" w:rsidR="00230EFE" w:rsidRDefault="00230EFE" w:rsidP="00C514DA">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lastRenderedPageBreak/>
        <w:t xml:space="preserve">They like </w:t>
      </w:r>
      <w:r w:rsidR="00B416A2">
        <w:rPr>
          <w:rFonts w:ascii="Arial Narrow" w:hAnsi="Arial Narrow"/>
          <w:b/>
          <w:bCs/>
          <w:color w:val="004E9A"/>
          <w:sz w:val="28"/>
          <w:szCs w:val="28"/>
        </w:rPr>
        <w:t>professions</w:t>
      </w:r>
      <w:r>
        <w:rPr>
          <w:rFonts w:ascii="Arial Narrow" w:hAnsi="Arial Narrow"/>
          <w:b/>
          <w:bCs/>
          <w:color w:val="004E9A"/>
          <w:sz w:val="28"/>
          <w:szCs w:val="28"/>
        </w:rPr>
        <w:t xml:space="preserve"> like teaching, </w:t>
      </w:r>
      <w:r w:rsidR="00925FB5">
        <w:rPr>
          <w:rFonts w:ascii="Arial Narrow" w:hAnsi="Arial Narrow"/>
          <w:b/>
          <w:bCs/>
          <w:color w:val="004E9A"/>
          <w:sz w:val="28"/>
          <w:szCs w:val="28"/>
        </w:rPr>
        <w:t>lecturers, any field in education.</w:t>
      </w:r>
    </w:p>
    <w:p w14:paraId="21A9F157" w14:textId="40F8E4FF" w:rsidR="00925FB5" w:rsidRDefault="00556921" w:rsidP="00C514DA">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No recognition for their hard</w:t>
      </w:r>
      <w:ins w:id="1551" w:author="Sandhya T" w:date="2024-06-19T10:23:00Z" w16du:dateUtc="2024-06-19T04:53:00Z">
        <w:r w:rsidR="00E12C15">
          <w:rPr>
            <w:rFonts w:ascii="Arial Narrow" w:hAnsi="Arial Narrow"/>
            <w:b/>
            <w:bCs/>
            <w:color w:val="004E9A"/>
            <w:sz w:val="28"/>
            <w:szCs w:val="28"/>
          </w:rPr>
          <w:t xml:space="preserve"> </w:t>
        </w:r>
      </w:ins>
      <w:r>
        <w:rPr>
          <w:rFonts w:ascii="Arial Narrow" w:hAnsi="Arial Narrow"/>
          <w:b/>
          <w:bCs/>
          <w:color w:val="004E9A"/>
          <w:sz w:val="28"/>
          <w:szCs w:val="28"/>
        </w:rPr>
        <w:t>work.</w:t>
      </w:r>
    </w:p>
    <w:p w14:paraId="4A8E7E83" w14:textId="2F9E6313" w:rsidR="00556921" w:rsidRDefault="00F8366D" w:rsidP="00C514DA">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Partner will be dominating.</w:t>
      </w:r>
    </w:p>
    <w:p w14:paraId="7123AD91" w14:textId="5B77AFAE" w:rsidR="00F8366D" w:rsidRDefault="009D3748" w:rsidP="00C514DA">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Par</w:t>
      </w:r>
      <w:del w:id="1552" w:author="Sandhya T" w:date="2024-06-19T10:23:00Z" w16du:dateUtc="2024-06-19T04:53:00Z">
        <w:r w:rsidDel="00E12C15">
          <w:rPr>
            <w:rFonts w:ascii="Arial Narrow" w:hAnsi="Arial Narrow"/>
            <w:b/>
            <w:bCs/>
            <w:color w:val="004E9A"/>
            <w:sz w:val="28"/>
            <w:szCs w:val="28"/>
          </w:rPr>
          <w:delText>n</w:delText>
        </w:r>
      </w:del>
      <w:r>
        <w:rPr>
          <w:rFonts w:ascii="Arial Narrow" w:hAnsi="Arial Narrow"/>
          <w:b/>
          <w:bCs/>
          <w:color w:val="004E9A"/>
          <w:sz w:val="28"/>
          <w:szCs w:val="28"/>
        </w:rPr>
        <w:t>tner will suffer lot of health issues.</w:t>
      </w:r>
    </w:p>
    <w:p w14:paraId="1F0DE587" w14:textId="0BB4E6E3" w:rsidR="00FA0D3D" w:rsidRDefault="00FA0D3D" w:rsidP="00C514DA">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Mar</w:t>
      </w:r>
      <w:ins w:id="1553" w:author="Sandhya T" w:date="2024-06-19T10:24:00Z" w16du:dateUtc="2024-06-19T04:54:00Z">
        <w:r w:rsidR="00E12C15">
          <w:rPr>
            <w:rFonts w:ascii="Arial Narrow" w:hAnsi="Arial Narrow"/>
            <w:b/>
            <w:bCs/>
            <w:color w:val="004E9A"/>
            <w:sz w:val="28"/>
            <w:szCs w:val="28"/>
          </w:rPr>
          <w:t>r</w:t>
        </w:r>
      </w:ins>
      <w:r>
        <w:rPr>
          <w:rFonts w:ascii="Arial Narrow" w:hAnsi="Arial Narrow"/>
          <w:b/>
          <w:bCs/>
          <w:color w:val="004E9A"/>
          <w:sz w:val="28"/>
          <w:szCs w:val="28"/>
        </w:rPr>
        <w:t>iage life is not smooth. Lot of quarrels.</w:t>
      </w:r>
    </w:p>
    <w:p w14:paraId="078901A9" w14:textId="4F5668F3" w:rsidR="00FA0D3D" w:rsidRPr="00C62549" w:rsidRDefault="00B158DA" w:rsidP="00C514DA">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 xml:space="preserve">They like to keep </w:t>
      </w:r>
      <w:ins w:id="1554" w:author="Sandhya T" w:date="2024-06-19T10:24:00Z" w16du:dateUtc="2024-06-19T04:54:00Z">
        <w:r w:rsidR="00BF7121">
          <w:rPr>
            <w:rFonts w:ascii="Arial Narrow" w:hAnsi="Arial Narrow"/>
            <w:b/>
            <w:bCs/>
            <w:color w:val="004E9A"/>
            <w:sz w:val="28"/>
            <w:szCs w:val="28"/>
          </w:rPr>
          <w:t xml:space="preserve">people </w:t>
        </w:r>
      </w:ins>
      <w:ins w:id="1555" w:author="Sandhya T" w:date="2024-06-19T10:25:00Z" w16du:dateUtc="2024-06-19T04:55:00Z">
        <w:r w:rsidR="00BF7121">
          <w:rPr>
            <w:rFonts w:ascii="Arial Narrow" w:hAnsi="Arial Narrow"/>
            <w:b/>
            <w:bCs/>
            <w:color w:val="004E9A"/>
            <w:sz w:val="28"/>
            <w:szCs w:val="28"/>
          </w:rPr>
          <w:t xml:space="preserve">around them </w:t>
        </w:r>
      </w:ins>
      <w:r>
        <w:rPr>
          <w:rFonts w:ascii="Arial Narrow" w:hAnsi="Arial Narrow"/>
          <w:b/>
          <w:bCs/>
          <w:color w:val="004E9A"/>
          <w:sz w:val="28"/>
          <w:szCs w:val="28"/>
        </w:rPr>
        <w:t>happy</w:t>
      </w:r>
      <w:del w:id="1556" w:author="Sandhya T" w:date="2024-06-19T10:25:00Z" w16du:dateUtc="2024-06-19T04:55:00Z">
        <w:r w:rsidDel="00BF7121">
          <w:rPr>
            <w:rFonts w:ascii="Arial Narrow" w:hAnsi="Arial Narrow"/>
            <w:b/>
            <w:bCs/>
            <w:color w:val="004E9A"/>
            <w:sz w:val="28"/>
            <w:szCs w:val="28"/>
          </w:rPr>
          <w:delText xml:space="preserve"> surrounding people</w:delText>
        </w:r>
      </w:del>
      <w:r>
        <w:rPr>
          <w:rFonts w:ascii="Arial Narrow" w:hAnsi="Arial Narrow"/>
          <w:b/>
          <w:bCs/>
          <w:color w:val="004E9A"/>
          <w:sz w:val="28"/>
          <w:szCs w:val="28"/>
        </w:rPr>
        <w:t>, but they fail in this.</w:t>
      </w:r>
    </w:p>
    <w:p w14:paraId="4EF291EA" w14:textId="2EAC863D" w:rsidR="00E74B1C" w:rsidRPr="00922CA7" w:rsidRDefault="00E74B1C" w:rsidP="00922CA7">
      <w:pPr>
        <w:ind w:left="360"/>
        <w:rPr>
          <w:rFonts w:ascii="Arial Narrow" w:hAnsi="Arial Narrow"/>
          <w:b/>
          <w:bCs/>
          <w:color w:val="004E9A"/>
          <w:sz w:val="28"/>
          <w:szCs w:val="28"/>
        </w:rPr>
      </w:pPr>
    </w:p>
    <w:p w14:paraId="004F8BAE" w14:textId="77777777" w:rsidR="00EB6DC3" w:rsidRDefault="00EB6DC3" w:rsidP="0062351E">
      <w:pPr>
        <w:pStyle w:val="ListParagraph"/>
        <w:jc w:val="center"/>
        <w:rPr>
          <w:rFonts w:ascii="Berlin Sans FB Demi" w:hAnsi="Berlin Sans FB Demi"/>
          <w:sz w:val="24"/>
          <w:szCs w:val="24"/>
        </w:rPr>
      </w:pPr>
    </w:p>
    <w:p w14:paraId="277AAA10" w14:textId="2014EB99" w:rsidR="0062351E" w:rsidRPr="00C62549" w:rsidRDefault="00EB6DC3" w:rsidP="0062351E">
      <w:pPr>
        <w:pStyle w:val="ListParagraph"/>
        <w:jc w:val="center"/>
        <w:rPr>
          <w:rFonts w:ascii="Berlin Sans FB Demi" w:hAnsi="Berlin Sans FB Demi"/>
          <w:sz w:val="28"/>
          <w:szCs w:val="28"/>
        </w:rPr>
      </w:pPr>
      <w:r>
        <w:rPr>
          <w:rFonts w:ascii="Berlin Sans FB Demi" w:hAnsi="Berlin Sans FB Demi"/>
          <w:sz w:val="24"/>
          <w:szCs w:val="24"/>
        </w:rPr>
        <w:t>OCTOBER</w:t>
      </w:r>
      <w:r w:rsidR="0062351E" w:rsidRPr="00C62549">
        <w:rPr>
          <w:rFonts w:ascii="Berlin Sans FB Demi" w:hAnsi="Berlin Sans FB Demi"/>
          <w:sz w:val="28"/>
          <w:szCs w:val="28"/>
        </w:rPr>
        <w:t>:</w:t>
      </w:r>
    </w:p>
    <w:p w14:paraId="27DAF909" w14:textId="77777777" w:rsidR="0062351E" w:rsidRDefault="0062351E" w:rsidP="0062351E">
      <w:pPr>
        <w:pStyle w:val="ListParagraph"/>
        <w:rPr>
          <w:sz w:val="24"/>
          <w:szCs w:val="24"/>
        </w:rPr>
      </w:pPr>
    </w:p>
    <w:p w14:paraId="1690A437" w14:textId="6BFF8632" w:rsidR="00922CA7" w:rsidRDefault="00094507" w:rsidP="00922CA7">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Will have good education</w:t>
      </w:r>
    </w:p>
    <w:p w14:paraId="63A473CC" w14:textId="0136B932" w:rsidR="00094507" w:rsidRDefault="00094507" w:rsidP="00922CA7">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Interested in singing and dancing.</w:t>
      </w:r>
    </w:p>
    <w:p w14:paraId="5386C527" w14:textId="7318687C" w:rsidR="00094507" w:rsidRDefault="005E1E26" w:rsidP="00922CA7">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 xml:space="preserve">They will be in </w:t>
      </w:r>
      <w:del w:id="1557" w:author="Sandhya T" w:date="2024-06-19T10:25:00Z" w16du:dateUtc="2024-06-19T04:55:00Z">
        <w:r w:rsidDel="00BF7121">
          <w:rPr>
            <w:rFonts w:ascii="Aptos Narrow" w:hAnsi="Aptos Narrow"/>
            <w:b/>
            <w:bCs/>
            <w:color w:val="FF3399"/>
            <w:sz w:val="28"/>
            <w:szCs w:val="28"/>
          </w:rPr>
          <w:delText>well ventilated</w:delText>
        </w:r>
      </w:del>
      <w:ins w:id="1558" w:author="Sandhya T" w:date="2024-06-19T10:25:00Z" w16du:dateUtc="2024-06-19T04:55:00Z">
        <w:r w:rsidR="00BF7121">
          <w:rPr>
            <w:rFonts w:ascii="Aptos Narrow" w:hAnsi="Aptos Narrow"/>
            <w:b/>
            <w:bCs/>
            <w:color w:val="FF3399"/>
            <w:sz w:val="28"/>
            <w:szCs w:val="28"/>
          </w:rPr>
          <w:t>well-ventilated</w:t>
        </w:r>
      </w:ins>
      <w:r>
        <w:rPr>
          <w:rFonts w:ascii="Aptos Narrow" w:hAnsi="Aptos Narrow"/>
          <w:b/>
          <w:bCs/>
          <w:color w:val="FF3399"/>
          <w:sz w:val="28"/>
          <w:szCs w:val="28"/>
        </w:rPr>
        <w:t xml:space="preserve"> house.</w:t>
      </w:r>
    </w:p>
    <w:p w14:paraId="417335A0" w14:textId="796F5AB7" w:rsidR="005E1E26" w:rsidRDefault="008A2980" w:rsidP="00922CA7">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 xml:space="preserve">Family member will have </w:t>
      </w:r>
      <w:ins w:id="1559" w:author="Sandhya T" w:date="2024-06-19T10:25:00Z" w16du:dateUtc="2024-06-19T04:55:00Z">
        <w:r w:rsidR="00BF7121">
          <w:rPr>
            <w:rFonts w:ascii="Aptos Narrow" w:hAnsi="Aptos Narrow"/>
            <w:b/>
            <w:bCs/>
            <w:color w:val="FF3399"/>
            <w:sz w:val="28"/>
            <w:szCs w:val="28"/>
          </w:rPr>
          <w:t>g</w:t>
        </w:r>
      </w:ins>
      <w:del w:id="1560" w:author="Sandhya T" w:date="2024-06-19T10:25:00Z" w16du:dateUtc="2024-06-19T04:55:00Z">
        <w:r w:rsidDel="00BF7121">
          <w:rPr>
            <w:rFonts w:ascii="Aptos Narrow" w:hAnsi="Aptos Narrow"/>
            <w:b/>
            <w:bCs/>
            <w:color w:val="FF3399"/>
            <w:sz w:val="28"/>
            <w:szCs w:val="28"/>
          </w:rPr>
          <w:delText>f</w:delText>
        </w:r>
      </w:del>
      <w:r>
        <w:rPr>
          <w:rFonts w:ascii="Aptos Narrow" w:hAnsi="Aptos Narrow"/>
          <w:b/>
          <w:bCs/>
          <w:color w:val="FF3399"/>
          <w:sz w:val="28"/>
          <w:szCs w:val="28"/>
        </w:rPr>
        <w:t>ood name in society.</w:t>
      </w:r>
    </w:p>
    <w:p w14:paraId="5FA22BC6" w14:textId="3EA3A22C" w:rsidR="008A2980" w:rsidRDefault="00331ECB" w:rsidP="00922CA7">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 xml:space="preserve">Partner will </w:t>
      </w:r>
      <w:ins w:id="1561" w:author="Sandhya T" w:date="2024-06-19T10:26:00Z" w16du:dateUtc="2024-06-19T04:56:00Z">
        <w:r w:rsidR="00BF7121">
          <w:rPr>
            <w:rFonts w:ascii="Aptos Narrow" w:hAnsi="Aptos Narrow"/>
            <w:b/>
            <w:bCs/>
            <w:color w:val="FF3399"/>
            <w:sz w:val="28"/>
            <w:szCs w:val="28"/>
          </w:rPr>
          <w:t xml:space="preserve">be from </w:t>
        </w:r>
      </w:ins>
      <w:r>
        <w:rPr>
          <w:rFonts w:ascii="Aptos Narrow" w:hAnsi="Aptos Narrow"/>
          <w:b/>
          <w:bCs/>
          <w:color w:val="FF3399"/>
          <w:sz w:val="28"/>
          <w:szCs w:val="28"/>
        </w:rPr>
        <w:t>the family.</w:t>
      </w:r>
    </w:p>
    <w:p w14:paraId="129A55B2" w14:textId="1D82C0CF" w:rsidR="00331ECB" w:rsidRDefault="00331ECB" w:rsidP="00922CA7">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 xml:space="preserve">Partner will be spiritual and give </w:t>
      </w:r>
      <w:r w:rsidR="00DC01B6">
        <w:rPr>
          <w:rFonts w:ascii="Aptos Narrow" w:hAnsi="Aptos Narrow"/>
          <w:b/>
          <w:bCs/>
          <w:color w:val="FF3399"/>
          <w:sz w:val="28"/>
          <w:szCs w:val="28"/>
        </w:rPr>
        <w:t>respect to others</w:t>
      </w:r>
      <w:r w:rsidR="00C11963">
        <w:rPr>
          <w:rFonts w:ascii="Aptos Narrow" w:hAnsi="Aptos Narrow"/>
          <w:b/>
          <w:bCs/>
          <w:color w:val="FF3399"/>
          <w:sz w:val="28"/>
          <w:szCs w:val="28"/>
        </w:rPr>
        <w:t xml:space="preserve"> (</w:t>
      </w:r>
      <w:del w:id="1562" w:author="Sandhya T" w:date="2024-06-19T10:26:00Z" w16du:dateUtc="2024-06-19T04:56:00Z">
        <w:r w:rsidR="00C11963" w:rsidDel="00BF7121">
          <w:rPr>
            <w:rFonts w:ascii="Aptos Narrow" w:hAnsi="Aptos Narrow"/>
            <w:b/>
            <w:bCs/>
            <w:color w:val="FF3399"/>
            <w:sz w:val="28"/>
            <w:szCs w:val="28"/>
          </w:rPr>
          <w:delText xml:space="preserve"> </w:delText>
        </w:r>
      </w:del>
      <w:r w:rsidR="00C11963">
        <w:rPr>
          <w:rFonts w:ascii="Aptos Narrow" w:hAnsi="Aptos Narrow"/>
          <w:b/>
          <w:bCs/>
          <w:color w:val="FF3399"/>
          <w:sz w:val="28"/>
          <w:szCs w:val="28"/>
        </w:rPr>
        <w:t>especially elder</w:t>
      </w:r>
      <w:del w:id="1563" w:author="Sandhya T" w:date="2024-06-19T10:26:00Z" w16du:dateUtc="2024-06-19T04:56:00Z">
        <w:r w:rsidR="00C11963" w:rsidDel="00BF7121">
          <w:rPr>
            <w:rFonts w:ascii="Aptos Narrow" w:hAnsi="Aptos Narrow"/>
            <w:b/>
            <w:bCs/>
            <w:color w:val="FF3399"/>
            <w:sz w:val="28"/>
            <w:szCs w:val="28"/>
          </w:rPr>
          <w:delText>’</w:delText>
        </w:r>
      </w:del>
      <w:r w:rsidR="00C11963">
        <w:rPr>
          <w:rFonts w:ascii="Aptos Narrow" w:hAnsi="Aptos Narrow"/>
          <w:b/>
          <w:bCs/>
          <w:color w:val="FF3399"/>
          <w:sz w:val="28"/>
          <w:szCs w:val="28"/>
        </w:rPr>
        <w:t>s ).</w:t>
      </w:r>
    </w:p>
    <w:p w14:paraId="6EAF6941" w14:textId="2C34B592" w:rsidR="00C11963" w:rsidRDefault="000E4F72" w:rsidP="00922CA7">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They have eye sight issue.</w:t>
      </w:r>
    </w:p>
    <w:p w14:paraId="5EC058FE" w14:textId="5D00B5DD" w:rsidR="0062351E" w:rsidRPr="003378A1" w:rsidRDefault="000E4F72" w:rsidP="003378A1">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 xml:space="preserve">Work hard and will retire </w:t>
      </w:r>
      <w:r w:rsidR="003378A1">
        <w:rPr>
          <w:rFonts w:ascii="Aptos Narrow" w:hAnsi="Aptos Narrow"/>
          <w:b/>
          <w:bCs/>
          <w:color w:val="FF3399"/>
          <w:sz w:val="28"/>
          <w:szCs w:val="28"/>
        </w:rPr>
        <w:t>late with good bank balance.</w:t>
      </w:r>
    </w:p>
    <w:p w14:paraId="191C0D2E" w14:textId="77777777" w:rsidR="00C80489" w:rsidRDefault="00C80489" w:rsidP="00C80489">
      <w:pPr>
        <w:rPr>
          <w:sz w:val="24"/>
          <w:szCs w:val="24"/>
        </w:rPr>
      </w:pPr>
    </w:p>
    <w:p w14:paraId="3E114DA3" w14:textId="3B8A7839" w:rsidR="00540E60" w:rsidRPr="00671364" w:rsidRDefault="00FF662C" w:rsidP="00540E60">
      <w:pPr>
        <w:jc w:val="center"/>
        <w:rPr>
          <w:rFonts w:ascii="Berlin Sans FB Demi" w:hAnsi="Berlin Sans FB Demi"/>
          <w:color w:val="2B2B00"/>
          <w:sz w:val="24"/>
          <w:szCs w:val="24"/>
        </w:rPr>
      </w:pPr>
      <w:r>
        <w:rPr>
          <w:rFonts w:ascii="Berlin Sans FB Demi" w:hAnsi="Berlin Sans FB Demi"/>
          <w:color w:val="2B2B00"/>
          <w:sz w:val="24"/>
          <w:szCs w:val="24"/>
        </w:rPr>
        <w:t>NOVEMBER</w:t>
      </w:r>
      <w:r w:rsidR="00540E60" w:rsidRPr="00671364">
        <w:rPr>
          <w:rFonts w:ascii="Berlin Sans FB Demi" w:hAnsi="Berlin Sans FB Demi"/>
          <w:color w:val="2B2B00"/>
          <w:sz w:val="24"/>
          <w:szCs w:val="24"/>
        </w:rPr>
        <w:t>:</w:t>
      </w:r>
    </w:p>
    <w:p w14:paraId="38DC4D51" w14:textId="1667CDCA" w:rsidR="006163B8" w:rsidRDefault="00233BA6" w:rsidP="006163B8">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They change house frequently.</w:t>
      </w:r>
    </w:p>
    <w:p w14:paraId="096F9FB5" w14:textId="5CED5AD8" w:rsidR="00233BA6" w:rsidRDefault="00841203" w:rsidP="006163B8">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Family members will have helping nature, soft and tender.</w:t>
      </w:r>
    </w:p>
    <w:p w14:paraId="0808715C" w14:textId="7C2C46C7" w:rsidR="00841203" w:rsidRDefault="005667A5" w:rsidP="006163B8">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They settle in life in early age.</w:t>
      </w:r>
    </w:p>
    <w:p w14:paraId="425AE8B2" w14:textId="37DC6EB2" w:rsidR="005667A5" w:rsidRDefault="005667A5" w:rsidP="005667A5">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They give good and memorable time to family.</w:t>
      </w:r>
    </w:p>
    <w:p w14:paraId="02D8E4D5" w14:textId="093C0617" w:rsidR="005667A5" w:rsidRDefault="008D3AEC" w:rsidP="005667A5">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Not so rich, but the</w:t>
      </w:r>
      <w:del w:id="1564" w:author="Sandhya T" w:date="2024-06-19T10:27:00Z" w16du:dateUtc="2024-06-19T04:57:00Z">
        <w:r w:rsidDel="00BF7121">
          <w:rPr>
            <w:rFonts w:ascii="Arial Narrow" w:hAnsi="Arial Narrow"/>
            <w:b/>
            <w:bCs/>
            <w:color w:val="004E9A"/>
            <w:sz w:val="28"/>
            <w:szCs w:val="28"/>
          </w:rPr>
          <w:delText>y</w:delText>
        </w:r>
      </w:del>
      <w:r>
        <w:rPr>
          <w:rFonts w:ascii="Arial Narrow" w:hAnsi="Arial Narrow"/>
          <w:b/>
          <w:bCs/>
          <w:color w:val="004E9A"/>
          <w:sz w:val="28"/>
          <w:szCs w:val="28"/>
        </w:rPr>
        <w:t xml:space="preserve"> money flow will be good and </w:t>
      </w:r>
      <w:r w:rsidR="00B577EF">
        <w:rPr>
          <w:rFonts w:ascii="Arial Narrow" w:hAnsi="Arial Narrow"/>
          <w:b/>
          <w:bCs/>
          <w:color w:val="004E9A"/>
          <w:sz w:val="28"/>
          <w:szCs w:val="28"/>
        </w:rPr>
        <w:t>they get money whenever necessary.</w:t>
      </w:r>
    </w:p>
    <w:p w14:paraId="1137061C" w14:textId="6110CEEA" w:rsidR="00B577EF" w:rsidRDefault="00B577EF" w:rsidP="005667A5">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Marriage will be at early age.</w:t>
      </w:r>
    </w:p>
    <w:p w14:paraId="6B61F66E" w14:textId="10E28665" w:rsidR="00B577EF" w:rsidRDefault="00BC50D5" w:rsidP="005667A5">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They like to grow trees in front of the house.</w:t>
      </w:r>
    </w:p>
    <w:p w14:paraId="12830BD8" w14:textId="5BE2D37F" w:rsidR="00BC50D5" w:rsidRDefault="006F03C8" w:rsidP="005667A5">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Partner will be good looking, active and healthy.</w:t>
      </w:r>
    </w:p>
    <w:p w14:paraId="3D8C5CA2" w14:textId="5D623294" w:rsidR="006F03C8" w:rsidRDefault="006F61D3" w:rsidP="005667A5">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They like travel</w:t>
      </w:r>
      <w:ins w:id="1565" w:author="Sandhya T" w:date="2024-06-19T10:27:00Z" w16du:dateUtc="2024-06-19T04:57:00Z">
        <w:r w:rsidR="00BF7121">
          <w:rPr>
            <w:rFonts w:ascii="Arial Narrow" w:hAnsi="Arial Narrow"/>
            <w:b/>
            <w:bCs/>
            <w:color w:val="004E9A"/>
            <w:sz w:val="28"/>
            <w:szCs w:val="28"/>
          </w:rPr>
          <w:t>-</w:t>
        </w:r>
      </w:ins>
      <w:del w:id="1566" w:author="Sandhya T" w:date="2024-06-19T10:27:00Z" w16du:dateUtc="2024-06-19T04:57:00Z">
        <w:r w:rsidDel="00BF7121">
          <w:rPr>
            <w:rFonts w:ascii="Arial Narrow" w:hAnsi="Arial Narrow"/>
            <w:b/>
            <w:bCs/>
            <w:color w:val="004E9A"/>
            <w:sz w:val="28"/>
            <w:szCs w:val="28"/>
          </w:rPr>
          <w:delText xml:space="preserve"> </w:delText>
        </w:r>
      </w:del>
      <w:r>
        <w:rPr>
          <w:rFonts w:ascii="Arial Narrow" w:hAnsi="Arial Narrow"/>
          <w:b/>
          <w:bCs/>
          <w:color w:val="004E9A"/>
          <w:sz w:val="28"/>
          <w:szCs w:val="28"/>
        </w:rPr>
        <w:t>based Job.</w:t>
      </w:r>
    </w:p>
    <w:p w14:paraId="560DFA25" w14:textId="74A81B2F" w:rsidR="006F61D3" w:rsidRDefault="009D1F20" w:rsidP="005667A5">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Don’t maintain good bank balance.</w:t>
      </w:r>
    </w:p>
    <w:p w14:paraId="422D3BB7" w14:textId="1A1313F1" w:rsidR="009D1F20" w:rsidRDefault="009D1F20" w:rsidP="005667A5">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 xml:space="preserve">Possibility of job like </w:t>
      </w:r>
      <w:r w:rsidR="008922A3">
        <w:rPr>
          <w:rFonts w:ascii="Arial Narrow" w:hAnsi="Arial Narrow"/>
          <w:b/>
          <w:bCs/>
          <w:color w:val="004E9A"/>
          <w:sz w:val="28"/>
          <w:szCs w:val="28"/>
        </w:rPr>
        <w:t>travelling, postal, police or commission agents.</w:t>
      </w:r>
    </w:p>
    <w:p w14:paraId="77B0C09D" w14:textId="00C38253" w:rsidR="008922A3" w:rsidRDefault="008922A3" w:rsidP="005667A5">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lastRenderedPageBreak/>
        <w:t xml:space="preserve">Partner will be hardworking, </w:t>
      </w:r>
      <w:r w:rsidR="00D56BA5">
        <w:rPr>
          <w:rFonts w:ascii="Arial Narrow" w:hAnsi="Arial Narrow"/>
          <w:b/>
          <w:bCs/>
          <w:color w:val="004E9A"/>
          <w:sz w:val="28"/>
          <w:szCs w:val="28"/>
        </w:rPr>
        <w:t>talkative, good looking.</w:t>
      </w:r>
    </w:p>
    <w:p w14:paraId="1CD6FC75" w14:textId="6095BEA3" w:rsidR="00D56BA5" w:rsidRPr="005667A5" w:rsidRDefault="00D56BA5" w:rsidP="005667A5">
      <w:pPr>
        <w:pStyle w:val="ListParagraph"/>
        <w:numPr>
          <w:ilvl w:val="0"/>
          <w:numId w:val="31"/>
        </w:numPr>
        <w:rPr>
          <w:rFonts w:ascii="Arial Narrow" w:hAnsi="Arial Narrow"/>
          <w:b/>
          <w:bCs/>
          <w:color w:val="004E9A"/>
          <w:sz w:val="28"/>
          <w:szCs w:val="28"/>
        </w:rPr>
      </w:pPr>
      <w:r>
        <w:rPr>
          <w:rFonts w:ascii="Arial Narrow" w:hAnsi="Arial Narrow"/>
          <w:b/>
          <w:bCs/>
          <w:color w:val="004E9A"/>
          <w:sz w:val="28"/>
          <w:szCs w:val="28"/>
        </w:rPr>
        <w:t>Enjoys good marriage life.</w:t>
      </w:r>
    </w:p>
    <w:p w14:paraId="61EDCBF7" w14:textId="259E4C6A" w:rsidR="00540E60" w:rsidRPr="00C62549" w:rsidRDefault="00540E60" w:rsidP="00D56BA5">
      <w:pPr>
        <w:pStyle w:val="ListParagraph"/>
        <w:rPr>
          <w:rFonts w:ascii="Arial Narrow" w:hAnsi="Arial Narrow"/>
          <w:b/>
          <w:bCs/>
          <w:color w:val="004E9A"/>
          <w:sz w:val="28"/>
          <w:szCs w:val="28"/>
        </w:rPr>
      </w:pPr>
    </w:p>
    <w:p w14:paraId="48F3C384" w14:textId="77777777" w:rsidR="008B69B8" w:rsidRDefault="008B69B8" w:rsidP="00C80489">
      <w:pPr>
        <w:rPr>
          <w:sz w:val="24"/>
          <w:szCs w:val="24"/>
        </w:rPr>
      </w:pPr>
    </w:p>
    <w:p w14:paraId="503BB5BA" w14:textId="08AD33F2" w:rsidR="0062351E" w:rsidRPr="00C62549" w:rsidRDefault="00FF662C" w:rsidP="0062351E">
      <w:pPr>
        <w:pStyle w:val="ListParagraph"/>
        <w:jc w:val="center"/>
        <w:rPr>
          <w:rFonts w:ascii="Berlin Sans FB Demi" w:hAnsi="Berlin Sans FB Demi"/>
          <w:sz w:val="28"/>
          <w:szCs w:val="28"/>
        </w:rPr>
      </w:pPr>
      <w:r>
        <w:rPr>
          <w:rFonts w:ascii="Berlin Sans FB Demi" w:hAnsi="Berlin Sans FB Demi"/>
          <w:sz w:val="24"/>
          <w:szCs w:val="24"/>
        </w:rPr>
        <w:t>DECEMBER</w:t>
      </w:r>
      <w:r w:rsidR="0062351E" w:rsidRPr="00C62549">
        <w:rPr>
          <w:rFonts w:ascii="Berlin Sans FB Demi" w:hAnsi="Berlin Sans FB Demi"/>
          <w:sz w:val="28"/>
          <w:szCs w:val="28"/>
        </w:rPr>
        <w:t>:</w:t>
      </w:r>
    </w:p>
    <w:p w14:paraId="1DB78A72" w14:textId="77777777" w:rsidR="0062351E" w:rsidRDefault="0062351E" w:rsidP="0062351E">
      <w:pPr>
        <w:pStyle w:val="ListParagraph"/>
        <w:rPr>
          <w:sz w:val="24"/>
          <w:szCs w:val="24"/>
        </w:rPr>
      </w:pPr>
    </w:p>
    <w:p w14:paraId="25470425" w14:textId="0FF92AF6" w:rsidR="00582B55" w:rsidRDefault="00BB64FB" w:rsidP="00582B55">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House may have free space</w:t>
      </w:r>
    </w:p>
    <w:p w14:paraId="25C17483" w14:textId="77777777" w:rsidR="003E19BB" w:rsidRDefault="0062351E" w:rsidP="0062351E">
      <w:pPr>
        <w:pStyle w:val="ListParagraph"/>
        <w:numPr>
          <w:ilvl w:val="0"/>
          <w:numId w:val="31"/>
        </w:numPr>
        <w:rPr>
          <w:rFonts w:ascii="Aptos Narrow" w:hAnsi="Aptos Narrow"/>
          <w:b/>
          <w:bCs/>
          <w:color w:val="FF3399"/>
          <w:sz w:val="28"/>
          <w:szCs w:val="28"/>
        </w:rPr>
      </w:pPr>
      <w:del w:id="1567" w:author="Sandhya T" w:date="2024-06-19T10:28:00Z" w16du:dateUtc="2024-06-19T04:58:00Z">
        <w:r w:rsidDel="00BF7121">
          <w:rPr>
            <w:rFonts w:ascii="Aptos Narrow" w:hAnsi="Aptos Narrow"/>
            <w:b/>
            <w:bCs/>
            <w:color w:val="FF3399"/>
            <w:sz w:val="28"/>
            <w:szCs w:val="28"/>
          </w:rPr>
          <w:delText xml:space="preserve"> </w:delText>
        </w:r>
      </w:del>
      <w:r w:rsidR="003E19BB">
        <w:rPr>
          <w:rFonts w:ascii="Aptos Narrow" w:hAnsi="Aptos Narrow"/>
          <w:b/>
          <w:bCs/>
          <w:color w:val="FF3399"/>
          <w:sz w:val="28"/>
          <w:szCs w:val="28"/>
        </w:rPr>
        <w:t>Family member will be stubborn.</w:t>
      </w:r>
    </w:p>
    <w:p w14:paraId="1F17C90A" w14:textId="7F8E2DE2" w:rsidR="00AB0ADF" w:rsidRDefault="00E3581B" w:rsidP="0062351E">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Government related jo</w:t>
      </w:r>
      <w:r w:rsidR="00AB0ADF">
        <w:rPr>
          <w:rFonts w:ascii="Aptos Narrow" w:hAnsi="Aptos Narrow"/>
          <w:b/>
          <w:bCs/>
          <w:color w:val="FF3399"/>
          <w:sz w:val="28"/>
          <w:szCs w:val="28"/>
        </w:rPr>
        <w:t>b, travel</w:t>
      </w:r>
      <w:ins w:id="1568" w:author="Sandhya T" w:date="2024-06-19T10:29:00Z" w16du:dateUtc="2024-06-19T04:59:00Z">
        <w:r w:rsidR="00BF7121">
          <w:rPr>
            <w:rFonts w:ascii="Aptos Narrow" w:hAnsi="Aptos Narrow"/>
            <w:b/>
            <w:bCs/>
            <w:color w:val="FF3399"/>
            <w:sz w:val="28"/>
            <w:szCs w:val="28"/>
          </w:rPr>
          <w:t>l</w:t>
        </w:r>
      </w:ins>
      <w:r w:rsidR="00AB0ADF">
        <w:rPr>
          <w:rFonts w:ascii="Aptos Narrow" w:hAnsi="Aptos Narrow"/>
          <w:b/>
          <w:bCs/>
          <w:color w:val="FF3399"/>
          <w:sz w:val="28"/>
          <w:szCs w:val="28"/>
        </w:rPr>
        <w:t>ing job or service</w:t>
      </w:r>
      <w:ins w:id="1569" w:author="Sandhya T" w:date="2024-06-19T10:29:00Z" w16du:dateUtc="2024-06-19T04:59:00Z">
        <w:r w:rsidR="00BF7121">
          <w:rPr>
            <w:rFonts w:ascii="Aptos Narrow" w:hAnsi="Aptos Narrow"/>
            <w:b/>
            <w:bCs/>
            <w:color w:val="FF3399"/>
            <w:sz w:val="28"/>
            <w:szCs w:val="28"/>
          </w:rPr>
          <w:t>-</w:t>
        </w:r>
      </w:ins>
      <w:del w:id="1570" w:author="Sandhya T" w:date="2024-06-19T10:29:00Z" w16du:dateUtc="2024-06-19T04:59:00Z">
        <w:r w:rsidR="00AB0ADF" w:rsidDel="00BF7121">
          <w:rPr>
            <w:rFonts w:ascii="Aptos Narrow" w:hAnsi="Aptos Narrow"/>
            <w:b/>
            <w:bCs/>
            <w:color w:val="FF3399"/>
            <w:sz w:val="28"/>
            <w:szCs w:val="28"/>
          </w:rPr>
          <w:delText xml:space="preserve"> </w:delText>
        </w:r>
      </w:del>
      <w:r w:rsidR="00AB0ADF">
        <w:rPr>
          <w:rFonts w:ascii="Aptos Narrow" w:hAnsi="Aptos Narrow"/>
          <w:b/>
          <w:bCs/>
          <w:color w:val="FF3399"/>
          <w:sz w:val="28"/>
          <w:szCs w:val="28"/>
        </w:rPr>
        <w:t>oriented job.</w:t>
      </w:r>
    </w:p>
    <w:p w14:paraId="304ECC2E" w14:textId="42AC1E0D" w:rsidR="00F70790" w:rsidRDefault="00AB0ADF" w:rsidP="0062351E">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At the age of 21 they w</w:t>
      </w:r>
      <w:r w:rsidR="00F70790">
        <w:rPr>
          <w:rFonts w:ascii="Aptos Narrow" w:hAnsi="Aptos Narrow"/>
          <w:b/>
          <w:bCs/>
          <w:color w:val="FF3399"/>
          <w:sz w:val="28"/>
          <w:szCs w:val="28"/>
        </w:rPr>
        <w:t>ill have stability</w:t>
      </w:r>
      <w:ins w:id="1571" w:author="Sandhya T" w:date="2024-06-19T10:29:00Z" w16du:dateUtc="2024-06-19T04:59:00Z">
        <w:r w:rsidR="00BF7121">
          <w:rPr>
            <w:rFonts w:ascii="Aptos Narrow" w:hAnsi="Aptos Narrow"/>
            <w:b/>
            <w:bCs/>
            <w:color w:val="FF3399"/>
            <w:sz w:val="28"/>
            <w:szCs w:val="28"/>
          </w:rPr>
          <w:t xml:space="preserve"> in</w:t>
        </w:r>
      </w:ins>
      <w:r w:rsidR="00F70790">
        <w:rPr>
          <w:rFonts w:ascii="Aptos Narrow" w:hAnsi="Aptos Narrow"/>
          <w:b/>
          <w:bCs/>
          <w:color w:val="FF3399"/>
          <w:sz w:val="28"/>
          <w:szCs w:val="28"/>
        </w:rPr>
        <w:t xml:space="preserve"> life.</w:t>
      </w:r>
    </w:p>
    <w:p w14:paraId="6A2F6052" w14:textId="5D9CE20D" w:rsidR="00F70790" w:rsidRDefault="00F70790" w:rsidP="0062351E">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Enjoys income from property, land or agricultur</w:t>
      </w:r>
      <w:ins w:id="1572" w:author="Sandhya T" w:date="2024-06-19T10:29:00Z" w16du:dateUtc="2024-06-19T04:59:00Z">
        <w:r w:rsidR="00BF7121">
          <w:rPr>
            <w:rFonts w:ascii="Aptos Narrow" w:hAnsi="Aptos Narrow"/>
            <w:b/>
            <w:bCs/>
            <w:color w:val="FF3399"/>
            <w:sz w:val="28"/>
            <w:szCs w:val="28"/>
          </w:rPr>
          <w:t>al</w:t>
        </w:r>
      </w:ins>
      <w:del w:id="1573" w:author="Sandhya T" w:date="2024-06-19T10:29:00Z" w16du:dateUtc="2024-06-19T04:59:00Z">
        <w:r w:rsidDel="00BF7121">
          <w:rPr>
            <w:rFonts w:ascii="Aptos Narrow" w:hAnsi="Aptos Narrow"/>
            <w:b/>
            <w:bCs/>
            <w:color w:val="FF3399"/>
            <w:sz w:val="28"/>
            <w:szCs w:val="28"/>
          </w:rPr>
          <w:delText>e</w:delText>
        </w:r>
      </w:del>
      <w:r>
        <w:rPr>
          <w:rFonts w:ascii="Aptos Narrow" w:hAnsi="Aptos Narrow"/>
          <w:b/>
          <w:bCs/>
          <w:color w:val="FF3399"/>
          <w:sz w:val="28"/>
          <w:szCs w:val="28"/>
        </w:rPr>
        <w:t xml:space="preserve"> land.</w:t>
      </w:r>
    </w:p>
    <w:p w14:paraId="78DEBCC9" w14:textId="77777777" w:rsidR="0059089D" w:rsidRDefault="0059089D" w:rsidP="0062351E">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Partner will be good looking and intelligent.</w:t>
      </w:r>
    </w:p>
    <w:p w14:paraId="2FC59B58" w14:textId="77777777" w:rsidR="00C57545" w:rsidRDefault="00C57545" w:rsidP="0062351E">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They love to travel a lot.</w:t>
      </w:r>
    </w:p>
    <w:p w14:paraId="606959B1" w14:textId="2E1983DE" w:rsidR="008138A4" w:rsidRDefault="00C03AA6" w:rsidP="0062351E">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Child will shine very w</w:t>
      </w:r>
      <w:ins w:id="1574" w:author="Sandhya T" w:date="2024-06-19T10:29:00Z" w16du:dateUtc="2024-06-19T04:59:00Z">
        <w:r w:rsidR="00BF7121">
          <w:rPr>
            <w:rFonts w:ascii="Aptos Narrow" w:hAnsi="Aptos Narrow"/>
            <w:b/>
            <w:bCs/>
            <w:color w:val="FF3399"/>
            <w:sz w:val="28"/>
            <w:szCs w:val="28"/>
          </w:rPr>
          <w:t>e</w:t>
        </w:r>
      </w:ins>
      <w:del w:id="1575" w:author="Sandhya T" w:date="2024-06-19T10:29:00Z" w16du:dateUtc="2024-06-19T04:59:00Z">
        <w:r w:rsidDel="00BF7121">
          <w:rPr>
            <w:rFonts w:ascii="Aptos Narrow" w:hAnsi="Aptos Narrow"/>
            <w:b/>
            <w:bCs/>
            <w:color w:val="FF3399"/>
            <w:sz w:val="28"/>
            <w:szCs w:val="28"/>
          </w:rPr>
          <w:delText>i</w:delText>
        </w:r>
      </w:del>
      <w:r>
        <w:rPr>
          <w:rFonts w:ascii="Aptos Narrow" w:hAnsi="Aptos Narrow"/>
          <w:b/>
          <w:bCs/>
          <w:color w:val="FF3399"/>
          <w:sz w:val="28"/>
          <w:szCs w:val="28"/>
        </w:rPr>
        <w:t>ll in a foreign land.</w:t>
      </w:r>
    </w:p>
    <w:p w14:paraId="3BA6E26C" w14:textId="010A1B6B" w:rsidR="0062351E" w:rsidRPr="00C62549" w:rsidRDefault="008138A4" w:rsidP="0062351E">
      <w:pPr>
        <w:pStyle w:val="ListParagraph"/>
        <w:numPr>
          <w:ilvl w:val="0"/>
          <w:numId w:val="31"/>
        </w:numPr>
        <w:rPr>
          <w:rFonts w:ascii="Aptos Narrow" w:hAnsi="Aptos Narrow"/>
          <w:b/>
          <w:bCs/>
          <w:color w:val="FF3399"/>
          <w:sz w:val="28"/>
          <w:szCs w:val="28"/>
        </w:rPr>
      </w:pPr>
      <w:r>
        <w:rPr>
          <w:rFonts w:ascii="Aptos Narrow" w:hAnsi="Aptos Narrow"/>
          <w:b/>
          <w:bCs/>
          <w:color w:val="FF3399"/>
          <w:sz w:val="28"/>
          <w:szCs w:val="28"/>
        </w:rPr>
        <w:t>Partner will face nasal and stomach problem.</w:t>
      </w:r>
    </w:p>
    <w:p w14:paraId="0E07989E" w14:textId="77777777" w:rsidR="003A0276" w:rsidRDefault="003A0276" w:rsidP="00C80489">
      <w:pPr>
        <w:rPr>
          <w:sz w:val="24"/>
          <w:szCs w:val="24"/>
        </w:rPr>
      </w:pPr>
    </w:p>
    <w:p w14:paraId="432DA7B6" w14:textId="7F222975" w:rsidR="00C80489" w:rsidRPr="008B69B8" w:rsidRDefault="00C80489" w:rsidP="008B69B8">
      <w:pPr>
        <w:jc w:val="center"/>
        <w:rPr>
          <w:rFonts w:ascii="Arial Black" w:hAnsi="Arial Black"/>
          <w:color w:val="C00000"/>
          <w:sz w:val="28"/>
          <w:szCs w:val="28"/>
          <w:u w:val="single"/>
        </w:rPr>
      </w:pPr>
      <w:r w:rsidRPr="008B69B8">
        <w:rPr>
          <w:rFonts w:ascii="Arial Black" w:hAnsi="Arial Black"/>
          <w:color w:val="C00000"/>
          <w:sz w:val="28"/>
          <w:szCs w:val="28"/>
          <w:u w:val="single"/>
        </w:rPr>
        <w:t xml:space="preserve">THE </w:t>
      </w:r>
      <w:r w:rsidR="001B499D">
        <w:rPr>
          <w:rFonts w:ascii="Arial Black" w:hAnsi="Arial Black"/>
          <w:color w:val="C00000"/>
          <w:sz w:val="28"/>
          <w:szCs w:val="28"/>
          <w:u w:val="single"/>
        </w:rPr>
        <w:t>TO</w:t>
      </w:r>
      <w:r w:rsidRPr="008B69B8">
        <w:rPr>
          <w:rFonts w:ascii="Arial Black" w:hAnsi="Arial Black"/>
          <w:color w:val="C00000"/>
          <w:sz w:val="28"/>
          <w:szCs w:val="28"/>
          <w:u w:val="single"/>
        </w:rPr>
        <w:t>DAY</w:t>
      </w:r>
      <w:ins w:id="1576" w:author="Sandhya T" w:date="2024-06-19T10:30:00Z" w16du:dateUtc="2024-06-19T05:00:00Z">
        <w:r w:rsidR="00BF7121">
          <w:rPr>
            <w:rFonts w:ascii="Arial Black" w:hAnsi="Arial Black"/>
            <w:color w:val="C00000"/>
            <w:sz w:val="28"/>
            <w:szCs w:val="28"/>
            <w:u w:val="single"/>
          </w:rPr>
          <w:t>’</w:t>
        </w:r>
      </w:ins>
      <w:r w:rsidRPr="008B69B8">
        <w:rPr>
          <w:rFonts w:ascii="Arial Black" w:hAnsi="Arial Black"/>
          <w:color w:val="C00000"/>
          <w:sz w:val="28"/>
          <w:szCs w:val="28"/>
          <w:u w:val="single"/>
        </w:rPr>
        <w:t>S IMPACT:</w:t>
      </w:r>
    </w:p>
    <w:p w14:paraId="4987D90B" w14:textId="07C88DBD" w:rsidR="00C80489" w:rsidRPr="008B69B8" w:rsidRDefault="00C80489" w:rsidP="00C80489">
      <w:pPr>
        <w:rPr>
          <w:rFonts w:ascii="Arial Narrow" w:hAnsi="Arial Narrow"/>
          <w:b/>
          <w:bCs/>
          <w:color w:val="00204F"/>
          <w:sz w:val="28"/>
          <w:szCs w:val="28"/>
        </w:rPr>
      </w:pPr>
      <w:r w:rsidRPr="008B69B8">
        <w:rPr>
          <w:rFonts w:ascii="Arial Narrow" w:hAnsi="Arial Narrow"/>
          <w:b/>
          <w:bCs/>
          <w:color w:val="00204F"/>
          <w:sz w:val="28"/>
          <w:szCs w:val="28"/>
        </w:rPr>
        <w:t xml:space="preserve">In </w:t>
      </w:r>
      <w:r w:rsidR="001A3BC0">
        <w:rPr>
          <w:rFonts w:ascii="Arial Narrow" w:hAnsi="Arial Narrow"/>
          <w:b/>
          <w:bCs/>
          <w:color w:val="00204F"/>
          <w:sz w:val="28"/>
          <w:szCs w:val="28"/>
        </w:rPr>
        <w:t>N</w:t>
      </w:r>
      <w:r w:rsidRPr="008B69B8">
        <w:rPr>
          <w:rFonts w:ascii="Arial Narrow" w:hAnsi="Arial Narrow"/>
          <w:b/>
          <w:bCs/>
          <w:color w:val="00204F"/>
          <w:sz w:val="28"/>
          <w:szCs w:val="28"/>
        </w:rPr>
        <w:t>umerology</w:t>
      </w:r>
      <w:r w:rsidR="001A3BC0">
        <w:rPr>
          <w:rFonts w:ascii="Arial Narrow" w:hAnsi="Arial Narrow"/>
          <w:b/>
          <w:bCs/>
          <w:color w:val="00204F"/>
          <w:sz w:val="28"/>
          <w:szCs w:val="28"/>
        </w:rPr>
        <w:t>,</w:t>
      </w:r>
      <w:r w:rsidRPr="008B69B8">
        <w:rPr>
          <w:rFonts w:ascii="Arial Narrow" w:hAnsi="Arial Narrow"/>
          <w:b/>
          <w:bCs/>
          <w:color w:val="00204F"/>
          <w:sz w:val="28"/>
          <w:szCs w:val="28"/>
        </w:rPr>
        <w:t xml:space="preserve"> there is a way to find </w:t>
      </w:r>
      <w:r w:rsidR="001A3BC0">
        <w:rPr>
          <w:rFonts w:ascii="Arial Narrow" w:hAnsi="Arial Narrow"/>
          <w:b/>
          <w:bCs/>
          <w:color w:val="00204F"/>
          <w:sz w:val="28"/>
          <w:szCs w:val="28"/>
        </w:rPr>
        <w:t>A</w:t>
      </w:r>
      <w:r w:rsidRPr="008B69B8">
        <w:rPr>
          <w:rFonts w:ascii="Arial Narrow" w:hAnsi="Arial Narrow"/>
          <w:b/>
          <w:bCs/>
          <w:color w:val="00204F"/>
          <w:sz w:val="28"/>
          <w:szCs w:val="28"/>
        </w:rPr>
        <w:t xml:space="preserve">uspicious or </w:t>
      </w:r>
      <w:r w:rsidR="001A3BC0">
        <w:rPr>
          <w:rFonts w:ascii="Arial Narrow" w:hAnsi="Arial Narrow"/>
          <w:b/>
          <w:bCs/>
          <w:color w:val="00204F"/>
          <w:sz w:val="28"/>
          <w:szCs w:val="28"/>
        </w:rPr>
        <w:t>L</w:t>
      </w:r>
      <w:r w:rsidRPr="008B69B8">
        <w:rPr>
          <w:rFonts w:ascii="Arial Narrow" w:hAnsi="Arial Narrow"/>
          <w:b/>
          <w:bCs/>
          <w:color w:val="00204F"/>
          <w:sz w:val="28"/>
          <w:szCs w:val="28"/>
        </w:rPr>
        <w:t>ucky days for some special occasion. Please refer the example provided below:</w:t>
      </w:r>
    </w:p>
    <w:tbl>
      <w:tblPr>
        <w:tblW w:w="3682" w:type="dxa"/>
        <w:tblInd w:w="93" w:type="dxa"/>
        <w:tblLayout w:type="fixed"/>
        <w:tblLook w:val="0400" w:firstRow="0" w:lastRow="0" w:firstColumn="0" w:lastColumn="0" w:noHBand="0" w:noVBand="1"/>
      </w:tblPr>
      <w:tblGrid>
        <w:gridCol w:w="2268"/>
        <w:gridCol w:w="1414"/>
      </w:tblGrid>
      <w:tr w:rsidR="008B69B8" w:rsidRPr="008B69B8" w14:paraId="0C5D8095" w14:textId="77777777" w:rsidTr="00E64129">
        <w:trPr>
          <w:trHeight w:val="287"/>
        </w:trPr>
        <w:tc>
          <w:tcPr>
            <w:tcW w:w="2268" w:type="dxa"/>
            <w:tcBorders>
              <w:top w:val="single" w:sz="4" w:space="0" w:color="000000"/>
              <w:left w:val="single" w:sz="4" w:space="0" w:color="000000"/>
              <w:bottom w:val="single" w:sz="4" w:space="0" w:color="000000"/>
              <w:right w:val="single" w:sz="4" w:space="0" w:color="000000"/>
            </w:tcBorders>
            <w:vAlign w:val="bottom"/>
          </w:tcPr>
          <w:p w14:paraId="7B9E525C" w14:textId="77777777" w:rsidR="00C80489" w:rsidRPr="008B69B8" w:rsidRDefault="00C80489" w:rsidP="00E64129">
            <w:pPr>
              <w:spacing w:after="0" w:line="240" w:lineRule="auto"/>
              <w:rPr>
                <w:rFonts w:ascii="Arial Narrow" w:hAnsi="Arial Narrow"/>
                <w:b/>
                <w:bCs/>
                <w:color w:val="00204F"/>
                <w:sz w:val="28"/>
                <w:szCs w:val="28"/>
              </w:rPr>
            </w:pPr>
            <w:r w:rsidRPr="008B69B8">
              <w:rPr>
                <w:rFonts w:ascii="Arial Narrow" w:hAnsi="Arial Narrow"/>
                <w:b/>
                <w:bCs/>
                <w:color w:val="00204F"/>
                <w:sz w:val="28"/>
                <w:szCs w:val="28"/>
              </w:rPr>
              <w:t>Date of Birth</w:t>
            </w:r>
          </w:p>
        </w:tc>
        <w:tc>
          <w:tcPr>
            <w:tcW w:w="1414" w:type="dxa"/>
            <w:tcBorders>
              <w:top w:val="single" w:sz="4" w:space="0" w:color="000000"/>
              <w:left w:val="nil"/>
              <w:bottom w:val="single" w:sz="4" w:space="0" w:color="000000"/>
              <w:right w:val="single" w:sz="4" w:space="0" w:color="000000"/>
            </w:tcBorders>
            <w:vAlign w:val="bottom"/>
          </w:tcPr>
          <w:p w14:paraId="03CA8BB0" w14:textId="77777777" w:rsidR="00C80489" w:rsidRPr="008B69B8" w:rsidRDefault="00C80489" w:rsidP="00E64129">
            <w:pPr>
              <w:spacing w:after="0" w:line="240" w:lineRule="auto"/>
              <w:jc w:val="center"/>
              <w:rPr>
                <w:rFonts w:ascii="Arial Narrow" w:hAnsi="Arial Narrow"/>
                <w:b/>
                <w:bCs/>
                <w:color w:val="00204F"/>
                <w:sz w:val="28"/>
                <w:szCs w:val="28"/>
              </w:rPr>
            </w:pPr>
            <w:r w:rsidRPr="008B69B8">
              <w:rPr>
                <w:rFonts w:ascii="Arial Narrow" w:hAnsi="Arial Narrow"/>
                <w:b/>
                <w:bCs/>
                <w:color w:val="00204F"/>
                <w:sz w:val="28"/>
                <w:szCs w:val="28"/>
              </w:rPr>
              <w:t>23</w:t>
            </w:r>
          </w:p>
        </w:tc>
      </w:tr>
      <w:tr w:rsidR="008B69B8" w:rsidRPr="008B69B8" w14:paraId="42CF577D" w14:textId="77777777" w:rsidTr="00E64129">
        <w:trPr>
          <w:trHeight w:val="287"/>
        </w:trPr>
        <w:tc>
          <w:tcPr>
            <w:tcW w:w="2268" w:type="dxa"/>
            <w:tcBorders>
              <w:top w:val="nil"/>
              <w:left w:val="single" w:sz="4" w:space="0" w:color="000000"/>
              <w:bottom w:val="single" w:sz="4" w:space="0" w:color="000000"/>
              <w:right w:val="single" w:sz="4" w:space="0" w:color="000000"/>
            </w:tcBorders>
            <w:vAlign w:val="bottom"/>
          </w:tcPr>
          <w:p w14:paraId="7A1A9CF5" w14:textId="77777777" w:rsidR="00C80489" w:rsidRPr="008B69B8" w:rsidRDefault="00C80489" w:rsidP="00E64129">
            <w:pPr>
              <w:spacing w:after="0" w:line="240" w:lineRule="auto"/>
              <w:rPr>
                <w:rFonts w:ascii="Arial Narrow" w:hAnsi="Arial Narrow"/>
                <w:b/>
                <w:bCs/>
                <w:color w:val="00204F"/>
                <w:sz w:val="28"/>
                <w:szCs w:val="28"/>
              </w:rPr>
            </w:pPr>
            <w:r w:rsidRPr="008B69B8">
              <w:rPr>
                <w:rFonts w:ascii="Arial Narrow" w:hAnsi="Arial Narrow"/>
                <w:b/>
                <w:bCs/>
                <w:color w:val="00204F"/>
                <w:sz w:val="28"/>
                <w:szCs w:val="28"/>
              </w:rPr>
              <w:t>Month of Birth</w:t>
            </w:r>
          </w:p>
        </w:tc>
        <w:tc>
          <w:tcPr>
            <w:tcW w:w="1414" w:type="dxa"/>
            <w:tcBorders>
              <w:top w:val="nil"/>
              <w:left w:val="nil"/>
              <w:bottom w:val="single" w:sz="4" w:space="0" w:color="000000"/>
              <w:right w:val="single" w:sz="4" w:space="0" w:color="000000"/>
            </w:tcBorders>
            <w:vAlign w:val="bottom"/>
          </w:tcPr>
          <w:p w14:paraId="6A04521F" w14:textId="77777777" w:rsidR="00C80489" w:rsidRPr="008B69B8" w:rsidRDefault="00C80489" w:rsidP="00E64129">
            <w:pPr>
              <w:spacing w:after="0" w:line="240" w:lineRule="auto"/>
              <w:jc w:val="center"/>
              <w:rPr>
                <w:rFonts w:ascii="Arial Narrow" w:hAnsi="Arial Narrow"/>
                <w:b/>
                <w:bCs/>
                <w:color w:val="00204F"/>
                <w:sz w:val="28"/>
                <w:szCs w:val="28"/>
              </w:rPr>
            </w:pPr>
            <w:r w:rsidRPr="008B69B8">
              <w:rPr>
                <w:rFonts w:ascii="Arial Narrow" w:hAnsi="Arial Narrow"/>
                <w:b/>
                <w:bCs/>
                <w:color w:val="00204F"/>
                <w:sz w:val="28"/>
                <w:szCs w:val="28"/>
              </w:rPr>
              <w:t>2</w:t>
            </w:r>
          </w:p>
        </w:tc>
      </w:tr>
      <w:tr w:rsidR="008B69B8" w:rsidRPr="008B69B8" w14:paraId="0700200B" w14:textId="77777777" w:rsidTr="00E64129">
        <w:trPr>
          <w:trHeight w:val="287"/>
        </w:trPr>
        <w:tc>
          <w:tcPr>
            <w:tcW w:w="2268" w:type="dxa"/>
            <w:tcBorders>
              <w:top w:val="nil"/>
              <w:left w:val="single" w:sz="4" w:space="0" w:color="000000"/>
              <w:bottom w:val="single" w:sz="4" w:space="0" w:color="000000"/>
              <w:right w:val="single" w:sz="4" w:space="0" w:color="000000"/>
            </w:tcBorders>
            <w:vAlign w:val="bottom"/>
          </w:tcPr>
          <w:p w14:paraId="275C234A" w14:textId="77777777" w:rsidR="00C80489" w:rsidRPr="008B69B8" w:rsidRDefault="00C80489" w:rsidP="00E64129">
            <w:pPr>
              <w:spacing w:after="0" w:line="240" w:lineRule="auto"/>
              <w:rPr>
                <w:rFonts w:ascii="Arial Narrow" w:hAnsi="Arial Narrow"/>
                <w:b/>
                <w:bCs/>
                <w:color w:val="00204F"/>
                <w:sz w:val="28"/>
                <w:szCs w:val="28"/>
              </w:rPr>
            </w:pPr>
            <w:r w:rsidRPr="008B69B8">
              <w:rPr>
                <w:rFonts w:ascii="Arial Narrow" w:hAnsi="Arial Narrow"/>
                <w:b/>
                <w:bCs/>
                <w:color w:val="00204F"/>
                <w:sz w:val="28"/>
                <w:szCs w:val="28"/>
              </w:rPr>
              <w:t>Today’s date</w:t>
            </w:r>
          </w:p>
        </w:tc>
        <w:tc>
          <w:tcPr>
            <w:tcW w:w="1414" w:type="dxa"/>
            <w:tcBorders>
              <w:top w:val="nil"/>
              <w:left w:val="nil"/>
              <w:bottom w:val="single" w:sz="4" w:space="0" w:color="000000"/>
              <w:right w:val="single" w:sz="4" w:space="0" w:color="000000"/>
            </w:tcBorders>
            <w:vAlign w:val="bottom"/>
          </w:tcPr>
          <w:p w14:paraId="14C28F4C" w14:textId="77777777" w:rsidR="00C80489" w:rsidRPr="008B69B8" w:rsidRDefault="00C80489" w:rsidP="00E64129">
            <w:pPr>
              <w:spacing w:after="0" w:line="240" w:lineRule="auto"/>
              <w:jc w:val="center"/>
              <w:rPr>
                <w:rFonts w:ascii="Arial Narrow" w:hAnsi="Arial Narrow"/>
                <w:b/>
                <w:bCs/>
                <w:color w:val="00204F"/>
                <w:sz w:val="28"/>
                <w:szCs w:val="28"/>
              </w:rPr>
            </w:pPr>
            <w:r w:rsidRPr="008B69B8">
              <w:rPr>
                <w:rFonts w:ascii="Arial Narrow" w:hAnsi="Arial Narrow"/>
                <w:b/>
                <w:bCs/>
                <w:color w:val="00204F"/>
                <w:sz w:val="28"/>
                <w:szCs w:val="28"/>
              </w:rPr>
              <w:t>15</w:t>
            </w:r>
          </w:p>
        </w:tc>
      </w:tr>
      <w:tr w:rsidR="008B69B8" w:rsidRPr="008B69B8" w14:paraId="1F886971" w14:textId="77777777" w:rsidTr="00E64129">
        <w:trPr>
          <w:trHeight w:val="287"/>
        </w:trPr>
        <w:tc>
          <w:tcPr>
            <w:tcW w:w="2268" w:type="dxa"/>
            <w:tcBorders>
              <w:top w:val="nil"/>
              <w:left w:val="single" w:sz="4" w:space="0" w:color="000000"/>
              <w:bottom w:val="single" w:sz="4" w:space="0" w:color="000000"/>
              <w:right w:val="single" w:sz="4" w:space="0" w:color="000000"/>
            </w:tcBorders>
            <w:vAlign w:val="bottom"/>
          </w:tcPr>
          <w:p w14:paraId="2AD9F9C6" w14:textId="77777777" w:rsidR="00C80489" w:rsidRPr="008B69B8" w:rsidRDefault="00C80489" w:rsidP="00E64129">
            <w:pPr>
              <w:spacing w:after="0" w:line="240" w:lineRule="auto"/>
              <w:rPr>
                <w:rFonts w:ascii="Arial Narrow" w:hAnsi="Arial Narrow"/>
                <w:b/>
                <w:bCs/>
                <w:color w:val="00204F"/>
                <w:sz w:val="28"/>
                <w:szCs w:val="28"/>
              </w:rPr>
            </w:pPr>
            <w:r w:rsidRPr="008B69B8">
              <w:rPr>
                <w:rFonts w:ascii="Arial Narrow" w:hAnsi="Arial Narrow"/>
                <w:b/>
                <w:bCs/>
                <w:color w:val="00204F"/>
                <w:sz w:val="28"/>
                <w:szCs w:val="28"/>
              </w:rPr>
              <w:t>Current Month</w:t>
            </w:r>
          </w:p>
        </w:tc>
        <w:tc>
          <w:tcPr>
            <w:tcW w:w="1414" w:type="dxa"/>
            <w:tcBorders>
              <w:top w:val="nil"/>
              <w:left w:val="nil"/>
              <w:bottom w:val="single" w:sz="4" w:space="0" w:color="000000"/>
              <w:right w:val="single" w:sz="4" w:space="0" w:color="000000"/>
            </w:tcBorders>
            <w:vAlign w:val="bottom"/>
          </w:tcPr>
          <w:p w14:paraId="074FE81E" w14:textId="77777777" w:rsidR="00C80489" w:rsidRPr="008B69B8" w:rsidRDefault="00C80489" w:rsidP="00E64129">
            <w:pPr>
              <w:spacing w:after="0" w:line="240" w:lineRule="auto"/>
              <w:jc w:val="center"/>
              <w:rPr>
                <w:rFonts w:ascii="Arial Narrow" w:hAnsi="Arial Narrow"/>
                <w:b/>
                <w:bCs/>
                <w:color w:val="00204F"/>
                <w:sz w:val="28"/>
                <w:szCs w:val="28"/>
              </w:rPr>
            </w:pPr>
            <w:r w:rsidRPr="008B69B8">
              <w:rPr>
                <w:rFonts w:ascii="Arial Narrow" w:hAnsi="Arial Narrow"/>
                <w:b/>
                <w:bCs/>
                <w:color w:val="00204F"/>
                <w:sz w:val="28"/>
                <w:szCs w:val="28"/>
              </w:rPr>
              <w:t>3</w:t>
            </w:r>
          </w:p>
        </w:tc>
      </w:tr>
      <w:tr w:rsidR="008B69B8" w:rsidRPr="008B69B8" w14:paraId="0733D1A7" w14:textId="77777777" w:rsidTr="00E64129">
        <w:trPr>
          <w:trHeight w:val="287"/>
        </w:trPr>
        <w:tc>
          <w:tcPr>
            <w:tcW w:w="2268" w:type="dxa"/>
            <w:tcBorders>
              <w:top w:val="nil"/>
              <w:left w:val="single" w:sz="4" w:space="0" w:color="000000"/>
              <w:bottom w:val="single" w:sz="4" w:space="0" w:color="000000"/>
              <w:right w:val="single" w:sz="4" w:space="0" w:color="000000"/>
            </w:tcBorders>
            <w:vAlign w:val="bottom"/>
          </w:tcPr>
          <w:p w14:paraId="4F41E3C6" w14:textId="77777777" w:rsidR="00C80489" w:rsidRPr="008B69B8" w:rsidRDefault="00C80489" w:rsidP="00E64129">
            <w:pPr>
              <w:spacing w:after="0" w:line="240" w:lineRule="auto"/>
              <w:rPr>
                <w:rFonts w:ascii="Arial Narrow" w:hAnsi="Arial Narrow"/>
                <w:b/>
                <w:bCs/>
                <w:color w:val="00204F"/>
                <w:sz w:val="28"/>
                <w:szCs w:val="28"/>
              </w:rPr>
            </w:pPr>
            <w:r w:rsidRPr="008B69B8">
              <w:rPr>
                <w:rFonts w:ascii="Arial Narrow" w:hAnsi="Arial Narrow"/>
                <w:b/>
                <w:bCs/>
                <w:color w:val="00204F"/>
                <w:sz w:val="28"/>
                <w:szCs w:val="28"/>
              </w:rPr>
              <w:t>Current Year</w:t>
            </w:r>
          </w:p>
        </w:tc>
        <w:tc>
          <w:tcPr>
            <w:tcW w:w="1414" w:type="dxa"/>
            <w:tcBorders>
              <w:top w:val="nil"/>
              <w:left w:val="nil"/>
              <w:bottom w:val="single" w:sz="4" w:space="0" w:color="000000"/>
              <w:right w:val="single" w:sz="4" w:space="0" w:color="000000"/>
            </w:tcBorders>
            <w:vAlign w:val="bottom"/>
          </w:tcPr>
          <w:p w14:paraId="2DCC06F6" w14:textId="77777777" w:rsidR="00C80489" w:rsidRPr="008B69B8" w:rsidRDefault="00C80489" w:rsidP="00E64129">
            <w:pPr>
              <w:spacing w:after="0" w:line="240" w:lineRule="auto"/>
              <w:jc w:val="center"/>
              <w:rPr>
                <w:rFonts w:ascii="Arial Narrow" w:hAnsi="Arial Narrow"/>
                <w:b/>
                <w:bCs/>
                <w:color w:val="00204F"/>
                <w:sz w:val="28"/>
                <w:szCs w:val="28"/>
              </w:rPr>
            </w:pPr>
            <w:r w:rsidRPr="008B69B8">
              <w:rPr>
                <w:rFonts w:ascii="Arial Narrow" w:hAnsi="Arial Narrow"/>
                <w:b/>
                <w:bCs/>
                <w:color w:val="00204F"/>
                <w:sz w:val="28"/>
                <w:szCs w:val="28"/>
              </w:rPr>
              <w:t>2014</w:t>
            </w:r>
          </w:p>
        </w:tc>
      </w:tr>
      <w:tr w:rsidR="00C80489" w:rsidRPr="008B69B8" w14:paraId="0F2358B7" w14:textId="77777777" w:rsidTr="00E64129">
        <w:trPr>
          <w:trHeight w:val="287"/>
        </w:trPr>
        <w:tc>
          <w:tcPr>
            <w:tcW w:w="2268" w:type="dxa"/>
            <w:tcBorders>
              <w:top w:val="nil"/>
              <w:left w:val="single" w:sz="4" w:space="0" w:color="000000"/>
              <w:bottom w:val="single" w:sz="4" w:space="0" w:color="000000"/>
              <w:right w:val="single" w:sz="4" w:space="0" w:color="000000"/>
            </w:tcBorders>
            <w:vAlign w:val="bottom"/>
          </w:tcPr>
          <w:p w14:paraId="69FEB5AD" w14:textId="77777777" w:rsidR="00C80489" w:rsidRPr="008B69B8" w:rsidRDefault="00C80489" w:rsidP="00E64129">
            <w:pPr>
              <w:spacing w:after="0" w:line="240" w:lineRule="auto"/>
              <w:rPr>
                <w:rFonts w:ascii="Arial Narrow" w:hAnsi="Arial Narrow"/>
                <w:b/>
                <w:bCs/>
                <w:color w:val="00204F"/>
                <w:sz w:val="28"/>
                <w:szCs w:val="28"/>
              </w:rPr>
            </w:pPr>
            <w:r w:rsidRPr="008B69B8">
              <w:rPr>
                <w:rFonts w:ascii="Arial Narrow" w:hAnsi="Arial Narrow"/>
                <w:b/>
                <w:bCs/>
                <w:color w:val="00204F"/>
                <w:sz w:val="28"/>
                <w:szCs w:val="28"/>
              </w:rPr>
              <w:t>Total</w:t>
            </w:r>
          </w:p>
        </w:tc>
        <w:tc>
          <w:tcPr>
            <w:tcW w:w="1414" w:type="dxa"/>
            <w:tcBorders>
              <w:top w:val="nil"/>
              <w:left w:val="nil"/>
              <w:bottom w:val="single" w:sz="4" w:space="0" w:color="000000"/>
              <w:right w:val="single" w:sz="4" w:space="0" w:color="000000"/>
            </w:tcBorders>
            <w:vAlign w:val="bottom"/>
          </w:tcPr>
          <w:p w14:paraId="6B8CAF06" w14:textId="77777777" w:rsidR="00C80489" w:rsidRPr="008B69B8" w:rsidRDefault="00C80489" w:rsidP="00E64129">
            <w:pPr>
              <w:spacing w:after="0" w:line="240" w:lineRule="auto"/>
              <w:jc w:val="center"/>
              <w:rPr>
                <w:rFonts w:ascii="Arial Narrow" w:hAnsi="Arial Narrow"/>
                <w:b/>
                <w:bCs/>
                <w:color w:val="00204F"/>
                <w:sz w:val="28"/>
                <w:szCs w:val="28"/>
              </w:rPr>
            </w:pPr>
            <w:r w:rsidRPr="008B69B8">
              <w:rPr>
                <w:rFonts w:ascii="Arial Narrow" w:hAnsi="Arial Narrow"/>
                <w:b/>
                <w:bCs/>
                <w:color w:val="00204F"/>
                <w:sz w:val="28"/>
                <w:szCs w:val="28"/>
              </w:rPr>
              <w:t>2057</w:t>
            </w:r>
          </w:p>
        </w:tc>
      </w:tr>
    </w:tbl>
    <w:p w14:paraId="5A0F2EBC" w14:textId="77777777" w:rsidR="00C80489" w:rsidRPr="008B69B8" w:rsidRDefault="00C80489" w:rsidP="00C80489">
      <w:pPr>
        <w:rPr>
          <w:rFonts w:ascii="Arial Narrow" w:hAnsi="Arial Narrow"/>
          <w:b/>
          <w:bCs/>
          <w:color w:val="00204F"/>
          <w:sz w:val="28"/>
          <w:szCs w:val="28"/>
        </w:rPr>
      </w:pPr>
    </w:p>
    <w:p w14:paraId="1380BC5D" w14:textId="77777777" w:rsidR="00C80489" w:rsidRPr="008B69B8" w:rsidRDefault="00C80489" w:rsidP="00C80489">
      <w:pPr>
        <w:rPr>
          <w:rFonts w:ascii="Arial Narrow" w:hAnsi="Arial Narrow"/>
          <w:b/>
          <w:bCs/>
          <w:color w:val="00204F"/>
          <w:sz w:val="28"/>
          <w:szCs w:val="28"/>
        </w:rPr>
      </w:pPr>
      <w:r w:rsidRPr="008B69B8">
        <w:rPr>
          <w:rFonts w:ascii="Arial Narrow" w:hAnsi="Arial Narrow"/>
          <w:b/>
          <w:bCs/>
          <w:color w:val="00204F"/>
          <w:sz w:val="28"/>
          <w:szCs w:val="28"/>
        </w:rPr>
        <w:t>2+0+5+7 = 14 = 5</w:t>
      </w:r>
    </w:p>
    <w:p w14:paraId="4CC6FC00" w14:textId="32A24686" w:rsidR="00C80489" w:rsidRPr="008B69B8" w:rsidRDefault="00C80489" w:rsidP="00C80489">
      <w:pPr>
        <w:rPr>
          <w:rFonts w:ascii="Arial Narrow" w:hAnsi="Arial Narrow"/>
          <w:b/>
          <w:bCs/>
          <w:color w:val="00204F"/>
          <w:sz w:val="28"/>
          <w:szCs w:val="28"/>
        </w:rPr>
      </w:pPr>
      <w:r w:rsidRPr="008B69B8">
        <w:rPr>
          <w:rFonts w:ascii="Arial Narrow" w:hAnsi="Arial Narrow"/>
          <w:b/>
          <w:bCs/>
          <w:color w:val="00204F"/>
          <w:sz w:val="28"/>
          <w:szCs w:val="28"/>
        </w:rPr>
        <w:t xml:space="preserve">Number 5 is auspicious for some events. Please refer to the below provided details for number 5. Details </w:t>
      </w:r>
      <w:r w:rsidR="000354E2">
        <w:rPr>
          <w:rFonts w:ascii="Arial Narrow" w:hAnsi="Arial Narrow"/>
          <w:b/>
          <w:bCs/>
          <w:color w:val="00204F"/>
          <w:sz w:val="28"/>
          <w:szCs w:val="28"/>
        </w:rPr>
        <w:t xml:space="preserve">are </w:t>
      </w:r>
      <w:r w:rsidRPr="008B69B8">
        <w:rPr>
          <w:rFonts w:ascii="Arial Narrow" w:hAnsi="Arial Narrow"/>
          <w:b/>
          <w:bCs/>
          <w:color w:val="00204F"/>
          <w:sz w:val="28"/>
          <w:szCs w:val="28"/>
        </w:rPr>
        <w:t>provided for each number (1 to 9) in the list below, for example for the above result of 5</w:t>
      </w:r>
      <w:ins w:id="1577" w:author="Sandhya T" w:date="2024-06-19T10:31:00Z" w16du:dateUtc="2024-06-19T05:01:00Z">
        <w:r w:rsidR="00BF7121">
          <w:rPr>
            <w:rFonts w:ascii="Arial Narrow" w:hAnsi="Arial Narrow"/>
            <w:b/>
            <w:bCs/>
            <w:color w:val="00204F"/>
            <w:sz w:val="28"/>
            <w:szCs w:val="28"/>
          </w:rPr>
          <w:t>,</w:t>
        </w:r>
      </w:ins>
      <w:r w:rsidRPr="008B69B8">
        <w:rPr>
          <w:rFonts w:ascii="Arial Narrow" w:hAnsi="Arial Narrow"/>
          <w:b/>
          <w:bCs/>
          <w:color w:val="00204F"/>
          <w:sz w:val="28"/>
          <w:szCs w:val="28"/>
        </w:rPr>
        <w:t xml:space="preserve"> refers to organizing short trips. </w:t>
      </w:r>
    </w:p>
    <w:p w14:paraId="08BE5908" w14:textId="77777777" w:rsidR="00C80489" w:rsidRPr="00C90AE5" w:rsidRDefault="00C80489" w:rsidP="00C80489">
      <w:pPr>
        <w:rPr>
          <w:rFonts w:ascii="Arial Narrow" w:hAnsi="Arial Narrow"/>
          <w:b/>
          <w:bCs/>
          <w:color w:val="FF3399"/>
          <w:sz w:val="28"/>
          <w:szCs w:val="28"/>
        </w:rPr>
      </w:pPr>
      <w:r w:rsidRPr="00C90AE5">
        <w:rPr>
          <w:rFonts w:ascii="Arial Narrow" w:hAnsi="Arial Narrow"/>
          <w:b/>
          <w:bCs/>
          <w:color w:val="FF3399"/>
          <w:sz w:val="28"/>
          <w:szCs w:val="28"/>
        </w:rPr>
        <w:t>Symbolic of 1 to 9 numbers</w:t>
      </w:r>
    </w:p>
    <w:p w14:paraId="096A30E5" w14:textId="77777777" w:rsidR="00C80489" w:rsidRPr="00C90AE5" w:rsidRDefault="00C80489" w:rsidP="00C80489">
      <w:pPr>
        <w:rPr>
          <w:rFonts w:ascii="Arial Narrow" w:hAnsi="Arial Narrow"/>
          <w:b/>
          <w:bCs/>
          <w:color w:val="003300"/>
          <w:sz w:val="28"/>
          <w:szCs w:val="28"/>
        </w:rPr>
      </w:pPr>
      <w:r w:rsidRPr="00C90AE5">
        <w:rPr>
          <w:rFonts w:ascii="Arial Narrow" w:hAnsi="Arial Narrow"/>
          <w:b/>
          <w:bCs/>
          <w:color w:val="003300"/>
          <w:sz w:val="28"/>
          <w:szCs w:val="28"/>
        </w:rPr>
        <w:lastRenderedPageBreak/>
        <w:t xml:space="preserve">1: Favorable for </w:t>
      </w:r>
    </w:p>
    <w:p w14:paraId="49E28261" w14:textId="77777777" w:rsidR="00C80489" w:rsidRPr="008B69B8" w:rsidRDefault="00C80489" w:rsidP="00C80489">
      <w:pPr>
        <w:numPr>
          <w:ilvl w:val="0"/>
          <w:numId w:val="29"/>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Writing about their own or creative story.</w:t>
      </w:r>
    </w:p>
    <w:p w14:paraId="11B09E21" w14:textId="69FA6A6A" w:rsidR="00C80489" w:rsidRPr="008B69B8" w:rsidRDefault="00C80489" w:rsidP="00C80489">
      <w:pPr>
        <w:numPr>
          <w:ilvl w:val="0"/>
          <w:numId w:val="29"/>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Auspicious day to start work</w:t>
      </w:r>
      <w:r w:rsidR="004A6715">
        <w:rPr>
          <w:rFonts w:ascii="Arial Narrow" w:hAnsi="Arial Narrow"/>
          <w:b/>
          <w:bCs/>
          <w:color w:val="00204F"/>
          <w:sz w:val="28"/>
          <w:szCs w:val="28"/>
        </w:rPr>
        <w:t xml:space="preserve"> </w:t>
      </w:r>
      <w:r w:rsidRPr="008B69B8">
        <w:rPr>
          <w:rFonts w:ascii="Arial Narrow" w:hAnsi="Arial Narrow"/>
          <w:b/>
          <w:bCs/>
          <w:color w:val="00204F"/>
          <w:sz w:val="28"/>
          <w:szCs w:val="28"/>
        </w:rPr>
        <w:t>/</w:t>
      </w:r>
      <w:r w:rsidR="004A6715">
        <w:rPr>
          <w:rFonts w:ascii="Arial Narrow" w:hAnsi="Arial Narrow"/>
          <w:b/>
          <w:bCs/>
          <w:color w:val="00204F"/>
          <w:sz w:val="28"/>
          <w:szCs w:val="28"/>
        </w:rPr>
        <w:t xml:space="preserve"> </w:t>
      </w:r>
      <w:r w:rsidRPr="008B69B8">
        <w:rPr>
          <w:rFonts w:ascii="Arial Narrow" w:hAnsi="Arial Narrow"/>
          <w:b/>
          <w:bCs/>
          <w:color w:val="00204F"/>
          <w:sz w:val="28"/>
          <w:szCs w:val="28"/>
        </w:rPr>
        <w:t>business.</w:t>
      </w:r>
    </w:p>
    <w:p w14:paraId="3FAF1821" w14:textId="07AB3991" w:rsidR="00C80489" w:rsidRPr="008B69B8" w:rsidRDefault="00C80489" w:rsidP="00C80489">
      <w:pPr>
        <w:numPr>
          <w:ilvl w:val="0"/>
          <w:numId w:val="29"/>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Participating</w:t>
      </w:r>
      <w:r w:rsidR="00291EED">
        <w:rPr>
          <w:rFonts w:ascii="Arial Narrow" w:hAnsi="Arial Narrow"/>
          <w:b/>
          <w:bCs/>
          <w:color w:val="00204F"/>
          <w:sz w:val="28"/>
          <w:szCs w:val="28"/>
        </w:rPr>
        <w:t xml:space="preserve"> </w:t>
      </w:r>
      <w:r w:rsidRPr="008B69B8">
        <w:rPr>
          <w:rFonts w:ascii="Arial Narrow" w:hAnsi="Arial Narrow"/>
          <w:b/>
          <w:bCs/>
          <w:color w:val="00204F"/>
          <w:sz w:val="28"/>
          <w:szCs w:val="28"/>
        </w:rPr>
        <w:t>/</w:t>
      </w:r>
      <w:r w:rsidR="00291EED">
        <w:rPr>
          <w:rFonts w:ascii="Arial Narrow" w:hAnsi="Arial Narrow"/>
          <w:b/>
          <w:bCs/>
          <w:color w:val="00204F"/>
          <w:sz w:val="28"/>
          <w:szCs w:val="28"/>
        </w:rPr>
        <w:t xml:space="preserve"> </w:t>
      </w:r>
      <w:r w:rsidRPr="008B69B8">
        <w:rPr>
          <w:rFonts w:ascii="Arial Narrow" w:hAnsi="Arial Narrow"/>
          <w:b/>
          <w:bCs/>
          <w:color w:val="00204F"/>
          <w:sz w:val="28"/>
          <w:szCs w:val="28"/>
        </w:rPr>
        <w:t>Enrolling for competition.</w:t>
      </w:r>
    </w:p>
    <w:p w14:paraId="3B3D700C" w14:textId="77777777" w:rsidR="00C80489" w:rsidRPr="008B69B8" w:rsidRDefault="00C80489" w:rsidP="00C80489">
      <w:pPr>
        <w:numPr>
          <w:ilvl w:val="0"/>
          <w:numId w:val="29"/>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Good day for attending the interview.</w:t>
      </w:r>
    </w:p>
    <w:p w14:paraId="3F004FD4" w14:textId="77777777" w:rsidR="00C80489" w:rsidRPr="008B69B8" w:rsidRDefault="00C80489" w:rsidP="00C80489">
      <w:pPr>
        <w:numPr>
          <w:ilvl w:val="0"/>
          <w:numId w:val="29"/>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Joining new classes/courses.</w:t>
      </w:r>
    </w:p>
    <w:p w14:paraId="0A035F32" w14:textId="77777777" w:rsidR="00C80489" w:rsidRPr="008B69B8" w:rsidRDefault="00C80489" w:rsidP="00C80489">
      <w:pPr>
        <w:numPr>
          <w:ilvl w:val="0"/>
          <w:numId w:val="29"/>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Starting a new project.</w:t>
      </w:r>
    </w:p>
    <w:p w14:paraId="3E67B936" w14:textId="04826271" w:rsidR="00C80489" w:rsidRPr="008B69B8" w:rsidRDefault="00C80489" w:rsidP="00C80489">
      <w:pPr>
        <w:numPr>
          <w:ilvl w:val="0"/>
          <w:numId w:val="29"/>
        </w:numPr>
        <w:pBdr>
          <w:top w:val="nil"/>
          <w:left w:val="nil"/>
          <w:bottom w:val="nil"/>
          <w:right w:val="nil"/>
          <w:between w:val="nil"/>
        </w:pBdr>
        <w:spacing w:after="200" w:line="276" w:lineRule="auto"/>
        <w:rPr>
          <w:rFonts w:ascii="Arial Narrow" w:hAnsi="Arial Narrow"/>
          <w:b/>
          <w:bCs/>
          <w:color w:val="00204F"/>
          <w:sz w:val="28"/>
          <w:szCs w:val="28"/>
        </w:rPr>
      </w:pPr>
      <w:r w:rsidRPr="008B69B8">
        <w:rPr>
          <w:rFonts w:ascii="Arial Narrow" w:hAnsi="Arial Narrow"/>
          <w:b/>
          <w:bCs/>
          <w:color w:val="00204F"/>
          <w:sz w:val="28"/>
          <w:szCs w:val="28"/>
        </w:rPr>
        <w:t>Purchasing machines</w:t>
      </w:r>
      <w:r w:rsidR="00291EED">
        <w:rPr>
          <w:rFonts w:ascii="Arial Narrow" w:hAnsi="Arial Narrow"/>
          <w:b/>
          <w:bCs/>
          <w:color w:val="00204F"/>
          <w:sz w:val="28"/>
          <w:szCs w:val="28"/>
        </w:rPr>
        <w:t xml:space="preserve"> </w:t>
      </w:r>
      <w:r w:rsidRPr="008B69B8">
        <w:rPr>
          <w:rFonts w:ascii="Arial Narrow" w:hAnsi="Arial Narrow"/>
          <w:b/>
          <w:bCs/>
          <w:color w:val="00204F"/>
          <w:sz w:val="28"/>
          <w:szCs w:val="28"/>
        </w:rPr>
        <w:t>/</w:t>
      </w:r>
      <w:r w:rsidR="00291EED">
        <w:rPr>
          <w:rFonts w:ascii="Arial Narrow" w:hAnsi="Arial Narrow"/>
          <w:b/>
          <w:bCs/>
          <w:color w:val="00204F"/>
          <w:sz w:val="28"/>
          <w:szCs w:val="28"/>
        </w:rPr>
        <w:t xml:space="preserve"> </w:t>
      </w:r>
      <w:r w:rsidRPr="008B69B8">
        <w:rPr>
          <w:rFonts w:ascii="Arial Narrow" w:hAnsi="Arial Narrow"/>
          <w:b/>
          <w:bCs/>
          <w:color w:val="00204F"/>
          <w:sz w:val="28"/>
          <w:szCs w:val="28"/>
        </w:rPr>
        <w:t xml:space="preserve">equipment to start </w:t>
      </w:r>
      <w:r w:rsidR="000354E2">
        <w:rPr>
          <w:rFonts w:ascii="Arial Narrow" w:hAnsi="Arial Narrow"/>
          <w:b/>
          <w:bCs/>
          <w:color w:val="00204F"/>
          <w:sz w:val="28"/>
          <w:szCs w:val="28"/>
        </w:rPr>
        <w:t xml:space="preserve">a </w:t>
      </w:r>
      <w:r w:rsidRPr="008B69B8">
        <w:rPr>
          <w:rFonts w:ascii="Arial Narrow" w:hAnsi="Arial Narrow"/>
          <w:b/>
          <w:bCs/>
          <w:color w:val="00204F"/>
          <w:sz w:val="28"/>
          <w:szCs w:val="28"/>
        </w:rPr>
        <w:t>business.</w:t>
      </w:r>
    </w:p>
    <w:p w14:paraId="2C39215D" w14:textId="77777777" w:rsidR="00C80489" w:rsidRPr="00C90AE5" w:rsidRDefault="00C80489" w:rsidP="00C80489">
      <w:pPr>
        <w:rPr>
          <w:rFonts w:ascii="Arial Narrow" w:hAnsi="Arial Narrow"/>
          <w:b/>
          <w:bCs/>
          <w:color w:val="003300"/>
          <w:sz w:val="28"/>
          <w:szCs w:val="28"/>
        </w:rPr>
      </w:pPr>
      <w:r w:rsidRPr="00C90AE5">
        <w:rPr>
          <w:rFonts w:ascii="Arial Narrow" w:hAnsi="Arial Narrow"/>
          <w:b/>
          <w:bCs/>
          <w:color w:val="003300"/>
          <w:sz w:val="28"/>
          <w:szCs w:val="28"/>
        </w:rPr>
        <w:t>2: Favorable for</w:t>
      </w:r>
    </w:p>
    <w:p w14:paraId="26C1B0F9" w14:textId="77777777" w:rsidR="00C80489" w:rsidRPr="008B69B8" w:rsidRDefault="00C80489" w:rsidP="00C80489">
      <w:pPr>
        <w:numPr>
          <w:ilvl w:val="0"/>
          <w:numId w:val="20"/>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Signing a new contract.</w:t>
      </w:r>
    </w:p>
    <w:p w14:paraId="6FAEFF2B" w14:textId="77777777" w:rsidR="00C80489" w:rsidRPr="008B69B8" w:rsidRDefault="00C80489" w:rsidP="00C80489">
      <w:pPr>
        <w:numPr>
          <w:ilvl w:val="0"/>
          <w:numId w:val="20"/>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 xml:space="preserve"> Influence others.</w:t>
      </w:r>
    </w:p>
    <w:p w14:paraId="27801619" w14:textId="77777777" w:rsidR="00C80489" w:rsidRPr="008B69B8" w:rsidRDefault="00C80489" w:rsidP="00C80489">
      <w:pPr>
        <w:numPr>
          <w:ilvl w:val="0"/>
          <w:numId w:val="20"/>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Get support from others.</w:t>
      </w:r>
    </w:p>
    <w:p w14:paraId="77DC921F" w14:textId="77777777" w:rsidR="00C80489" w:rsidRPr="008B69B8" w:rsidRDefault="00C80489" w:rsidP="00C80489">
      <w:pPr>
        <w:numPr>
          <w:ilvl w:val="0"/>
          <w:numId w:val="20"/>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Decision about marriage / deciding on a life partner.</w:t>
      </w:r>
    </w:p>
    <w:p w14:paraId="63DEB5AE" w14:textId="77777777" w:rsidR="00C80489" w:rsidRPr="008B69B8" w:rsidRDefault="00C80489" w:rsidP="00C80489">
      <w:pPr>
        <w:numPr>
          <w:ilvl w:val="0"/>
          <w:numId w:val="20"/>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Strategic communication.</w:t>
      </w:r>
    </w:p>
    <w:p w14:paraId="71ECCF51" w14:textId="77777777" w:rsidR="00C80489" w:rsidRPr="008B69B8" w:rsidRDefault="00C80489" w:rsidP="00C80489">
      <w:pPr>
        <w:numPr>
          <w:ilvl w:val="0"/>
          <w:numId w:val="20"/>
        </w:numPr>
        <w:pBdr>
          <w:top w:val="nil"/>
          <w:left w:val="nil"/>
          <w:bottom w:val="nil"/>
          <w:right w:val="nil"/>
          <w:between w:val="nil"/>
        </w:pBdr>
        <w:spacing w:after="200" w:line="276" w:lineRule="auto"/>
        <w:rPr>
          <w:rFonts w:ascii="Arial Narrow" w:hAnsi="Arial Narrow"/>
          <w:b/>
          <w:bCs/>
          <w:color w:val="00204F"/>
          <w:sz w:val="28"/>
          <w:szCs w:val="28"/>
        </w:rPr>
      </w:pPr>
      <w:r w:rsidRPr="008B69B8">
        <w:rPr>
          <w:rFonts w:ascii="Arial Narrow" w:hAnsi="Arial Narrow"/>
          <w:b/>
          <w:bCs/>
          <w:color w:val="00204F"/>
          <w:sz w:val="28"/>
          <w:szCs w:val="28"/>
        </w:rPr>
        <w:t>Financial decision for status improvement.</w:t>
      </w:r>
    </w:p>
    <w:p w14:paraId="24DA40FA" w14:textId="77777777" w:rsidR="00C80489" w:rsidRPr="00C90AE5" w:rsidRDefault="00C80489" w:rsidP="00C80489">
      <w:pPr>
        <w:rPr>
          <w:rFonts w:ascii="Arial Narrow" w:hAnsi="Arial Narrow"/>
          <w:b/>
          <w:bCs/>
          <w:color w:val="003300"/>
          <w:sz w:val="28"/>
          <w:szCs w:val="28"/>
        </w:rPr>
      </w:pPr>
      <w:r w:rsidRPr="00C90AE5">
        <w:rPr>
          <w:rFonts w:ascii="Arial Narrow" w:hAnsi="Arial Narrow"/>
          <w:b/>
          <w:bCs/>
          <w:color w:val="003300"/>
          <w:sz w:val="28"/>
          <w:szCs w:val="28"/>
        </w:rPr>
        <w:t xml:space="preserve">3: Favorable for: </w:t>
      </w:r>
    </w:p>
    <w:p w14:paraId="63FB75AF" w14:textId="77777777" w:rsidR="00C80489" w:rsidRPr="008B69B8" w:rsidRDefault="00C80489" w:rsidP="00C80489">
      <w:pPr>
        <w:numPr>
          <w:ilvl w:val="0"/>
          <w:numId w:val="21"/>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Step forward in life goals.</w:t>
      </w:r>
    </w:p>
    <w:p w14:paraId="40DEA3A0" w14:textId="77777777" w:rsidR="00C80489" w:rsidRPr="008B69B8" w:rsidRDefault="00C80489" w:rsidP="00C80489">
      <w:pPr>
        <w:numPr>
          <w:ilvl w:val="0"/>
          <w:numId w:val="21"/>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Introduction / Demonstration of project.</w:t>
      </w:r>
    </w:p>
    <w:p w14:paraId="3837FDED" w14:textId="77777777" w:rsidR="00C80489" w:rsidRPr="008B69B8" w:rsidRDefault="00C80489" w:rsidP="00C80489">
      <w:pPr>
        <w:numPr>
          <w:ilvl w:val="0"/>
          <w:numId w:val="21"/>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Taking legal advice.</w:t>
      </w:r>
    </w:p>
    <w:p w14:paraId="57154DE7" w14:textId="77777777" w:rsidR="00C80489" w:rsidRPr="008B69B8" w:rsidRDefault="00C80489" w:rsidP="00C80489">
      <w:pPr>
        <w:numPr>
          <w:ilvl w:val="0"/>
          <w:numId w:val="21"/>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Investing in business / for future.</w:t>
      </w:r>
    </w:p>
    <w:p w14:paraId="675A8AD4" w14:textId="77777777" w:rsidR="00C80489" w:rsidRPr="008B69B8" w:rsidRDefault="00C80489" w:rsidP="00C80489">
      <w:pPr>
        <w:numPr>
          <w:ilvl w:val="0"/>
          <w:numId w:val="21"/>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Joining a new course.</w:t>
      </w:r>
    </w:p>
    <w:p w14:paraId="178CE725" w14:textId="77777777" w:rsidR="00C80489" w:rsidRPr="008B69B8" w:rsidRDefault="00C80489" w:rsidP="00C80489">
      <w:pPr>
        <w:numPr>
          <w:ilvl w:val="0"/>
          <w:numId w:val="21"/>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Learning new things.</w:t>
      </w:r>
    </w:p>
    <w:p w14:paraId="138C4126" w14:textId="77777777" w:rsidR="00C80489" w:rsidRPr="008B69B8" w:rsidRDefault="00C80489" w:rsidP="00C80489">
      <w:pPr>
        <w:numPr>
          <w:ilvl w:val="0"/>
          <w:numId w:val="21"/>
        </w:numPr>
        <w:pBdr>
          <w:top w:val="nil"/>
          <w:left w:val="nil"/>
          <w:bottom w:val="nil"/>
          <w:right w:val="nil"/>
          <w:between w:val="nil"/>
        </w:pBdr>
        <w:spacing w:after="200" w:line="276" w:lineRule="auto"/>
        <w:rPr>
          <w:rFonts w:ascii="Arial Narrow" w:hAnsi="Arial Narrow"/>
          <w:b/>
          <w:bCs/>
          <w:color w:val="00204F"/>
          <w:sz w:val="28"/>
          <w:szCs w:val="28"/>
        </w:rPr>
      </w:pPr>
      <w:r w:rsidRPr="008B69B8">
        <w:rPr>
          <w:rFonts w:ascii="Arial Narrow" w:hAnsi="Arial Narrow"/>
          <w:b/>
          <w:bCs/>
          <w:color w:val="00204F"/>
          <w:sz w:val="28"/>
          <w:szCs w:val="28"/>
        </w:rPr>
        <w:t>Making new contacts.</w:t>
      </w:r>
    </w:p>
    <w:p w14:paraId="06AC05F5" w14:textId="77777777" w:rsidR="00C80489" w:rsidRPr="00C90AE5" w:rsidRDefault="00C80489" w:rsidP="00C80489">
      <w:pPr>
        <w:rPr>
          <w:rFonts w:ascii="Arial Narrow" w:hAnsi="Arial Narrow"/>
          <w:b/>
          <w:bCs/>
          <w:color w:val="003300"/>
          <w:sz w:val="28"/>
          <w:szCs w:val="28"/>
        </w:rPr>
      </w:pPr>
      <w:r w:rsidRPr="00C90AE5">
        <w:rPr>
          <w:rFonts w:ascii="Arial Narrow" w:hAnsi="Arial Narrow"/>
          <w:b/>
          <w:bCs/>
          <w:color w:val="003300"/>
          <w:sz w:val="28"/>
          <w:szCs w:val="28"/>
        </w:rPr>
        <w:t>4: Favorable for:</w:t>
      </w:r>
    </w:p>
    <w:p w14:paraId="106D2F7F" w14:textId="77777777" w:rsidR="00C80489" w:rsidRPr="008B69B8" w:rsidRDefault="00C80489" w:rsidP="00C80489">
      <w:pPr>
        <w:numPr>
          <w:ilvl w:val="0"/>
          <w:numId w:val="23"/>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Medical examination.</w:t>
      </w:r>
    </w:p>
    <w:p w14:paraId="47C3C40C" w14:textId="77777777" w:rsidR="00C80489" w:rsidRPr="008B69B8" w:rsidRDefault="00C80489" w:rsidP="00C80489">
      <w:pPr>
        <w:numPr>
          <w:ilvl w:val="0"/>
          <w:numId w:val="23"/>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Agriculture related work.</w:t>
      </w:r>
    </w:p>
    <w:p w14:paraId="3C44E0F1" w14:textId="77777777" w:rsidR="00C80489" w:rsidRPr="008B69B8" w:rsidRDefault="00C80489" w:rsidP="00C80489">
      <w:pPr>
        <w:numPr>
          <w:ilvl w:val="0"/>
          <w:numId w:val="23"/>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Signing a new contract.</w:t>
      </w:r>
    </w:p>
    <w:p w14:paraId="39765C90" w14:textId="77777777" w:rsidR="00C80489" w:rsidRPr="008B69B8" w:rsidRDefault="00C80489" w:rsidP="00C80489">
      <w:pPr>
        <w:numPr>
          <w:ilvl w:val="0"/>
          <w:numId w:val="23"/>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Registering children for new courses / higher education.</w:t>
      </w:r>
    </w:p>
    <w:p w14:paraId="0CC9C014" w14:textId="77777777" w:rsidR="00C80489" w:rsidRPr="008B69B8" w:rsidRDefault="00C80489" w:rsidP="00C80489">
      <w:pPr>
        <w:numPr>
          <w:ilvl w:val="0"/>
          <w:numId w:val="23"/>
        </w:numPr>
        <w:pBdr>
          <w:top w:val="nil"/>
          <w:left w:val="nil"/>
          <w:bottom w:val="nil"/>
          <w:right w:val="nil"/>
          <w:between w:val="nil"/>
        </w:pBdr>
        <w:spacing w:after="200" w:line="276" w:lineRule="auto"/>
        <w:rPr>
          <w:rFonts w:ascii="Arial Narrow" w:hAnsi="Arial Narrow"/>
          <w:b/>
          <w:bCs/>
          <w:color w:val="00204F"/>
          <w:sz w:val="28"/>
          <w:szCs w:val="28"/>
        </w:rPr>
      </w:pPr>
      <w:r w:rsidRPr="008B69B8">
        <w:rPr>
          <w:rFonts w:ascii="Arial Narrow" w:hAnsi="Arial Narrow"/>
          <w:b/>
          <w:bCs/>
          <w:color w:val="00204F"/>
          <w:sz w:val="28"/>
          <w:szCs w:val="28"/>
        </w:rPr>
        <w:t>Home renovation.</w:t>
      </w:r>
    </w:p>
    <w:p w14:paraId="32DA88D9" w14:textId="77777777" w:rsidR="00C80489" w:rsidRPr="00C90AE5" w:rsidRDefault="00C80489" w:rsidP="00C80489">
      <w:pPr>
        <w:rPr>
          <w:rFonts w:ascii="Arial Narrow" w:hAnsi="Arial Narrow"/>
          <w:b/>
          <w:bCs/>
          <w:color w:val="003300"/>
          <w:sz w:val="28"/>
          <w:szCs w:val="28"/>
        </w:rPr>
      </w:pPr>
      <w:r w:rsidRPr="00C90AE5">
        <w:rPr>
          <w:rFonts w:ascii="Arial Narrow" w:hAnsi="Arial Narrow"/>
          <w:b/>
          <w:bCs/>
          <w:color w:val="003300"/>
          <w:sz w:val="28"/>
          <w:szCs w:val="28"/>
        </w:rPr>
        <w:t>5: Favorable for:</w:t>
      </w:r>
    </w:p>
    <w:p w14:paraId="04C0AE8C" w14:textId="77777777" w:rsidR="00C80489" w:rsidRPr="008B69B8" w:rsidRDefault="00C80489" w:rsidP="00C80489">
      <w:pPr>
        <w:numPr>
          <w:ilvl w:val="0"/>
          <w:numId w:val="22"/>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Organizing a short trip.</w:t>
      </w:r>
    </w:p>
    <w:p w14:paraId="6EF4EFCC" w14:textId="77777777" w:rsidR="00C80489" w:rsidRPr="008B69B8" w:rsidRDefault="00C80489" w:rsidP="00C80489">
      <w:pPr>
        <w:numPr>
          <w:ilvl w:val="0"/>
          <w:numId w:val="22"/>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lastRenderedPageBreak/>
        <w:t>Involving in games and playing with children.</w:t>
      </w:r>
    </w:p>
    <w:p w14:paraId="45A05521" w14:textId="77777777" w:rsidR="00C80489" w:rsidRPr="008B69B8" w:rsidRDefault="00C80489" w:rsidP="00C80489">
      <w:pPr>
        <w:numPr>
          <w:ilvl w:val="0"/>
          <w:numId w:val="22"/>
        </w:numPr>
        <w:pBdr>
          <w:top w:val="nil"/>
          <w:left w:val="nil"/>
          <w:bottom w:val="nil"/>
          <w:right w:val="nil"/>
          <w:between w:val="nil"/>
        </w:pBdr>
        <w:spacing w:after="0" w:line="276" w:lineRule="auto"/>
        <w:rPr>
          <w:rFonts w:ascii="Arial Narrow" w:hAnsi="Arial Narrow"/>
          <w:b/>
          <w:bCs/>
          <w:color w:val="00204F"/>
          <w:sz w:val="28"/>
          <w:szCs w:val="28"/>
        </w:rPr>
      </w:pPr>
      <w:del w:id="1578" w:author="Sandhya T" w:date="2024-06-19T10:33:00Z" w16du:dateUtc="2024-06-19T05:03:00Z">
        <w:r w:rsidRPr="008B69B8" w:rsidDel="00BF7121">
          <w:rPr>
            <w:rFonts w:ascii="Arial Narrow" w:hAnsi="Arial Narrow"/>
            <w:b/>
            <w:bCs/>
            <w:color w:val="00204F"/>
            <w:sz w:val="28"/>
            <w:szCs w:val="28"/>
          </w:rPr>
          <w:delText xml:space="preserve"> </w:delText>
        </w:r>
      </w:del>
      <w:r w:rsidRPr="008B69B8">
        <w:rPr>
          <w:rFonts w:ascii="Arial Narrow" w:hAnsi="Arial Narrow"/>
          <w:b/>
          <w:bCs/>
          <w:color w:val="00204F"/>
          <w:sz w:val="28"/>
          <w:szCs w:val="28"/>
        </w:rPr>
        <w:t>Part of an outdoor party.</w:t>
      </w:r>
    </w:p>
    <w:p w14:paraId="32EE9BBF" w14:textId="77777777" w:rsidR="00C80489" w:rsidRPr="008B69B8" w:rsidRDefault="00C80489" w:rsidP="00C80489">
      <w:pPr>
        <w:numPr>
          <w:ilvl w:val="0"/>
          <w:numId w:val="22"/>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Making new friends.</w:t>
      </w:r>
    </w:p>
    <w:p w14:paraId="06D9B02D" w14:textId="77777777" w:rsidR="00C80489" w:rsidRPr="008B69B8" w:rsidRDefault="00C80489" w:rsidP="00C80489">
      <w:pPr>
        <w:numPr>
          <w:ilvl w:val="0"/>
          <w:numId w:val="22"/>
        </w:numPr>
        <w:pBdr>
          <w:top w:val="nil"/>
          <w:left w:val="nil"/>
          <w:bottom w:val="nil"/>
          <w:right w:val="nil"/>
          <w:between w:val="nil"/>
        </w:pBdr>
        <w:spacing w:after="200" w:line="276" w:lineRule="auto"/>
        <w:rPr>
          <w:rFonts w:ascii="Arial Narrow" w:hAnsi="Arial Narrow"/>
          <w:b/>
          <w:bCs/>
          <w:color w:val="00204F"/>
          <w:sz w:val="28"/>
          <w:szCs w:val="28"/>
        </w:rPr>
      </w:pPr>
      <w:r w:rsidRPr="008B69B8">
        <w:rPr>
          <w:rFonts w:ascii="Arial Narrow" w:hAnsi="Arial Narrow"/>
          <w:b/>
          <w:bCs/>
          <w:color w:val="00204F"/>
          <w:sz w:val="28"/>
          <w:szCs w:val="28"/>
        </w:rPr>
        <w:t>Giving a speech.</w:t>
      </w:r>
    </w:p>
    <w:p w14:paraId="68487441" w14:textId="77777777" w:rsidR="00C80489" w:rsidRPr="00C90AE5" w:rsidRDefault="00C80489" w:rsidP="00C80489">
      <w:pPr>
        <w:rPr>
          <w:rFonts w:ascii="Arial Narrow" w:hAnsi="Arial Narrow"/>
          <w:b/>
          <w:bCs/>
          <w:color w:val="003300"/>
          <w:sz w:val="28"/>
          <w:szCs w:val="28"/>
        </w:rPr>
      </w:pPr>
      <w:r w:rsidRPr="00C90AE5">
        <w:rPr>
          <w:rFonts w:ascii="Arial Narrow" w:hAnsi="Arial Narrow"/>
          <w:b/>
          <w:bCs/>
          <w:color w:val="003300"/>
          <w:sz w:val="28"/>
          <w:szCs w:val="28"/>
        </w:rPr>
        <w:t>6: Favorable for:</w:t>
      </w:r>
    </w:p>
    <w:p w14:paraId="3EA0CD83" w14:textId="3713B6CF" w:rsidR="00C80489" w:rsidRPr="008B69B8" w:rsidRDefault="00C80489" w:rsidP="00C80489">
      <w:pPr>
        <w:numPr>
          <w:ilvl w:val="0"/>
          <w:numId w:val="24"/>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 xml:space="preserve">Enjoying </w:t>
      </w:r>
      <w:del w:id="1579" w:author="Sandhya T" w:date="2024-06-19T10:34:00Z" w16du:dateUtc="2024-06-19T05:04:00Z">
        <w:r w:rsidR="00572E8E" w:rsidDel="00BF7121">
          <w:rPr>
            <w:rFonts w:ascii="Arial Narrow" w:hAnsi="Arial Narrow"/>
            <w:b/>
            <w:bCs/>
            <w:color w:val="00204F"/>
            <w:sz w:val="28"/>
            <w:szCs w:val="28"/>
          </w:rPr>
          <w:delText xml:space="preserve">own </w:delText>
        </w:r>
      </w:del>
      <w:ins w:id="1580" w:author="Sandhya T" w:date="2024-06-19T10:34:00Z" w16du:dateUtc="2024-06-19T05:04:00Z">
        <w:r w:rsidR="00BF7121">
          <w:rPr>
            <w:rFonts w:ascii="Arial Narrow" w:hAnsi="Arial Narrow"/>
            <w:b/>
            <w:bCs/>
            <w:color w:val="00204F"/>
            <w:sz w:val="28"/>
            <w:szCs w:val="28"/>
          </w:rPr>
          <w:t xml:space="preserve">alone </w:t>
        </w:r>
      </w:ins>
      <w:r w:rsidRPr="008B69B8">
        <w:rPr>
          <w:rFonts w:ascii="Arial Narrow" w:hAnsi="Arial Narrow"/>
          <w:b/>
          <w:bCs/>
          <w:color w:val="00204F"/>
          <w:sz w:val="28"/>
          <w:szCs w:val="28"/>
        </w:rPr>
        <w:t>time.</w:t>
      </w:r>
    </w:p>
    <w:p w14:paraId="39F8E3A5" w14:textId="77777777" w:rsidR="00C80489" w:rsidRPr="008B69B8" w:rsidRDefault="00C80489" w:rsidP="00C80489">
      <w:pPr>
        <w:numPr>
          <w:ilvl w:val="0"/>
          <w:numId w:val="24"/>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Spends time on enhancing beauty.</w:t>
      </w:r>
    </w:p>
    <w:p w14:paraId="1C420E9B" w14:textId="77777777" w:rsidR="00C80489" w:rsidRPr="008B69B8" w:rsidRDefault="00C80489" w:rsidP="00C80489">
      <w:pPr>
        <w:numPr>
          <w:ilvl w:val="0"/>
          <w:numId w:val="24"/>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Develop</w:t>
      </w:r>
      <w:del w:id="1581" w:author="Sandhya T" w:date="2024-06-19T10:34:00Z" w16du:dateUtc="2024-06-19T05:04:00Z">
        <w:r w:rsidRPr="008B69B8" w:rsidDel="00BF7121">
          <w:rPr>
            <w:rFonts w:ascii="Arial Narrow" w:hAnsi="Arial Narrow"/>
            <w:b/>
            <w:bCs/>
            <w:color w:val="00204F"/>
            <w:sz w:val="28"/>
            <w:szCs w:val="28"/>
          </w:rPr>
          <w:delText>s</w:delText>
        </w:r>
      </w:del>
      <w:r w:rsidRPr="008B69B8">
        <w:rPr>
          <w:rFonts w:ascii="Arial Narrow" w:hAnsi="Arial Narrow"/>
          <w:b/>
          <w:bCs/>
          <w:color w:val="00204F"/>
          <w:sz w:val="28"/>
          <w:szCs w:val="28"/>
        </w:rPr>
        <w:t xml:space="preserve"> contact for new relationships.</w:t>
      </w:r>
    </w:p>
    <w:p w14:paraId="2D3705BC" w14:textId="77777777" w:rsidR="00C80489" w:rsidRPr="008B69B8" w:rsidRDefault="00C80489" w:rsidP="00C80489">
      <w:pPr>
        <w:numPr>
          <w:ilvl w:val="0"/>
          <w:numId w:val="24"/>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Dress</w:t>
      </w:r>
      <w:del w:id="1582" w:author="Sandhya T" w:date="2024-06-19T10:34:00Z" w16du:dateUtc="2024-06-19T05:04:00Z">
        <w:r w:rsidRPr="008B69B8" w:rsidDel="00BF7121">
          <w:rPr>
            <w:rFonts w:ascii="Arial Narrow" w:hAnsi="Arial Narrow"/>
            <w:b/>
            <w:bCs/>
            <w:color w:val="00204F"/>
            <w:sz w:val="28"/>
            <w:szCs w:val="28"/>
          </w:rPr>
          <w:delText>es</w:delText>
        </w:r>
      </w:del>
      <w:r w:rsidRPr="008B69B8">
        <w:rPr>
          <w:rFonts w:ascii="Arial Narrow" w:hAnsi="Arial Narrow"/>
          <w:b/>
          <w:bCs/>
          <w:color w:val="00204F"/>
          <w:sz w:val="28"/>
          <w:szCs w:val="28"/>
        </w:rPr>
        <w:t xml:space="preserve"> up well to be the center of attraction.</w:t>
      </w:r>
    </w:p>
    <w:p w14:paraId="32E3C454" w14:textId="77777777" w:rsidR="00C80489" w:rsidRPr="008B69B8" w:rsidRDefault="00C80489" w:rsidP="00C80489">
      <w:pPr>
        <w:numPr>
          <w:ilvl w:val="0"/>
          <w:numId w:val="24"/>
        </w:numPr>
        <w:pBdr>
          <w:top w:val="nil"/>
          <w:left w:val="nil"/>
          <w:bottom w:val="nil"/>
          <w:right w:val="nil"/>
          <w:between w:val="nil"/>
        </w:pBdr>
        <w:spacing w:after="200" w:line="276" w:lineRule="auto"/>
        <w:rPr>
          <w:rFonts w:ascii="Arial Narrow" w:hAnsi="Arial Narrow"/>
          <w:b/>
          <w:bCs/>
          <w:color w:val="00204F"/>
          <w:sz w:val="28"/>
          <w:szCs w:val="28"/>
        </w:rPr>
      </w:pPr>
      <w:r w:rsidRPr="008B69B8">
        <w:rPr>
          <w:rFonts w:ascii="Arial Narrow" w:hAnsi="Arial Narrow"/>
          <w:b/>
          <w:bCs/>
          <w:color w:val="00204F"/>
          <w:sz w:val="28"/>
          <w:szCs w:val="28"/>
        </w:rPr>
        <w:t>Take part in a meeting.</w:t>
      </w:r>
    </w:p>
    <w:p w14:paraId="66EFABD8" w14:textId="77777777" w:rsidR="00C80489" w:rsidRPr="00C90AE5" w:rsidRDefault="00C80489" w:rsidP="00C80489">
      <w:pPr>
        <w:rPr>
          <w:rFonts w:ascii="Arial Narrow" w:hAnsi="Arial Narrow"/>
          <w:b/>
          <w:bCs/>
          <w:color w:val="003300"/>
          <w:sz w:val="28"/>
          <w:szCs w:val="28"/>
        </w:rPr>
      </w:pPr>
      <w:r w:rsidRPr="00C90AE5">
        <w:rPr>
          <w:rFonts w:ascii="Arial Narrow" w:hAnsi="Arial Narrow"/>
          <w:b/>
          <w:bCs/>
          <w:color w:val="003300"/>
          <w:sz w:val="28"/>
          <w:szCs w:val="28"/>
        </w:rPr>
        <w:t>7: Favorable for:</w:t>
      </w:r>
    </w:p>
    <w:p w14:paraId="13A07BCD" w14:textId="6DE6CD7A" w:rsidR="00C80489" w:rsidRPr="008B69B8" w:rsidRDefault="00C80489" w:rsidP="00C80489">
      <w:pPr>
        <w:numPr>
          <w:ilvl w:val="0"/>
          <w:numId w:val="25"/>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Seek</w:t>
      </w:r>
      <w:del w:id="1583" w:author="Sandhya T" w:date="2024-06-19T10:34:00Z" w16du:dateUtc="2024-06-19T05:04:00Z">
        <w:r w:rsidRPr="008B69B8" w:rsidDel="00BF7121">
          <w:rPr>
            <w:rFonts w:ascii="Arial Narrow" w:hAnsi="Arial Narrow"/>
            <w:b/>
            <w:bCs/>
            <w:color w:val="00204F"/>
            <w:sz w:val="28"/>
            <w:szCs w:val="28"/>
          </w:rPr>
          <w:delText>s</w:delText>
        </w:r>
      </w:del>
      <w:r w:rsidRPr="008B69B8">
        <w:rPr>
          <w:rFonts w:ascii="Arial Narrow" w:hAnsi="Arial Narrow"/>
          <w:b/>
          <w:bCs/>
          <w:color w:val="00204F"/>
          <w:sz w:val="28"/>
          <w:szCs w:val="28"/>
        </w:rPr>
        <w:t xml:space="preserve"> spiritual guidance.</w:t>
      </w:r>
    </w:p>
    <w:p w14:paraId="0EBA2465" w14:textId="77777777" w:rsidR="00C80489" w:rsidRPr="008B69B8" w:rsidRDefault="00C80489" w:rsidP="00C80489">
      <w:pPr>
        <w:numPr>
          <w:ilvl w:val="0"/>
          <w:numId w:val="25"/>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Avoid</w:t>
      </w:r>
      <w:del w:id="1584" w:author="Sandhya T" w:date="2024-06-19T10:34:00Z" w16du:dateUtc="2024-06-19T05:04:00Z">
        <w:r w:rsidRPr="008B69B8" w:rsidDel="00BF7121">
          <w:rPr>
            <w:rFonts w:ascii="Arial Narrow" w:hAnsi="Arial Narrow"/>
            <w:b/>
            <w:bCs/>
            <w:color w:val="00204F"/>
            <w:sz w:val="28"/>
            <w:szCs w:val="28"/>
          </w:rPr>
          <w:delText>s</w:delText>
        </w:r>
      </w:del>
      <w:r w:rsidRPr="008B69B8">
        <w:rPr>
          <w:rFonts w:ascii="Arial Narrow" w:hAnsi="Arial Narrow"/>
          <w:b/>
          <w:bCs/>
          <w:color w:val="00204F"/>
          <w:sz w:val="28"/>
          <w:szCs w:val="28"/>
        </w:rPr>
        <w:t xml:space="preserve"> unnecessary conversation.</w:t>
      </w:r>
    </w:p>
    <w:p w14:paraId="1612DDA8" w14:textId="77777777" w:rsidR="00C80489" w:rsidRPr="008B69B8" w:rsidRDefault="00C80489" w:rsidP="00C80489">
      <w:pPr>
        <w:numPr>
          <w:ilvl w:val="0"/>
          <w:numId w:val="25"/>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Meditate</w:t>
      </w:r>
      <w:del w:id="1585" w:author="Sandhya T" w:date="2024-06-19T10:35:00Z" w16du:dateUtc="2024-06-19T05:05:00Z">
        <w:r w:rsidRPr="008B69B8" w:rsidDel="004A1B04">
          <w:rPr>
            <w:rFonts w:ascii="Arial Narrow" w:hAnsi="Arial Narrow"/>
            <w:b/>
            <w:bCs/>
            <w:color w:val="00204F"/>
            <w:sz w:val="28"/>
            <w:szCs w:val="28"/>
          </w:rPr>
          <w:delText>s</w:delText>
        </w:r>
      </w:del>
      <w:r w:rsidRPr="008B69B8">
        <w:rPr>
          <w:rFonts w:ascii="Arial Narrow" w:hAnsi="Arial Narrow"/>
          <w:b/>
          <w:bCs/>
          <w:color w:val="00204F"/>
          <w:sz w:val="28"/>
          <w:szCs w:val="28"/>
        </w:rPr>
        <w:t xml:space="preserve"> for peace of mind.</w:t>
      </w:r>
    </w:p>
    <w:p w14:paraId="6CCE3AE3" w14:textId="77777777" w:rsidR="00C80489" w:rsidRPr="008B69B8" w:rsidRDefault="00C80489" w:rsidP="00C80489">
      <w:pPr>
        <w:numPr>
          <w:ilvl w:val="0"/>
          <w:numId w:val="25"/>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Family related decision making.</w:t>
      </w:r>
    </w:p>
    <w:p w14:paraId="3EB613E5" w14:textId="77777777" w:rsidR="00C80489" w:rsidRPr="008B69B8" w:rsidRDefault="00C80489" w:rsidP="00C80489">
      <w:pPr>
        <w:numPr>
          <w:ilvl w:val="0"/>
          <w:numId w:val="25"/>
        </w:numPr>
        <w:pBdr>
          <w:top w:val="nil"/>
          <w:left w:val="nil"/>
          <w:bottom w:val="nil"/>
          <w:right w:val="nil"/>
          <w:between w:val="nil"/>
        </w:pBdr>
        <w:spacing w:after="200" w:line="276" w:lineRule="auto"/>
        <w:rPr>
          <w:rFonts w:ascii="Arial Narrow" w:hAnsi="Arial Narrow"/>
          <w:b/>
          <w:bCs/>
          <w:color w:val="00204F"/>
          <w:sz w:val="28"/>
          <w:szCs w:val="28"/>
        </w:rPr>
      </w:pPr>
      <w:r w:rsidRPr="008B69B8">
        <w:rPr>
          <w:rFonts w:ascii="Arial Narrow" w:hAnsi="Arial Narrow"/>
          <w:b/>
          <w:bCs/>
          <w:color w:val="00204F"/>
          <w:sz w:val="28"/>
          <w:szCs w:val="28"/>
        </w:rPr>
        <w:t>Develop</w:t>
      </w:r>
      <w:del w:id="1586" w:author="Sandhya T" w:date="2024-06-19T10:35:00Z" w16du:dateUtc="2024-06-19T05:05:00Z">
        <w:r w:rsidRPr="008B69B8" w:rsidDel="004A1B04">
          <w:rPr>
            <w:rFonts w:ascii="Arial Narrow" w:hAnsi="Arial Narrow"/>
            <w:b/>
            <w:bCs/>
            <w:color w:val="00204F"/>
            <w:sz w:val="28"/>
            <w:szCs w:val="28"/>
          </w:rPr>
          <w:delText>s</w:delText>
        </w:r>
      </w:del>
      <w:r w:rsidRPr="008B69B8">
        <w:rPr>
          <w:rFonts w:ascii="Arial Narrow" w:hAnsi="Arial Narrow"/>
          <w:b/>
          <w:bCs/>
          <w:color w:val="00204F"/>
          <w:sz w:val="28"/>
          <w:szCs w:val="28"/>
        </w:rPr>
        <w:t xml:space="preserve"> a diet regime.</w:t>
      </w:r>
    </w:p>
    <w:p w14:paraId="6A2614BA" w14:textId="77777777" w:rsidR="00C80489" w:rsidRPr="00C90AE5" w:rsidRDefault="00C80489" w:rsidP="00C80489">
      <w:pPr>
        <w:rPr>
          <w:rFonts w:ascii="Arial Narrow" w:hAnsi="Arial Narrow"/>
          <w:b/>
          <w:bCs/>
          <w:color w:val="003300"/>
          <w:sz w:val="28"/>
          <w:szCs w:val="28"/>
        </w:rPr>
      </w:pPr>
      <w:r w:rsidRPr="00C90AE5">
        <w:rPr>
          <w:rFonts w:ascii="Arial Narrow" w:hAnsi="Arial Narrow"/>
          <w:b/>
          <w:bCs/>
          <w:color w:val="003300"/>
          <w:sz w:val="28"/>
          <w:szCs w:val="28"/>
        </w:rPr>
        <w:t>8: Favorable for:</w:t>
      </w:r>
    </w:p>
    <w:p w14:paraId="51F609EC" w14:textId="77777777" w:rsidR="00C80489" w:rsidRPr="008B69B8" w:rsidRDefault="00C80489" w:rsidP="00C80489">
      <w:pPr>
        <w:numPr>
          <w:ilvl w:val="0"/>
          <w:numId w:val="26"/>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Check</w:t>
      </w:r>
      <w:del w:id="1587" w:author="Sandhya T" w:date="2024-06-19T10:35:00Z" w16du:dateUtc="2024-06-19T05:05:00Z">
        <w:r w:rsidRPr="008B69B8" w:rsidDel="004A1B04">
          <w:rPr>
            <w:rFonts w:ascii="Arial Narrow" w:hAnsi="Arial Narrow"/>
            <w:b/>
            <w:bCs/>
            <w:color w:val="00204F"/>
            <w:sz w:val="28"/>
            <w:szCs w:val="28"/>
          </w:rPr>
          <w:delText>s</w:delText>
        </w:r>
      </w:del>
      <w:r w:rsidRPr="008B69B8">
        <w:rPr>
          <w:rFonts w:ascii="Arial Narrow" w:hAnsi="Arial Narrow"/>
          <w:b/>
          <w:bCs/>
          <w:color w:val="00204F"/>
          <w:sz w:val="28"/>
          <w:szCs w:val="28"/>
        </w:rPr>
        <w:t xml:space="preserve"> on bank balance and account verification.</w:t>
      </w:r>
    </w:p>
    <w:p w14:paraId="66E78138" w14:textId="77777777" w:rsidR="00C80489" w:rsidRPr="008B69B8" w:rsidRDefault="00C80489" w:rsidP="00C80489">
      <w:pPr>
        <w:numPr>
          <w:ilvl w:val="0"/>
          <w:numId w:val="26"/>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Trying on their luck.</w:t>
      </w:r>
    </w:p>
    <w:p w14:paraId="5A551D0E" w14:textId="77777777" w:rsidR="00C80489" w:rsidRPr="008B69B8" w:rsidRDefault="00C80489" w:rsidP="00C80489">
      <w:pPr>
        <w:numPr>
          <w:ilvl w:val="0"/>
          <w:numId w:val="26"/>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Taking / signing position related documents.</w:t>
      </w:r>
    </w:p>
    <w:p w14:paraId="0E488884" w14:textId="77777777" w:rsidR="00C80489" w:rsidRPr="008B69B8" w:rsidRDefault="00C80489" w:rsidP="00C80489">
      <w:pPr>
        <w:numPr>
          <w:ilvl w:val="0"/>
          <w:numId w:val="26"/>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Develop</w:t>
      </w:r>
      <w:del w:id="1588" w:author="Sandhya T" w:date="2024-06-19T10:35:00Z" w16du:dateUtc="2024-06-19T05:05:00Z">
        <w:r w:rsidRPr="008B69B8" w:rsidDel="004A1B04">
          <w:rPr>
            <w:rFonts w:ascii="Arial Narrow" w:hAnsi="Arial Narrow"/>
            <w:b/>
            <w:bCs/>
            <w:color w:val="00204F"/>
            <w:sz w:val="28"/>
            <w:szCs w:val="28"/>
          </w:rPr>
          <w:delText>s</w:delText>
        </w:r>
      </w:del>
      <w:r w:rsidRPr="008B69B8">
        <w:rPr>
          <w:rFonts w:ascii="Arial Narrow" w:hAnsi="Arial Narrow"/>
          <w:b/>
          <w:bCs/>
          <w:color w:val="00204F"/>
          <w:sz w:val="28"/>
          <w:szCs w:val="28"/>
        </w:rPr>
        <w:t xml:space="preserve"> spiritual practice.</w:t>
      </w:r>
    </w:p>
    <w:p w14:paraId="0FA9EF0C" w14:textId="77777777" w:rsidR="00C80489" w:rsidRPr="008B69B8" w:rsidRDefault="00C80489" w:rsidP="00C80489">
      <w:pPr>
        <w:numPr>
          <w:ilvl w:val="0"/>
          <w:numId w:val="26"/>
        </w:numPr>
        <w:pBdr>
          <w:top w:val="nil"/>
          <w:left w:val="nil"/>
          <w:bottom w:val="nil"/>
          <w:right w:val="nil"/>
          <w:between w:val="nil"/>
        </w:pBdr>
        <w:spacing w:after="200" w:line="276" w:lineRule="auto"/>
        <w:rPr>
          <w:rFonts w:ascii="Arial Narrow" w:hAnsi="Arial Narrow"/>
          <w:b/>
          <w:bCs/>
          <w:color w:val="00204F"/>
          <w:sz w:val="28"/>
          <w:szCs w:val="28"/>
        </w:rPr>
      </w:pPr>
      <w:r w:rsidRPr="008B69B8">
        <w:rPr>
          <w:rFonts w:ascii="Arial Narrow" w:hAnsi="Arial Narrow"/>
          <w:b/>
          <w:bCs/>
          <w:color w:val="00204F"/>
          <w:sz w:val="28"/>
          <w:szCs w:val="28"/>
        </w:rPr>
        <w:t>Signing or accepting for any contest.</w:t>
      </w:r>
    </w:p>
    <w:p w14:paraId="05445097" w14:textId="77777777" w:rsidR="00C80489" w:rsidRPr="008B69B8" w:rsidRDefault="00C80489" w:rsidP="00C80489">
      <w:pPr>
        <w:rPr>
          <w:rFonts w:ascii="Arial Narrow" w:hAnsi="Arial Narrow"/>
          <w:b/>
          <w:bCs/>
          <w:color w:val="003300"/>
          <w:sz w:val="28"/>
          <w:szCs w:val="28"/>
        </w:rPr>
      </w:pPr>
      <w:r w:rsidRPr="008B69B8">
        <w:rPr>
          <w:rFonts w:ascii="Arial Narrow" w:hAnsi="Arial Narrow"/>
          <w:b/>
          <w:bCs/>
          <w:color w:val="003300"/>
          <w:sz w:val="28"/>
          <w:szCs w:val="28"/>
        </w:rPr>
        <w:t>9: Favorable for:</w:t>
      </w:r>
    </w:p>
    <w:p w14:paraId="28D4714C" w14:textId="171F4307" w:rsidR="00C80489" w:rsidRPr="008B69B8" w:rsidRDefault="00C80489" w:rsidP="00C80489">
      <w:pPr>
        <w:numPr>
          <w:ilvl w:val="0"/>
          <w:numId w:val="27"/>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Travels to explore new places.</w:t>
      </w:r>
    </w:p>
    <w:p w14:paraId="790B2C2D" w14:textId="77777777" w:rsidR="00C80489" w:rsidRPr="008B69B8" w:rsidRDefault="00C80489" w:rsidP="00C80489">
      <w:pPr>
        <w:numPr>
          <w:ilvl w:val="0"/>
          <w:numId w:val="27"/>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Attend</w:t>
      </w:r>
      <w:del w:id="1589" w:author="Sandhya T" w:date="2024-06-19T10:36:00Z" w16du:dateUtc="2024-06-19T05:06:00Z">
        <w:r w:rsidRPr="008B69B8" w:rsidDel="004A1B04">
          <w:rPr>
            <w:rFonts w:ascii="Arial Narrow" w:hAnsi="Arial Narrow"/>
            <w:b/>
            <w:bCs/>
            <w:color w:val="00204F"/>
            <w:sz w:val="28"/>
            <w:szCs w:val="28"/>
          </w:rPr>
          <w:delText>s</w:delText>
        </w:r>
      </w:del>
      <w:r w:rsidRPr="008B69B8">
        <w:rPr>
          <w:rFonts w:ascii="Arial Narrow" w:hAnsi="Arial Narrow"/>
          <w:b/>
          <w:bCs/>
          <w:color w:val="00204F"/>
          <w:sz w:val="28"/>
          <w:szCs w:val="28"/>
        </w:rPr>
        <w:t xml:space="preserve"> events related to music.</w:t>
      </w:r>
    </w:p>
    <w:p w14:paraId="3CAAA3B3" w14:textId="77777777" w:rsidR="00C80489" w:rsidRPr="008B69B8" w:rsidRDefault="00C80489" w:rsidP="00C80489">
      <w:pPr>
        <w:numPr>
          <w:ilvl w:val="0"/>
          <w:numId w:val="27"/>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Important documentation work.</w:t>
      </w:r>
    </w:p>
    <w:p w14:paraId="7956CC7C" w14:textId="77777777" w:rsidR="00C80489" w:rsidRPr="008B69B8" w:rsidRDefault="00C80489" w:rsidP="00C80489">
      <w:pPr>
        <w:numPr>
          <w:ilvl w:val="0"/>
          <w:numId w:val="27"/>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Good name and fame.</w:t>
      </w:r>
    </w:p>
    <w:p w14:paraId="11EFB5AC" w14:textId="77777777" w:rsidR="00C80489" w:rsidRPr="008B69B8" w:rsidRDefault="00C80489" w:rsidP="00C80489">
      <w:pPr>
        <w:numPr>
          <w:ilvl w:val="0"/>
          <w:numId w:val="27"/>
        </w:numPr>
        <w:pBdr>
          <w:top w:val="nil"/>
          <w:left w:val="nil"/>
          <w:bottom w:val="nil"/>
          <w:right w:val="nil"/>
          <w:between w:val="nil"/>
        </w:pBdr>
        <w:spacing w:after="0" w:line="276" w:lineRule="auto"/>
        <w:rPr>
          <w:rFonts w:ascii="Arial Narrow" w:hAnsi="Arial Narrow"/>
          <w:b/>
          <w:bCs/>
          <w:color w:val="00204F"/>
          <w:sz w:val="28"/>
          <w:szCs w:val="28"/>
        </w:rPr>
      </w:pPr>
      <w:r w:rsidRPr="008B69B8">
        <w:rPr>
          <w:rFonts w:ascii="Arial Narrow" w:hAnsi="Arial Narrow"/>
          <w:b/>
          <w:bCs/>
          <w:color w:val="00204F"/>
          <w:sz w:val="28"/>
          <w:szCs w:val="28"/>
        </w:rPr>
        <w:t>Visit</w:t>
      </w:r>
      <w:del w:id="1590" w:author="Sandhya T" w:date="2024-06-19T10:36:00Z" w16du:dateUtc="2024-06-19T05:06:00Z">
        <w:r w:rsidRPr="008B69B8" w:rsidDel="004A1B04">
          <w:rPr>
            <w:rFonts w:ascii="Arial Narrow" w:hAnsi="Arial Narrow"/>
            <w:b/>
            <w:bCs/>
            <w:color w:val="00204F"/>
            <w:sz w:val="28"/>
            <w:szCs w:val="28"/>
          </w:rPr>
          <w:delText>s</w:delText>
        </w:r>
      </w:del>
      <w:r w:rsidRPr="008B69B8">
        <w:rPr>
          <w:rFonts w:ascii="Arial Narrow" w:hAnsi="Arial Narrow"/>
          <w:b/>
          <w:bCs/>
          <w:color w:val="00204F"/>
          <w:sz w:val="28"/>
          <w:szCs w:val="28"/>
        </w:rPr>
        <w:t xml:space="preserve"> charitable trust.</w:t>
      </w:r>
    </w:p>
    <w:p w14:paraId="34194E71" w14:textId="13478E92" w:rsidR="00C80489" w:rsidRPr="008B69B8" w:rsidRDefault="00C80489" w:rsidP="00C80489">
      <w:pPr>
        <w:numPr>
          <w:ilvl w:val="0"/>
          <w:numId w:val="27"/>
        </w:numPr>
        <w:pBdr>
          <w:top w:val="nil"/>
          <w:left w:val="nil"/>
          <w:bottom w:val="nil"/>
          <w:right w:val="nil"/>
          <w:between w:val="nil"/>
        </w:pBdr>
        <w:spacing w:after="200" w:line="276" w:lineRule="auto"/>
        <w:rPr>
          <w:rFonts w:ascii="Arial Narrow" w:hAnsi="Arial Narrow"/>
          <w:b/>
          <w:bCs/>
          <w:color w:val="00204F"/>
          <w:sz w:val="28"/>
          <w:szCs w:val="28"/>
        </w:rPr>
      </w:pPr>
      <w:r w:rsidRPr="008B69B8">
        <w:rPr>
          <w:rFonts w:ascii="Arial Narrow" w:hAnsi="Arial Narrow"/>
          <w:b/>
          <w:bCs/>
          <w:color w:val="00204F"/>
          <w:sz w:val="28"/>
          <w:szCs w:val="28"/>
        </w:rPr>
        <w:t>Correct</w:t>
      </w:r>
      <w:del w:id="1591" w:author="Sandhya T" w:date="2024-06-19T10:37:00Z" w16du:dateUtc="2024-06-19T05:07:00Z">
        <w:r w:rsidRPr="008B69B8" w:rsidDel="004A1B04">
          <w:rPr>
            <w:rFonts w:ascii="Arial Narrow" w:hAnsi="Arial Narrow"/>
            <w:b/>
            <w:bCs/>
            <w:color w:val="00204F"/>
            <w:sz w:val="28"/>
            <w:szCs w:val="28"/>
          </w:rPr>
          <w:delText xml:space="preserve"> on</w:delText>
        </w:r>
      </w:del>
      <w:r w:rsidRPr="008B69B8">
        <w:rPr>
          <w:rFonts w:ascii="Arial Narrow" w:hAnsi="Arial Narrow"/>
          <w:b/>
          <w:bCs/>
          <w:color w:val="00204F"/>
          <w:sz w:val="28"/>
          <w:szCs w:val="28"/>
        </w:rPr>
        <w:t xml:space="preserve"> old mistakes</w:t>
      </w:r>
    </w:p>
    <w:p w14:paraId="49E31F6A" w14:textId="77777777" w:rsidR="00C80489" w:rsidRDefault="00C80489" w:rsidP="00C80489">
      <w:pPr>
        <w:rPr>
          <w:sz w:val="24"/>
          <w:szCs w:val="24"/>
        </w:rPr>
      </w:pPr>
    </w:p>
    <w:p w14:paraId="29390199" w14:textId="0E9B4DD5" w:rsidR="00C80489" w:rsidRPr="00C90AE5" w:rsidRDefault="00C80489" w:rsidP="00C90AE5">
      <w:pPr>
        <w:jc w:val="center"/>
        <w:rPr>
          <w:rFonts w:ascii="Arial Black" w:hAnsi="Arial Black"/>
          <w:color w:val="C00000"/>
          <w:sz w:val="28"/>
          <w:szCs w:val="28"/>
          <w:u w:val="single"/>
        </w:rPr>
      </w:pPr>
      <w:r w:rsidRPr="00C90AE5">
        <w:rPr>
          <w:rFonts w:ascii="Arial Black" w:hAnsi="Arial Black"/>
          <w:color w:val="C00000"/>
          <w:sz w:val="28"/>
          <w:szCs w:val="28"/>
          <w:u w:val="single"/>
        </w:rPr>
        <w:lastRenderedPageBreak/>
        <w:t>HOW TO CHECK FAVORABLE MONTH</w:t>
      </w:r>
    </w:p>
    <w:p w14:paraId="0AFF0721" w14:textId="77777777" w:rsidR="00C80489" w:rsidRPr="00F32661" w:rsidRDefault="00C80489" w:rsidP="00C80489">
      <w:pPr>
        <w:rPr>
          <w:rFonts w:ascii="Arial Narrow" w:hAnsi="Arial Narrow"/>
          <w:b/>
          <w:bCs/>
          <w:color w:val="00204F"/>
          <w:sz w:val="28"/>
          <w:szCs w:val="28"/>
        </w:rPr>
      </w:pPr>
      <w:r w:rsidRPr="00F32661">
        <w:rPr>
          <w:rFonts w:ascii="Arial Narrow" w:hAnsi="Arial Narrow"/>
          <w:b/>
          <w:bCs/>
          <w:color w:val="00204F"/>
          <w:sz w:val="28"/>
          <w:szCs w:val="28"/>
        </w:rPr>
        <w:t>To get details on favorable month add the following mentioned details:</w:t>
      </w:r>
    </w:p>
    <w:p w14:paraId="74C12778" w14:textId="3939A23D" w:rsidR="00C80489" w:rsidRPr="00F32661" w:rsidRDefault="00C80489" w:rsidP="00C80489">
      <w:pPr>
        <w:rPr>
          <w:rFonts w:ascii="Arial Narrow" w:hAnsi="Arial Narrow"/>
          <w:b/>
          <w:bCs/>
          <w:color w:val="00204F"/>
          <w:sz w:val="28"/>
          <w:szCs w:val="28"/>
        </w:rPr>
      </w:pPr>
      <w:r w:rsidRPr="00F32661">
        <w:rPr>
          <w:rFonts w:ascii="Arial Narrow" w:hAnsi="Arial Narrow"/>
          <w:b/>
          <w:bCs/>
          <w:color w:val="00204F"/>
          <w:sz w:val="28"/>
          <w:szCs w:val="28"/>
        </w:rPr>
        <w:t xml:space="preserve">Date of birth, Month of birth, Year of birth, current month (the month </w:t>
      </w:r>
      <w:r w:rsidR="00441CA8">
        <w:rPr>
          <w:rFonts w:ascii="Arial Narrow" w:hAnsi="Arial Narrow"/>
          <w:b/>
          <w:bCs/>
          <w:color w:val="00204F"/>
          <w:sz w:val="28"/>
          <w:szCs w:val="28"/>
        </w:rPr>
        <w:t>you are</w:t>
      </w:r>
      <w:r w:rsidRPr="00F32661">
        <w:rPr>
          <w:rFonts w:ascii="Arial Narrow" w:hAnsi="Arial Narrow"/>
          <w:b/>
          <w:bCs/>
          <w:color w:val="00204F"/>
          <w:sz w:val="28"/>
          <w:szCs w:val="28"/>
        </w:rPr>
        <w:t xml:space="preserve"> doing this calculation) and number of months from your </w:t>
      </w:r>
      <w:del w:id="1592" w:author="Sandhya T" w:date="2024-06-19T10:40:00Z" w16du:dateUtc="2024-06-19T05:10:00Z">
        <w:r w:rsidRPr="00F32661" w:rsidDel="004A1B04">
          <w:rPr>
            <w:rFonts w:ascii="Arial Narrow" w:hAnsi="Arial Narrow"/>
            <w:b/>
            <w:bCs/>
            <w:color w:val="00204F"/>
            <w:sz w:val="28"/>
            <w:szCs w:val="28"/>
          </w:rPr>
          <w:delText xml:space="preserve">recent </w:delText>
        </w:r>
      </w:del>
      <w:r w:rsidRPr="00F32661">
        <w:rPr>
          <w:rFonts w:ascii="Arial Narrow" w:hAnsi="Arial Narrow"/>
          <w:b/>
          <w:bCs/>
          <w:color w:val="00204F"/>
          <w:sz w:val="28"/>
          <w:szCs w:val="28"/>
        </w:rPr>
        <w:t xml:space="preserve">birth </w:t>
      </w:r>
      <w:del w:id="1593" w:author="Sandhya T" w:date="2024-06-19T10:40:00Z" w16du:dateUtc="2024-06-19T05:10:00Z">
        <w:r w:rsidRPr="00F32661" w:rsidDel="004A1B04">
          <w:rPr>
            <w:rFonts w:ascii="Arial Narrow" w:hAnsi="Arial Narrow"/>
            <w:b/>
            <w:bCs/>
            <w:color w:val="00204F"/>
            <w:sz w:val="28"/>
            <w:szCs w:val="28"/>
          </w:rPr>
          <w:delText>year</w:delText>
        </w:r>
      </w:del>
      <w:ins w:id="1594" w:author="Sandhya T" w:date="2024-06-19T10:40:00Z" w16du:dateUtc="2024-06-19T05:10:00Z">
        <w:r w:rsidR="004A1B04">
          <w:rPr>
            <w:rFonts w:ascii="Arial Narrow" w:hAnsi="Arial Narrow"/>
            <w:b/>
            <w:bCs/>
            <w:color w:val="00204F"/>
            <w:sz w:val="28"/>
            <w:szCs w:val="28"/>
          </w:rPr>
          <w:t>month to the current month</w:t>
        </w:r>
      </w:ins>
      <w:r w:rsidRPr="00F32661">
        <w:rPr>
          <w:rFonts w:ascii="Arial Narrow" w:hAnsi="Arial Narrow"/>
          <w:b/>
          <w:bCs/>
          <w:color w:val="00204F"/>
          <w:sz w:val="28"/>
          <w:szCs w:val="28"/>
        </w:rPr>
        <w:t>.</w:t>
      </w:r>
    </w:p>
    <w:p w14:paraId="3114266C" w14:textId="77777777" w:rsidR="00C80489" w:rsidRPr="00F32661" w:rsidRDefault="00C80489" w:rsidP="00C80489">
      <w:pPr>
        <w:rPr>
          <w:rFonts w:ascii="Arial Narrow" w:hAnsi="Arial Narrow"/>
          <w:b/>
          <w:bCs/>
          <w:color w:val="00204F"/>
          <w:sz w:val="28"/>
          <w:szCs w:val="28"/>
        </w:rPr>
      </w:pPr>
      <w:r w:rsidRPr="00F32661">
        <w:rPr>
          <w:rFonts w:ascii="Arial Narrow" w:hAnsi="Arial Narrow"/>
          <w:b/>
          <w:bCs/>
          <w:color w:val="00204F"/>
          <w:sz w:val="28"/>
          <w:szCs w:val="28"/>
        </w:rPr>
        <w:t>Ex – DOB: 23-08-1988 and month of calculation is December</w:t>
      </w:r>
    </w:p>
    <w:tbl>
      <w:tblPr>
        <w:tblW w:w="8182" w:type="dxa"/>
        <w:tblInd w:w="93" w:type="dxa"/>
        <w:tblLayout w:type="fixed"/>
        <w:tblLook w:val="0400" w:firstRow="0" w:lastRow="0" w:firstColumn="0" w:lastColumn="0" w:noHBand="0" w:noVBand="1"/>
      </w:tblPr>
      <w:tblGrid>
        <w:gridCol w:w="6022"/>
        <w:gridCol w:w="2160"/>
      </w:tblGrid>
      <w:tr w:rsidR="00612C11" w:rsidRPr="00F32661" w14:paraId="6014A080" w14:textId="77777777" w:rsidTr="009318DC">
        <w:trPr>
          <w:trHeight w:val="300"/>
        </w:trPr>
        <w:tc>
          <w:tcPr>
            <w:tcW w:w="6022" w:type="dxa"/>
            <w:tcBorders>
              <w:top w:val="single" w:sz="4" w:space="0" w:color="000000"/>
              <w:left w:val="single" w:sz="4" w:space="0" w:color="000000"/>
              <w:bottom w:val="single" w:sz="4" w:space="0" w:color="000000"/>
              <w:right w:val="single" w:sz="4" w:space="0" w:color="000000"/>
            </w:tcBorders>
            <w:vAlign w:val="bottom"/>
          </w:tcPr>
          <w:p w14:paraId="6D12D293" w14:textId="77777777" w:rsidR="00C80489" w:rsidRPr="00F32661" w:rsidRDefault="00C80489" w:rsidP="00E64129">
            <w:pPr>
              <w:spacing w:after="0" w:line="240" w:lineRule="auto"/>
              <w:rPr>
                <w:rFonts w:ascii="Arial Narrow" w:hAnsi="Arial Narrow"/>
                <w:b/>
                <w:bCs/>
                <w:color w:val="00204F"/>
                <w:sz w:val="28"/>
                <w:szCs w:val="28"/>
              </w:rPr>
            </w:pPr>
            <w:r w:rsidRPr="00F32661">
              <w:rPr>
                <w:rFonts w:ascii="Arial Narrow" w:hAnsi="Arial Narrow"/>
                <w:b/>
                <w:bCs/>
                <w:color w:val="00204F"/>
                <w:sz w:val="28"/>
                <w:szCs w:val="28"/>
              </w:rPr>
              <w:t>Date of Birth</w:t>
            </w:r>
          </w:p>
        </w:tc>
        <w:tc>
          <w:tcPr>
            <w:tcW w:w="2160" w:type="dxa"/>
            <w:tcBorders>
              <w:top w:val="single" w:sz="4" w:space="0" w:color="000000"/>
              <w:left w:val="nil"/>
              <w:bottom w:val="single" w:sz="4" w:space="0" w:color="000000"/>
              <w:right w:val="single" w:sz="4" w:space="0" w:color="000000"/>
            </w:tcBorders>
            <w:vAlign w:val="bottom"/>
          </w:tcPr>
          <w:p w14:paraId="06254D56" w14:textId="77777777" w:rsidR="00C80489" w:rsidRPr="00F32661" w:rsidRDefault="00C80489" w:rsidP="00E64129">
            <w:pPr>
              <w:spacing w:after="0" w:line="240" w:lineRule="auto"/>
              <w:jc w:val="center"/>
              <w:rPr>
                <w:rFonts w:ascii="Arial Narrow" w:hAnsi="Arial Narrow"/>
                <w:b/>
                <w:bCs/>
                <w:color w:val="00204F"/>
                <w:sz w:val="28"/>
                <w:szCs w:val="28"/>
              </w:rPr>
            </w:pPr>
            <w:r w:rsidRPr="00F32661">
              <w:rPr>
                <w:rFonts w:ascii="Arial Narrow" w:hAnsi="Arial Narrow"/>
                <w:b/>
                <w:bCs/>
                <w:color w:val="00204F"/>
                <w:sz w:val="28"/>
                <w:szCs w:val="28"/>
              </w:rPr>
              <w:t>23</w:t>
            </w:r>
          </w:p>
        </w:tc>
      </w:tr>
      <w:tr w:rsidR="00612C11" w:rsidRPr="00F32661" w14:paraId="3E49F79D" w14:textId="77777777" w:rsidTr="009318DC">
        <w:trPr>
          <w:trHeight w:val="300"/>
        </w:trPr>
        <w:tc>
          <w:tcPr>
            <w:tcW w:w="6022" w:type="dxa"/>
            <w:tcBorders>
              <w:top w:val="nil"/>
              <w:left w:val="single" w:sz="4" w:space="0" w:color="000000"/>
              <w:bottom w:val="single" w:sz="4" w:space="0" w:color="000000"/>
              <w:right w:val="single" w:sz="4" w:space="0" w:color="000000"/>
            </w:tcBorders>
            <w:vAlign w:val="bottom"/>
          </w:tcPr>
          <w:p w14:paraId="125E3A8D" w14:textId="77777777" w:rsidR="00C80489" w:rsidRPr="00F32661" w:rsidRDefault="00C80489" w:rsidP="00E64129">
            <w:pPr>
              <w:spacing w:after="0" w:line="240" w:lineRule="auto"/>
              <w:rPr>
                <w:rFonts w:ascii="Arial Narrow" w:hAnsi="Arial Narrow"/>
                <w:b/>
                <w:bCs/>
                <w:color w:val="00204F"/>
                <w:sz w:val="28"/>
                <w:szCs w:val="28"/>
              </w:rPr>
            </w:pPr>
            <w:r w:rsidRPr="00F32661">
              <w:rPr>
                <w:rFonts w:ascii="Arial Narrow" w:hAnsi="Arial Narrow"/>
                <w:b/>
                <w:bCs/>
                <w:color w:val="00204F"/>
                <w:sz w:val="28"/>
                <w:szCs w:val="28"/>
              </w:rPr>
              <w:t>Month of Birth</w:t>
            </w:r>
          </w:p>
        </w:tc>
        <w:tc>
          <w:tcPr>
            <w:tcW w:w="2160" w:type="dxa"/>
            <w:tcBorders>
              <w:top w:val="nil"/>
              <w:left w:val="nil"/>
              <w:bottom w:val="single" w:sz="4" w:space="0" w:color="000000"/>
              <w:right w:val="single" w:sz="4" w:space="0" w:color="000000"/>
            </w:tcBorders>
            <w:vAlign w:val="bottom"/>
          </w:tcPr>
          <w:p w14:paraId="43F8E3DA" w14:textId="7F733BB1" w:rsidR="00C80489" w:rsidRPr="00F32661" w:rsidRDefault="00C80489" w:rsidP="00E64129">
            <w:pPr>
              <w:spacing w:after="0" w:line="240" w:lineRule="auto"/>
              <w:jc w:val="center"/>
              <w:rPr>
                <w:rFonts w:ascii="Arial Narrow" w:hAnsi="Arial Narrow"/>
                <w:b/>
                <w:bCs/>
                <w:color w:val="00204F"/>
                <w:sz w:val="28"/>
                <w:szCs w:val="28"/>
              </w:rPr>
            </w:pPr>
            <w:r w:rsidRPr="00F32661">
              <w:rPr>
                <w:rFonts w:ascii="Arial Narrow" w:hAnsi="Arial Narrow"/>
                <w:b/>
                <w:bCs/>
                <w:color w:val="00204F"/>
                <w:sz w:val="28"/>
                <w:szCs w:val="28"/>
              </w:rPr>
              <w:t>8</w:t>
            </w:r>
            <w:r w:rsidR="0017446C">
              <w:rPr>
                <w:rFonts w:ascii="Arial Narrow" w:hAnsi="Arial Narrow"/>
                <w:b/>
                <w:bCs/>
                <w:color w:val="00204F"/>
                <w:sz w:val="28"/>
                <w:szCs w:val="28"/>
              </w:rPr>
              <w:t xml:space="preserve"> (Aug)</w:t>
            </w:r>
          </w:p>
        </w:tc>
      </w:tr>
      <w:tr w:rsidR="00612C11" w:rsidRPr="00F32661" w14:paraId="3F5AB3D0" w14:textId="77777777" w:rsidTr="009318DC">
        <w:trPr>
          <w:trHeight w:val="300"/>
        </w:trPr>
        <w:tc>
          <w:tcPr>
            <w:tcW w:w="6022" w:type="dxa"/>
            <w:tcBorders>
              <w:top w:val="nil"/>
              <w:left w:val="single" w:sz="4" w:space="0" w:color="000000"/>
              <w:bottom w:val="single" w:sz="4" w:space="0" w:color="000000"/>
              <w:right w:val="single" w:sz="4" w:space="0" w:color="000000"/>
            </w:tcBorders>
            <w:vAlign w:val="bottom"/>
          </w:tcPr>
          <w:p w14:paraId="36AD1E93" w14:textId="5408346F" w:rsidR="00C80489" w:rsidRPr="00F32661" w:rsidRDefault="00C80489" w:rsidP="00E64129">
            <w:pPr>
              <w:spacing w:after="0" w:line="240" w:lineRule="auto"/>
              <w:rPr>
                <w:rFonts w:ascii="Arial Narrow" w:hAnsi="Arial Narrow"/>
                <w:b/>
                <w:bCs/>
                <w:color w:val="00204F"/>
                <w:sz w:val="28"/>
                <w:szCs w:val="28"/>
              </w:rPr>
            </w:pPr>
            <w:r w:rsidRPr="00F32661">
              <w:rPr>
                <w:rFonts w:ascii="Arial Narrow" w:hAnsi="Arial Narrow"/>
                <w:b/>
                <w:bCs/>
                <w:color w:val="00204F"/>
                <w:sz w:val="28"/>
                <w:szCs w:val="28"/>
              </w:rPr>
              <w:t xml:space="preserve">Year of </w:t>
            </w:r>
            <w:ins w:id="1595" w:author="Sandhya T" w:date="2024-06-19T10:40:00Z" w16du:dateUtc="2024-06-19T05:10:00Z">
              <w:r w:rsidR="004A1B04">
                <w:rPr>
                  <w:rFonts w:ascii="Arial Narrow" w:hAnsi="Arial Narrow"/>
                  <w:b/>
                  <w:bCs/>
                  <w:color w:val="00204F"/>
                  <w:sz w:val="28"/>
                  <w:szCs w:val="28"/>
                </w:rPr>
                <w:t>B</w:t>
              </w:r>
            </w:ins>
            <w:del w:id="1596" w:author="Sandhya T" w:date="2024-06-19T10:40:00Z" w16du:dateUtc="2024-06-19T05:10:00Z">
              <w:r w:rsidRPr="00F32661" w:rsidDel="004A1B04">
                <w:rPr>
                  <w:rFonts w:ascii="Arial Narrow" w:hAnsi="Arial Narrow"/>
                  <w:b/>
                  <w:bCs/>
                  <w:color w:val="00204F"/>
                  <w:sz w:val="28"/>
                  <w:szCs w:val="28"/>
                </w:rPr>
                <w:delText>b</w:delText>
              </w:r>
            </w:del>
            <w:r w:rsidRPr="00F32661">
              <w:rPr>
                <w:rFonts w:ascii="Arial Narrow" w:hAnsi="Arial Narrow"/>
                <w:b/>
                <w:bCs/>
                <w:color w:val="00204F"/>
                <w:sz w:val="28"/>
                <w:szCs w:val="28"/>
              </w:rPr>
              <w:t>irth</w:t>
            </w:r>
          </w:p>
        </w:tc>
        <w:tc>
          <w:tcPr>
            <w:tcW w:w="2160" w:type="dxa"/>
            <w:tcBorders>
              <w:top w:val="nil"/>
              <w:left w:val="nil"/>
              <w:bottom w:val="single" w:sz="4" w:space="0" w:color="000000"/>
              <w:right w:val="single" w:sz="4" w:space="0" w:color="000000"/>
            </w:tcBorders>
            <w:vAlign w:val="bottom"/>
          </w:tcPr>
          <w:p w14:paraId="2A7AAD65" w14:textId="77777777" w:rsidR="00C80489" w:rsidRPr="00F32661" w:rsidRDefault="00C80489" w:rsidP="00E64129">
            <w:pPr>
              <w:spacing w:after="0" w:line="240" w:lineRule="auto"/>
              <w:jc w:val="center"/>
              <w:rPr>
                <w:rFonts w:ascii="Arial Narrow" w:hAnsi="Arial Narrow"/>
                <w:b/>
                <w:bCs/>
                <w:color w:val="00204F"/>
                <w:sz w:val="28"/>
                <w:szCs w:val="28"/>
              </w:rPr>
            </w:pPr>
            <w:r w:rsidRPr="00F32661">
              <w:rPr>
                <w:rFonts w:ascii="Arial Narrow" w:hAnsi="Arial Narrow"/>
                <w:b/>
                <w:bCs/>
                <w:color w:val="00204F"/>
                <w:sz w:val="28"/>
                <w:szCs w:val="28"/>
              </w:rPr>
              <w:t>1988</w:t>
            </w:r>
          </w:p>
        </w:tc>
      </w:tr>
      <w:tr w:rsidR="00612C11" w:rsidRPr="00F32661" w14:paraId="1CB8AC04" w14:textId="77777777" w:rsidTr="009318DC">
        <w:trPr>
          <w:trHeight w:val="300"/>
        </w:trPr>
        <w:tc>
          <w:tcPr>
            <w:tcW w:w="6022" w:type="dxa"/>
            <w:tcBorders>
              <w:top w:val="nil"/>
              <w:left w:val="single" w:sz="4" w:space="0" w:color="000000"/>
              <w:bottom w:val="single" w:sz="4" w:space="0" w:color="000000"/>
              <w:right w:val="single" w:sz="4" w:space="0" w:color="000000"/>
            </w:tcBorders>
            <w:vAlign w:val="bottom"/>
          </w:tcPr>
          <w:p w14:paraId="15B10E47" w14:textId="77777777" w:rsidR="00C80489" w:rsidRPr="00F32661" w:rsidRDefault="00C80489" w:rsidP="00E64129">
            <w:pPr>
              <w:spacing w:after="0" w:line="240" w:lineRule="auto"/>
              <w:rPr>
                <w:rFonts w:ascii="Arial Narrow" w:hAnsi="Arial Narrow"/>
                <w:b/>
                <w:bCs/>
                <w:color w:val="00204F"/>
                <w:sz w:val="28"/>
                <w:szCs w:val="28"/>
              </w:rPr>
            </w:pPr>
            <w:r w:rsidRPr="00F32661">
              <w:rPr>
                <w:rFonts w:ascii="Arial Narrow" w:hAnsi="Arial Narrow"/>
                <w:b/>
                <w:bCs/>
                <w:color w:val="00204F"/>
                <w:sz w:val="28"/>
                <w:szCs w:val="28"/>
              </w:rPr>
              <w:t>Current Month</w:t>
            </w:r>
          </w:p>
        </w:tc>
        <w:tc>
          <w:tcPr>
            <w:tcW w:w="2160" w:type="dxa"/>
            <w:tcBorders>
              <w:top w:val="nil"/>
              <w:left w:val="nil"/>
              <w:bottom w:val="single" w:sz="4" w:space="0" w:color="000000"/>
              <w:right w:val="single" w:sz="4" w:space="0" w:color="000000"/>
            </w:tcBorders>
            <w:vAlign w:val="bottom"/>
          </w:tcPr>
          <w:p w14:paraId="447D79DB" w14:textId="7F926DDC" w:rsidR="00C80489" w:rsidRPr="00F32661" w:rsidRDefault="0017446C" w:rsidP="00E64129">
            <w:pPr>
              <w:spacing w:after="0" w:line="240" w:lineRule="auto"/>
              <w:jc w:val="center"/>
              <w:rPr>
                <w:rFonts w:ascii="Arial Narrow" w:hAnsi="Arial Narrow"/>
                <w:b/>
                <w:bCs/>
                <w:color w:val="00204F"/>
                <w:sz w:val="28"/>
                <w:szCs w:val="28"/>
              </w:rPr>
            </w:pPr>
            <w:r>
              <w:rPr>
                <w:rFonts w:ascii="Arial Narrow" w:hAnsi="Arial Narrow"/>
                <w:b/>
                <w:bCs/>
                <w:color w:val="00204F"/>
                <w:sz w:val="28"/>
                <w:szCs w:val="28"/>
              </w:rPr>
              <w:t>12 (Dec)</w:t>
            </w:r>
          </w:p>
        </w:tc>
      </w:tr>
      <w:tr w:rsidR="00612C11" w:rsidRPr="00F32661" w14:paraId="1E5E9D06" w14:textId="77777777" w:rsidTr="009318DC">
        <w:trPr>
          <w:trHeight w:val="300"/>
        </w:trPr>
        <w:tc>
          <w:tcPr>
            <w:tcW w:w="6022" w:type="dxa"/>
            <w:tcBorders>
              <w:top w:val="nil"/>
              <w:left w:val="single" w:sz="4" w:space="0" w:color="000000"/>
              <w:bottom w:val="single" w:sz="4" w:space="0" w:color="000000"/>
              <w:right w:val="single" w:sz="4" w:space="0" w:color="000000"/>
            </w:tcBorders>
            <w:vAlign w:val="bottom"/>
          </w:tcPr>
          <w:p w14:paraId="73ABC6AE" w14:textId="5420DA68" w:rsidR="00C80489" w:rsidRPr="00F32661" w:rsidRDefault="00C80489" w:rsidP="00E64129">
            <w:pPr>
              <w:spacing w:after="0" w:line="240" w:lineRule="auto"/>
              <w:rPr>
                <w:rFonts w:ascii="Arial Narrow" w:hAnsi="Arial Narrow"/>
                <w:b/>
                <w:bCs/>
                <w:color w:val="00204F"/>
                <w:sz w:val="28"/>
                <w:szCs w:val="28"/>
              </w:rPr>
            </w:pPr>
            <w:r w:rsidRPr="00F32661">
              <w:rPr>
                <w:rFonts w:ascii="Arial Narrow" w:hAnsi="Arial Narrow"/>
                <w:b/>
                <w:bCs/>
                <w:color w:val="00204F"/>
                <w:sz w:val="28"/>
                <w:szCs w:val="28"/>
              </w:rPr>
              <w:t>Number of months after last birth date</w:t>
            </w:r>
            <w:r w:rsidR="00604514">
              <w:rPr>
                <w:rFonts w:ascii="Arial Narrow" w:hAnsi="Arial Narrow"/>
                <w:b/>
                <w:bCs/>
                <w:color w:val="00204F"/>
                <w:sz w:val="28"/>
                <w:szCs w:val="28"/>
              </w:rPr>
              <w:t xml:space="preserve"> of the person</w:t>
            </w:r>
          </w:p>
        </w:tc>
        <w:tc>
          <w:tcPr>
            <w:tcW w:w="2160" w:type="dxa"/>
            <w:tcBorders>
              <w:top w:val="nil"/>
              <w:left w:val="nil"/>
              <w:bottom w:val="single" w:sz="4" w:space="0" w:color="000000"/>
              <w:right w:val="single" w:sz="4" w:space="0" w:color="000000"/>
            </w:tcBorders>
            <w:vAlign w:val="bottom"/>
          </w:tcPr>
          <w:p w14:paraId="1FF1E804" w14:textId="0682CB55" w:rsidR="00C80489" w:rsidRPr="00F32661" w:rsidRDefault="0081185F" w:rsidP="00E64129">
            <w:pPr>
              <w:spacing w:after="0" w:line="240" w:lineRule="auto"/>
              <w:jc w:val="center"/>
              <w:rPr>
                <w:rFonts w:ascii="Arial Narrow" w:hAnsi="Arial Narrow"/>
                <w:b/>
                <w:bCs/>
                <w:color w:val="00204F"/>
                <w:sz w:val="28"/>
                <w:szCs w:val="28"/>
              </w:rPr>
            </w:pPr>
            <w:r>
              <w:rPr>
                <w:rFonts w:ascii="Arial Narrow" w:hAnsi="Arial Narrow"/>
                <w:b/>
                <w:bCs/>
                <w:color w:val="00204F"/>
                <w:sz w:val="28"/>
                <w:szCs w:val="28"/>
              </w:rPr>
              <w:t>4</w:t>
            </w:r>
          </w:p>
        </w:tc>
      </w:tr>
      <w:tr w:rsidR="00612C11" w:rsidRPr="00F32661" w14:paraId="1EBBEA26" w14:textId="77777777" w:rsidTr="009318DC">
        <w:trPr>
          <w:trHeight w:val="300"/>
        </w:trPr>
        <w:tc>
          <w:tcPr>
            <w:tcW w:w="6022" w:type="dxa"/>
            <w:tcBorders>
              <w:top w:val="nil"/>
              <w:left w:val="single" w:sz="4" w:space="0" w:color="000000"/>
              <w:bottom w:val="single" w:sz="4" w:space="0" w:color="000000"/>
              <w:right w:val="single" w:sz="4" w:space="0" w:color="000000"/>
            </w:tcBorders>
            <w:vAlign w:val="bottom"/>
          </w:tcPr>
          <w:p w14:paraId="2EBAB22B" w14:textId="77777777" w:rsidR="00C80489" w:rsidRPr="00F32661" w:rsidRDefault="00C80489" w:rsidP="00E64129">
            <w:pPr>
              <w:spacing w:after="0" w:line="240" w:lineRule="auto"/>
              <w:rPr>
                <w:rFonts w:ascii="Arial Narrow" w:hAnsi="Arial Narrow"/>
                <w:b/>
                <w:bCs/>
                <w:color w:val="00204F"/>
                <w:sz w:val="28"/>
                <w:szCs w:val="28"/>
              </w:rPr>
            </w:pPr>
            <w:r w:rsidRPr="00F32661">
              <w:rPr>
                <w:rFonts w:ascii="Arial Narrow" w:hAnsi="Arial Narrow"/>
                <w:b/>
                <w:bCs/>
                <w:color w:val="00204F"/>
                <w:sz w:val="28"/>
                <w:szCs w:val="28"/>
              </w:rPr>
              <w:t>Total</w:t>
            </w:r>
          </w:p>
        </w:tc>
        <w:tc>
          <w:tcPr>
            <w:tcW w:w="2160" w:type="dxa"/>
            <w:tcBorders>
              <w:top w:val="nil"/>
              <w:left w:val="nil"/>
              <w:bottom w:val="single" w:sz="4" w:space="0" w:color="000000"/>
              <w:right w:val="single" w:sz="4" w:space="0" w:color="000000"/>
            </w:tcBorders>
            <w:vAlign w:val="bottom"/>
          </w:tcPr>
          <w:p w14:paraId="4B51DDEF" w14:textId="64DD83EE" w:rsidR="00C80489" w:rsidRPr="00F32661" w:rsidRDefault="00C80489" w:rsidP="00E64129">
            <w:pPr>
              <w:spacing w:after="0" w:line="240" w:lineRule="auto"/>
              <w:jc w:val="center"/>
              <w:rPr>
                <w:rFonts w:ascii="Arial Narrow" w:hAnsi="Arial Narrow"/>
                <w:b/>
                <w:bCs/>
                <w:color w:val="00204F"/>
                <w:sz w:val="28"/>
                <w:szCs w:val="28"/>
              </w:rPr>
            </w:pPr>
            <w:r w:rsidRPr="00F32661">
              <w:rPr>
                <w:rFonts w:ascii="Arial Narrow" w:hAnsi="Arial Narrow"/>
                <w:b/>
                <w:bCs/>
                <w:color w:val="00204F"/>
                <w:sz w:val="28"/>
                <w:szCs w:val="28"/>
              </w:rPr>
              <w:t>203</w:t>
            </w:r>
            <w:r w:rsidR="00762552">
              <w:rPr>
                <w:rFonts w:ascii="Arial Narrow" w:hAnsi="Arial Narrow"/>
                <w:b/>
                <w:bCs/>
                <w:color w:val="00204F"/>
                <w:sz w:val="28"/>
                <w:szCs w:val="28"/>
              </w:rPr>
              <w:t>5</w:t>
            </w:r>
          </w:p>
        </w:tc>
      </w:tr>
    </w:tbl>
    <w:p w14:paraId="2A1282DB" w14:textId="44CB80EA" w:rsidR="00C80489" w:rsidRPr="00F32661" w:rsidRDefault="00C80489" w:rsidP="00C80489">
      <w:pPr>
        <w:rPr>
          <w:rFonts w:ascii="Arial Narrow" w:hAnsi="Arial Narrow"/>
          <w:b/>
          <w:bCs/>
          <w:color w:val="00204F"/>
          <w:sz w:val="28"/>
          <w:szCs w:val="28"/>
        </w:rPr>
      </w:pPr>
      <w:r w:rsidRPr="00F32661">
        <w:rPr>
          <w:rFonts w:ascii="Arial Narrow" w:hAnsi="Arial Narrow"/>
          <w:b/>
          <w:bCs/>
          <w:color w:val="00204F"/>
          <w:sz w:val="28"/>
          <w:szCs w:val="28"/>
        </w:rPr>
        <w:t xml:space="preserve">2 + 0 + 3 + </w:t>
      </w:r>
      <w:r w:rsidR="00762552">
        <w:rPr>
          <w:rFonts w:ascii="Arial Narrow" w:hAnsi="Arial Narrow"/>
          <w:b/>
          <w:bCs/>
          <w:color w:val="00204F"/>
          <w:sz w:val="28"/>
          <w:szCs w:val="28"/>
        </w:rPr>
        <w:t xml:space="preserve">5 </w:t>
      </w:r>
      <w:r w:rsidRPr="00F32661">
        <w:rPr>
          <w:rFonts w:ascii="Arial Narrow" w:hAnsi="Arial Narrow"/>
          <w:b/>
          <w:bCs/>
          <w:color w:val="00204F"/>
          <w:sz w:val="28"/>
          <w:szCs w:val="28"/>
        </w:rPr>
        <w:t xml:space="preserve">= </w:t>
      </w:r>
      <w:r w:rsidR="00762552">
        <w:rPr>
          <w:rFonts w:ascii="Arial Narrow" w:hAnsi="Arial Narrow"/>
          <w:b/>
          <w:bCs/>
          <w:color w:val="00204F"/>
          <w:sz w:val="28"/>
          <w:szCs w:val="28"/>
        </w:rPr>
        <w:t>10 =1</w:t>
      </w:r>
    </w:p>
    <w:p w14:paraId="2332D73D" w14:textId="77777777" w:rsidR="00C80489" w:rsidRPr="00F32661" w:rsidRDefault="00C80489" w:rsidP="00C80489">
      <w:pPr>
        <w:rPr>
          <w:rFonts w:ascii="Arial Narrow" w:hAnsi="Arial Narrow"/>
          <w:b/>
          <w:bCs/>
          <w:color w:val="00204F"/>
          <w:sz w:val="28"/>
          <w:szCs w:val="28"/>
        </w:rPr>
      </w:pPr>
    </w:p>
    <w:p w14:paraId="7078042B" w14:textId="77777777" w:rsidR="00C80489" w:rsidRPr="00612C11" w:rsidRDefault="00C80489" w:rsidP="00C80489">
      <w:pPr>
        <w:rPr>
          <w:rFonts w:ascii="Arial Narrow" w:hAnsi="Arial Narrow"/>
          <w:b/>
          <w:bCs/>
          <w:color w:val="003400"/>
          <w:sz w:val="28"/>
          <w:szCs w:val="28"/>
        </w:rPr>
      </w:pPr>
      <w:r w:rsidRPr="00612C11">
        <w:rPr>
          <w:rFonts w:ascii="Arial Narrow" w:hAnsi="Arial Narrow"/>
          <w:b/>
          <w:bCs/>
          <w:color w:val="003400"/>
          <w:sz w:val="28"/>
          <w:szCs w:val="28"/>
        </w:rPr>
        <w:t>Number 1:</w:t>
      </w:r>
    </w:p>
    <w:p w14:paraId="4744CAA0" w14:textId="6ED20544" w:rsidR="00C80489" w:rsidRPr="00F32661" w:rsidRDefault="00C80489" w:rsidP="004E18CF">
      <w:pPr>
        <w:jc w:val="both"/>
        <w:rPr>
          <w:rFonts w:ascii="Arial Narrow" w:hAnsi="Arial Narrow"/>
          <w:b/>
          <w:bCs/>
          <w:color w:val="00204F"/>
          <w:sz w:val="28"/>
          <w:szCs w:val="28"/>
        </w:rPr>
      </w:pPr>
      <w:r w:rsidRPr="00F32661">
        <w:rPr>
          <w:rFonts w:ascii="Arial Narrow" w:hAnsi="Arial Narrow"/>
          <w:b/>
          <w:bCs/>
          <w:color w:val="00204F"/>
          <w:sz w:val="28"/>
          <w:szCs w:val="28"/>
        </w:rPr>
        <w:t xml:space="preserve">This number denotes individuality, new start, profit, creativity, new ideas, buying and selling, new friendship, </w:t>
      </w:r>
      <w:r w:rsidR="00935219">
        <w:rPr>
          <w:rFonts w:ascii="Arial Narrow" w:hAnsi="Arial Narrow"/>
          <w:b/>
          <w:bCs/>
          <w:color w:val="00204F"/>
          <w:sz w:val="28"/>
          <w:szCs w:val="28"/>
        </w:rPr>
        <w:t>work-for-profit</w:t>
      </w:r>
      <w:r w:rsidRPr="00F32661">
        <w:rPr>
          <w:rFonts w:ascii="Arial Narrow" w:hAnsi="Arial Narrow"/>
          <w:b/>
          <w:bCs/>
          <w:color w:val="00204F"/>
          <w:sz w:val="28"/>
          <w:szCs w:val="28"/>
        </w:rPr>
        <w:t xml:space="preserve"> leadership, success and achievement. The creativity and new ideas evolving within will bring success. This number also denotes the beginning of a new cycle.</w:t>
      </w:r>
    </w:p>
    <w:p w14:paraId="351E3045" w14:textId="77777777" w:rsidR="00C80489" w:rsidRPr="00612C11" w:rsidRDefault="00C80489" w:rsidP="00C80489">
      <w:pPr>
        <w:rPr>
          <w:rFonts w:ascii="Arial Narrow" w:hAnsi="Arial Narrow"/>
          <w:b/>
          <w:bCs/>
          <w:color w:val="003400"/>
          <w:sz w:val="28"/>
          <w:szCs w:val="28"/>
        </w:rPr>
      </w:pPr>
      <w:r w:rsidRPr="00612C11">
        <w:rPr>
          <w:rFonts w:ascii="Arial Narrow" w:hAnsi="Arial Narrow"/>
          <w:b/>
          <w:bCs/>
          <w:color w:val="003400"/>
          <w:sz w:val="28"/>
          <w:szCs w:val="28"/>
        </w:rPr>
        <w:t>Number 2:</w:t>
      </w:r>
    </w:p>
    <w:p w14:paraId="622EA03B" w14:textId="6679D48B" w:rsidR="00C80489" w:rsidRPr="00F32661" w:rsidRDefault="00C80489" w:rsidP="004E18CF">
      <w:pPr>
        <w:jc w:val="both"/>
        <w:rPr>
          <w:rFonts w:ascii="Arial Narrow" w:hAnsi="Arial Narrow"/>
          <w:b/>
          <w:bCs/>
          <w:color w:val="00204F"/>
          <w:sz w:val="28"/>
          <w:szCs w:val="28"/>
        </w:rPr>
      </w:pPr>
      <w:r w:rsidRPr="00F32661">
        <w:rPr>
          <w:rFonts w:ascii="Arial Narrow" w:hAnsi="Arial Narrow"/>
          <w:b/>
          <w:bCs/>
          <w:color w:val="00204F"/>
          <w:sz w:val="28"/>
          <w:szCs w:val="28"/>
        </w:rPr>
        <w:t>This is a month of support from a partner or collaboration on a new project. It's better not to take any big decisions this month, instead postpone the final decision to next month. You will be a middleman between 2 people fighting</w:t>
      </w:r>
      <w:r w:rsidR="00B17D8D">
        <w:rPr>
          <w:rFonts w:ascii="Arial Narrow" w:hAnsi="Arial Narrow"/>
          <w:b/>
          <w:bCs/>
          <w:color w:val="00204F"/>
          <w:sz w:val="28"/>
          <w:szCs w:val="28"/>
        </w:rPr>
        <w:t xml:space="preserve"> </w:t>
      </w:r>
      <w:r w:rsidRPr="00F32661">
        <w:rPr>
          <w:rFonts w:ascii="Arial Narrow" w:hAnsi="Arial Narrow"/>
          <w:b/>
          <w:bCs/>
          <w:color w:val="00204F"/>
          <w:sz w:val="28"/>
          <w:szCs w:val="28"/>
        </w:rPr>
        <w:t>/</w:t>
      </w:r>
      <w:r w:rsidR="00B17D8D">
        <w:rPr>
          <w:rFonts w:ascii="Arial Narrow" w:hAnsi="Arial Narrow"/>
          <w:b/>
          <w:bCs/>
          <w:color w:val="00204F"/>
          <w:sz w:val="28"/>
          <w:szCs w:val="28"/>
        </w:rPr>
        <w:t xml:space="preserve"> </w:t>
      </w:r>
      <w:r w:rsidRPr="00F32661">
        <w:rPr>
          <w:rFonts w:ascii="Arial Narrow" w:hAnsi="Arial Narrow"/>
          <w:b/>
          <w:bCs/>
          <w:color w:val="00204F"/>
          <w:sz w:val="28"/>
          <w:szCs w:val="28"/>
        </w:rPr>
        <w:t>quarrel</w:t>
      </w:r>
      <w:ins w:id="1597" w:author="Sandhya T" w:date="2024-06-19T10:42:00Z" w16du:dateUtc="2024-06-19T05:12:00Z">
        <w:r w:rsidR="004A1B04">
          <w:rPr>
            <w:rFonts w:ascii="Arial Narrow" w:hAnsi="Arial Narrow"/>
            <w:b/>
            <w:bCs/>
            <w:color w:val="00204F"/>
            <w:sz w:val="28"/>
            <w:szCs w:val="28"/>
          </w:rPr>
          <w:t>ling</w:t>
        </w:r>
      </w:ins>
      <w:r w:rsidRPr="00F32661">
        <w:rPr>
          <w:rFonts w:ascii="Arial Narrow" w:hAnsi="Arial Narrow"/>
          <w:b/>
          <w:bCs/>
          <w:color w:val="00204F"/>
          <w:sz w:val="28"/>
          <w:szCs w:val="28"/>
        </w:rPr>
        <w:t>. Do not lose control of words or temper. Some changes in routine will take place, friendship may change into partnership.</w:t>
      </w:r>
    </w:p>
    <w:p w14:paraId="31C5D71E" w14:textId="77777777" w:rsidR="00C80489" w:rsidRPr="00612C11" w:rsidRDefault="00C80489" w:rsidP="004E18CF">
      <w:pPr>
        <w:jc w:val="both"/>
        <w:rPr>
          <w:rFonts w:ascii="Arial Narrow" w:hAnsi="Arial Narrow"/>
          <w:b/>
          <w:bCs/>
          <w:color w:val="003400"/>
          <w:sz w:val="28"/>
          <w:szCs w:val="28"/>
        </w:rPr>
      </w:pPr>
      <w:r w:rsidRPr="00612C11">
        <w:rPr>
          <w:rFonts w:ascii="Arial Narrow" w:hAnsi="Arial Narrow"/>
          <w:b/>
          <w:bCs/>
          <w:color w:val="003400"/>
          <w:sz w:val="28"/>
          <w:szCs w:val="28"/>
        </w:rPr>
        <w:t>Number 3:</w:t>
      </w:r>
    </w:p>
    <w:p w14:paraId="0DDA7204" w14:textId="11431CA2" w:rsidR="00C80489" w:rsidRPr="00F32661" w:rsidRDefault="00C80489" w:rsidP="004E18CF">
      <w:pPr>
        <w:jc w:val="both"/>
        <w:rPr>
          <w:rFonts w:ascii="Arial Narrow" w:hAnsi="Arial Narrow"/>
          <w:b/>
          <w:bCs/>
          <w:color w:val="00204F"/>
          <w:sz w:val="28"/>
          <w:szCs w:val="28"/>
        </w:rPr>
      </w:pPr>
      <w:r w:rsidRPr="00F32661">
        <w:rPr>
          <w:rFonts w:ascii="Arial Narrow" w:hAnsi="Arial Narrow"/>
          <w:b/>
          <w:bCs/>
          <w:color w:val="00204F"/>
          <w:sz w:val="28"/>
          <w:szCs w:val="28"/>
        </w:rPr>
        <w:t xml:space="preserve">You will be more confident this month. Be careful; do not overspend money as you will be more tempted in buying new things which might not be necessary. In this month your art/literature work will be recognized and </w:t>
      </w:r>
      <w:ins w:id="1598" w:author="Sandhya T" w:date="2024-06-19T10:43:00Z" w16du:dateUtc="2024-06-19T05:13:00Z">
        <w:r w:rsidR="004A1B04">
          <w:rPr>
            <w:rFonts w:ascii="Arial Narrow" w:hAnsi="Arial Narrow"/>
            <w:b/>
            <w:bCs/>
            <w:color w:val="00204F"/>
            <w:sz w:val="28"/>
            <w:szCs w:val="28"/>
          </w:rPr>
          <w:t xml:space="preserve">you </w:t>
        </w:r>
      </w:ins>
      <w:r w:rsidRPr="00F32661">
        <w:rPr>
          <w:rFonts w:ascii="Arial Narrow" w:hAnsi="Arial Narrow"/>
          <w:b/>
          <w:bCs/>
          <w:color w:val="00204F"/>
          <w:sz w:val="28"/>
          <w:szCs w:val="28"/>
        </w:rPr>
        <w:t>will be in a prestigious position.</w:t>
      </w:r>
    </w:p>
    <w:p w14:paraId="1054CE4F" w14:textId="77777777" w:rsidR="00C80489" w:rsidRPr="00612C11" w:rsidRDefault="00C80489" w:rsidP="004E18CF">
      <w:pPr>
        <w:jc w:val="both"/>
        <w:rPr>
          <w:rFonts w:ascii="Arial Narrow" w:hAnsi="Arial Narrow"/>
          <w:b/>
          <w:bCs/>
          <w:color w:val="003400"/>
          <w:sz w:val="28"/>
          <w:szCs w:val="28"/>
        </w:rPr>
      </w:pPr>
      <w:r w:rsidRPr="00612C11">
        <w:rPr>
          <w:rFonts w:ascii="Arial Narrow" w:hAnsi="Arial Narrow"/>
          <w:b/>
          <w:bCs/>
          <w:color w:val="003400"/>
          <w:sz w:val="28"/>
          <w:szCs w:val="28"/>
        </w:rPr>
        <w:t>Number 4:</w:t>
      </w:r>
    </w:p>
    <w:p w14:paraId="207B71C9" w14:textId="2B972342" w:rsidR="00C80489" w:rsidRPr="00F32661" w:rsidRDefault="00C80489" w:rsidP="004E18CF">
      <w:pPr>
        <w:jc w:val="both"/>
        <w:rPr>
          <w:rFonts w:ascii="Arial Narrow" w:hAnsi="Arial Narrow"/>
          <w:b/>
          <w:bCs/>
          <w:color w:val="00204F"/>
          <w:sz w:val="28"/>
          <w:szCs w:val="28"/>
        </w:rPr>
      </w:pPr>
      <w:r w:rsidRPr="00F32661">
        <w:rPr>
          <w:rFonts w:ascii="Arial Narrow" w:hAnsi="Arial Narrow"/>
          <w:b/>
          <w:bCs/>
          <w:color w:val="00204F"/>
          <w:sz w:val="28"/>
          <w:szCs w:val="28"/>
        </w:rPr>
        <w:lastRenderedPageBreak/>
        <w:t xml:space="preserve">This is the time to execute the ideas that you have been working on for a while. It’s a month to start saving for a better future. More hard work to be done to achieve success. </w:t>
      </w:r>
      <w:del w:id="1599" w:author="Sandhya T" w:date="2024-06-19T10:43:00Z" w16du:dateUtc="2024-06-19T05:13:00Z">
        <w:r w:rsidRPr="00F32661" w:rsidDel="004A1B04">
          <w:rPr>
            <w:rFonts w:ascii="Arial Narrow" w:hAnsi="Arial Narrow"/>
            <w:b/>
            <w:bCs/>
            <w:color w:val="00204F"/>
            <w:sz w:val="28"/>
            <w:szCs w:val="28"/>
          </w:rPr>
          <w:delText>Overall</w:delText>
        </w:r>
      </w:del>
      <w:ins w:id="1600" w:author="Sandhya T" w:date="2024-06-19T10:43:00Z" w16du:dateUtc="2024-06-19T05:13:00Z">
        <w:r w:rsidR="004A1B04" w:rsidRPr="00F32661">
          <w:rPr>
            <w:rFonts w:ascii="Arial Narrow" w:hAnsi="Arial Narrow"/>
            <w:b/>
            <w:bCs/>
            <w:color w:val="00204F"/>
            <w:sz w:val="28"/>
            <w:szCs w:val="28"/>
          </w:rPr>
          <w:t>Overall,</w:t>
        </w:r>
      </w:ins>
      <w:r w:rsidRPr="00F32661">
        <w:rPr>
          <w:rFonts w:ascii="Arial Narrow" w:hAnsi="Arial Narrow"/>
          <w:b/>
          <w:bCs/>
          <w:color w:val="00204F"/>
          <w:sz w:val="28"/>
          <w:szCs w:val="28"/>
        </w:rPr>
        <w:t xml:space="preserve"> it’s a month to focus and invest for a fruitful future.</w:t>
      </w:r>
    </w:p>
    <w:p w14:paraId="3AC8F1A1" w14:textId="77777777" w:rsidR="00C80489" w:rsidRPr="00612C11" w:rsidRDefault="00C80489" w:rsidP="004E18CF">
      <w:pPr>
        <w:jc w:val="both"/>
        <w:rPr>
          <w:rFonts w:ascii="Arial Narrow" w:hAnsi="Arial Narrow"/>
          <w:b/>
          <w:bCs/>
          <w:color w:val="003400"/>
          <w:sz w:val="28"/>
          <w:szCs w:val="28"/>
        </w:rPr>
      </w:pPr>
      <w:r w:rsidRPr="00612C11">
        <w:rPr>
          <w:rFonts w:ascii="Arial Narrow" w:hAnsi="Arial Narrow"/>
          <w:b/>
          <w:bCs/>
          <w:color w:val="003400"/>
          <w:sz w:val="28"/>
          <w:szCs w:val="28"/>
        </w:rPr>
        <w:t>Number 5:</w:t>
      </w:r>
    </w:p>
    <w:p w14:paraId="49EA7D83" w14:textId="77777777" w:rsidR="00C80489" w:rsidRPr="00F32661" w:rsidRDefault="00C80489" w:rsidP="004E18CF">
      <w:pPr>
        <w:jc w:val="both"/>
        <w:rPr>
          <w:rFonts w:ascii="Arial Narrow" w:hAnsi="Arial Narrow"/>
          <w:b/>
          <w:bCs/>
          <w:color w:val="00204F"/>
          <w:sz w:val="28"/>
          <w:szCs w:val="28"/>
        </w:rPr>
      </w:pPr>
      <w:r w:rsidRPr="00F32661">
        <w:rPr>
          <w:rFonts w:ascii="Arial Narrow" w:hAnsi="Arial Narrow"/>
          <w:b/>
          <w:bCs/>
          <w:color w:val="00204F"/>
          <w:sz w:val="28"/>
          <w:szCs w:val="28"/>
        </w:rPr>
        <w:t xml:space="preserve">This month is very essential for working professionals. Should use words carefully; especially with higher officials. Hard work will be noticed and chances of promotion indicated. Some changes in the family situation. </w:t>
      </w:r>
    </w:p>
    <w:p w14:paraId="43DDE421" w14:textId="77777777" w:rsidR="00C80489" w:rsidRPr="00612C11" w:rsidRDefault="00C80489" w:rsidP="004E18CF">
      <w:pPr>
        <w:jc w:val="both"/>
        <w:rPr>
          <w:rFonts w:ascii="Arial Narrow" w:hAnsi="Arial Narrow"/>
          <w:b/>
          <w:bCs/>
          <w:color w:val="003400"/>
          <w:sz w:val="28"/>
          <w:szCs w:val="28"/>
        </w:rPr>
      </w:pPr>
      <w:r w:rsidRPr="00612C11">
        <w:rPr>
          <w:rFonts w:ascii="Arial Narrow" w:hAnsi="Arial Narrow"/>
          <w:b/>
          <w:bCs/>
          <w:color w:val="003400"/>
          <w:sz w:val="28"/>
          <w:szCs w:val="28"/>
        </w:rPr>
        <w:t xml:space="preserve">Number 6: </w:t>
      </w:r>
    </w:p>
    <w:p w14:paraId="3285A227" w14:textId="77777777" w:rsidR="00C80489" w:rsidRPr="00F32661" w:rsidRDefault="00C80489" w:rsidP="004E18CF">
      <w:pPr>
        <w:jc w:val="both"/>
        <w:rPr>
          <w:rFonts w:ascii="Arial Narrow" w:hAnsi="Arial Narrow"/>
          <w:b/>
          <w:bCs/>
          <w:color w:val="00204F"/>
          <w:sz w:val="28"/>
          <w:szCs w:val="28"/>
        </w:rPr>
      </w:pPr>
      <w:r w:rsidRPr="00F32661">
        <w:rPr>
          <w:rFonts w:ascii="Arial Narrow" w:hAnsi="Arial Narrow"/>
          <w:b/>
          <w:bCs/>
          <w:color w:val="00204F"/>
          <w:sz w:val="28"/>
          <w:szCs w:val="28"/>
        </w:rPr>
        <w:t>This month indicates good income; however, investing some of this income for further studies/course/self-improvement/some learning.  You can make changes in your surroundings to be more attractive and for peacefulness. Adapt the realistic and accept the task and enjoy the benefits obtained from your work and confidence.</w:t>
      </w:r>
    </w:p>
    <w:p w14:paraId="4BAA75AE" w14:textId="77777777" w:rsidR="00C80489" w:rsidRPr="00612C11" w:rsidRDefault="00C80489" w:rsidP="004E18CF">
      <w:pPr>
        <w:jc w:val="both"/>
        <w:rPr>
          <w:rFonts w:ascii="Arial Narrow" w:hAnsi="Arial Narrow"/>
          <w:b/>
          <w:bCs/>
          <w:color w:val="003400"/>
          <w:sz w:val="28"/>
          <w:szCs w:val="28"/>
        </w:rPr>
      </w:pPr>
      <w:r w:rsidRPr="00612C11">
        <w:rPr>
          <w:rFonts w:ascii="Arial Narrow" w:hAnsi="Arial Narrow"/>
          <w:b/>
          <w:bCs/>
          <w:color w:val="003400"/>
          <w:sz w:val="28"/>
          <w:szCs w:val="28"/>
        </w:rPr>
        <w:t>Number 7:</w:t>
      </w:r>
    </w:p>
    <w:p w14:paraId="657160F0" w14:textId="1E820E2E" w:rsidR="00C80489" w:rsidRPr="00F32661" w:rsidRDefault="00C80489" w:rsidP="004E18CF">
      <w:pPr>
        <w:jc w:val="both"/>
        <w:rPr>
          <w:rFonts w:ascii="Arial Narrow" w:hAnsi="Arial Narrow"/>
          <w:b/>
          <w:bCs/>
          <w:color w:val="00204F"/>
          <w:sz w:val="28"/>
          <w:szCs w:val="28"/>
        </w:rPr>
      </w:pPr>
      <w:r w:rsidRPr="00F32661">
        <w:rPr>
          <w:rFonts w:ascii="Arial Narrow" w:hAnsi="Arial Narrow"/>
          <w:b/>
          <w:bCs/>
          <w:color w:val="00204F"/>
          <w:sz w:val="28"/>
          <w:szCs w:val="28"/>
        </w:rPr>
        <w:t xml:space="preserve">This month will bring more clarity in terms of friends, family and professional life. It’s the time to concentrate on more important work. Be thankful to the changes in life as it will bring you out of emotional thinking and make you decide practically. Time for self-improvement by educating and training </w:t>
      </w:r>
      <w:ins w:id="1601" w:author="Sandhya T" w:date="2024-06-19T10:45:00Z" w16du:dateUtc="2024-06-19T05:15:00Z">
        <w:r w:rsidR="0048234C">
          <w:rPr>
            <w:rFonts w:ascii="Arial Narrow" w:hAnsi="Arial Narrow"/>
            <w:b/>
            <w:bCs/>
            <w:color w:val="00204F"/>
            <w:sz w:val="28"/>
            <w:szCs w:val="28"/>
          </w:rPr>
          <w:t>one</w:t>
        </w:r>
      </w:ins>
      <w:r w:rsidRPr="00F32661">
        <w:rPr>
          <w:rFonts w:ascii="Arial Narrow" w:hAnsi="Arial Narrow"/>
          <w:b/>
          <w:bCs/>
          <w:color w:val="00204F"/>
          <w:sz w:val="28"/>
          <w:szCs w:val="28"/>
        </w:rPr>
        <w:t>self with occult science.</w:t>
      </w:r>
    </w:p>
    <w:p w14:paraId="49A0B107" w14:textId="77777777" w:rsidR="00C80489" w:rsidRPr="00612C11" w:rsidRDefault="00C80489" w:rsidP="004E18CF">
      <w:pPr>
        <w:jc w:val="both"/>
        <w:rPr>
          <w:rFonts w:ascii="Arial Narrow" w:hAnsi="Arial Narrow"/>
          <w:b/>
          <w:bCs/>
          <w:color w:val="003400"/>
          <w:sz w:val="28"/>
          <w:szCs w:val="28"/>
        </w:rPr>
      </w:pPr>
      <w:r w:rsidRPr="00612C11">
        <w:rPr>
          <w:rFonts w:ascii="Arial Narrow" w:hAnsi="Arial Narrow"/>
          <w:b/>
          <w:bCs/>
          <w:color w:val="003400"/>
          <w:sz w:val="28"/>
          <w:szCs w:val="28"/>
        </w:rPr>
        <w:t>Number 8:</w:t>
      </w:r>
    </w:p>
    <w:p w14:paraId="34B42B37" w14:textId="77777777" w:rsidR="00C80489" w:rsidRPr="00F32661" w:rsidRDefault="00C80489" w:rsidP="004E18CF">
      <w:pPr>
        <w:jc w:val="both"/>
        <w:rPr>
          <w:rFonts w:ascii="Arial Narrow" w:hAnsi="Arial Narrow"/>
          <w:b/>
          <w:bCs/>
          <w:color w:val="00204F"/>
          <w:sz w:val="28"/>
          <w:szCs w:val="28"/>
        </w:rPr>
      </w:pPr>
      <w:r w:rsidRPr="00F32661">
        <w:rPr>
          <w:rFonts w:ascii="Arial Narrow" w:hAnsi="Arial Narrow"/>
          <w:b/>
          <w:bCs/>
          <w:color w:val="00204F"/>
          <w:sz w:val="28"/>
          <w:szCs w:val="28"/>
        </w:rPr>
        <w:t xml:space="preserve">Whether you have a business, job, homemaker, writer or any profession; remember to follow the path that you have visualized already. Cosmic energy will support your role. This is the month to achieve your goal and prove yourself. Do not forget the hard times that you have been through to achieve your goal. </w:t>
      </w:r>
    </w:p>
    <w:p w14:paraId="7EEAB65E" w14:textId="074CAED6" w:rsidR="00C80489" w:rsidRPr="00612C11" w:rsidRDefault="00C80489" w:rsidP="004E18CF">
      <w:pPr>
        <w:jc w:val="both"/>
        <w:rPr>
          <w:rFonts w:ascii="Arial Narrow" w:hAnsi="Arial Narrow"/>
          <w:b/>
          <w:bCs/>
          <w:color w:val="003400"/>
          <w:sz w:val="28"/>
          <w:szCs w:val="28"/>
        </w:rPr>
      </w:pPr>
      <w:r w:rsidRPr="00612C11">
        <w:rPr>
          <w:rFonts w:ascii="Arial Narrow" w:hAnsi="Arial Narrow"/>
          <w:b/>
          <w:bCs/>
          <w:color w:val="003400"/>
          <w:sz w:val="28"/>
          <w:szCs w:val="28"/>
        </w:rPr>
        <w:t>Number 9:</w:t>
      </w:r>
    </w:p>
    <w:p w14:paraId="0D6328BE" w14:textId="77777777" w:rsidR="00C80489" w:rsidRDefault="00C80489" w:rsidP="004E18CF">
      <w:pPr>
        <w:jc w:val="both"/>
        <w:rPr>
          <w:rFonts w:ascii="Arial Narrow" w:hAnsi="Arial Narrow"/>
          <w:b/>
          <w:bCs/>
          <w:color w:val="00204F"/>
          <w:sz w:val="28"/>
          <w:szCs w:val="28"/>
        </w:rPr>
      </w:pPr>
      <w:r w:rsidRPr="00F32661">
        <w:rPr>
          <w:rFonts w:ascii="Arial Narrow" w:hAnsi="Arial Narrow"/>
          <w:b/>
          <w:bCs/>
          <w:color w:val="00204F"/>
          <w:sz w:val="28"/>
          <w:szCs w:val="28"/>
        </w:rPr>
        <w:t>Let go of the old thoughts and accept the changes. Stay in touch with people who are far away as it may bring unexpected fortune. Study about Occult science; as the number 9 rules the study of mysteries. Listen to your intuition and do not seek advice from others. Consider this month to remove uselessness from life and welcome a new beginning. Be well prepared for the next cycle with confidence.</w:t>
      </w:r>
    </w:p>
    <w:p w14:paraId="5EB91F37" w14:textId="77777777" w:rsidR="000D366F" w:rsidRDefault="000D366F" w:rsidP="004E18CF">
      <w:pPr>
        <w:jc w:val="both"/>
        <w:rPr>
          <w:rFonts w:ascii="Arial Narrow" w:hAnsi="Arial Narrow"/>
          <w:b/>
          <w:bCs/>
          <w:color w:val="00204F"/>
          <w:sz w:val="28"/>
          <w:szCs w:val="28"/>
        </w:rPr>
      </w:pPr>
    </w:p>
    <w:p w14:paraId="3F534593" w14:textId="2EB0679F" w:rsidR="00E82236" w:rsidRPr="00235737" w:rsidRDefault="00CF5437" w:rsidP="00235737">
      <w:pPr>
        <w:jc w:val="center"/>
        <w:rPr>
          <w:rFonts w:ascii="Arial Black" w:hAnsi="Arial Black"/>
          <w:b/>
          <w:bCs/>
          <w:color w:val="C00000"/>
          <w:sz w:val="28"/>
          <w:szCs w:val="28"/>
          <w:u w:val="single"/>
        </w:rPr>
      </w:pPr>
      <w:r w:rsidRPr="00235737">
        <w:rPr>
          <w:rFonts w:ascii="Arial Black" w:hAnsi="Arial Black"/>
          <w:b/>
          <w:bCs/>
          <w:color w:val="C00000"/>
          <w:sz w:val="28"/>
          <w:szCs w:val="28"/>
          <w:u w:val="single"/>
        </w:rPr>
        <w:t>PYRAMID SYSTEM</w:t>
      </w:r>
      <w:r w:rsidR="00235737" w:rsidRPr="00235737">
        <w:rPr>
          <w:rFonts w:ascii="Arial Black" w:hAnsi="Arial Black"/>
          <w:b/>
          <w:bCs/>
          <w:color w:val="C00000"/>
          <w:sz w:val="28"/>
          <w:szCs w:val="28"/>
          <w:u w:val="single"/>
        </w:rPr>
        <w:t xml:space="preserve"> </w:t>
      </w:r>
      <w:r w:rsidR="00F92610" w:rsidRPr="00235737">
        <w:rPr>
          <w:rFonts w:ascii="Arial Black" w:hAnsi="Arial Black"/>
          <w:b/>
          <w:bCs/>
          <w:color w:val="C00000"/>
          <w:sz w:val="28"/>
          <w:szCs w:val="28"/>
          <w:u w:val="single"/>
        </w:rPr>
        <w:t>OF QUESTION AND ITS ANSWER</w:t>
      </w:r>
    </w:p>
    <w:p w14:paraId="25CA03F1" w14:textId="3A163287" w:rsidR="00F92610" w:rsidRDefault="00F92610" w:rsidP="004E18CF">
      <w:pPr>
        <w:jc w:val="both"/>
        <w:rPr>
          <w:rFonts w:ascii="Arial Narrow" w:hAnsi="Arial Narrow"/>
          <w:b/>
          <w:bCs/>
          <w:color w:val="00204F"/>
          <w:sz w:val="28"/>
          <w:szCs w:val="28"/>
        </w:rPr>
      </w:pPr>
      <w:r>
        <w:rPr>
          <w:rFonts w:ascii="Arial Narrow" w:hAnsi="Arial Narrow"/>
          <w:b/>
          <w:bCs/>
          <w:color w:val="00204F"/>
          <w:sz w:val="28"/>
          <w:szCs w:val="28"/>
        </w:rPr>
        <w:t>EXAMPLE</w:t>
      </w:r>
      <w:del w:id="1602" w:author="Sandhya T" w:date="2024-06-19T10:46:00Z" w16du:dateUtc="2024-06-19T05:16:00Z">
        <w:r w:rsidDel="0048234C">
          <w:rPr>
            <w:rFonts w:ascii="Arial Narrow" w:hAnsi="Arial Narrow"/>
            <w:b/>
            <w:bCs/>
            <w:color w:val="00204F"/>
            <w:sz w:val="28"/>
            <w:szCs w:val="28"/>
          </w:rPr>
          <w:delText xml:space="preserve"> </w:delText>
        </w:r>
      </w:del>
      <w:r>
        <w:rPr>
          <w:rFonts w:ascii="Arial Narrow" w:hAnsi="Arial Narrow"/>
          <w:b/>
          <w:bCs/>
          <w:color w:val="00204F"/>
          <w:sz w:val="28"/>
          <w:szCs w:val="28"/>
        </w:rPr>
        <w:t>:</w:t>
      </w:r>
    </w:p>
    <w:p w14:paraId="16C8E5E9" w14:textId="6D8C8A76" w:rsidR="00F92610" w:rsidRDefault="00F92610" w:rsidP="004E18CF">
      <w:pPr>
        <w:jc w:val="both"/>
        <w:rPr>
          <w:rFonts w:ascii="Arial Narrow" w:hAnsi="Arial Narrow"/>
          <w:b/>
          <w:bCs/>
          <w:color w:val="00204F"/>
          <w:sz w:val="28"/>
          <w:szCs w:val="28"/>
        </w:rPr>
      </w:pPr>
      <w:del w:id="1603" w:author="Sandhya T" w:date="2024-06-19T10:46:00Z" w16du:dateUtc="2024-06-19T05:16:00Z">
        <w:r w:rsidDel="0048234C">
          <w:rPr>
            <w:rFonts w:ascii="Arial Narrow" w:hAnsi="Arial Narrow"/>
            <w:b/>
            <w:bCs/>
            <w:color w:val="00204F"/>
            <w:sz w:val="28"/>
            <w:szCs w:val="28"/>
          </w:rPr>
          <w:lastRenderedPageBreak/>
          <w:delText>“ WILL</w:delText>
        </w:r>
      </w:del>
      <w:ins w:id="1604" w:author="Sandhya T" w:date="2024-06-19T10:46:00Z" w16du:dateUtc="2024-06-19T05:16:00Z">
        <w:r w:rsidR="0048234C">
          <w:rPr>
            <w:rFonts w:ascii="Arial Narrow" w:hAnsi="Arial Narrow"/>
            <w:b/>
            <w:bCs/>
            <w:color w:val="00204F"/>
            <w:sz w:val="28"/>
            <w:szCs w:val="28"/>
          </w:rPr>
          <w:t>“WILL</w:t>
        </w:r>
      </w:ins>
      <w:r>
        <w:rPr>
          <w:rFonts w:ascii="Arial Narrow" w:hAnsi="Arial Narrow"/>
          <w:b/>
          <w:bCs/>
          <w:color w:val="00204F"/>
          <w:sz w:val="28"/>
          <w:szCs w:val="28"/>
        </w:rPr>
        <w:t xml:space="preserve"> I PASS EXAMINATION</w:t>
      </w:r>
      <w:ins w:id="1605" w:author="Sandhya T" w:date="2024-06-19T10:47:00Z" w16du:dateUtc="2024-06-19T05:17:00Z">
        <w:r w:rsidR="0048234C">
          <w:rPr>
            <w:rFonts w:ascii="Arial Narrow" w:hAnsi="Arial Narrow"/>
            <w:b/>
            <w:bCs/>
            <w:color w:val="00204F"/>
            <w:sz w:val="28"/>
            <w:szCs w:val="28"/>
          </w:rPr>
          <w:t>”</w:t>
        </w:r>
      </w:ins>
      <w:del w:id="1606" w:author="Sandhya T" w:date="2024-06-19T10:47:00Z" w16du:dateUtc="2024-06-19T05:17:00Z">
        <w:r w:rsidDel="0048234C">
          <w:rPr>
            <w:rFonts w:ascii="Arial Narrow" w:hAnsi="Arial Narrow"/>
            <w:b/>
            <w:bCs/>
            <w:color w:val="00204F"/>
            <w:sz w:val="28"/>
            <w:szCs w:val="28"/>
          </w:rPr>
          <w:delText xml:space="preserve"> “</w:delText>
        </w:r>
      </w:del>
    </w:p>
    <w:p w14:paraId="707671AA" w14:textId="5037078D" w:rsidR="00374071" w:rsidRDefault="00374071" w:rsidP="004E18CF">
      <w:pPr>
        <w:jc w:val="both"/>
        <w:rPr>
          <w:rFonts w:ascii="Arial Narrow" w:hAnsi="Arial Narrow"/>
          <w:b/>
          <w:bCs/>
          <w:color w:val="00204F"/>
          <w:sz w:val="28"/>
          <w:szCs w:val="28"/>
        </w:rPr>
      </w:pPr>
      <w:r>
        <w:rPr>
          <w:rFonts w:ascii="Arial Narrow" w:hAnsi="Arial Narrow"/>
          <w:b/>
          <w:bCs/>
          <w:color w:val="00204F"/>
          <w:sz w:val="28"/>
          <w:szCs w:val="28"/>
        </w:rPr>
        <w:t xml:space="preserve">First total </w:t>
      </w:r>
      <w:ins w:id="1607" w:author="Sandhya T" w:date="2024-06-19T10:47:00Z" w16du:dateUtc="2024-06-19T05:17:00Z">
        <w:r w:rsidR="0048234C">
          <w:rPr>
            <w:rFonts w:ascii="Arial Narrow" w:hAnsi="Arial Narrow"/>
            <w:b/>
            <w:bCs/>
            <w:color w:val="00204F"/>
            <w:sz w:val="28"/>
            <w:szCs w:val="28"/>
          </w:rPr>
          <w:t xml:space="preserve">the </w:t>
        </w:r>
      </w:ins>
      <w:r>
        <w:rPr>
          <w:rFonts w:ascii="Arial Narrow" w:hAnsi="Arial Narrow"/>
          <w:b/>
          <w:bCs/>
          <w:color w:val="00204F"/>
          <w:sz w:val="28"/>
          <w:szCs w:val="28"/>
        </w:rPr>
        <w:t>words = 4</w:t>
      </w:r>
    </w:p>
    <w:p w14:paraId="47718A87" w14:textId="1E757113" w:rsidR="00976461" w:rsidRDefault="00976461" w:rsidP="004E18CF">
      <w:pPr>
        <w:jc w:val="both"/>
        <w:rPr>
          <w:rFonts w:ascii="Arial Narrow" w:hAnsi="Arial Narrow"/>
          <w:b/>
          <w:bCs/>
          <w:color w:val="00204F"/>
          <w:sz w:val="28"/>
          <w:szCs w:val="28"/>
        </w:rPr>
      </w:pPr>
      <w:r>
        <w:rPr>
          <w:rFonts w:ascii="Arial Narrow" w:hAnsi="Arial Narrow"/>
          <w:b/>
          <w:bCs/>
          <w:color w:val="00204F"/>
          <w:sz w:val="28"/>
          <w:szCs w:val="28"/>
        </w:rPr>
        <w:t xml:space="preserve">NEXT TOTAL </w:t>
      </w:r>
      <w:ins w:id="1608" w:author="Sandhya T" w:date="2024-06-19T10:48:00Z" w16du:dateUtc="2024-06-19T05:18:00Z">
        <w:r w:rsidR="0048234C">
          <w:rPr>
            <w:rFonts w:ascii="Arial Narrow" w:hAnsi="Arial Narrow"/>
            <w:b/>
            <w:bCs/>
            <w:color w:val="00204F"/>
            <w:sz w:val="28"/>
            <w:szCs w:val="28"/>
          </w:rPr>
          <w:t xml:space="preserve">THE </w:t>
        </w:r>
      </w:ins>
      <w:r>
        <w:rPr>
          <w:rFonts w:ascii="Arial Narrow" w:hAnsi="Arial Narrow"/>
          <w:b/>
          <w:bCs/>
          <w:color w:val="00204F"/>
          <w:sz w:val="28"/>
          <w:szCs w:val="28"/>
        </w:rPr>
        <w:t>LETTERS</w:t>
      </w:r>
    </w:p>
    <w:p w14:paraId="0394BBC9" w14:textId="521AC2CE" w:rsidR="00374071" w:rsidRDefault="00374071" w:rsidP="004E18CF">
      <w:pPr>
        <w:jc w:val="both"/>
        <w:rPr>
          <w:rFonts w:ascii="Arial Narrow" w:hAnsi="Arial Narrow"/>
          <w:b/>
          <w:bCs/>
          <w:color w:val="00204F"/>
          <w:sz w:val="28"/>
          <w:szCs w:val="28"/>
        </w:rPr>
      </w:pPr>
      <w:r>
        <w:rPr>
          <w:rFonts w:ascii="Arial Narrow" w:hAnsi="Arial Narrow"/>
          <w:b/>
          <w:bCs/>
          <w:color w:val="00204F"/>
          <w:sz w:val="28"/>
          <w:szCs w:val="28"/>
        </w:rPr>
        <w:t>Will = 4</w:t>
      </w:r>
    </w:p>
    <w:p w14:paraId="6D8F28C7" w14:textId="3386E22C" w:rsidR="00374071" w:rsidRDefault="00374071" w:rsidP="004E18CF">
      <w:pPr>
        <w:jc w:val="both"/>
        <w:rPr>
          <w:rFonts w:ascii="Arial Narrow" w:hAnsi="Arial Narrow"/>
          <w:b/>
          <w:bCs/>
          <w:color w:val="00204F"/>
          <w:sz w:val="28"/>
          <w:szCs w:val="28"/>
        </w:rPr>
      </w:pPr>
      <w:r>
        <w:rPr>
          <w:rFonts w:ascii="Arial Narrow" w:hAnsi="Arial Narrow"/>
          <w:b/>
          <w:bCs/>
          <w:color w:val="00204F"/>
          <w:sz w:val="28"/>
          <w:szCs w:val="28"/>
        </w:rPr>
        <w:t>I</w:t>
      </w:r>
      <w:r w:rsidR="00144BE7">
        <w:rPr>
          <w:rFonts w:ascii="Arial Narrow" w:hAnsi="Arial Narrow"/>
          <w:b/>
          <w:bCs/>
          <w:color w:val="00204F"/>
          <w:sz w:val="28"/>
          <w:szCs w:val="28"/>
        </w:rPr>
        <w:t xml:space="preserve"> = 1</w:t>
      </w:r>
    </w:p>
    <w:p w14:paraId="7C0BCC16" w14:textId="74914724" w:rsidR="00144BE7" w:rsidRDefault="00144BE7" w:rsidP="004E18CF">
      <w:pPr>
        <w:jc w:val="both"/>
        <w:rPr>
          <w:rFonts w:ascii="Arial Narrow" w:hAnsi="Arial Narrow"/>
          <w:b/>
          <w:bCs/>
          <w:color w:val="00204F"/>
          <w:sz w:val="28"/>
          <w:szCs w:val="28"/>
        </w:rPr>
      </w:pPr>
      <w:r>
        <w:rPr>
          <w:rFonts w:ascii="Arial Narrow" w:hAnsi="Arial Narrow"/>
          <w:b/>
          <w:bCs/>
          <w:color w:val="00204F"/>
          <w:sz w:val="28"/>
          <w:szCs w:val="28"/>
        </w:rPr>
        <w:t>Pass =4</w:t>
      </w:r>
    </w:p>
    <w:p w14:paraId="690FB0A1" w14:textId="3A4B5A66" w:rsidR="00144BE7" w:rsidRDefault="00144BE7" w:rsidP="004E18CF">
      <w:pPr>
        <w:jc w:val="both"/>
        <w:rPr>
          <w:rFonts w:ascii="Arial Narrow" w:hAnsi="Arial Narrow"/>
          <w:b/>
          <w:bCs/>
          <w:color w:val="00204F"/>
          <w:sz w:val="28"/>
          <w:szCs w:val="28"/>
        </w:rPr>
      </w:pPr>
      <w:r>
        <w:rPr>
          <w:rFonts w:ascii="Arial Narrow" w:hAnsi="Arial Narrow"/>
          <w:b/>
          <w:bCs/>
          <w:color w:val="00204F"/>
          <w:sz w:val="28"/>
          <w:szCs w:val="28"/>
        </w:rPr>
        <w:t>Examination =11 = 2</w:t>
      </w:r>
    </w:p>
    <w:p w14:paraId="5A6EFF59" w14:textId="6B2E5FEE" w:rsidR="00144BE7" w:rsidRDefault="00144BE7" w:rsidP="004E18CF">
      <w:pPr>
        <w:jc w:val="both"/>
        <w:rPr>
          <w:rFonts w:ascii="Arial Narrow" w:hAnsi="Arial Narrow"/>
          <w:b/>
          <w:bCs/>
          <w:color w:val="00204F"/>
          <w:sz w:val="28"/>
          <w:szCs w:val="28"/>
        </w:rPr>
      </w:pPr>
      <w:r>
        <w:rPr>
          <w:rFonts w:ascii="Arial Narrow" w:hAnsi="Arial Narrow"/>
          <w:b/>
          <w:bCs/>
          <w:color w:val="00204F"/>
          <w:sz w:val="28"/>
          <w:szCs w:val="28"/>
        </w:rPr>
        <w:t xml:space="preserve">Arrange as below and </w:t>
      </w:r>
      <w:r w:rsidR="009A7AFE">
        <w:rPr>
          <w:rFonts w:ascii="Arial Narrow" w:hAnsi="Arial Narrow"/>
          <w:b/>
          <w:bCs/>
          <w:color w:val="00204F"/>
          <w:sz w:val="28"/>
          <w:szCs w:val="28"/>
        </w:rPr>
        <w:t>make</w:t>
      </w:r>
      <w:r>
        <w:rPr>
          <w:rFonts w:ascii="Arial Narrow" w:hAnsi="Arial Narrow"/>
          <w:b/>
          <w:bCs/>
          <w:color w:val="00204F"/>
          <w:sz w:val="28"/>
          <w:szCs w:val="28"/>
        </w:rPr>
        <w:t xml:space="preserve"> a pyramid:</w:t>
      </w:r>
    </w:p>
    <w:p w14:paraId="6BC4AB31" w14:textId="45CE64A7" w:rsidR="00144BE7" w:rsidRDefault="00144BE7" w:rsidP="004E18CF">
      <w:pPr>
        <w:jc w:val="both"/>
        <w:rPr>
          <w:rFonts w:ascii="Arial Narrow" w:hAnsi="Arial Narrow"/>
          <w:b/>
          <w:bCs/>
          <w:color w:val="00204F"/>
          <w:sz w:val="28"/>
          <w:szCs w:val="28"/>
        </w:rPr>
      </w:pPr>
      <w:r>
        <w:rPr>
          <w:rFonts w:ascii="Arial Narrow" w:hAnsi="Arial Narrow"/>
          <w:b/>
          <w:bCs/>
          <w:color w:val="00204F"/>
          <w:sz w:val="28"/>
          <w:szCs w:val="28"/>
        </w:rPr>
        <w:t xml:space="preserve">                    4</w:t>
      </w:r>
      <w:r w:rsidR="006D35C5">
        <w:rPr>
          <w:rFonts w:ascii="Arial Narrow" w:hAnsi="Arial Narrow"/>
          <w:b/>
          <w:bCs/>
          <w:color w:val="00204F"/>
          <w:sz w:val="28"/>
          <w:szCs w:val="28"/>
        </w:rPr>
        <w:t xml:space="preserve">  4  1  4  2</w:t>
      </w:r>
    </w:p>
    <w:p w14:paraId="64507662" w14:textId="0E0EB558" w:rsidR="006D35C5" w:rsidRDefault="006D35C5" w:rsidP="004E18CF">
      <w:pPr>
        <w:jc w:val="both"/>
        <w:rPr>
          <w:rFonts w:ascii="Arial Narrow" w:hAnsi="Arial Narrow"/>
          <w:b/>
          <w:bCs/>
          <w:color w:val="00204F"/>
          <w:sz w:val="28"/>
          <w:szCs w:val="28"/>
        </w:rPr>
      </w:pPr>
      <w:r>
        <w:rPr>
          <w:rFonts w:ascii="Arial Narrow" w:hAnsi="Arial Narrow"/>
          <w:b/>
          <w:bCs/>
          <w:color w:val="00204F"/>
          <w:sz w:val="28"/>
          <w:szCs w:val="28"/>
        </w:rPr>
        <w:t xml:space="preserve">                     8  5  5  </w:t>
      </w:r>
      <w:r w:rsidR="00A76140">
        <w:rPr>
          <w:rFonts w:ascii="Arial Narrow" w:hAnsi="Arial Narrow"/>
          <w:b/>
          <w:bCs/>
          <w:color w:val="00204F"/>
          <w:sz w:val="28"/>
          <w:szCs w:val="28"/>
        </w:rPr>
        <w:t>6</w:t>
      </w:r>
    </w:p>
    <w:p w14:paraId="3AE320E8" w14:textId="08FB139E" w:rsidR="00A76140" w:rsidRDefault="00A76140" w:rsidP="004E18CF">
      <w:pPr>
        <w:jc w:val="both"/>
        <w:rPr>
          <w:rFonts w:ascii="Arial Narrow" w:hAnsi="Arial Narrow"/>
          <w:b/>
          <w:bCs/>
          <w:color w:val="00204F"/>
          <w:sz w:val="28"/>
          <w:szCs w:val="28"/>
        </w:rPr>
      </w:pPr>
      <w:r>
        <w:rPr>
          <w:rFonts w:ascii="Arial Narrow" w:hAnsi="Arial Narrow"/>
          <w:b/>
          <w:bCs/>
          <w:color w:val="00204F"/>
          <w:sz w:val="28"/>
          <w:szCs w:val="28"/>
        </w:rPr>
        <w:t xml:space="preserve">                      4  1  2</w:t>
      </w:r>
    </w:p>
    <w:p w14:paraId="72DE545A" w14:textId="54D90897" w:rsidR="00A76140" w:rsidRDefault="00A76140" w:rsidP="004E18CF">
      <w:pPr>
        <w:jc w:val="both"/>
        <w:rPr>
          <w:rFonts w:ascii="Arial Narrow" w:hAnsi="Arial Narrow"/>
          <w:b/>
          <w:bCs/>
          <w:color w:val="00204F"/>
          <w:sz w:val="28"/>
          <w:szCs w:val="28"/>
        </w:rPr>
      </w:pPr>
      <w:r>
        <w:rPr>
          <w:rFonts w:ascii="Arial Narrow" w:hAnsi="Arial Narrow"/>
          <w:b/>
          <w:bCs/>
          <w:color w:val="00204F"/>
          <w:sz w:val="28"/>
          <w:szCs w:val="28"/>
        </w:rPr>
        <w:t xml:space="preserve">                       5  3</w:t>
      </w:r>
    </w:p>
    <w:p w14:paraId="0B93028E" w14:textId="441C772B" w:rsidR="00A76140" w:rsidRDefault="00A76140" w:rsidP="004E18CF">
      <w:pPr>
        <w:jc w:val="both"/>
        <w:rPr>
          <w:rFonts w:ascii="Arial Narrow" w:hAnsi="Arial Narrow"/>
          <w:b/>
          <w:bCs/>
          <w:color w:val="00204F"/>
          <w:sz w:val="28"/>
          <w:szCs w:val="28"/>
        </w:rPr>
      </w:pPr>
      <w:r>
        <w:rPr>
          <w:rFonts w:ascii="Arial Narrow" w:hAnsi="Arial Narrow"/>
          <w:b/>
          <w:bCs/>
          <w:color w:val="00204F"/>
          <w:sz w:val="28"/>
          <w:szCs w:val="28"/>
        </w:rPr>
        <w:t xml:space="preserve">                        </w:t>
      </w:r>
      <w:r w:rsidR="001A0AFC">
        <w:rPr>
          <w:rFonts w:ascii="Arial Narrow" w:hAnsi="Arial Narrow"/>
          <w:b/>
          <w:bCs/>
          <w:color w:val="00204F"/>
          <w:sz w:val="28"/>
          <w:szCs w:val="28"/>
        </w:rPr>
        <w:t xml:space="preserve"> 8</w:t>
      </w:r>
    </w:p>
    <w:p w14:paraId="502C9532" w14:textId="3E68CBAD" w:rsidR="00E82236" w:rsidRDefault="00B401CC" w:rsidP="004E18CF">
      <w:pPr>
        <w:jc w:val="both"/>
        <w:rPr>
          <w:rFonts w:ascii="Arial Narrow" w:hAnsi="Arial Narrow"/>
          <w:b/>
          <w:bCs/>
          <w:color w:val="00204F"/>
          <w:sz w:val="28"/>
          <w:szCs w:val="28"/>
        </w:rPr>
      </w:pPr>
      <w:r>
        <w:rPr>
          <w:rFonts w:ascii="Arial Narrow" w:hAnsi="Arial Narrow"/>
          <w:b/>
          <w:bCs/>
          <w:color w:val="00204F"/>
          <w:sz w:val="28"/>
          <w:szCs w:val="28"/>
        </w:rPr>
        <w:t>Pyramid = 8</w:t>
      </w:r>
    </w:p>
    <w:p w14:paraId="011DCF09" w14:textId="77777777" w:rsidR="00E82236" w:rsidRPr="00F32661" w:rsidRDefault="00E82236" w:rsidP="004E18CF">
      <w:pPr>
        <w:jc w:val="both"/>
        <w:rPr>
          <w:rFonts w:ascii="Arial Narrow" w:hAnsi="Arial Narrow"/>
          <w:b/>
          <w:bCs/>
          <w:color w:val="00204F"/>
          <w:sz w:val="28"/>
          <w:szCs w:val="28"/>
        </w:rPr>
      </w:pPr>
    </w:p>
    <w:tbl>
      <w:tblPr>
        <w:tblW w:w="9254" w:type="dxa"/>
        <w:tblInd w:w="93" w:type="dxa"/>
        <w:tblLayout w:type="fixed"/>
        <w:tblLook w:val="0400" w:firstRow="0" w:lastRow="0" w:firstColumn="0" w:lastColumn="0" w:noHBand="0" w:noVBand="1"/>
      </w:tblPr>
      <w:tblGrid>
        <w:gridCol w:w="1252"/>
        <w:gridCol w:w="8002"/>
      </w:tblGrid>
      <w:tr w:rsidR="00612C11" w:rsidRPr="00F32661" w14:paraId="78FD01ED" w14:textId="77777777" w:rsidTr="00F32661">
        <w:trPr>
          <w:trHeight w:val="300"/>
        </w:trPr>
        <w:tc>
          <w:tcPr>
            <w:tcW w:w="1252" w:type="dxa"/>
            <w:tcBorders>
              <w:top w:val="single" w:sz="4" w:space="0" w:color="000000"/>
              <w:left w:val="single" w:sz="4" w:space="0" w:color="000000"/>
              <w:bottom w:val="single" w:sz="4" w:space="0" w:color="000000"/>
              <w:right w:val="single" w:sz="4" w:space="0" w:color="000000"/>
            </w:tcBorders>
            <w:vAlign w:val="bottom"/>
          </w:tcPr>
          <w:p w14:paraId="301EA66A" w14:textId="77777777" w:rsidR="00C80489" w:rsidRPr="00F32661" w:rsidRDefault="00C80489" w:rsidP="00F32661">
            <w:pPr>
              <w:spacing w:after="0" w:line="240" w:lineRule="auto"/>
              <w:jc w:val="center"/>
              <w:rPr>
                <w:rFonts w:ascii="Berlin Sans FB Demi" w:hAnsi="Berlin Sans FB Demi"/>
                <w:b/>
                <w:bCs/>
                <w:color w:val="7F3F00"/>
                <w:sz w:val="24"/>
                <w:szCs w:val="24"/>
              </w:rPr>
            </w:pPr>
            <w:r w:rsidRPr="00F32661">
              <w:rPr>
                <w:rFonts w:ascii="Berlin Sans FB Demi" w:hAnsi="Berlin Sans FB Demi"/>
                <w:b/>
                <w:bCs/>
                <w:color w:val="7F3F00"/>
                <w:sz w:val="24"/>
                <w:szCs w:val="24"/>
              </w:rPr>
              <w:t>NUMBER</w:t>
            </w:r>
          </w:p>
        </w:tc>
        <w:tc>
          <w:tcPr>
            <w:tcW w:w="8002" w:type="dxa"/>
            <w:tcBorders>
              <w:top w:val="single" w:sz="4" w:space="0" w:color="000000"/>
              <w:left w:val="nil"/>
              <w:bottom w:val="single" w:sz="4" w:space="0" w:color="000000"/>
              <w:right w:val="single" w:sz="4" w:space="0" w:color="000000"/>
            </w:tcBorders>
            <w:vAlign w:val="bottom"/>
          </w:tcPr>
          <w:p w14:paraId="22E2FC7D" w14:textId="0398E311" w:rsidR="00C80489" w:rsidRPr="00F32661" w:rsidRDefault="00C80489" w:rsidP="00F32661">
            <w:pPr>
              <w:spacing w:after="0" w:line="240" w:lineRule="auto"/>
              <w:jc w:val="center"/>
              <w:rPr>
                <w:rFonts w:ascii="Berlin Sans FB Demi" w:hAnsi="Berlin Sans FB Demi"/>
                <w:b/>
                <w:bCs/>
                <w:color w:val="7F3F00"/>
                <w:sz w:val="24"/>
                <w:szCs w:val="24"/>
              </w:rPr>
            </w:pPr>
            <w:r w:rsidRPr="00F32661">
              <w:rPr>
                <w:rFonts w:ascii="Berlin Sans FB Demi" w:hAnsi="Berlin Sans FB Demi"/>
                <w:b/>
                <w:bCs/>
                <w:color w:val="7F3F00"/>
                <w:sz w:val="24"/>
                <w:szCs w:val="24"/>
              </w:rPr>
              <w:t xml:space="preserve">NUMBER </w:t>
            </w:r>
            <w:r w:rsidR="00BF49D8">
              <w:rPr>
                <w:rFonts w:ascii="Berlin Sans FB Demi" w:hAnsi="Berlin Sans FB Demi"/>
                <w:b/>
                <w:bCs/>
                <w:color w:val="7F3F00"/>
                <w:sz w:val="24"/>
                <w:szCs w:val="24"/>
              </w:rPr>
              <w:t>RESULT</w:t>
            </w:r>
          </w:p>
        </w:tc>
      </w:tr>
      <w:tr w:rsidR="00612C11" w:rsidRPr="00F32661" w14:paraId="7A3DED17" w14:textId="77777777" w:rsidTr="00F32661">
        <w:trPr>
          <w:trHeight w:val="300"/>
        </w:trPr>
        <w:tc>
          <w:tcPr>
            <w:tcW w:w="1252" w:type="dxa"/>
            <w:tcBorders>
              <w:top w:val="nil"/>
              <w:left w:val="single" w:sz="4" w:space="0" w:color="000000"/>
              <w:bottom w:val="single" w:sz="4" w:space="0" w:color="000000"/>
              <w:right w:val="single" w:sz="4" w:space="0" w:color="000000"/>
            </w:tcBorders>
            <w:vAlign w:val="bottom"/>
          </w:tcPr>
          <w:p w14:paraId="1D3FDBFC" w14:textId="77777777" w:rsidR="00C80489" w:rsidRPr="00F32661" w:rsidRDefault="00C80489" w:rsidP="00E64129">
            <w:pPr>
              <w:spacing w:after="0" w:line="240" w:lineRule="auto"/>
              <w:jc w:val="center"/>
              <w:rPr>
                <w:rFonts w:ascii="Arial Narrow" w:hAnsi="Arial Narrow"/>
                <w:b/>
                <w:bCs/>
                <w:color w:val="00204F"/>
                <w:sz w:val="28"/>
                <w:szCs w:val="28"/>
              </w:rPr>
            </w:pPr>
            <w:r w:rsidRPr="00F32661">
              <w:rPr>
                <w:rFonts w:ascii="Arial Narrow" w:hAnsi="Arial Narrow"/>
                <w:b/>
                <w:bCs/>
                <w:color w:val="00204F"/>
                <w:sz w:val="28"/>
                <w:szCs w:val="28"/>
              </w:rPr>
              <w:t>1</w:t>
            </w:r>
          </w:p>
        </w:tc>
        <w:tc>
          <w:tcPr>
            <w:tcW w:w="8002" w:type="dxa"/>
            <w:tcBorders>
              <w:top w:val="nil"/>
              <w:left w:val="nil"/>
              <w:bottom w:val="single" w:sz="4" w:space="0" w:color="000000"/>
              <w:right w:val="single" w:sz="4" w:space="0" w:color="000000"/>
            </w:tcBorders>
            <w:vAlign w:val="bottom"/>
          </w:tcPr>
          <w:p w14:paraId="35E701D4" w14:textId="77777777" w:rsidR="00C80489" w:rsidRPr="00F32661" w:rsidRDefault="00C80489" w:rsidP="00E64129">
            <w:pPr>
              <w:spacing w:after="0" w:line="240" w:lineRule="auto"/>
              <w:rPr>
                <w:rFonts w:ascii="Arial Narrow" w:hAnsi="Arial Narrow"/>
                <w:b/>
                <w:bCs/>
                <w:color w:val="00204F"/>
                <w:sz w:val="28"/>
                <w:szCs w:val="28"/>
              </w:rPr>
            </w:pPr>
            <w:r w:rsidRPr="00F32661">
              <w:rPr>
                <w:rFonts w:ascii="Arial Narrow" w:hAnsi="Arial Narrow"/>
                <w:b/>
                <w:bCs/>
                <w:color w:val="00204F"/>
                <w:sz w:val="28"/>
                <w:szCs w:val="28"/>
              </w:rPr>
              <w:t>Success</w:t>
            </w:r>
          </w:p>
        </w:tc>
      </w:tr>
      <w:tr w:rsidR="00612C11" w:rsidRPr="00F32661" w14:paraId="75F066CD" w14:textId="77777777" w:rsidTr="00F32661">
        <w:trPr>
          <w:trHeight w:val="300"/>
        </w:trPr>
        <w:tc>
          <w:tcPr>
            <w:tcW w:w="1252" w:type="dxa"/>
            <w:tcBorders>
              <w:top w:val="nil"/>
              <w:left w:val="single" w:sz="4" w:space="0" w:color="000000"/>
              <w:bottom w:val="single" w:sz="4" w:space="0" w:color="000000"/>
              <w:right w:val="single" w:sz="4" w:space="0" w:color="000000"/>
            </w:tcBorders>
            <w:vAlign w:val="bottom"/>
          </w:tcPr>
          <w:p w14:paraId="34BD8BB5" w14:textId="77777777" w:rsidR="00C80489" w:rsidRPr="00F32661" w:rsidRDefault="00C80489" w:rsidP="00E64129">
            <w:pPr>
              <w:spacing w:after="0" w:line="240" w:lineRule="auto"/>
              <w:jc w:val="center"/>
              <w:rPr>
                <w:rFonts w:ascii="Arial Narrow" w:hAnsi="Arial Narrow"/>
                <w:b/>
                <w:bCs/>
                <w:color w:val="00204F"/>
                <w:sz w:val="28"/>
                <w:szCs w:val="28"/>
              </w:rPr>
            </w:pPr>
            <w:r w:rsidRPr="00F32661">
              <w:rPr>
                <w:rFonts w:ascii="Arial Narrow" w:hAnsi="Arial Narrow"/>
                <w:b/>
                <w:bCs/>
                <w:color w:val="00204F"/>
                <w:sz w:val="28"/>
                <w:szCs w:val="28"/>
              </w:rPr>
              <w:t>2</w:t>
            </w:r>
          </w:p>
        </w:tc>
        <w:tc>
          <w:tcPr>
            <w:tcW w:w="8002" w:type="dxa"/>
            <w:tcBorders>
              <w:top w:val="nil"/>
              <w:left w:val="nil"/>
              <w:bottom w:val="single" w:sz="4" w:space="0" w:color="000000"/>
              <w:right w:val="single" w:sz="4" w:space="0" w:color="000000"/>
            </w:tcBorders>
            <w:vAlign w:val="bottom"/>
          </w:tcPr>
          <w:p w14:paraId="66A57E6F" w14:textId="20F51FC1" w:rsidR="00C80489" w:rsidRPr="00F32661" w:rsidRDefault="00C80489" w:rsidP="00E64129">
            <w:pPr>
              <w:spacing w:after="0" w:line="240" w:lineRule="auto"/>
              <w:rPr>
                <w:rFonts w:ascii="Arial Narrow" w:hAnsi="Arial Narrow"/>
                <w:b/>
                <w:bCs/>
                <w:color w:val="00204F"/>
                <w:sz w:val="28"/>
                <w:szCs w:val="28"/>
              </w:rPr>
            </w:pPr>
            <w:r w:rsidRPr="00F32661">
              <w:rPr>
                <w:rFonts w:ascii="Arial Narrow" w:hAnsi="Arial Narrow"/>
                <w:b/>
                <w:bCs/>
                <w:color w:val="00204F"/>
                <w:sz w:val="28"/>
                <w:szCs w:val="28"/>
              </w:rPr>
              <w:t xml:space="preserve">Lack of </w:t>
            </w:r>
            <w:r w:rsidR="004F1D8F">
              <w:rPr>
                <w:rFonts w:ascii="Arial Narrow" w:hAnsi="Arial Narrow"/>
                <w:b/>
                <w:bCs/>
                <w:color w:val="00204F"/>
                <w:sz w:val="28"/>
                <w:szCs w:val="28"/>
              </w:rPr>
              <w:t>C</w:t>
            </w:r>
            <w:r w:rsidRPr="00F32661">
              <w:rPr>
                <w:rFonts w:ascii="Arial Narrow" w:hAnsi="Arial Narrow"/>
                <w:b/>
                <w:bCs/>
                <w:color w:val="00204F"/>
                <w:sz w:val="28"/>
                <w:szCs w:val="28"/>
              </w:rPr>
              <w:t xml:space="preserve">oncentration and </w:t>
            </w:r>
            <w:r w:rsidR="004F1D8F">
              <w:rPr>
                <w:rFonts w:ascii="Arial Narrow" w:hAnsi="Arial Narrow"/>
                <w:b/>
                <w:bCs/>
                <w:color w:val="00204F"/>
                <w:sz w:val="28"/>
                <w:szCs w:val="28"/>
              </w:rPr>
              <w:t>A</w:t>
            </w:r>
            <w:r w:rsidRPr="00F32661">
              <w:rPr>
                <w:rFonts w:ascii="Arial Narrow" w:hAnsi="Arial Narrow"/>
                <w:b/>
                <w:bCs/>
                <w:color w:val="00204F"/>
                <w:sz w:val="28"/>
                <w:szCs w:val="28"/>
              </w:rPr>
              <w:t>nxiety</w:t>
            </w:r>
            <w:del w:id="1609" w:author="Sandhya T" w:date="2024-06-19T10:48:00Z" w16du:dateUtc="2024-06-19T05:18:00Z">
              <w:r w:rsidR="009A559C" w:rsidDel="0048234C">
                <w:rPr>
                  <w:rFonts w:ascii="Arial Narrow" w:hAnsi="Arial Narrow"/>
                  <w:b/>
                  <w:bCs/>
                  <w:color w:val="00204F"/>
                  <w:sz w:val="28"/>
                  <w:szCs w:val="28"/>
                </w:rPr>
                <w:delText xml:space="preserve">. </w:delText>
              </w:r>
            </w:del>
          </w:p>
        </w:tc>
      </w:tr>
      <w:tr w:rsidR="00612C11" w:rsidRPr="00F32661" w14:paraId="24F56972" w14:textId="77777777" w:rsidTr="00F32661">
        <w:trPr>
          <w:trHeight w:val="300"/>
        </w:trPr>
        <w:tc>
          <w:tcPr>
            <w:tcW w:w="1252" w:type="dxa"/>
            <w:tcBorders>
              <w:top w:val="nil"/>
              <w:left w:val="single" w:sz="4" w:space="0" w:color="000000"/>
              <w:bottom w:val="single" w:sz="4" w:space="0" w:color="000000"/>
              <w:right w:val="single" w:sz="4" w:space="0" w:color="000000"/>
            </w:tcBorders>
            <w:vAlign w:val="bottom"/>
          </w:tcPr>
          <w:p w14:paraId="22A4B7B1" w14:textId="77777777" w:rsidR="00C80489" w:rsidRPr="00F32661" w:rsidRDefault="00C80489" w:rsidP="00E64129">
            <w:pPr>
              <w:spacing w:after="0" w:line="240" w:lineRule="auto"/>
              <w:jc w:val="center"/>
              <w:rPr>
                <w:rFonts w:ascii="Arial Narrow" w:hAnsi="Arial Narrow"/>
                <w:b/>
                <w:bCs/>
                <w:color w:val="00204F"/>
                <w:sz w:val="28"/>
                <w:szCs w:val="28"/>
              </w:rPr>
            </w:pPr>
            <w:r w:rsidRPr="00F32661">
              <w:rPr>
                <w:rFonts w:ascii="Arial Narrow" w:hAnsi="Arial Narrow"/>
                <w:b/>
                <w:bCs/>
                <w:color w:val="00204F"/>
                <w:sz w:val="28"/>
                <w:szCs w:val="28"/>
              </w:rPr>
              <w:t>3</w:t>
            </w:r>
          </w:p>
        </w:tc>
        <w:tc>
          <w:tcPr>
            <w:tcW w:w="8002" w:type="dxa"/>
            <w:tcBorders>
              <w:top w:val="nil"/>
              <w:left w:val="nil"/>
              <w:bottom w:val="single" w:sz="4" w:space="0" w:color="000000"/>
              <w:right w:val="single" w:sz="4" w:space="0" w:color="000000"/>
            </w:tcBorders>
            <w:vAlign w:val="bottom"/>
          </w:tcPr>
          <w:p w14:paraId="2427C676" w14:textId="72DFE0D7" w:rsidR="00C80489" w:rsidRPr="00F32661" w:rsidRDefault="00C80489" w:rsidP="00E64129">
            <w:pPr>
              <w:spacing w:after="0" w:line="240" w:lineRule="auto"/>
              <w:rPr>
                <w:rFonts w:ascii="Arial Narrow" w:hAnsi="Arial Narrow"/>
                <w:b/>
                <w:bCs/>
                <w:color w:val="00204F"/>
                <w:sz w:val="28"/>
                <w:szCs w:val="28"/>
              </w:rPr>
            </w:pPr>
            <w:r w:rsidRPr="00F32661">
              <w:rPr>
                <w:rFonts w:ascii="Arial Narrow" w:hAnsi="Arial Narrow"/>
                <w:b/>
                <w:bCs/>
                <w:color w:val="00204F"/>
                <w:sz w:val="28"/>
                <w:szCs w:val="28"/>
              </w:rPr>
              <w:t>Ambitious</w:t>
            </w:r>
            <w:r w:rsidR="009A559C">
              <w:rPr>
                <w:rFonts w:ascii="Arial Narrow" w:hAnsi="Arial Narrow"/>
                <w:b/>
                <w:bCs/>
                <w:color w:val="00204F"/>
                <w:sz w:val="28"/>
                <w:szCs w:val="28"/>
              </w:rPr>
              <w:t xml:space="preserve"> </w:t>
            </w:r>
            <w:r w:rsidRPr="00F32661">
              <w:rPr>
                <w:rFonts w:ascii="Arial Narrow" w:hAnsi="Arial Narrow"/>
                <w:b/>
                <w:bCs/>
                <w:color w:val="00204F"/>
                <w:sz w:val="28"/>
                <w:szCs w:val="28"/>
              </w:rPr>
              <w:t xml:space="preserve">with </w:t>
            </w:r>
            <w:r w:rsidR="004F1D8F">
              <w:rPr>
                <w:rFonts w:ascii="Arial Narrow" w:hAnsi="Arial Narrow"/>
                <w:b/>
                <w:bCs/>
                <w:color w:val="00204F"/>
                <w:sz w:val="28"/>
                <w:szCs w:val="28"/>
              </w:rPr>
              <w:t>G</w:t>
            </w:r>
            <w:r w:rsidRPr="00F32661">
              <w:rPr>
                <w:rFonts w:ascii="Arial Narrow" w:hAnsi="Arial Narrow"/>
                <w:b/>
                <w:bCs/>
                <w:color w:val="00204F"/>
                <w:sz w:val="28"/>
                <w:szCs w:val="28"/>
              </w:rPr>
              <w:t>ood result</w:t>
            </w:r>
          </w:p>
        </w:tc>
      </w:tr>
      <w:tr w:rsidR="00612C11" w:rsidRPr="00F32661" w14:paraId="5F21813E" w14:textId="77777777" w:rsidTr="00F32661">
        <w:trPr>
          <w:trHeight w:val="300"/>
        </w:trPr>
        <w:tc>
          <w:tcPr>
            <w:tcW w:w="1252" w:type="dxa"/>
            <w:tcBorders>
              <w:top w:val="nil"/>
              <w:left w:val="single" w:sz="4" w:space="0" w:color="000000"/>
              <w:bottom w:val="single" w:sz="4" w:space="0" w:color="000000"/>
              <w:right w:val="single" w:sz="4" w:space="0" w:color="000000"/>
            </w:tcBorders>
            <w:vAlign w:val="bottom"/>
          </w:tcPr>
          <w:p w14:paraId="75DB0650" w14:textId="77777777" w:rsidR="00C80489" w:rsidRPr="00F32661" w:rsidRDefault="00C80489" w:rsidP="00E64129">
            <w:pPr>
              <w:spacing w:after="0" w:line="240" w:lineRule="auto"/>
              <w:jc w:val="center"/>
              <w:rPr>
                <w:rFonts w:ascii="Arial Narrow" w:hAnsi="Arial Narrow"/>
                <w:b/>
                <w:bCs/>
                <w:color w:val="00204F"/>
                <w:sz w:val="28"/>
                <w:szCs w:val="28"/>
              </w:rPr>
            </w:pPr>
            <w:r w:rsidRPr="00F32661">
              <w:rPr>
                <w:rFonts w:ascii="Arial Narrow" w:hAnsi="Arial Narrow"/>
                <w:b/>
                <w:bCs/>
                <w:color w:val="00204F"/>
                <w:sz w:val="28"/>
                <w:szCs w:val="28"/>
              </w:rPr>
              <w:t>4</w:t>
            </w:r>
          </w:p>
        </w:tc>
        <w:tc>
          <w:tcPr>
            <w:tcW w:w="8002" w:type="dxa"/>
            <w:tcBorders>
              <w:top w:val="nil"/>
              <w:left w:val="nil"/>
              <w:bottom w:val="single" w:sz="4" w:space="0" w:color="000000"/>
              <w:right w:val="single" w:sz="4" w:space="0" w:color="000000"/>
            </w:tcBorders>
            <w:vAlign w:val="bottom"/>
          </w:tcPr>
          <w:p w14:paraId="6E8E2B56" w14:textId="27B45ED0" w:rsidR="00C80489" w:rsidRPr="00F32661" w:rsidRDefault="00C80489" w:rsidP="00E64129">
            <w:pPr>
              <w:spacing w:after="0" w:line="240" w:lineRule="auto"/>
              <w:rPr>
                <w:rFonts w:ascii="Arial Narrow" w:hAnsi="Arial Narrow"/>
                <w:b/>
                <w:bCs/>
                <w:color w:val="00204F"/>
                <w:sz w:val="28"/>
                <w:szCs w:val="28"/>
              </w:rPr>
            </w:pPr>
            <w:r w:rsidRPr="00F32661">
              <w:rPr>
                <w:rFonts w:ascii="Arial Narrow" w:hAnsi="Arial Narrow"/>
                <w:b/>
                <w:bCs/>
                <w:color w:val="00204F"/>
                <w:sz w:val="28"/>
                <w:szCs w:val="28"/>
              </w:rPr>
              <w:t xml:space="preserve">Disturbance and </w:t>
            </w:r>
            <w:r w:rsidR="004F1D8F">
              <w:rPr>
                <w:rFonts w:ascii="Arial Narrow" w:hAnsi="Arial Narrow"/>
                <w:b/>
                <w:bCs/>
                <w:color w:val="00204F"/>
                <w:sz w:val="28"/>
                <w:szCs w:val="28"/>
              </w:rPr>
              <w:t>U</w:t>
            </w:r>
            <w:r w:rsidRPr="00F32661">
              <w:rPr>
                <w:rFonts w:ascii="Arial Narrow" w:hAnsi="Arial Narrow"/>
                <w:b/>
                <w:bCs/>
                <w:color w:val="00204F"/>
                <w:sz w:val="28"/>
                <w:szCs w:val="28"/>
              </w:rPr>
              <w:t>ncertainties, hence no guarantee</w:t>
            </w:r>
          </w:p>
        </w:tc>
      </w:tr>
      <w:tr w:rsidR="00612C11" w:rsidRPr="00F32661" w14:paraId="75353E78" w14:textId="77777777" w:rsidTr="00F32661">
        <w:trPr>
          <w:trHeight w:val="300"/>
        </w:trPr>
        <w:tc>
          <w:tcPr>
            <w:tcW w:w="1252" w:type="dxa"/>
            <w:tcBorders>
              <w:top w:val="nil"/>
              <w:left w:val="single" w:sz="4" w:space="0" w:color="000000"/>
              <w:bottom w:val="single" w:sz="4" w:space="0" w:color="000000"/>
              <w:right w:val="single" w:sz="4" w:space="0" w:color="000000"/>
            </w:tcBorders>
            <w:vAlign w:val="bottom"/>
          </w:tcPr>
          <w:p w14:paraId="2368233B" w14:textId="77777777" w:rsidR="00C80489" w:rsidRPr="00F32661" w:rsidRDefault="00C80489" w:rsidP="00E64129">
            <w:pPr>
              <w:spacing w:after="0" w:line="240" w:lineRule="auto"/>
              <w:jc w:val="center"/>
              <w:rPr>
                <w:rFonts w:ascii="Arial Narrow" w:hAnsi="Arial Narrow"/>
                <w:b/>
                <w:bCs/>
                <w:color w:val="00204F"/>
                <w:sz w:val="28"/>
                <w:szCs w:val="28"/>
              </w:rPr>
            </w:pPr>
            <w:r w:rsidRPr="00F32661">
              <w:rPr>
                <w:rFonts w:ascii="Arial Narrow" w:hAnsi="Arial Narrow"/>
                <w:b/>
                <w:bCs/>
                <w:color w:val="00204F"/>
                <w:sz w:val="28"/>
                <w:szCs w:val="28"/>
              </w:rPr>
              <w:t>5</w:t>
            </w:r>
          </w:p>
        </w:tc>
        <w:tc>
          <w:tcPr>
            <w:tcW w:w="8002" w:type="dxa"/>
            <w:tcBorders>
              <w:top w:val="nil"/>
              <w:left w:val="nil"/>
              <w:bottom w:val="single" w:sz="4" w:space="0" w:color="000000"/>
              <w:right w:val="single" w:sz="4" w:space="0" w:color="000000"/>
            </w:tcBorders>
            <w:vAlign w:val="bottom"/>
          </w:tcPr>
          <w:p w14:paraId="6D1C6400" w14:textId="77777777" w:rsidR="00C80489" w:rsidRPr="00F32661" w:rsidRDefault="00C80489" w:rsidP="00E64129">
            <w:pPr>
              <w:spacing w:after="0" w:line="240" w:lineRule="auto"/>
              <w:rPr>
                <w:rFonts w:ascii="Arial Narrow" w:hAnsi="Arial Narrow"/>
                <w:b/>
                <w:bCs/>
                <w:color w:val="00204F"/>
                <w:sz w:val="28"/>
                <w:szCs w:val="28"/>
              </w:rPr>
            </w:pPr>
            <w:r w:rsidRPr="00F32661">
              <w:rPr>
                <w:rFonts w:ascii="Arial Narrow" w:hAnsi="Arial Narrow"/>
                <w:b/>
                <w:bCs/>
                <w:color w:val="00204F"/>
                <w:sz w:val="28"/>
                <w:szCs w:val="28"/>
              </w:rPr>
              <w:t>Average</w:t>
            </w:r>
          </w:p>
        </w:tc>
      </w:tr>
      <w:tr w:rsidR="00612C11" w:rsidRPr="00F32661" w14:paraId="52B2EF93" w14:textId="77777777" w:rsidTr="00F32661">
        <w:trPr>
          <w:trHeight w:val="300"/>
        </w:trPr>
        <w:tc>
          <w:tcPr>
            <w:tcW w:w="1252" w:type="dxa"/>
            <w:tcBorders>
              <w:top w:val="nil"/>
              <w:left w:val="single" w:sz="4" w:space="0" w:color="000000"/>
              <w:bottom w:val="single" w:sz="4" w:space="0" w:color="000000"/>
              <w:right w:val="single" w:sz="4" w:space="0" w:color="000000"/>
            </w:tcBorders>
            <w:vAlign w:val="bottom"/>
          </w:tcPr>
          <w:p w14:paraId="16AA8625" w14:textId="77777777" w:rsidR="00C80489" w:rsidRPr="00F32661" w:rsidRDefault="00C80489" w:rsidP="00E64129">
            <w:pPr>
              <w:spacing w:after="0" w:line="240" w:lineRule="auto"/>
              <w:jc w:val="center"/>
              <w:rPr>
                <w:rFonts w:ascii="Arial Narrow" w:hAnsi="Arial Narrow"/>
                <w:b/>
                <w:bCs/>
                <w:color w:val="00204F"/>
                <w:sz w:val="28"/>
                <w:szCs w:val="28"/>
              </w:rPr>
            </w:pPr>
            <w:r w:rsidRPr="00F32661">
              <w:rPr>
                <w:rFonts w:ascii="Arial Narrow" w:hAnsi="Arial Narrow"/>
                <w:b/>
                <w:bCs/>
                <w:color w:val="00204F"/>
                <w:sz w:val="28"/>
                <w:szCs w:val="28"/>
              </w:rPr>
              <w:t>6</w:t>
            </w:r>
          </w:p>
        </w:tc>
        <w:tc>
          <w:tcPr>
            <w:tcW w:w="8002" w:type="dxa"/>
            <w:tcBorders>
              <w:top w:val="nil"/>
              <w:left w:val="nil"/>
              <w:bottom w:val="single" w:sz="4" w:space="0" w:color="000000"/>
              <w:right w:val="single" w:sz="4" w:space="0" w:color="000000"/>
            </w:tcBorders>
            <w:vAlign w:val="bottom"/>
          </w:tcPr>
          <w:p w14:paraId="26E8F95B" w14:textId="41C9BFF4" w:rsidR="00C80489" w:rsidRPr="00F32661" w:rsidRDefault="002C7F37" w:rsidP="00E64129">
            <w:pPr>
              <w:spacing w:after="0" w:line="240" w:lineRule="auto"/>
              <w:rPr>
                <w:rFonts w:ascii="Arial Narrow" w:hAnsi="Arial Narrow"/>
                <w:b/>
                <w:bCs/>
                <w:color w:val="00204F"/>
                <w:sz w:val="28"/>
                <w:szCs w:val="28"/>
              </w:rPr>
            </w:pPr>
            <w:r>
              <w:rPr>
                <w:rFonts w:ascii="Arial Narrow" w:hAnsi="Arial Narrow"/>
                <w:b/>
                <w:bCs/>
                <w:color w:val="00204F"/>
                <w:sz w:val="28"/>
                <w:szCs w:val="28"/>
              </w:rPr>
              <w:t>I</w:t>
            </w:r>
            <w:r w:rsidR="00C80489" w:rsidRPr="00F32661">
              <w:rPr>
                <w:rFonts w:ascii="Arial Narrow" w:hAnsi="Arial Narrow"/>
                <w:b/>
                <w:bCs/>
                <w:color w:val="00204F"/>
                <w:sz w:val="28"/>
                <w:szCs w:val="28"/>
              </w:rPr>
              <w:t>t</w:t>
            </w:r>
            <w:r w:rsidR="001A2FCF">
              <w:rPr>
                <w:rFonts w:ascii="Arial Narrow" w:hAnsi="Arial Narrow"/>
                <w:b/>
                <w:bCs/>
                <w:color w:val="00204F"/>
                <w:sz w:val="28"/>
                <w:szCs w:val="28"/>
              </w:rPr>
              <w:t xml:space="preserve"> is between</w:t>
            </w:r>
            <w:r w:rsidR="00C80489" w:rsidRPr="00F32661">
              <w:rPr>
                <w:rFonts w:ascii="Arial Narrow" w:hAnsi="Arial Narrow"/>
                <w:b/>
                <w:bCs/>
                <w:color w:val="00204F"/>
                <w:sz w:val="28"/>
                <w:szCs w:val="28"/>
              </w:rPr>
              <w:t xml:space="preserve"> </w:t>
            </w:r>
            <w:r>
              <w:rPr>
                <w:rFonts w:ascii="Arial Narrow" w:hAnsi="Arial Narrow"/>
                <w:b/>
                <w:bCs/>
                <w:color w:val="00204F"/>
                <w:sz w:val="28"/>
                <w:szCs w:val="28"/>
              </w:rPr>
              <w:t>A</w:t>
            </w:r>
            <w:r w:rsidR="00C80489" w:rsidRPr="00F32661">
              <w:rPr>
                <w:rFonts w:ascii="Arial Narrow" w:hAnsi="Arial Narrow"/>
                <w:b/>
                <w:bCs/>
                <w:color w:val="00204F"/>
                <w:sz w:val="28"/>
                <w:szCs w:val="28"/>
              </w:rPr>
              <w:t>verage</w:t>
            </w:r>
            <w:r w:rsidR="001A2FCF">
              <w:rPr>
                <w:rFonts w:ascii="Arial Narrow" w:hAnsi="Arial Narrow"/>
                <w:b/>
                <w:bCs/>
                <w:color w:val="00204F"/>
                <w:sz w:val="28"/>
                <w:szCs w:val="28"/>
              </w:rPr>
              <w:t xml:space="preserve"> to </w:t>
            </w:r>
            <w:r>
              <w:rPr>
                <w:rFonts w:ascii="Arial Narrow" w:hAnsi="Arial Narrow"/>
                <w:b/>
                <w:bCs/>
                <w:color w:val="00204F"/>
                <w:sz w:val="28"/>
                <w:szCs w:val="28"/>
              </w:rPr>
              <w:t>G</w:t>
            </w:r>
            <w:r w:rsidR="001A2FCF">
              <w:rPr>
                <w:rFonts w:ascii="Arial Narrow" w:hAnsi="Arial Narrow"/>
                <w:b/>
                <w:bCs/>
                <w:color w:val="00204F"/>
                <w:sz w:val="28"/>
                <w:szCs w:val="28"/>
              </w:rPr>
              <w:t>ood</w:t>
            </w:r>
            <w:del w:id="1610" w:author="Sandhya T" w:date="2024-06-19T10:48:00Z" w16du:dateUtc="2024-06-19T05:18:00Z">
              <w:r w:rsidR="001A2FCF" w:rsidDel="0048234C">
                <w:rPr>
                  <w:rFonts w:ascii="Arial Narrow" w:hAnsi="Arial Narrow"/>
                  <w:b/>
                  <w:bCs/>
                  <w:color w:val="00204F"/>
                  <w:sz w:val="28"/>
                  <w:szCs w:val="28"/>
                </w:rPr>
                <w:delText>.</w:delText>
              </w:r>
            </w:del>
          </w:p>
        </w:tc>
      </w:tr>
      <w:tr w:rsidR="00612C11" w:rsidRPr="00F32661" w14:paraId="02FBEED0" w14:textId="77777777" w:rsidTr="00F32661">
        <w:trPr>
          <w:trHeight w:val="300"/>
        </w:trPr>
        <w:tc>
          <w:tcPr>
            <w:tcW w:w="1252" w:type="dxa"/>
            <w:tcBorders>
              <w:top w:val="nil"/>
              <w:left w:val="single" w:sz="4" w:space="0" w:color="000000"/>
              <w:bottom w:val="single" w:sz="4" w:space="0" w:color="000000"/>
              <w:right w:val="single" w:sz="4" w:space="0" w:color="000000"/>
            </w:tcBorders>
            <w:vAlign w:val="bottom"/>
          </w:tcPr>
          <w:p w14:paraId="359DBA3D" w14:textId="77777777" w:rsidR="00C80489" w:rsidRPr="00F32661" w:rsidRDefault="00C80489" w:rsidP="00E64129">
            <w:pPr>
              <w:spacing w:after="0" w:line="240" w:lineRule="auto"/>
              <w:jc w:val="center"/>
              <w:rPr>
                <w:rFonts w:ascii="Arial Narrow" w:hAnsi="Arial Narrow"/>
                <w:b/>
                <w:bCs/>
                <w:color w:val="00204F"/>
                <w:sz w:val="28"/>
                <w:szCs w:val="28"/>
              </w:rPr>
            </w:pPr>
            <w:r w:rsidRPr="00F32661">
              <w:rPr>
                <w:rFonts w:ascii="Arial Narrow" w:hAnsi="Arial Narrow"/>
                <w:b/>
                <w:bCs/>
                <w:color w:val="00204F"/>
                <w:sz w:val="28"/>
                <w:szCs w:val="28"/>
              </w:rPr>
              <w:t>7</w:t>
            </w:r>
          </w:p>
        </w:tc>
        <w:tc>
          <w:tcPr>
            <w:tcW w:w="8002" w:type="dxa"/>
            <w:tcBorders>
              <w:top w:val="nil"/>
              <w:left w:val="nil"/>
              <w:bottom w:val="single" w:sz="4" w:space="0" w:color="000000"/>
              <w:right w:val="single" w:sz="4" w:space="0" w:color="000000"/>
            </w:tcBorders>
            <w:vAlign w:val="bottom"/>
          </w:tcPr>
          <w:p w14:paraId="7EFE75D8" w14:textId="72897720" w:rsidR="00C80489" w:rsidRPr="00F32661" w:rsidRDefault="002C7F37" w:rsidP="00E64129">
            <w:pPr>
              <w:spacing w:after="0" w:line="240" w:lineRule="auto"/>
              <w:rPr>
                <w:rFonts w:ascii="Arial Narrow" w:hAnsi="Arial Narrow"/>
                <w:b/>
                <w:bCs/>
                <w:color w:val="00204F"/>
                <w:sz w:val="28"/>
                <w:szCs w:val="28"/>
              </w:rPr>
            </w:pPr>
            <w:r>
              <w:rPr>
                <w:rFonts w:ascii="Arial Narrow" w:hAnsi="Arial Narrow"/>
                <w:b/>
                <w:bCs/>
                <w:color w:val="00204F"/>
                <w:sz w:val="28"/>
                <w:szCs w:val="28"/>
              </w:rPr>
              <w:t>It is between Average to Good</w:t>
            </w:r>
          </w:p>
        </w:tc>
      </w:tr>
      <w:tr w:rsidR="00612C11" w:rsidRPr="00F32661" w14:paraId="1F18C3D0" w14:textId="77777777" w:rsidTr="00F32661">
        <w:trPr>
          <w:trHeight w:val="300"/>
        </w:trPr>
        <w:tc>
          <w:tcPr>
            <w:tcW w:w="1252" w:type="dxa"/>
            <w:tcBorders>
              <w:top w:val="nil"/>
              <w:left w:val="single" w:sz="4" w:space="0" w:color="000000"/>
              <w:bottom w:val="single" w:sz="4" w:space="0" w:color="000000"/>
              <w:right w:val="single" w:sz="4" w:space="0" w:color="000000"/>
            </w:tcBorders>
            <w:vAlign w:val="bottom"/>
          </w:tcPr>
          <w:p w14:paraId="1605411C" w14:textId="77777777" w:rsidR="00C80489" w:rsidRPr="00F32661" w:rsidRDefault="00C80489" w:rsidP="00E64129">
            <w:pPr>
              <w:spacing w:after="0" w:line="240" w:lineRule="auto"/>
              <w:jc w:val="center"/>
              <w:rPr>
                <w:rFonts w:ascii="Arial Narrow" w:hAnsi="Arial Narrow"/>
                <w:b/>
                <w:bCs/>
                <w:color w:val="00204F"/>
                <w:sz w:val="28"/>
                <w:szCs w:val="28"/>
              </w:rPr>
            </w:pPr>
            <w:r w:rsidRPr="00F32661">
              <w:rPr>
                <w:rFonts w:ascii="Arial Narrow" w:hAnsi="Arial Narrow"/>
                <w:b/>
                <w:bCs/>
                <w:color w:val="00204F"/>
                <w:sz w:val="28"/>
                <w:szCs w:val="28"/>
              </w:rPr>
              <w:t>8</w:t>
            </w:r>
          </w:p>
        </w:tc>
        <w:tc>
          <w:tcPr>
            <w:tcW w:w="8002" w:type="dxa"/>
            <w:tcBorders>
              <w:top w:val="nil"/>
              <w:left w:val="nil"/>
              <w:bottom w:val="single" w:sz="4" w:space="0" w:color="000000"/>
              <w:right w:val="single" w:sz="4" w:space="0" w:color="000000"/>
            </w:tcBorders>
            <w:vAlign w:val="bottom"/>
          </w:tcPr>
          <w:p w14:paraId="629F94B5" w14:textId="28F64253" w:rsidR="00C80489" w:rsidRPr="00F32661" w:rsidRDefault="00C80489" w:rsidP="00E64129">
            <w:pPr>
              <w:spacing w:after="0" w:line="240" w:lineRule="auto"/>
              <w:rPr>
                <w:rFonts w:ascii="Arial Narrow" w:hAnsi="Arial Narrow"/>
                <w:b/>
                <w:bCs/>
                <w:color w:val="00204F"/>
                <w:sz w:val="28"/>
                <w:szCs w:val="28"/>
              </w:rPr>
            </w:pPr>
            <w:r w:rsidRPr="00F32661">
              <w:rPr>
                <w:rFonts w:ascii="Arial Narrow" w:hAnsi="Arial Narrow"/>
                <w:b/>
                <w:bCs/>
                <w:color w:val="00204F"/>
                <w:sz w:val="28"/>
                <w:szCs w:val="28"/>
              </w:rPr>
              <w:t xml:space="preserve">Difficulties and </w:t>
            </w:r>
            <w:r w:rsidR="00475F2F">
              <w:rPr>
                <w:rFonts w:ascii="Arial Narrow" w:hAnsi="Arial Narrow"/>
                <w:b/>
                <w:bCs/>
                <w:color w:val="00204F"/>
                <w:sz w:val="28"/>
                <w:szCs w:val="28"/>
              </w:rPr>
              <w:t>delay</w:t>
            </w:r>
            <w:r w:rsidRPr="00F32661">
              <w:rPr>
                <w:rFonts w:ascii="Arial Narrow" w:hAnsi="Arial Narrow"/>
                <w:b/>
                <w:bCs/>
                <w:color w:val="00204F"/>
                <w:sz w:val="28"/>
                <w:szCs w:val="28"/>
              </w:rPr>
              <w:t>, its average</w:t>
            </w:r>
          </w:p>
        </w:tc>
      </w:tr>
      <w:tr w:rsidR="00C80489" w14:paraId="3BCDB066" w14:textId="77777777" w:rsidTr="00F32661">
        <w:trPr>
          <w:trHeight w:val="300"/>
        </w:trPr>
        <w:tc>
          <w:tcPr>
            <w:tcW w:w="1252" w:type="dxa"/>
            <w:tcBorders>
              <w:top w:val="nil"/>
              <w:left w:val="single" w:sz="4" w:space="0" w:color="000000"/>
              <w:bottom w:val="single" w:sz="4" w:space="0" w:color="000000"/>
              <w:right w:val="single" w:sz="4" w:space="0" w:color="000000"/>
            </w:tcBorders>
            <w:vAlign w:val="bottom"/>
          </w:tcPr>
          <w:p w14:paraId="141CD729" w14:textId="50C21813" w:rsidR="00C80489" w:rsidRPr="00F32661" w:rsidRDefault="004D3A99" w:rsidP="00E64129">
            <w:pPr>
              <w:spacing w:after="0" w:line="240" w:lineRule="auto"/>
              <w:jc w:val="center"/>
              <w:rPr>
                <w:rFonts w:ascii="Aptos Narrow" w:hAnsi="Aptos Narrow"/>
                <w:b/>
                <w:bCs/>
                <w:color w:val="00204F"/>
                <w:sz w:val="28"/>
                <w:szCs w:val="28"/>
              </w:rPr>
            </w:pPr>
            <w:r>
              <w:rPr>
                <w:rFonts w:ascii="Aptos Narrow" w:hAnsi="Aptos Narrow"/>
                <w:b/>
                <w:bCs/>
                <w:color w:val="00204F"/>
                <w:sz w:val="28"/>
                <w:szCs w:val="28"/>
              </w:rPr>
              <w:t>9</w:t>
            </w:r>
          </w:p>
        </w:tc>
        <w:tc>
          <w:tcPr>
            <w:tcW w:w="8002" w:type="dxa"/>
            <w:tcBorders>
              <w:top w:val="nil"/>
              <w:left w:val="nil"/>
              <w:bottom w:val="single" w:sz="4" w:space="0" w:color="000000"/>
              <w:right w:val="single" w:sz="4" w:space="0" w:color="000000"/>
            </w:tcBorders>
            <w:vAlign w:val="bottom"/>
          </w:tcPr>
          <w:p w14:paraId="3176F625" w14:textId="6A2064C9" w:rsidR="00C80489" w:rsidRPr="00F32661" w:rsidRDefault="00C80489" w:rsidP="00E64129">
            <w:pPr>
              <w:spacing w:after="0" w:line="240" w:lineRule="auto"/>
              <w:rPr>
                <w:rFonts w:ascii="Aptos Narrow" w:hAnsi="Aptos Narrow"/>
                <w:b/>
                <w:bCs/>
                <w:color w:val="00204F"/>
                <w:sz w:val="28"/>
                <w:szCs w:val="28"/>
              </w:rPr>
            </w:pPr>
            <w:r w:rsidRPr="00F32661">
              <w:rPr>
                <w:rFonts w:ascii="Aptos Narrow" w:hAnsi="Aptos Narrow"/>
                <w:b/>
                <w:bCs/>
                <w:color w:val="00204F"/>
                <w:sz w:val="28"/>
                <w:szCs w:val="28"/>
              </w:rPr>
              <w:t>Confidence will help to get</w:t>
            </w:r>
            <w:r w:rsidR="00980E24">
              <w:rPr>
                <w:rFonts w:ascii="Aptos Narrow" w:hAnsi="Aptos Narrow"/>
                <w:b/>
                <w:bCs/>
                <w:color w:val="00204F"/>
                <w:sz w:val="28"/>
                <w:szCs w:val="28"/>
              </w:rPr>
              <w:t xml:space="preserve"> through</w:t>
            </w:r>
            <w:ins w:id="1611" w:author="Sandhya T" w:date="2024-06-19T10:49:00Z" w16du:dateUtc="2024-06-19T05:19:00Z">
              <w:r w:rsidR="0048234C">
                <w:rPr>
                  <w:rFonts w:ascii="Aptos Narrow" w:hAnsi="Aptos Narrow"/>
                  <w:b/>
                  <w:bCs/>
                  <w:color w:val="00204F"/>
                  <w:sz w:val="28"/>
                  <w:szCs w:val="28"/>
                </w:rPr>
                <w:t>.</w:t>
              </w:r>
            </w:ins>
            <w:r w:rsidR="00980E24">
              <w:rPr>
                <w:rFonts w:ascii="Aptos Narrow" w:hAnsi="Aptos Narrow"/>
                <w:b/>
                <w:bCs/>
                <w:color w:val="00204F"/>
                <w:sz w:val="28"/>
                <w:szCs w:val="28"/>
              </w:rPr>
              <w:t xml:space="preserve"> Good Result.</w:t>
            </w:r>
          </w:p>
        </w:tc>
      </w:tr>
    </w:tbl>
    <w:p w14:paraId="5CF5136B" w14:textId="7FF46EE2" w:rsidR="00C80489" w:rsidRDefault="00C80489" w:rsidP="00C80489">
      <w:pPr>
        <w:rPr>
          <w:sz w:val="24"/>
          <w:szCs w:val="24"/>
        </w:rPr>
      </w:pPr>
    </w:p>
    <w:p w14:paraId="6B67C65C" w14:textId="31CC5740" w:rsidR="00CF6A55" w:rsidRPr="002727D9" w:rsidRDefault="00CF6A55" w:rsidP="00C80489">
      <w:pPr>
        <w:rPr>
          <w:rFonts w:ascii="Berlin Sans FB Demi" w:hAnsi="Berlin Sans FB Demi"/>
          <w:color w:val="004E9A"/>
          <w:sz w:val="28"/>
          <w:szCs w:val="28"/>
        </w:rPr>
      </w:pPr>
      <w:r w:rsidRPr="002727D9">
        <w:rPr>
          <w:rFonts w:ascii="Berlin Sans FB Demi" w:hAnsi="Berlin Sans FB Demi"/>
          <w:color w:val="004E9A"/>
          <w:sz w:val="28"/>
          <w:szCs w:val="28"/>
        </w:rPr>
        <w:t>NOTE</w:t>
      </w:r>
      <w:del w:id="1612" w:author="Sandhya T" w:date="2024-06-19T10:49:00Z" w16du:dateUtc="2024-06-19T05:19:00Z">
        <w:r w:rsidRPr="002727D9" w:rsidDel="0048234C">
          <w:rPr>
            <w:rFonts w:ascii="Berlin Sans FB Demi" w:hAnsi="Berlin Sans FB Demi"/>
            <w:color w:val="004E9A"/>
            <w:sz w:val="28"/>
            <w:szCs w:val="28"/>
          </w:rPr>
          <w:delText xml:space="preserve"> </w:delText>
        </w:r>
      </w:del>
      <w:r w:rsidRPr="002727D9">
        <w:rPr>
          <w:rFonts w:ascii="Berlin Sans FB Demi" w:hAnsi="Berlin Sans FB Demi"/>
          <w:color w:val="004E9A"/>
          <w:sz w:val="28"/>
          <w:szCs w:val="28"/>
        </w:rPr>
        <w:t xml:space="preserve">: The above can also be applied </w:t>
      </w:r>
      <w:r w:rsidR="00174835" w:rsidRPr="002727D9">
        <w:rPr>
          <w:rFonts w:ascii="Berlin Sans FB Demi" w:hAnsi="Berlin Sans FB Demi"/>
          <w:color w:val="004E9A"/>
          <w:sz w:val="28"/>
          <w:szCs w:val="28"/>
        </w:rPr>
        <w:t>for other Questions.</w:t>
      </w:r>
    </w:p>
    <w:p w14:paraId="37A060FE" w14:textId="77777777" w:rsidR="00C80489" w:rsidRDefault="00C80489" w:rsidP="00C80489">
      <w:pPr>
        <w:tabs>
          <w:tab w:val="left" w:pos="7635"/>
        </w:tabs>
        <w:rPr>
          <w:sz w:val="24"/>
          <w:szCs w:val="24"/>
        </w:rPr>
      </w:pPr>
    </w:p>
    <w:p w14:paraId="1EB5CF0F" w14:textId="31A1F9D9" w:rsidR="00C80489" w:rsidRPr="004B1E70" w:rsidRDefault="00C80489" w:rsidP="004B1E70">
      <w:pPr>
        <w:tabs>
          <w:tab w:val="left" w:pos="7635"/>
        </w:tabs>
        <w:jc w:val="center"/>
        <w:rPr>
          <w:rFonts w:ascii="Arial Black" w:hAnsi="Arial Black"/>
          <w:b/>
          <w:bCs/>
          <w:color w:val="C00000"/>
          <w:sz w:val="28"/>
          <w:szCs w:val="28"/>
          <w:u w:val="single"/>
        </w:rPr>
      </w:pPr>
      <w:r w:rsidRPr="004B1E70">
        <w:rPr>
          <w:rFonts w:ascii="Arial Black" w:hAnsi="Arial Black"/>
          <w:b/>
          <w:bCs/>
          <w:color w:val="C00000"/>
          <w:sz w:val="28"/>
          <w:szCs w:val="28"/>
          <w:u w:val="single"/>
        </w:rPr>
        <w:t>P</w:t>
      </w:r>
      <w:r w:rsidR="004B1E70">
        <w:rPr>
          <w:rFonts w:ascii="Arial Black" w:hAnsi="Arial Black"/>
          <w:b/>
          <w:bCs/>
          <w:color w:val="C00000"/>
          <w:sz w:val="28"/>
          <w:szCs w:val="28"/>
          <w:u w:val="single"/>
        </w:rPr>
        <w:t>REDICTION BASED ON BIRTH MONTH AND DATE</w:t>
      </w:r>
    </w:p>
    <w:p w14:paraId="3FD543AC" w14:textId="77777777" w:rsidR="00C80489" w:rsidRPr="004B1E70" w:rsidRDefault="00C80489" w:rsidP="00C80489">
      <w:pPr>
        <w:tabs>
          <w:tab w:val="left" w:pos="7635"/>
        </w:tabs>
        <w:rPr>
          <w:rFonts w:ascii="Arial Narrow" w:hAnsi="Arial Narrow"/>
          <w:b/>
          <w:bCs/>
          <w:color w:val="00204F"/>
          <w:sz w:val="28"/>
          <w:szCs w:val="28"/>
        </w:rPr>
      </w:pPr>
    </w:p>
    <w:p w14:paraId="7391F36D" w14:textId="72EEAC6D" w:rsidR="00C80489" w:rsidRPr="004B1E70" w:rsidRDefault="00C80489" w:rsidP="00C80489">
      <w:pPr>
        <w:tabs>
          <w:tab w:val="left" w:pos="7635"/>
        </w:tabs>
        <w:rPr>
          <w:rFonts w:ascii="Arial Rounded MT Bold" w:hAnsi="Arial Rounded MT Bold"/>
          <w:b/>
          <w:bCs/>
          <w:color w:val="FF3399"/>
          <w:sz w:val="28"/>
          <w:szCs w:val="28"/>
        </w:rPr>
      </w:pPr>
      <w:r w:rsidRPr="004B1E70">
        <w:rPr>
          <w:rFonts w:ascii="Arial Rounded MT Bold" w:hAnsi="Arial Rounded MT Bold"/>
          <w:b/>
          <w:bCs/>
          <w:color w:val="FF3399"/>
          <w:sz w:val="28"/>
          <w:szCs w:val="28"/>
        </w:rPr>
        <w:t>January 1</w:t>
      </w:r>
      <w:r w:rsidRPr="004B1E70">
        <w:rPr>
          <w:rFonts w:ascii="Arial Rounded MT Bold" w:hAnsi="Arial Rounded MT Bold"/>
          <w:b/>
          <w:bCs/>
          <w:color w:val="FF3399"/>
          <w:sz w:val="28"/>
          <w:szCs w:val="28"/>
          <w:vertAlign w:val="superscript"/>
        </w:rPr>
        <w:t>st</w:t>
      </w:r>
      <w:r w:rsidRPr="004B1E70">
        <w:rPr>
          <w:rFonts w:ascii="Arial Rounded MT Bold" w:hAnsi="Arial Rounded MT Bold"/>
          <w:b/>
          <w:bCs/>
          <w:color w:val="FF3399"/>
          <w:sz w:val="28"/>
          <w:szCs w:val="28"/>
        </w:rPr>
        <w:t>, 10</w:t>
      </w:r>
      <w:r w:rsidRPr="004B1E70">
        <w:rPr>
          <w:rFonts w:ascii="Arial Rounded MT Bold" w:hAnsi="Arial Rounded MT Bold"/>
          <w:b/>
          <w:bCs/>
          <w:color w:val="FF3399"/>
          <w:sz w:val="28"/>
          <w:szCs w:val="28"/>
          <w:vertAlign w:val="superscript"/>
        </w:rPr>
        <w:t>th</w:t>
      </w:r>
      <w:r w:rsidRPr="004B1E70">
        <w:rPr>
          <w:rFonts w:ascii="Arial Rounded MT Bold" w:hAnsi="Arial Rounded MT Bold"/>
          <w:b/>
          <w:bCs/>
          <w:color w:val="FF3399"/>
          <w:sz w:val="28"/>
          <w:szCs w:val="28"/>
        </w:rPr>
        <w:t>, 19</w:t>
      </w:r>
      <w:r w:rsidRPr="004B1E70">
        <w:rPr>
          <w:rFonts w:ascii="Arial Rounded MT Bold" w:hAnsi="Arial Rounded MT Bold"/>
          <w:b/>
          <w:bCs/>
          <w:color w:val="FF3399"/>
          <w:sz w:val="28"/>
          <w:szCs w:val="28"/>
          <w:vertAlign w:val="superscript"/>
        </w:rPr>
        <w:t>th</w:t>
      </w:r>
      <w:r w:rsidRPr="004B1E70">
        <w:rPr>
          <w:rFonts w:ascii="Arial Rounded MT Bold" w:hAnsi="Arial Rounded MT Bold"/>
          <w:b/>
          <w:bCs/>
          <w:color w:val="FF3399"/>
          <w:sz w:val="28"/>
          <w:szCs w:val="28"/>
        </w:rPr>
        <w:t xml:space="preserve"> and 28</w:t>
      </w:r>
      <w:r w:rsidRPr="004B1E70">
        <w:rPr>
          <w:rFonts w:ascii="Arial Rounded MT Bold" w:hAnsi="Arial Rounded MT Bold"/>
          <w:b/>
          <w:bCs/>
          <w:color w:val="FF3399"/>
          <w:sz w:val="28"/>
          <w:szCs w:val="28"/>
          <w:vertAlign w:val="superscript"/>
        </w:rPr>
        <w:t>th</w:t>
      </w:r>
      <w:r w:rsidRPr="004B1E70">
        <w:rPr>
          <w:rFonts w:ascii="Arial Rounded MT Bold" w:hAnsi="Arial Rounded MT Bold"/>
          <w:b/>
          <w:bCs/>
          <w:color w:val="FF3399"/>
          <w:sz w:val="28"/>
          <w:szCs w:val="28"/>
        </w:rPr>
        <w:t xml:space="preserve"> – They are blessed with energy </w:t>
      </w:r>
      <w:del w:id="1613" w:author="Sandhya T" w:date="2024-06-19T23:09:00Z" w16du:dateUtc="2024-06-19T17:39:00Z">
        <w:r w:rsidRPr="004B1E70" w:rsidDel="00A31DF1">
          <w:rPr>
            <w:rFonts w:ascii="Arial Rounded MT Bold" w:hAnsi="Arial Rounded MT Bold"/>
            <w:b/>
            <w:bCs/>
            <w:color w:val="FF3399"/>
            <w:sz w:val="28"/>
            <w:szCs w:val="28"/>
          </w:rPr>
          <w:delText xml:space="preserve">from </w:delText>
        </w:r>
      </w:del>
      <w:ins w:id="1614" w:author="Sandhya T" w:date="2024-06-19T23:09:00Z" w16du:dateUtc="2024-06-19T17:39:00Z">
        <w:r w:rsidR="00A31DF1">
          <w:rPr>
            <w:rFonts w:ascii="Arial Rounded MT Bold" w:hAnsi="Arial Rounded MT Bold"/>
            <w:b/>
            <w:bCs/>
            <w:color w:val="FF3399"/>
            <w:sz w:val="28"/>
            <w:szCs w:val="28"/>
          </w:rPr>
          <w:t>of Saturn and</w:t>
        </w:r>
        <w:r w:rsidR="00A31DF1" w:rsidRPr="004B1E70">
          <w:rPr>
            <w:rFonts w:ascii="Arial Rounded MT Bold" w:hAnsi="Arial Rounded MT Bold"/>
            <w:b/>
            <w:bCs/>
            <w:color w:val="FF3399"/>
            <w:sz w:val="28"/>
            <w:szCs w:val="28"/>
          </w:rPr>
          <w:t xml:space="preserve"> </w:t>
        </w:r>
      </w:ins>
      <w:r w:rsidRPr="004B1E70">
        <w:rPr>
          <w:rFonts w:ascii="Arial Rounded MT Bold" w:hAnsi="Arial Rounded MT Bold"/>
          <w:b/>
          <w:bCs/>
          <w:color w:val="FF3399"/>
          <w:sz w:val="28"/>
          <w:szCs w:val="28"/>
        </w:rPr>
        <w:t>the Sun</w:t>
      </w:r>
      <w:del w:id="1615" w:author="Sandhya T" w:date="2024-06-19T23:09:00Z" w16du:dateUtc="2024-06-19T17:39:00Z">
        <w:r w:rsidRPr="004B1E70" w:rsidDel="00D145DE">
          <w:rPr>
            <w:rFonts w:ascii="Arial Rounded MT Bold" w:hAnsi="Arial Rounded MT Bold"/>
            <w:b/>
            <w:bCs/>
            <w:color w:val="FF3399"/>
            <w:sz w:val="28"/>
            <w:szCs w:val="28"/>
          </w:rPr>
          <w:delText xml:space="preserve"> and Saturn</w:delText>
        </w:r>
      </w:del>
      <w:r w:rsidRPr="004B1E70">
        <w:rPr>
          <w:rFonts w:ascii="Arial Rounded MT Bold" w:hAnsi="Arial Rounded MT Bold"/>
          <w:b/>
          <w:bCs/>
          <w:color w:val="FF3399"/>
          <w:sz w:val="28"/>
          <w:szCs w:val="28"/>
        </w:rPr>
        <w:t>.</w:t>
      </w:r>
    </w:p>
    <w:p w14:paraId="4134838D" w14:textId="59B75A7B"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independent in their views</w:t>
      </w:r>
      <w:del w:id="1616" w:author="Sandhya T" w:date="2024-06-19T22:26:00Z" w16du:dateUtc="2024-06-19T16:56:00Z">
        <w:r w:rsidRPr="004B1E70" w:rsidDel="000C31A2">
          <w:rPr>
            <w:rFonts w:ascii="Arial Narrow" w:hAnsi="Arial Narrow"/>
            <w:b/>
            <w:bCs/>
            <w:color w:val="00204F"/>
            <w:sz w:val="28"/>
            <w:szCs w:val="28"/>
          </w:rPr>
          <w:delText xml:space="preserve"> and </w:delText>
        </w:r>
      </w:del>
      <w:ins w:id="1617" w:author="Sandhya T" w:date="2024-06-19T22:26:00Z" w16du:dateUtc="2024-06-19T16:56:00Z">
        <w:r w:rsidR="000C31A2">
          <w:rPr>
            <w:rFonts w:ascii="Arial Narrow" w:hAnsi="Arial Narrow"/>
            <w:b/>
            <w:bCs/>
            <w:color w:val="00204F"/>
            <w:sz w:val="28"/>
            <w:szCs w:val="28"/>
          </w:rPr>
          <w:t>,</w:t>
        </w:r>
        <w:r w:rsidR="000C31A2" w:rsidRPr="004B1E70">
          <w:rPr>
            <w:rFonts w:ascii="Arial Narrow" w:hAnsi="Arial Narrow"/>
            <w:b/>
            <w:bCs/>
            <w:color w:val="00204F"/>
            <w:sz w:val="28"/>
            <w:szCs w:val="28"/>
          </w:rPr>
          <w:t xml:space="preserve"> </w:t>
        </w:r>
      </w:ins>
      <w:r w:rsidRPr="004B1E70">
        <w:rPr>
          <w:rFonts w:ascii="Arial Narrow" w:hAnsi="Arial Narrow"/>
          <w:b/>
          <w:bCs/>
          <w:color w:val="00204F"/>
          <w:sz w:val="28"/>
          <w:szCs w:val="28"/>
        </w:rPr>
        <w:t xml:space="preserve">serious, ambitious, generous in nature. </w:t>
      </w:r>
    </w:p>
    <w:p w14:paraId="16A781E1"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grab the opportunity and give their best. </w:t>
      </w:r>
    </w:p>
    <w:p w14:paraId="332E5D6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Social life will not be so good.</w:t>
      </w:r>
    </w:p>
    <w:p w14:paraId="14C2B30E" w14:textId="77777777" w:rsidR="00C80489" w:rsidRPr="004B1E70" w:rsidRDefault="00C80489" w:rsidP="00C80489">
      <w:pPr>
        <w:tabs>
          <w:tab w:val="left" w:pos="7635"/>
        </w:tabs>
        <w:rPr>
          <w:rFonts w:ascii="Arial Narrow" w:hAnsi="Arial Narrow"/>
          <w:b/>
          <w:bCs/>
          <w:color w:val="00204F"/>
          <w:sz w:val="28"/>
          <w:szCs w:val="28"/>
        </w:rPr>
      </w:pPr>
    </w:p>
    <w:p w14:paraId="0C5BEA1E" w14:textId="07AFB322" w:rsidR="00C80489" w:rsidRPr="004B1E70" w:rsidRDefault="00C80489" w:rsidP="00C80489">
      <w:pPr>
        <w:tabs>
          <w:tab w:val="left" w:pos="7635"/>
        </w:tabs>
        <w:rPr>
          <w:rFonts w:ascii="Arial Rounded MT Bold" w:hAnsi="Arial Rounded MT Bold"/>
          <w:b/>
          <w:bCs/>
          <w:color w:val="FF3399"/>
          <w:sz w:val="28"/>
          <w:szCs w:val="28"/>
        </w:rPr>
      </w:pPr>
      <w:r w:rsidRPr="004B1E70">
        <w:rPr>
          <w:rFonts w:ascii="Arial Rounded MT Bold" w:hAnsi="Arial Rounded MT Bold"/>
          <w:b/>
          <w:bCs/>
          <w:color w:val="FF3399"/>
          <w:sz w:val="28"/>
          <w:szCs w:val="28"/>
        </w:rPr>
        <w:t>January 2</w:t>
      </w:r>
      <w:r w:rsidRPr="004B1E70">
        <w:rPr>
          <w:rFonts w:ascii="Arial Rounded MT Bold" w:hAnsi="Arial Rounded MT Bold"/>
          <w:b/>
          <w:bCs/>
          <w:color w:val="FF3399"/>
          <w:sz w:val="28"/>
          <w:szCs w:val="28"/>
          <w:vertAlign w:val="superscript"/>
        </w:rPr>
        <w:t>nd</w:t>
      </w:r>
      <w:r w:rsidRPr="004B1E70">
        <w:rPr>
          <w:rFonts w:ascii="Arial Rounded MT Bold" w:hAnsi="Arial Rounded MT Bold"/>
          <w:b/>
          <w:bCs/>
          <w:color w:val="FF3399"/>
          <w:sz w:val="28"/>
          <w:szCs w:val="28"/>
        </w:rPr>
        <w:t>, 11</w:t>
      </w:r>
      <w:r w:rsidRPr="004B1E70">
        <w:rPr>
          <w:rFonts w:ascii="Arial Rounded MT Bold" w:hAnsi="Arial Rounded MT Bold"/>
          <w:b/>
          <w:bCs/>
          <w:color w:val="FF3399"/>
          <w:sz w:val="28"/>
          <w:szCs w:val="28"/>
          <w:vertAlign w:val="superscript"/>
        </w:rPr>
        <w:t>th</w:t>
      </w:r>
      <w:r w:rsidRPr="004B1E70">
        <w:rPr>
          <w:rFonts w:ascii="Arial Rounded MT Bold" w:hAnsi="Arial Rounded MT Bold"/>
          <w:b/>
          <w:bCs/>
          <w:color w:val="FF3399"/>
          <w:sz w:val="28"/>
          <w:szCs w:val="28"/>
        </w:rPr>
        <w:t>, 20</w:t>
      </w:r>
      <w:r w:rsidRPr="004B1E70">
        <w:rPr>
          <w:rFonts w:ascii="Arial Rounded MT Bold" w:hAnsi="Arial Rounded MT Bold"/>
          <w:b/>
          <w:bCs/>
          <w:color w:val="FF3399"/>
          <w:sz w:val="28"/>
          <w:szCs w:val="28"/>
          <w:vertAlign w:val="superscript"/>
        </w:rPr>
        <w:t>th</w:t>
      </w:r>
      <w:r w:rsidRPr="004B1E70">
        <w:rPr>
          <w:rFonts w:ascii="Arial Rounded MT Bold" w:hAnsi="Arial Rounded MT Bold"/>
          <w:b/>
          <w:bCs/>
          <w:color w:val="FF3399"/>
          <w:sz w:val="28"/>
          <w:szCs w:val="28"/>
        </w:rPr>
        <w:t xml:space="preserve"> and 29</w:t>
      </w:r>
      <w:r w:rsidRPr="004B1E70">
        <w:rPr>
          <w:rFonts w:ascii="Arial Rounded MT Bold" w:hAnsi="Arial Rounded MT Bold"/>
          <w:b/>
          <w:bCs/>
          <w:color w:val="FF3399"/>
          <w:sz w:val="28"/>
          <w:szCs w:val="28"/>
          <w:vertAlign w:val="superscript"/>
        </w:rPr>
        <w:t>th</w:t>
      </w:r>
      <w:r w:rsidRPr="004B1E70">
        <w:rPr>
          <w:rFonts w:ascii="Arial Rounded MT Bold" w:hAnsi="Arial Rounded MT Bold"/>
          <w:b/>
          <w:bCs/>
          <w:color w:val="FF3399"/>
          <w:sz w:val="28"/>
          <w:szCs w:val="28"/>
        </w:rPr>
        <w:t xml:space="preserve"> – They are blessed with the energy of Saturn and </w:t>
      </w:r>
      <w:ins w:id="1618" w:author="Sandhya T" w:date="2024-06-19T23:10:00Z" w16du:dateUtc="2024-06-19T17:40:00Z">
        <w:r w:rsidR="00D145DE">
          <w:rPr>
            <w:rFonts w:ascii="Arial Rounded MT Bold" w:hAnsi="Arial Rounded MT Bold"/>
            <w:b/>
            <w:bCs/>
            <w:color w:val="FF3399"/>
            <w:sz w:val="28"/>
            <w:szCs w:val="28"/>
          </w:rPr>
          <w:t xml:space="preserve">the </w:t>
        </w:r>
      </w:ins>
      <w:r w:rsidRPr="004B1E70">
        <w:rPr>
          <w:rFonts w:ascii="Arial Rounded MT Bold" w:hAnsi="Arial Rounded MT Bold"/>
          <w:b/>
          <w:bCs/>
          <w:color w:val="FF3399"/>
          <w:sz w:val="28"/>
          <w:szCs w:val="28"/>
        </w:rPr>
        <w:t>Moon.</w:t>
      </w:r>
    </w:p>
    <w:p w14:paraId="3D31460F" w14:textId="01E89EB5"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There will be a lack of self-confidence and </w:t>
      </w:r>
      <w:ins w:id="1619" w:author="Sandhya T" w:date="2024-06-19T22:27:00Z" w16du:dateUtc="2024-06-19T16:57:00Z">
        <w:r w:rsidR="000C31A2">
          <w:rPr>
            <w:rFonts w:ascii="Arial Narrow" w:hAnsi="Arial Narrow"/>
            <w:b/>
            <w:bCs/>
            <w:color w:val="00204F"/>
            <w:sz w:val="28"/>
            <w:szCs w:val="28"/>
          </w:rPr>
          <w:t xml:space="preserve">will be </w:t>
        </w:r>
      </w:ins>
      <w:r w:rsidRPr="004B1E70">
        <w:rPr>
          <w:rFonts w:ascii="Arial Narrow" w:hAnsi="Arial Narrow"/>
          <w:b/>
          <w:bCs/>
          <w:color w:val="00204F"/>
          <w:sz w:val="28"/>
          <w:szCs w:val="28"/>
        </w:rPr>
        <w:t xml:space="preserve">living in imaginary thoughts. </w:t>
      </w:r>
    </w:p>
    <w:p w14:paraId="26597A07"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People think you are richer than what you are.</w:t>
      </w:r>
    </w:p>
    <w:p w14:paraId="51AB2A72"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Success can be seen when they are encouraged by other people.</w:t>
      </w:r>
    </w:p>
    <w:p w14:paraId="2E883154" w14:textId="77777777" w:rsidR="00C80489" w:rsidRPr="004B1E70" w:rsidRDefault="00C80489" w:rsidP="00C80489">
      <w:pPr>
        <w:tabs>
          <w:tab w:val="left" w:pos="7635"/>
        </w:tabs>
        <w:rPr>
          <w:rFonts w:ascii="Arial Narrow" w:hAnsi="Arial Narrow"/>
          <w:b/>
          <w:bCs/>
          <w:color w:val="00204F"/>
          <w:sz w:val="28"/>
          <w:szCs w:val="28"/>
        </w:rPr>
      </w:pPr>
    </w:p>
    <w:p w14:paraId="39D93C28" w14:textId="35EBD846" w:rsidR="00C80489" w:rsidRPr="004B1E70" w:rsidRDefault="00C80489" w:rsidP="00C80489">
      <w:pPr>
        <w:tabs>
          <w:tab w:val="left" w:pos="7635"/>
        </w:tabs>
        <w:rPr>
          <w:rFonts w:ascii="Arial Rounded MT Bold" w:hAnsi="Arial Rounded MT Bold"/>
          <w:b/>
          <w:bCs/>
          <w:color w:val="FF3399"/>
          <w:sz w:val="28"/>
          <w:szCs w:val="28"/>
        </w:rPr>
      </w:pPr>
      <w:r w:rsidRPr="004B1E70">
        <w:rPr>
          <w:rFonts w:ascii="Arial Rounded MT Bold" w:hAnsi="Arial Rounded MT Bold"/>
          <w:b/>
          <w:bCs/>
          <w:color w:val="FF3399"/>
          <w:sz w:val="28"/>
          <w:szCs w:val="28"/>
        </w:rPr>
        <w:t>January 3</w:t>
      </w:r>
      <w:r w:rsidRPr="004B1E70">
        <w:rPr>
          <w:rFonts w:ascii="Arial Rounded MT Bold" w:hAnsi="Arial Rounded MT Bold"/>
          <w:b/>
          <w:bCs/>
          <w:color w:val="FF3399"/>
          <w:sz w:val="28"/>
          <w:szCs w:val="28"/>
          <w:vertAlign w:val="superscript"/>
        </w:rPr>
        <w:t>rd</w:t>
      </w:r>
      <w:r w:rsidRPr="004B1E70">
        <w:rPr>
          <w:rFonts w:ascii="Arial Rounded MT Bold" w:hAnsi="Arial Rounded MT Bold"/>
          <w:b/>
          <w:bCs/>
          <w:color w:val="FF3399"/>
          <w:sz w:val="28"/>
          <w:szCs w:val="28"/>
        </w:rPr>
        <w:t>, 12</w:t>
      </w:r>
      <w:r w:rsidRPr="004B1E70">
        <w:rPr>
          <w:rFonts w:ascii="Arial Rounded MT Bold" w:hAnsi="Arial Rounded MT Bold"/>
          <w:b/>
          <w:bCs/>
          <w:color w:val="FF3399"/>
          <w:sz w:val="28"/>
          <w:szCs w:val="28"/>
          <w:vertAlign w:val="superscript"/>
        </w:rPr>
        <w:t>th</w:t>
      </w:r>
      <w:r w:rsidRPr="004B1E70">
        <w:rPr>
          <w:rFonts w:ascii="Arial Rounded MT Bold" w:hAnsi="Arial Rounded MT Bold"/>
          <w:b/>
          <w:bCs/>
          <w:color w:val="FF3399"/>
          <w:sz w:val="28"/>
          <w:szCs w:val="28"/>
        </w:rPr>
        <w:t>, 21</w:t>
      </w:r>
      <w:r w:rsidRPr="004B1E70">
        <w:rPr>
          <w:rFonts w:ascii="Arial Rounded MT Bold" w:hAnsi="Arial Rounded MT Bold"/>
          <w:b/>
          <w:bCs/>
          <w:color w:val="FF3399"/>
          <w:sz w:val="28"/>
          <w:szCs w:val="28"/>
          <w:vertAlign w:val="superscript"/>
        </w:rPr>
        <w:t>st</w:t>
      </w:r>
      <w:r w:rsidRPr="004B1E70">
        <w:rPr>
          <w:rFonts w:ascii="Arial Rounded MT Bold" w:hAnsi="Arial Rounded MT Bold"/>
          <w:b/>
          <w:bCs/>
          <w:color w:val="FF3399"/>
          <w:sz w:val="28"/>
          <w:szCs w:val="28"/>
        </w:rPr>
        <w:t xml:space="preserve"> and 30</w:t>
      </w:r>
      <w:r w:rsidRPr="004B1E70">
        <w:rPr>
          <w:rFonts w:ascii="Arial Rounded MT Bold" w:hAnsi="Arial Rounded MT Bold"/>
          <w:b/>
          <w:bCs/>
          <w:color w:val="FF3399"/>
          <w:sz w:val="28"/>
          <w:szCs w:val="28"/>
          <w:vertAlign w:val="superscript"/>
        </w:rPr>
        <w:t>th</w:t>
      </w:r>
      <w:r w:rsidRPr="004B1E70">
        <w:rPr>
          <w:rFonts w:ascii="Arial Rounded MT Bold" w:hAnsi="Arial Rounded MT Bold"/>
          <w:b/>
          <w:bCs/>
          <w:color w:val="FF3399"/>
          <w:sz w:val="28"/>
          <w:szCs w:val="28"/>
        </w:rPr>
        <w:t xml:space="preserve"> – They are blessed with the energy of </w:t>
      </w:r>
      <w:del w:id="1620" w:author="Sandhya T" w:date="2024-06-19T23:08:00Z" w16du:dateUtc="2024-06-19T17:38:00Z">
        <w:r w:rsidRPr="004B1E70" w:rsidDel="00A31DF1">
          <w:rPr>
            <w:rFonts w:ascii="Arial Rounded MT Bold" w:hAnsi="Arial Rounded MT Bold"/>
            <w:b/>
            <w:bCs/>
            <w:color w:val="FF3399"/>
            <w:sz w:val="28"/>
            <w:szCs w:val="28"/>
          </w:rPr>
          <w:delText xml:space="preserve">Jupiter and </w:delText>
        </w:r>
      </w:del>
      <w:r w:rsidRPr="004B1E70">
        <w:rPr>
          <w:rFonts w:ascii="Arial Rounded MT Bold" w:hAnsi="Arial Rounded MT Bold"/>
          <w:b/>
          <w:bCs/>
          <w:color w:val="FF3399"/>
          <w:sz w:val="28"/>
          <w:szCs w:val="28"/>
        </w:rPr>
        <w:t>Saturn</w:t>
      </w:r>
      <w:ins w:id="1621" w:author="Sandhya T" w:date="2024-06-19T23:08:00Z" w16du:dateUtc="2024-06-19T17:38:00Z">
        <w:r w:rsidR="00A31DF1" w:rsidRPr="004B1E70">
          <w:rPr>
            <w:rFonts w:ascii="Arial Rounded MT Bold" w:hAnsi="Arial Rounded MT Bold"/>
            <w:b/>
            <w:bCs/>
            <w:color w:val="FF3399"/>
            <w:sz w:val="28"/>
            <w:szCs w:val="28"/>
          </w:rPr>
          <w:t xml:space="preserve"> and</w:t>
        </w:r>
        <w:r w:rsidR="00A31DF1">
          <w:rPr>
            <w:rFonts w:ascii="Arial Rounded MT Bold" w:hAnsi="Arial Rounded MT Bold"/>
            <w:b/>
            <w:bCs/>
            <w:color w:val="FF3399"/>
            <w:sz w:val="28"/>
            <w:szCs w:val="28"/>
          </w:rPr>
          <w:t xml:space="preserve"> </w:t>
        </w:r>
        <w:r w:rsidR="00A31DF1" w:rsidRPr="004B1E70">
          <w:rPr>
            <w:rFonts w:ascii="Arial Rounded MT Bold" w:hAnsi="Arial Rounded MT Bold"/>
            <w:b/>
            <w:bCs/>
            <w:color w:val="FF3399"/>
            <w:sz w:val="28"/>
            <w:szCs w:val="28"/>
          </w:rPr>
          <w:t>Jupiter</w:t>
        </w:r>
      </w:ins>
      <w:r w:rsidRPr="004B1E70">
        <w:rPr>
          <w:rFonts w:ascii="Arial Rounded MT Bold" w:hAnsi="Arial Rounded MT Bold"/>
          <w:b/>
          <w:bCs/>
          <w:color w:val="FF3399"/>
          <w:sz w:val="28"/>
          <w:szCs w:val="28"/>
        </w:rPr>
        <w:t>.</w:t>
      </w:r>
    </w:p>
    <w:p w14:paraId="5DE59FC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ambitious, risk taking and not selfish.</w:t>
      </w:r>
    </w:p>
    <w:p w14:paraId="4D304A12"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Their hardworking nature will lead to success and people will be jealous of them.</w:t>
      </w:r>
    </w:p>
    <w:p w14:paraId="50968322"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work hard, plan their next moves and be in high position.</w:t>
      </w:r>
    </w:p>
    <w:p w14:paraId="39318D16" w14:textId="77777777" w:rsidR="00C80489" w:rsidRPr="004B1E70" w:rsidRDefault="00C80489" w:rsidP="00C80489">
      <w:pPr>
        <w:tabs>
          <w:tab w:val="left" w:pos="7635"/>
        </w:tabs>
        <w:rPr>
          <w:rFonts w:ascii="Arial Narrow" w:hAnsi="Arial Narrow"/>
          <w:b/>
          <w:bCs/>
          <w:color w:val="00204F"/>
          <w:sz w:val="28"/>
          <w:szCs w:val="28"/>
        </w:rPr>
      </w:pPr>
    </w:p>
    <w:p w14:paraId="3CFE67C0" w14:textId="77777777" w:rsidR="00C80489" w:rsidRPr="003E1F46" w:rsidRDefault="00C80489" w:rsidP="00C80489">
      <w:pPr>
        <w:tabs>
          <w:tab w:val="left" w:pos="7635"/>
        </w:tabs>
        <w:rPr>
          <w:rFonts w:ascii="Arial Rounded MT Bold" w:hAnsi="Arial Rounded MT Bold"/>
          <w:b/>
          <w:bCs/>
          <w:color w:val="FF3399"/>
          <w:sz w:val="28"/>
          <w:szCs w:val="28"/>
        </w:rPr>
      </w:pPr>
      <w:r w:rsidRPr="003E1F46">
        <w:rPr>
          <w:rFonts w:ascii="Arial Rounded MT Bold" w:hAnsi="Arial Rounded MT Bold"/>
          <w:b/>
          <w:bCs/>
          <w:color w:val="FF3399"/>
          <w:sz w:val="28"/>
          <w:szCs w:val="28"/>
        </w:rPr>
        <w:t>January 4</w:t>
      </w:r>
      <w:r w:rsidRPr="003E1F46">
        <w:rPr>
          <w:rFonts w:ascii="Arial Rounded MT Bold" w:hAnsi="Arial Rounded MT Bold"/>
          <w:b/>
          <w:bCs/>
          <w:color w:val="FF3399"/>
          <w:sz w:val="28"/>
          <w:szCs w:val="28"/>
          <w:vertAlign w:val="superscript"/>
        </w:rPr>
        <w:t>th</w:t>
      </w:r>
      <w:r w:rsidRPr="003E1F46">
        <w:rPr>
          <w:rFonts w:ascii="Arial Rounded MT Bold" w:hAnsi="Arial Rounded MT Bold"/>
          <w:b/>
          <w:bCs/>
          <w:color w:val="FF3399"/>
          <w:sz w:val="28"/>
          <w:szCs w:val="28"/>
        </w:rPr>
        <w:t>, 13</w:t>
      </w:r>
      <w:r w:rsidRPr="003E1F46">
        <w:rPr>
          <w:rFonts w:ascii="Arial Rounded MT Bold" w:hAnsi="Arial Rounded MT Bold"/>
          <w:b/>
          <w:bCs/>
          <w:color w:val="FF3399"/>
          <w:sz w:val="28"/>
          <w:szCs w:val="28"/>
          <w:vertAlign w:val="superscript"/>
        </w:rPr>
        <w:t>th</w:t>
      </w:r>
      <w:r w:rsidRPr="003E1F46">
        <w:rPr>
          <w:rFonts w:ascii="Arial Rounded MT Bold" w:hAnsi="Arial Rounded MT Bold"/>
          <w:b/>
          <w:bCs/>
          <w:color w:val="FF3399"/>
          <w:sz w:val="28"/>
          <w:szCs w:val="28"/>
        </w:rPr>
        <w:t>, 22</w:t>
      </w:r>
      <w:r w:rsidRPr="003E1F46">
        <w:rPr>
          <w:rFonts w:ascii="Arial Rounded MT Bold" w:hAnsi="Arial Rounded MT Bold"/>
          <w:b/>
          <w:bCs/>
          <w:color w:val="FF3399"/>
          <w:sz w:val="28"/>
          <w:szCs w:val="28"/>
          <w:vertAlign w:val="superscript"/>
        </w:rPr>
        <w:t>nd</w:t>
      </w:r>
      <w:r w:rsidRPr="003E1F46">
        <w:rPr>
          <w:rFonts w:ascii="Arial Rounded MT Bold" w:hAnsi="Arial Rounded MT Bold"/>
          <w:b/>
          <w:bCs/>
          <w:color w:val="FF3399"/>
          <w:sz w:val="28"/>
          <w:szCs w:val="28"/>
        </w:rPr>
        <w:t xml:space="preserve"> and 31</w:t>
      </w:r>
      <w:r w:rsidRPr="003E1F46">
        <w:rPr>
          <w:rFonts w:ascii="Arial Rounded MT Bold" w:hAnsi="Arial Rounded MT Bold"/>
          <w:b/>
          <w:bCs/>
          <w:color w:val="FF3399"/>
          <w:sz w:val="28"/>
          <w:szCs w:val="28"/>
          <w:vertAlign w:val="superscript"/>
        </w:rPr>
        <w:t>st</w:t>
      </w:r>
      <w:r w:rsidRPr="003E1F46">
        <w:rPr>
          <w:rFonts w:ascii="Arial Rounded MT Bold" w:hAnsi="Arial Rounded MT Bold"/>
          <w:b/>
          <w:bCs/>
          <w:color w:val="FF3399"/>
          <w:sz w:val="28"/>
          <w:szCs w:val="28"/>
        </w:rPr>
        <w:t xml:space="preserve"> – They are blessed with the energy of Saturn and Sun.</w:t>
      </w:r>
    </w:p>
    <w:p w14:paraId="06DEF3AA"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blindly follow traditions and traditional practice; they will want everyone to follow their views.</w:t>
      </w:r>
    </w:p>
    <w:p w14:paraId="32367C1A"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Financial status will be average (especially in old age); as the money does not stay with them for long.</w:t>
      </w:r>
    </w:p>
    <w:p w14:paraId="6F43C5E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very serious and strict in nature; this makes friends and family to maintain distance from these people.</w:t>
      </w:r>
    </w:p>
    <w:p w14:paraId="160B8A81" w14:textId="77777777" w:rsidR="00C80489" w:rsidRPr="004B1E70" w:rsidRDefault="00C80489" w:rsidP="00C80489">
      <w:pPr>
        <w:tabs>
          <w:tab w:val="left" w:pos="7635"/>
        </w:tabs>
        <w:rPr>
          <w:rFonts w:ascii="Arial Narrow" w:hAnsi="Arial Narrow"/>
          <w:b/>
          <w:bCs/>
          <w:color w:val="00204F"/>
          <w:sz w:val="28"/>
          <w:szCs w:val="28"/>
        </w:rPr>
      </w:pPr>
    </w:p>
    <w:p w14:paraId="53CD4636" w14:textId="3DAAB6D3" w:rsidR="00C80489" w:rsidRPr="003E1F46" w:rsidRDefault="00C80489" w:rsidP="00C80489">
      <w:pPr>
        <w:tabs>
          <w:tab w:val="left" w:pos="7635"/>
        </w:tabs>
        <w:rPr>
          <w:rFonts w:ascii="Arial Rounded MT Bold" w:hAnsi="Arial Rounded MT Bold"/>
          <w:b/>
          <w:bCs/>
          <w:color w:val="FF3399"/>
          <w:sz w:val="28"/>
          <w:szCs w:val="28"/>
        </w:rPr>
      </w:pPr>
      <w:r w:rsidRPr="003E1F46">
        <w:rPr>
          <w:rFonts w:ascii="Arial Rounded MT Bold" w:hAnsi="Arial Rounded MT Bold"/>
          <w:b/>
          <w:bCs/>
          <w:color w:val="FF3399"/>
          <w:sz w:val="28"/>
          <w:szCs w:val="28"/>
        </w:rPr>
        <w:lastRenderedPageBreak/>
        <w:t>January 5</w:t>
      </w:r>
      <w:r w:rsidRPr="003E1F46">
        <w:rPr>
          <w:rFonts w:ascii="Arial Rounded MT Bold" w:hAnsi="Arial Rounded MT Bold"/>
          <w:b/>
          <w:bCs/>
          <w:color w:val="FF3399"/>
          <w:sz w:val="28"/>
          <w:szCs w:val="28"/>
          <w:vertAlign w:val="superscript"/>
        </w:rPr>
        <w:t>th</w:t>
      </w:r>
      <w:r w:rsidRPr="003E1F46">
        <w:rPr>
          <w:rFonts w:ascii="Arial Rounded MT Bold" w:hAnsi="Arial Rounded MT Bold"/>
          <w:b/>
          <w:bCs/>
          <w:color w:val="FF3399"/>
          <w:sz w:val="28"/>
          <w:szCs w:val="28"/>
        </w:rPr>
        <w:t>, 14</w:t>
      </w:r>
      <w:r w:rsidRPr="003E1F46">
        <w:rPr>
          <w:rFonts w:ascii="Arial Rounded MT Bold" w:hAnsi="Arial Rounded MT Bold"/>
          <w:b/>
          <w:bCs/>
          <w:color w:val="FF3399"/>
          <w:sz w:val="28"/>
          <w:szCs w:val="28"/>
          <w:vertAlign w:val="superscript"/>
        </w:rPr>
        <w:t>th</w:t>
      </w:r>
      <w:r w:rsidRPr="003E1F46">
        <w:rPr>
          <w:rFonts w:ascii="Arial Rounded MT Bold" w:hAnsi="Arial Rounded MT Bold"/>
          <w:b/>
          <w:bCs/>
          <w:color w:val="FF3399"/>
          <w:sz w:val="28"/>
          <w:szCs w:val="28"/>
        </w:rPr>
        <w:t xml:space="preserve"> and 23</w:t>
      </w:r>
      <w:r w:rsidRPr="003E1F46">
        <w:rPr>
          <w:rFonts w:ascii="Arial Rounded MT Bold" w:hAnsi="Arial Rounded MT Bold"/>
          <w:b/>
          <w:bCs/>
          <w:color w:val="FF3399"/>
          <w:sz w:val="28"/>
          <w:szCs w:val="28"/>
          <w:vertAlign w:val="superscript"/>
        </w:rPr>
        <w:t>rd</w:t>
      </w:r>
      <w:r w:rsidRPr="003E1F46">
        <w:rPr>
          <w:rFonts w:ascii="Arial Rounded MT Bold" w:hAnsi="Arial Rounded MT Bold"/>
          <w:b/>
          <w:bCs/>
          <w:color w:val="FF3399"/>
          <w:sz w:val="28"/>
          <w:szCs w:val="28"/>
        </w:rPr>
        <w:t xml:space="preserve"> - They are blessed with the energy of </w:t>
      </w:r>
      <w:del w:id="1622" w:author="Sandhya T" w:date="2024-06-19T23:10:00Z" w16du:dateUtc="2024-06-19T17:40:00Z">
        <w:r w:rsidRPr="003E1F46" w:rsidDel="00D145DE">
          <w:rPr>
            <w:rFonts w:ascii="Arial Rounded MT Bold" w:hAnsi="Arial Rounded MT Bold"/>
            <w:b/>
            <w:bCs/>
            <w:color w:val="FF3399"/>
            <w:sz w:val="28"/>
            <w:szCs w:val="28"/>
          </w:rPr>
          <w:delText xml:space="preserve">Mercury and </w:delText>
        </w:r>
      </w:del>
      <w:r w:rsidRPr="003E1F46">
        <w:rPr>
          <w:rFonts w:ascii="Arial Rounded MT Bold" w:hAnsi="Arial Rounded MT Bold"/>
          <w:b/>
          <w:bCs/>
          <w:color w:val="FF3399"/>
          <w:sz w:val="28"/>
          <w:szCs w:val="28"/>
        </w:rPr>
        <w:t>Saturn</w:t>
      </w:r>
      <w:ins w:id="1623" w:author="Sandhya T" w:date="2024-06-19T23:10:00Z" w16du:dateUtc="2024-06-19T17:40:00Z">
        <w:r w:rsidR="00D145DE">
          <w:rPr>
            <w:rFonts w:ascii="Arial Rounded MT Bold" w:hAnsi="Arial Rounded MT Bold"/>
            <w:b/>
            <w:bCs/>
            <w:color w:val="FF3399"/>
            <w:sz w:val="28"/>
            <w:szCs w:val="28"/>
          </w:rPr>
          <w:t xml:space="preserve"> and Mercury</w:t>
        </w:r>
      </w:ins>
      <w:r w:rsidRPr="003E1F46">
        <w:rPr>
          <w:rFonts w:ascii="Arial Rounded MT Bold" w:hAnsi="Arial Rounded MT Bold"/>
          <w:b/>
          <w:bCs/>
          <w:color w:val="FF3399"/>
          <w:sz w:val="28"/>
          <w:szCs w:val="28"/>
        </w:rPr>
        <w:t>.</w:t>
      </w:r>
    </w:p>
    <w:p w14:paraId="050B6D2C" w14:textId="2DEDDFB4"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ambitious, practical and intelligent people. Work pressure will be high and</w:t>
      </w:r>
      <w:ins w:id="1624" w:author="Sandhya T" w:date="2024-06-19T22:28:00Z" w16du:dateUtc="2024-06-19T16:58:00Z">
        <w:r w:rsidR="000C31A2">
          <w:rPr>
            <w:rFonts w:ascii="Arial Narrow" w:hAnsi="Arial Narrow"/>
            <w:b/>
            <w:bCs/>
            <w:color w:val="00204F"/>
            <w:sz w:val="28"/>
            <w:szCs w:val="28"/>
          </w:rPr>
          <w:t xml:space="preserve"> will</w:t>
        </w:r>
      </w:ins>
      <w:r w:rsidRPr="004B1E70">
        <w:rPr>
          <w:rFonts w:ascii="Arial Narrow" w:hAnsi="Arial Narrow"/>
          <w:b/>
          <w:bCs/>
          <w:color w:val="00204F"/>
          <w:sz w:val="28"/>
          <w:szCs w:val="28"/>
        </w:rPr>
        <w:t xml:space="preserve"> cause headaches.</w:t>
      </w:r>
    </w:p>
    <w:p w14:paraId="2267E58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want to get rich fast and will try to manage multiple businesses at a time.</w:t>
      </w:r>
    </w:p>
    <w:p w14:paraId="06DC92BB" w14:textId="0EF19FC5"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science, literature and research. T</w:t>
      </w:r>
      <w:ins w:id="1625" w:author="Sandhya T" w:date="2024-06-19T13:57:00Z" w16du:dateUtc="2024-06-19T08:27:00Z">
        <w:r w:rsidR="00615320">
          <w:rPr>
            <w:rFonts w:ascii="Arial Narrow" w:hAnsi="Arial Narrow"/>
            <w:b/>
            <w:bCs/>
            <w:color w:val="00204F"/>
            <w:sz w:val="28"/>
            <w:szCs w:val="28"/>
          </w:rPr>
          <w:t>hey t</w:t>
        </w:r>
      </w:ins>
      <w:r w:rsidRPr="004B1E70">
        <w:rPr>
          <w:rFonts w:ascii="Arial Narrow" w:hAnsi="Arial Narrow"/>
          <w:b/>
          <w:bCs/>
          <w:color w:val="00204F"/>
          <w:sz w:val="28"/>
          <w:szCs w:val="28"/>
        </w:rPr>
        <w:t>ry to understand what people think in their mind and act accordingly.</w:t>
      </w:r>
    </w:p>
    <w:p w14:paraId="56F5D5FE" w14:textId="77777777" w:rsidR="00C80489" w:rsidRPr="004B1E70" w:rsidRDefault="00C80489" w:rsidP="00C80489">
      <w:pPr>
        <w:tabs>
          <w:tab w:val="left" w:pos="7635"/>
        </w:tabs>
        <w:rPr>
          <w:rFonts w:ascii="Arial Narrow" w:hAnsi="Arial Narrow"/>
          <w:b/>
          <w:bCs/>
          <w:color w:val="00204F"/>
          <w:sz w:val="28"/>
          <w:szCs w:val="28"/>
        </w:rPr>
      </w:pPr>
    </w:p>
    <w:p w14:paraId="301F44BF" w14:textId="7C797F32" w:rsidR="00C80489" w:rsidRPr="003E1F46" w:rsidRDefault="00C80489" w:rsidP="00C80489">
      <w:pPr>
        <w:tabs>
          <w:tab w:val="left" w:pos="7635"/>
        </w:tabs>
        <w:rPr>
          <w:rFonts w:ascii="Arial Rounded MT Bold" w:hAnsi="Arial Rounded MT Bold"/>
          <w:b/>
          <w:bCs/>
          <w:color w:val="FF3399"/>
          <w:sz w:val="28"/>
          <w:szCs w:val="28"/>
        </w:rPr>
      </w:pPr>
      <w:r w:rsidRPr="003E1F46">
        <w:rPr>
          <w:rFonts w:ascii="Arial Rounded MT Bold" w:hAnsi="Arial Rounded MT Bold"/>
          <w:b/>
          <w:bCs/>
          <w:color w:val="FF3399"/>
          <w:sz w:val="28"/>
          <w:szCs w:val="28"/>
        </w:rPr>
        <w:t>January 6</w:t>
      </w:r>
      <w:r w:rsidRPr="003E1F46">
        <w:rPr>
          <w:rFonts w:ascii="Arial Rounded MT Bold" w:hAnsi="Arial Rounded MT Bold"/>
          <w:b/>
          <w:bCs/>
          <w:color w:val="FF3399"/>
          <w:sz w:val="28"/>
          <w:szCs w:val="28"/>
          <w:vertAlign w:val="superscript"/>
        </w:rPr>
        <w:t>th</w:t>
      </w:r>
      <w:r w:rsidRPr="003E1F46">
        <w:rPr>
          <w:rFonts w:ascii="Arial Rounded MT Bold" w:hAnsi="Arial Rounded MT Bold"/>
          <w:b/>
          <w:bCs/>
          <w:color w:val="FF3399"/>
          <w:sz w:val="28"/>
          <w:szCs w:val="28"/>
        </w:rPr>
        <w:t>, 15</w:t>
      </w:r>
      <w:r w:rsidRPr="003E1F46">
        <w:rPr>
          <w:rFonts w:ascii="Arial Rounded MT Bold" w:hAnsi="Arial Rounded MT Bold"/>
          <w:b/>
          <w:bCs/>
          <w:color w:val="FF3399"/>
          <w:sz w:val="28"/>
          <w:szCs w:val="28"/>
          <w:vertAlign w:val="superscript"/>
        </w:rPr>
        <w:t>th</w:t>
      </w:r>
      <w:r w:rsidRPr="003E1F46">
        <w:rPr>
          <w:rFonts w:ascii="Arial Rounded MT Bold" w:hAnsi="Arial Rounded MT Bold"/>
          <w:b/>
          <w:bCs/>
          <w:color w:val="FF3399"/>
          <w:sz w:val="28"/>
          <w:szCs w:val="28"/>
        </w:rPr>
        <w:t xml:space="preserve"> and 24</w:t>
      </w:r>
      <w:r w:rsidRPr="003E1F46">
        <w:rPr>
          <w:rFonts w:ascii="Arial Rounded MT Bold" w:hAnsi="Arial Rounded MT Bold"/>
          <w:b/>
          <w:bCs/>
          <w:color w:val="FF3399"/>
          <w:sz w:val="28"/>
          <w:szCs w:val="28"/>
          <w:vertAlign w:val="superscript"/>
        </w:rPr>
        <w:t>th</w:t>
      </w:r>
      <w:r w:rsidRPr="003E1F46">
        <w:rPr>
          <w:rFonts w:ascii="Arial Rounded MT Bold" w:hAnsi="Arial Rounded MT Bold"/>
          <w:b/>
          <w:bCs/>
          <w:color w:val="FF3399"/>
          <w:sz w:val="28"/>
          <w:szCs w:val="28"/>
        </w:rPr>
        <w:t xml:space="preserve"> – They are blessed with the energy of </w:t>
      </w:r>
      <w:del w:id="1626" w:author="Sandhya T" w:date="2024-06-19T23:10:00Z" w16du:dateUtc="2024-06-19T17:40:00Z">
        <w:r w:rsidRPr="003E1F46" w:rsidDel="00D145DE">
          <w:rPr>
            <w:rFonts w:ascii="Arial Rounded MT Bold" w:hAnsi="Arial Rounded MT Bold"/>
            <w:b/>
            <w:bCs/>
            <w:color w:val="FF3399"/>
            <w:sz w:val="28"/>
            <w:szCs w:val="28"/>
          </w:rPr>
          <w:delText xml:space="preserve">Venus and </w:delText>
        </w:r>
      </w:del>
      <w:r w:rsidRPr="003E1F46">
        <w:rPr>
          <w:rFonts w:ascii="Arial Rounded MT Bold" w:hAnsi="Arial Rounded MT Bold"/>
          <w:b/>
          <w:bCs/>
          <w:color w:val="FF3399"/>
          <w:sz w:val="28"/>
          <w:szCs w:val="28"/>
        </w:rPr>
        <w:t>Saturn</w:t>
      </w:r>
      <w:ins w:id="1627" w:author="Sandhya T" w:date="2024-06-19T23:10:00Z" w16du:dateUtc="2024-06-19T17:40:00Z">
        <w:r w:rsidR="00D145DE">
          <w:rPr>
            <w:rFonts w:ascii="Arial Rounded MT Bold" w:hAnsi="Arial Rounded MT Bold"/>
            <w:b/>
            <w:bCs/>
            <w:color w:val="FF3399"/>
            <w:sz w:val="28"/>
            <w:szCs w:val="28"/>
          </w:rPr>
          <w:t xml:space="preserve"> and Venus</w:t>
        </w:r>
      </w:ins>
      <w:r w:rsidRPr="003E1F46">
        <w:rPr>
          <w:rFonts w:ascii="Arial Rounded MT Bold" w:hAnsi="Arial Rounded MT Bold"/>
          <w:b/>
          <w:bCs/>
          <w:color w:val="FF3399"/>
          <w:sz w:val="28"/>
          <w:szCs w:val="28"/>
        </w:rPr>
        <w:t>.</w:t>
      </w:r>
    </w:p>
    <w:p w14:paraId="3A9D143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friendly in nature, try to make everyone laugh and will be noticed by others.</w:t>
      </w:r>
    </w:p>
    <w:p w14:paraId="371CC6F0" w14:textId="61DC99B4"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lose many opportunities as there will be many family issues; however, after the age of 35</w:t>
      </w:r>
      <w:ins w:id="1628" w:author="Sandhya T" w:date="2024-06-19T13:57:00Z" w16du:dateUtc="2024-06-19T08:27:00Z">
        <w:r w:rsidR="00615320">
          <w:rPr>
            <w:rFonts w:ascii="Arial Narrow" w:hAnsi="Arial Narrow"/>
            <w:b/>
            <w:bCs/>
            <w:color w:val="00204F"/>
            <w:sz w:val="28"/>
            <w:szCs w:val="28"/>
          </w:rPr>
          <w:t>,</w:t>
        </w:r>
      </w:ins>
      <w:r w:rsidRPr="004B1E70">
        <w:rPr>
          <w:rFonts w:ascii="Arial Narrow" w:hAnsi="Arial Narrow"/>
          <w:b/>
          <w:bCs/>
          <w:color w:val="00204F"/>
          <w:sz w:val="28"/>
          <w:szCs w:val="28"/>
        </w:rPr>
        <w:t xml:space="preserve"> will be successful and lead a good life.</w:t>
      </w:r>
    </w:p>
    <w:p w14:paraId="6608B9EE" w14:textId="3771A272"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attractive to opposite sex people. T</w:t>
      </w:r>
      <w:ins w:id="1629" w:author="Sandhya T" w:date="2024-06-19T13:58:00Z" w16du:dateUtc="2024-06-19T08:28:00Z">
        <w:r w:rsidR="00615320">
          <w:rPr>
            <w:rFonts w:ascii="Arial Narrow" w:hAnsi="Arial Narrow"/>
            <w:b/>
            <w:bCs/>
            <w:color w:val="00204F"/>
            <w:sz w:val="28"/>
            <w:szCs w:val="28"/>
          </w:rPr>
          <w:t>hey t</w:t>
        </w:r>
      </w:ins>
      <w:r w:rsidRPr="004B1E70">
        <w:rPr>
          <w:rFonts w:ascii="Arial Narrow" w:hAnsi="Arial Narrow"/>
          <w:b/>
          <w:bCs/>
          <w:color w:val="00204F"/>
          <w:sz w:val="28"/>
          <w:szCs w:val="28"/>
        </w:rPr>
        <w:t>ry to maintain individuality.</w:t>
      </w:r>
    </w:p>
    <w:p w14:paraId="77D1CA02" w14:textId="77777777" w:rsidR="00C80489" w:rsidRPr="004B1E70" w:rsidRDefault="00C80489" w:rsidP="00C80489">
      <w:pPr>
        <w:tabs>
          <w:tab w:val="left" w:pos="7635"/>
        </w:tabs>
        <w:rPr>
          <w:rFonts w:ascii="Arial Narrow" w:hAnsi="Arial Narrow"/>
          <w:b/>
          <w:bCs/>
          <w:color w:val="00204F"/>
          <w:sz w:val="28"/>
          <w:szCs w:val="28"/>
        </w:rPr>
      </w:pPr>
    </w:p>
    <w:p w14:paraId="463F93CE" w14:textId="77777777" w:rsidR="00C80489" w:rsidRPr="003E1F46" w:rsidRDefault="00C80489" w:rsidP="00C80489">
      <w:pPr>
        <w:tabs>
          <w:tab w:val="left" w:pos="7635"/>
        </w:tabs>
        <w:rPr>
          <w:rFonts w:ascii="Arial Rounded MT Bold" w:hAnsi="Arial Rounded MT Bold"/>
          <w:b/>
          <w:bCs/>
          <w:color w:val="FF3399"/>
          <w:sz w:val="28"/>
          <w:szCs w:val="28"/>
        </w:rPr>
      </w:pPr>
      <w:r w:rsidRPr="003E1F46">
        <w:rPr>
          <w:rFonts w:ascii="Arial Rounded MT Bold" w:hAnsi="Arial Rounded MT Bold"/>
          <w:b/>
          <w:bCs/>
          <w:color w:val="FF3399"/>
          <w:sz w:val="28"/>
          <w:szCs w:val="28"/>
        </w:rPr>
        <w:t>January 7</w:t>
      </w:r>
      <w:r w:rsidRPr="003E1F46">
        <w:rPr>
          <w:rFonts w:ascii="Arial Rounded MT Bold" w:hAnsi="Arial Rounded MT Bold"/>
          <w:b/>
          <w:bCs/>
          <w:color w:val="FF3399"/>
          <w:sz w:val="28"/>
          <w:szCs w:val="28"/>
          <w:vertAlign w:val="superscript"/>
        </w:rPr>
        <w:t>th</w:t>
      </w:r>
      <w:r w:rsidRPr="003E1F46">
        <w:rPr>
          <w:rFonts w:ascii="Arial Rounded MT Bold" w:hAnsi="Arial Rounded MT Bold"/>
          <w:b/>
          <w:bCs/>
          <w:color w:val="FF3399"/>
          <w:sz w:val="28"/>
          <w:szCs w:val="28"/>
        </w:rPr>
        <w:t>, 16</w:t>
      </w:r>
      <w:r w:rsidRPr="003E1F46">
        <w:rPr>
          <w:rFonts w:ascii="Arial Rounded MT Bold" w:hAnsi="Arial Rounded MT Bold"/>
          <w:b/>
          <w:bCs/>
          <w:color w:val="FF3399"/>
          <w:sz w:val="28"/>
          <w:szCs w:val="28"/>
          <w:vertAlign w:val="superscript"/>
        </w:rPr>
        <w:t>th</w:t>
      </w:r>
      <w:r w:rsidRPr="003E1F46">
        <w:rPr>
          <w:rFonts w:ascii="Arial Rounded MT Bold" w:hAnsi="Arial Rounded MT Bold"/>
          <w:b/>
          <w:bCs/>
          <w:color w:val="FF3399"/>
          <w:sz w:val="28"/>
          <w:szCs w:val="28"/>
        </w:rPr>
        <w:t xml:space="preserve"> and 25</w:t>
      </w:r>
      <w:r w:rsidRPr="003E1F46">
        <w:rPr>
          <w:rFonts w:ascii="Arial Rounded MT Bold" w:hAnsi="Arial Rounded MT Bold"/>
          <w:b/>
          <w:bCs/>
          <w:color w:val="FF3399"/>
          <w:sz w:val="28"/>
          <w:szCs w:val="28"/>
          <w:vertAlign w:val="superscript"/>
        </w:rPr>
        <w:t>th</w:t>
      </w:r>
      <w:r w:rsidRPr="003E1F46">
        <w:rPr>
          <w:rFonts w:ascii="Arial Rounded MT Bold" w:hAnsi="Arial Rounded MT Bold"/>
          <w:b/>
          <w:bCs/>
          <w:color w:val="FF3399"/>
          <w:sz w:val="28"/>
          <w:szCs w:val="28"/>
        </w:rPr>
        <w:t xml:space="preserve"> – They are blessed with the energy of the Moon and Saturn.</w:t>
      </w:r>
    </w:p>
    <w:p w14:paraId="10162107"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Devotional and religious; will be in a respectful position in society.</w:t>
      </w:r>
    </w:p>
    <w:p w14:paraId="3BFDBF31"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Their married life will be average as they do not like to take family responsibilities; will succeed at a place far away from their birth place.</w:t>
      </w:r>
    </w:p>
    <w:p w14:paraId="109C96B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travel and enjoy nature.</w:t>
      </w:r>
    </w:p>
    <w:p w14:paraId="624FA5A1" w14:textId="77777777" w:rsidR="00C80489" w:rsidRPr="004B1E70" w:rsidRDefault="00C80489" w:rsidP="00C80489">
      <w:pPr>
        <w:tabs>
          <w:tab w:val="left" w:pos="7635"/>
        </w:tabs>
        <w:rPr>
          <w:rFonts w:ascii="Arial Narrow" w:hAnsi="Arial Narrow"/>
          <w:b/>
          <w:bCs/>
          <w:color w:val="00204F"/>
          <w:sz w:val="28"/>
          <w:szCs w:val="28"/>
        </w:rPr>
      </w:pPr>
    </w:p>
    <w:p w14:paraId="2491EA94" w14:textId="77777777" w:rsidR="00C80489" w:rsidRPr="003E1F46" w:rsidRDefault="00C80489" w:rsidP="00C80489">
      <w:pPr>
        <w:tabs>
          <w:tab w:val="left" w:pos="7635"/>
        </w:tabs>
        <w:rPr>
          <w:rFonts w:ascii="Arial Rounded MT Bold" w:hAnsi="Arial Rounded MT Bold"/>
          <w:b/>
          <w:bCs/>
          <w:color w:val="FF3399"/>
          <w:sz w:val="28"/>
          <w:szCs w:val="28"/>
        </w:rPr>
      </w:pPr>
      <w:r w:rsidRPr="003E1F46">
        <w:rPr>
          <w:rFonts w:ascii="Arial Rounded MT Bold" w:hAnsi="Arial Rounded MT Bold"/>
          <w:b/>
          <w:bCs/>
          <w:color w:val="FF3399"/>
          <w:sz w:val="28"/>
          <w:szCs w:val="28"/>
        </w:rPr>
        <w:t>January 8</w:t>
      </w:r>
      <w:r w:rsidRPr="003E1F46">
        <w:rPr>
          <w:rFonts w:ascii="Arial Rounded MT Bold" w:hAnsi="Arial Rounded MT Bold"/>
          <w:b/>
          <w:bCs/>
          <w:color w:val="FF3399"/>
          <w:sz w:val="28"/>
          <w:szCs w:val="28"/>
          <w:vertAlign w:val="superscript"/>
        </w:rPr>
        <w:t>th</w:t>
      </w:r>
      <w:r w:rsidRPr="003E1F46">
        <w:rPr>
          <w:rFonts w:ascii="Arial Rounded MT Bold" w:hAnsi="Arial Rounded MT Bold"/>
          <w:b/>
          <w:bCs/>
          <w:color w:val="FF3399"/>
          <w:sz w:val="28"/>
          <w:szCs w:val="28"/>
        </w:rPr>
        <w:t>, 17</w:t>
      </w:r>
      <w:r w:rsidRPr="003E1F46">
        <w:rPr>
          <w:rFonts w:ascii="Arial Rounded MT Bold" w:hAnsi="Arial Rounded MT Bold"/>
          <w:b/>
          <w:bCs/>
          <w:color w:val="FF3399"/>
          <w:sz w:val="28"/>
          <w:szCs w:val="28"/>
          <w:vertAlign w:val="superscript"/>
        </w:rPr>
        <w:t>th</w:t>
      </w:r>
      <w:r w:rsidRPr="003E1F46">
        <w:rPr>
          <w:rFonts w:ascii="Arial Rounded MT Bold" w:hAnsi="Arial Rounded MT Bold"/>
          <w:b/>
          <w:bCs/>
          <w:color w:val="FF3399"/>
          <w:sz w:val="28"/>
          <w:szCs w:val="28"/>
        </w:rPr>
        <w:t xml:space="preserve"> and 26</w:t>
      </w:r>
      <w:r w:rsidRPr="003E1F46">
        <w:rPr>
          <w:rFonts w:ascii="Arial Rounded MT Bold" w:hAnsi="Arial Rounded MT Bold"/>
          <w:b/>
          <w:bCs/>
          <w:color w:val="FF3399"/>
          <w:sz w:val="28"/>
          <w:szCs w:val="28"/>
          <w:vertAlign w:val="superscript"/>
        </w:rPr>
        <w:t>th</w:t>
      </w:r>
      <w:r w:rsidRPr="003E1F46">
        <w:rPr>
          <w:rFonts w:ascii="Arial Rounded MT Bold" w:hAnsi="Arial Rounded MT Bold"/>
          <w:b/>
          <w:bCs/>
          <w:color w:val="FF3399"/>
          <w:sz w:val="28"/>
          <w:szCs w:val="28"/>
        </w:rPr>
        <w:t xml:space="preserve"> – They are blessed with the energy of Saturn.</w:t>
      </w:r>
    </w:p>
    <w:p w14:paraId="0CE1087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ambitious and have patience; will face opposition and have no support from people.</w:t>
      </w:r>
    </w:p>
    <w:p w14:paraId="300F32EC" w14:textId="210AFF4C"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do not follow or believe in getting rich quickly; they will be successful in </w:t>
      </w:r>
      <w:del w:id="1630" w:author="Sandhya T" w:date="2024-06-19T14:03:00Z" w16du:dateUtc="2024-06-19T08:33:00Z">
        <w:r w:rsidRPr="004B1E70" w:rsidDel="00615320">
          <w:rPr>
            <w:rFonts w:ascii="Arial Narrow" w:hAnsi="Arial Narrow"/>
            <w:b/>
            <w:bCs/>
            <w:color w:val="00204F"/>
            <w:sz w:val="28"/>
            <w:szCs w:val="28"/>
          </w:rPr>
          <w:delText xml:space="preserve">the </w:delText>
        </w:r>
      </w:del>
      <w:r w:rsidRPr="004B1E70">
        <w:rPr>
          <w:rFonts w:ascii="Arial Narrow" w:hAnsi="Arial Narrow"/>
          <w:b/>
          <w:bCs/>
          <w:color w:val="00204F"/>
          <w:sz w:val="28"/>
          <w:szCs w:val="28"/>
        </w:rPr>
        <w:t>civil field.</w:t>
      </w:r>
    </w:p>
    <w:p w14:paraId="52215236"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lastRenderedPageBreak/>
        <w:t>They are very good at keeping secrets and also good in nature.</w:t>
      </w:r>
    </w:p>
    <w:p w14:paraId="635BD096" w14:textId="77777777" w:rsidR="00C80489" w:rsidRPr="004B1E70" w:rsidRDefault="00C80489" w:rsidP="00C80489">
      <w:pPr>
        <w:tabs>
          <w:tab w:val="left" w:pos="7635"/>
        </w:tabs>
        <w:rPr>
          <w:rFonts w:ascii="Arial Narrow" w:hAnsi="Arial Narrow"/>
          <w:b/>
          <w:bCs/>
          <w:color w:val="00204F"/>
          <w:sz w:val="28"/>
          <w:szCs w:val="28"/>
        </w:rPr>
      </w:pPr>
    </w:p>
    <w:p w14:paraId="545DE4B4" w14:textId="169857A9" w:rsidR="00C80489" w:rsidRPr="00EF717D" w:rsidRDefault="00C80489" w:rsidP="00C80489">
      <w:pPr>
        <w:tabs>
          <w:tab w:val="left" w:pos="7635"/>
        </w:tabs>
        <w:rPr>
          <w:rFonts w:ascii="Arial Rounded MT Bold" w:hAnsi="Arial Rounded MT Bold"/>
          <w:b/>
          <w:bCs/>
          <w:color w:val="FF3399"/>
          <w:sz w:val="28"/>
          <w:szCs w:val="28"/>
        </w:rPr>
      </w:pPr>
      <w:r w:rsidRPr="00EF717D">
        <w:rPr>
          <w:rFonts w:ascii="Arial Rounded MT Bold" w:hAnsi="Arial Rounded MT Bold"/>
          <w:b/>
          <w:bCs/>
          <w:color w:val="FF3399"/>
          <w:sz w:val="28"/>
          <w:szCs w:val="28"/>
        </w:rPr>
        <w:t>January 9</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18</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xml:space="preserve"> and 27</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xml:space="preserve"> – They are blessed with the energy of </w:t>
      </w:r>
      <w:del w:id="1631" w:author="Sandhya T" w:date="2024-06-19T23:11:00Z" w16du:dateUtc="2024-06-19T17:41:00Z">
        <w:r w:rsidRPr="00EF717D" w:rsidDel="00D145DE">
          <w:rPr>
            <w:rFonts w:ascii="Arial Rounded MT Bold" w:hAnsi="Arial Rounded MT Bold"/>
            <w:b/>
            <w:bCs/>
            <w:color w:val="FF3399"/>
            <w:sz w:val="28"/>
            <w:szCs w:val="28"/>
          </w:rPr>
          <w:delText xml:space="preserve">Mars and </w:delText>
        </w:r>
      </w:del>
      <w:r w:rsidRPr="00EF717D">
        <w:rPr>
          <w:rFonts w:ascii="Arial Rounded MT Bold" w:hAnsi="Arial Rounded MT Bold"/>
          <w:b/>
          <w:bCs/>
          <w:color w:val="FF3399"/>
          <w:sz w:val="28"/>
          <w:szCs w:val="28"/>
        </w:rPr>
        <w:t>Saturn</w:t>
      </w:r>
      <w:ins w:id="1632" w:author="Sandhya T" w:date="2024-06-19T23:11:00Z" w16du:dateUtc="2024-06-19T17:41:00Z">
        <w:r w:rsidR="00D145DE">
          <w:rPr>
            <w:rFonts w:ascii="Arial Rounded MT Bold" w:hAnsi="Arial Rounded MT Bold"/>
            <w:b/>
            <w:bCs/>
            <w:color w:val="FF3399"/>
            <w:sz w:val="28"/>
            <w:szCs w:val="28"/>
          </w:rPr>
          <w:t xml:space="preserve"> and Mars</w:t>
        </w:r>
      </w:ins>
      <w:r w:rsidRPr="00EF717D">
        <w:rPr>
          <w:rFonts w:ascii="Arial Rounded MT Bold" w:hAnsi="Arial Rounded MT Bold"/>
          <w:b/>
          <w:bCs/>
          <w:color w:val="FF3399"/>
          <w:sz w:val="28"/>
          <w:szCs w:val="28"/>
        </w:rPr>
        <w:t>.</w:t>
      </w:r>
    </w:p>
    <w:p w14:paraId="311BC1E8"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good leadership qualities; ambitious, confident and courageous people.</w:t>
      </w:r>
    </w:p>
    <w:p w14:paraId="10EAA612"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curious and short tempered; hence they should be careful to retain their position at work.</w:t>
      </w:r>
    </w:p>
    <w:p w14:paraId="14F1AA47"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good at planning and execution.</w:t>
      </w:r>
    </w:p>
    <w:p w14:paraId="161E1FF1" w14:textId="2D406DEB"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expect others to appreciate their work and will ear</w:t>
      </w:r>
      <w:ins w:id="1633" w:author="Sandhya T" w:date="2024-06-19T14:03:00Z" w16du:dateUtc="2024-06-19T08:33:00Z">
        <w:r w:rsidR="00FD1520">
          <w:rPr>
            <w:rFonts w:ascii="Arial Narrow" w:hAnsi="Arial Narrow"/>
            <w:b/>
            <w:bCs/>
            <w:color w:val="00204F"/>
            <w:sz w:val="28"/>
            <w:szCs w:val="28"/>
          </w:rPr>
          <w:t>n</w:t>
        </w:r>
      </w:ins>
      <w:r w:rsidRPr="004B1E70">
        <w:rPr>
          <w:rFonts w:ascii="Arial Narrow" w:hAnsi="Arial Narrow"/>
          <w:b/>
          <w:bCs/>
          <w:color w:val="00204F"/>
          <w:sz w:val="28"/>
          <w:szCs w:val="28"/>
        </w:rPr>
        <w:t xml:space="preserve"> lot of money</w:t>
      </w:r>
    </w:p>
    <w:p w14:paraId="1CBC123B" w14:textId="77777777" w:rsidR="00C80489" w:rsidRPr="004B1E70" w:rsidRDefault="00C80489" w:rsidP="00C80489">
      <w:pPr>
        <w:tabs>
          <w:tab w:val="left" w:pos="7635"/>
        </w:tabs>
        <w:rPr>
          <w:rFonts w:ascii="Arial Narrow" w:hAnsi="Arial Narrow"/>
          <w:b/>
          <w:bCs/>
          <w:color w:val="00204F"/>
          <w:sz w:val="28"/>
          <w:szCs w:val="28"/>
        </w:rPr>
      </w:pPr>
    </w:p>
    <w:p w14:paraId="76142551" w14:textId="77777777" w:rsidR="00C80489" w:rsidRPr="00EF717D" w:rsidRDefault="00C80489" w:rsidP="00C80489">
      <w:pPr>
        <w:tabs>
          <w:tab w:val="left" w:pos="7635"/>
        </w:tabs>
        <w:rPr>
          <w:rFonts w:ascii="Arial Rounded MT Bold" w:hAnsi="Arial Rounded MT Bold"/>
          <w:b/>
          <w:bCs/>
          <w:color w:val="FF3399"/>
          <w:sz w:val="28"/>
          <w:szCs w:val="28"/>
        </w:rPr>
      </w:pPr>
      <w:r w:rsidRPr="00EF717D">
        <w:rPr>
          <w:rFonts w:ascii="Arial Rounded MT Bold" w:hAnsi="Arial Rounded MT Bold"/>
          <w:b/>
          <w:bCs/>
          <w:color w:val="FF3399"/>
          <w:sz w:val="28"/>
          <w:szCs w:val="28"/>
        </w:rPr>
        <w:t>February 1</w:t>
      </w:r>
      <w:r w:rsidRPr="00EF717D">
        <w:rPr>
          <w:rFonts w:ascii="Arial Rounded MT Bold" w:hAnsi="Arial Rounded MT Bold"/>
          <w:b/>
          <w:bCs/>
          <w:color w:val="FF3399"/>
          <w:sz w:val="28"/>
          <w:szCs w:val="28"/>
          <w:vertAlign w:val="superscript"/>
        </w:rPr>
        <w:t>st</w:t>
      </w:r>
      <w:r w:rsidRPr="00EF717D">
        <w:rPr>
          <w:rFonts w:ascii="Arial Rounded MT Bold" w:hAnsi="Arial Rounded MT Bold"/>
          <w:b/>
          <w:bCs/>
          <w:color w:val="FF3399"/>
          <w:sz w:val="28"/>
          <w:szCs w:val="28"/>
        </w:rPr>
        <w:t>, 10</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19</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xml:space="preserve"> and 28</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xml:space="preserve"> – They are blessed with the energy of the Sun and Saturn.</w:t>
      </w:r>
    </w:p>
    <w:p w14:paraId="7DE883F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ambitious and have strong will power.</w:t>
      </w:r>
    </w:p>
    <w:p w14:paraId="5C1C92F2"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avoid partnership business as the partner will cheat on them.</w:t>
      </w:r>
    </w:p>
    <w:p w14:paraId="4F3E2880" w14:textId="4A7723F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should stay away from gambling and should </w:t>
      </w:r>
      <w:ins w:id="1634" w:author="Sandhya T" w:date="2024-06-19T14:04:00Z" w16du:dateUtc="2024-06-19T08:34:00Z">
        <w:r w:rsidR="00FD1520">
          <w:rPr>
            <w:rFonts w:ascii="Arial Narrow" w:hAnsi="Arial Narrow"/>
            <w:b/>
            <w:bCs/>
            <w:color w:val="00204F"/>
            <w:sz w:val="28"/>
            <w:szCs w:val="28"/>
          </w:rPr>
          <w:t xml:space="preserve">not </w:t>
        </w:r>
      </w:ins>
      <w:r w:rsidRPr="004B1E70">
        <w:rPr>
          <w:rFonts w:ascii="Arial Narrow" w:hAnsi="Arial Narrow"/>
          <w:b/>
          <w:bCs/>
          <w:color w:val="00204F"/>
          <w:sz w:val="28"/>
          <w:szCs w:val="28"/>
        </w:rPr>
        <w:t>blindly trust anyone.</w:t>
      </w:r>
    </w:p>
    <w:p w14:paraId="5B4D5406" w14:textId="77777777" w:rsidR="00EF717D" w:rsidRDefault="00EF717D" w:rsidP="00C80489">
      <w:pPr>
        <w:tabs>
          <w:tab w:val="left" w:pos="7635"/>
        </w:tabs>
        <w:rPr>
          <w:rFonts w:ascii="Arial Rounded MT Bold" w:hAnsi="Arial Rounded MT Bold"/>
          <w:b/>
          <w:bCs/>
          <w:color w:val="FF3399"/>
          <w:sz w:val="28"/>
          <w:szCs w:val="28"/>
        </w:rPr>
      </w:pPr>
    </w:p>
    <w:p w14:paraId="1EA4A77F" w14:textId="544E31FD" w:rsidR="00C80489" w:rsidRPr="00EF717D" w:rsidRDefault="00C80489" w:rsidP="00C80489">
      <w:pPr>
        <w:tabs>
          <w:tab w:val="left" w:pos="7635"/>
        </w:tabs>
        <w:rPr>
          <w:rFonts w:ascii="Arial Rounded MT Bold" w:hAnsi="Arial Rounded MT Bold"/>
          <w:b/>
          <w:bCs/>
          <w:color w:val="FF3399"/>
          <w:sz w:val="28"/>
          <w:szCs w:val="28"/>
        </w:rPr>
      </w:pPr>
      <w:r w:rsidRPr="00EF717D">
        <w:rPr>
          <w:rFonts w:ascii="Arial Rounded MT Bold" w:hAnsi="Arial Rounded MT Bold"/>
          <w:b/>
          <w:bCs/>
          <w:color w:val="FF3399"/>
          <w:sz w:val="28"/>
          <w:szCs w:val="28"/>
        </w:rPr>
        <w:t>February 2</w:t>
      </w:r>
      <w:r w:rsidRPr="00EF717D">
        <w:rPr>
          <w:rFonts w:ascii="Arial Rounded MT Bold" w:hAnsi="Arial Rounded MT Bold"/>
          <w:b/>
          <w:bCs/>
          <w:color w:val="FF3399"/>
          <w:sz w:val="28"/>
          <w:szCs w:val="28"/>
          <w:vertAlign w:val="superscript"/>
        </w:rPr>
        <w:t>nd</w:t>
      </w:r>
      <w:r w:rsidRPr="00EF717D">
        <w:rPr>
          <w:rFonts w:ascii="Arial Rounded MT Bold" w:hAnsi="Arial Rounded MT Bold"/>
          <w:b/>
          <w:bCs/>
          <w:color w:val="FF3399"/>
          <w:sz w:val="28"/>
          <w:szCs w:val="28"/>
        </w:rPr>
        <w:t>, 11</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20</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xml:space="preserve"> and 29</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xml:space="preserve"> – They are blessed with the energy of the Moon</w:t>
      </w:r>
      <w:ins w:id="1635" w:author="Sandhya T" w:date="2024-06-20T09:20:00Z" w16du:dateUtc="2024-06-20T03:50:00Z">
        <w:r w:rsidR="00D04E42">
          <w:rPr>
            <w:rFonts w:ascii="Arial Rounded MT Bold" w:hAnsi="Arial Rounded MT Bold"/>
            <w:b/>
            <w:bCs/>
            <w:color w:val="FF3399"/>
            <w:sz w:val="28"/>
            <w:szCs w:val="28"/>
          </w:rPr>
          <w:t xml:space="preserve"> and Saturn</w:t>
        </w:r>
      </w:ins>
      <w:r w:rsidRPr="00EF717D">
        <w:rPr>
          <w:rFonts w:ascii="Arial Rounded MT Bold" w:hAnsi="Arial Rounded MT Bold"/>
          <w:b/>
          <w:bCs/>
          <w:color w:val="FF3399"/>
          <w:sz w:val="28"/>
          <w:szCs w:val="28"/>
        </w:rPr>
        <w:t>.</w:t>
      </w:r>
    </w:p>
    <w:p w14:paraId="2DBA6351"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many opportunities and the possibility of success is higher.</w:t>
      </w:r>
    </w:p>
    <w:p w14:paraId="6280EC65"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a good love life and will be emotional.</w:t>
      </w:r>
    </w:p>
    <w:p w14:paraId="06F9D3F5"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struggle in the beginning, if they don't give up and work hard then success will not be far.</w:t>
      </w:r>
    </w:p>
    <w:p w14:paraId="39451BBF" w14:textId="3FA2092A"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would like to travel</w:t>
      </w:r>
      <w:ins w:id="1636" w:author="Sandhya T" w:date="2024-06-19T22:31:00Z" w16du:dateUtc="2024-06-19T17:01:00Z">
        <w:r w:rsidR="000C31A2">
          <w:rPr>
            <w:rFonts w:ascii="Arial Narrow" w:hAnsi="Arial Narrow"/>
            <w:b/>
            <w:bCs/>
            <w:color w:val="00204F"/>
            <w:sz w:val="28"/>
            <w:szCs w:val="28"/>
          </w:rPr>
          <w:t xml:space="preserve"> to</w:t>
        </w:r>
      </w:ins>
      <w:r w:rsidRPr="004B1E70">
        <w:rPr>
          <w:rFonts w:ascii="Arial Narrow" w:hAnsi="Arial Narrow"/>
          <w:b/>
          <w:bCs/>
          <w:color w:val="00204F"/>
          <w:sz w:val="28"/>
          <w:szCs w:val="28"/>
        </w:rPr>
        <w:t xml:space="preserve"> foreign countries.</w:t>
      </w:r>
    </w:p>
    <w:p w14:paraId="2B463BA4" w14:textId="77777777" w:rsidR="00C80489" w:rsidRPr="00EF717D" w:rsidRDefault="00C80489" w:rsidP="00C80489">
      <w:pPr>
        <w:tabs>
          <w:tab w:val="left" w:pos="7635"/>
        </w:tabs>
        <w:rPr>
          <w:rFonts w:ascii="Arial Rounded MT Bold" w:hAnsi="Arial Rounded MT Bold"/>
          <w:b/>
          <w:bCs/>
          <w:color w:val="FF3399"/>
          <w:sz w:val="28"/>
          <w:szCs w:val="28"/>
        </w:rPr>
      </w:pPr>
      <w:r w:rsidRPr="00EF717D">
        <w:rPr>
          <w:rFonts w:ascii="Arial Rounded MT Bold" w:hAnsi="Arial Rounded MT Bold"/>
          <w:b/>
          <w:bCs/>
          <w:color w:val="FF3399"/>
          <w:sz w:val="28"/>
          <w:szCs w:val="28"/>
        </w:rPr>
        <w:t>February 3</w:t>
      </w:r>
      <w:r w:rsidRPr="00EF717D">
        <w:rPr>
          <w:rFonts w:ascii="Arial Rounded MT Bold" w:hAnsi="Arial Rounded MT Bold"/>
          <w:b/>
          <w:bCs/>
          <w:color w:val="FF3399"/>
          <w:sz w:val="28"/>
          <w:szCs w:val="28"/>
          <w:vertAlign w:val="superscript"/>
        </w:rPr>
        <w:t>rd</w:t>
      </w:r>
      <w:r w:rsidRPr="00EF717D">
        <w:rPr>
          <w:rFonts w:ascii="Arial Rounded MT Bold" w:hAnsi="Arial Rounded MT Bold"/>
          <w:b/>
          <w:bCs/>
          <w:color w:val="FF3399"/>
          <w:sz w:val="28"/>
          <w:szCs w:val="28"/>
        </w:rPr>
        <w:t>, 12</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xml:space="preserve"> and 21</w:t>
      </w:r>
      <w:r w:rsidRPr="00EF717D">
        <w:rPr>
          <w:rFonts w:ascii="Arial Rounded MT Bold" w:hAnsi="Arial Rounded MT Bold"/>
          <w:b/>
          <w:bCs/>
          <w:color w:val="FF3399"/>
          <w:sz w:val="28"/>
          <w:szCs w:val="28"/>
          <w:vertAlign w:val="superscript"/>
        </w:rPr>
        <w:t>st</w:t>
      </w:r>
      <w:r w:rsidRPr="00EF717D">
        <w:rPr>
          <w:rFonts w:ascii="Arial Rounded MT Bold" w:hAnsi="Arial Rounded MT Bold"/>
          <w:b/>
          <w:bCs/>
          <w:color w:val="FF3399"/>
          <w:sz w:val="28"/>
          <w:szCs w:val="28"/>
        </w:rPr>
        <w:t xml:space="preserve"> – They are blessed with the energy of Saturn and Jupiter.</w:t>
      </w:r>
    </w:p>
    <w:p w14:paraId="406AC078"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good at decision making and have strong will power.</w:t>
      </w:r>
    </w:p>
    <w:p w14:paraId="5A6696C8"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more likely to enjoy materialistic life.</w:t>
      </w:r>
    </w:p>
    <w:p w14:paraId="2CB352A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lastRenderedPageBreak/>
        <w:t>They are fortunate and will get better success than others at work.</w:t>
      </w:r>
    </w:p>
    <w:p w14:paraId="53B1FEEC" w14:textId="77777777" w:rsidR="00EF717D" w:rsidRDefault="00EF717D" w:rsidP="00C80489">
      <w:pPr>
        <w:tabs>
          <w:tab w:val="left" w:pos="7635"/>
        </w:tabs>
        <w:rPr>
          <w:rFonts w:ascii="Arial Narrow" w:hAnsi="Arial Narrow"/>
          <w:b/>
          <w:bCs/>
          <w:color w:val="00204F"/>
          <w:sz w:val="28"/>
          <w:szCs w:val="28"/>
        </w:rPr>
      </w:pPr>
    </w:p>
    <w:p w14:paraId="7677460E" w14:textId="27FA81B2" w:rsidR="00C80489" w:rsidRPr="00EF717D" w:rsidRDefault="00C80489" w:rsidP="00C80489">
      <w:pPr>
        <w:tabs>
          <w:tab w:val="left" w:pos="7635"/>
        </w:tabs>
        <w:rPr>
          <w:rFonts w:ascii="Arial Rounded MT Bold" w:hAnsi="Arial Rounded MT Bold"/>
          <w:b/>
          <w:bCs/>
          <w:color w:val="FF3399"/>
          <w:sz w:val="28"/>
          <w:szCs w:val="28"/>
        </w:rPr>
      </w:pPr>
      <w:r w:rsidRPr="00EF717D">
        <w:rPr>
          <w:rFonts w:ascii="Arial Rounded MT Bold" w:hAnsi="Arial Rounded MT Bold"/>
          <w:b/>
          <w:bCs/>
          <w:color w:val="FF3399"/>
          <w:sz w:val="28"/>
          <w:szCs w:val="28"/>
        </w:rPr>
        <w:t>February 4</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13</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xml:space="preserve"> and 22</w:t>
      </w:r>
      <w:r w:rsidRPr="00EF717D">
        <w:rPr>
          <w:rFonts w:ascii="Arial Rounded MT Bold" w:hAnsi="Arial Rounded MT Bold"/>
          <w:b/>
          <w:bCs/>
          <w:color w:val="FF3399"/>
          <w:sz w:val="28"/>
          <w:szCs w:val="28"/>
          <w:vertAlign w:val="superscript"/>
        </w:rPr>
        <w:t>nd</w:t>
      </w:r>
      <w:r w:rsidRPr="00EF717D">
        <w:rPr>
          <w:rFonts w:ascii="Arial Rounded MT Bold" w:hAnsi="Arial Rounded MT Bold"/>
          <w:b/>
          <w:bCs/>
          <w:color w:val="FF3399"/>
          <w:sz w:val="28"/>
          <w:szCs w:val="28"/>
        </w:rPr>
        <w:t xml:space="preserve"> – They are blessed with the energy of Saturn and </w:t>
      </w:r>
      <w:ins w:id="1637" w:author="Sandhya T" w:date="2024-06-19T23:12:00Z" w16du:dateUtc="2024-06-19T17:42:00Z">
        <w:r w:rsidR="00D145DE">
          <w:rPr>
            <w:rFonts w:ascii="Arial Rounded MT Bold" w:hAnsi="Arial Rounded MT Bold"/>
            <w:b/>
            <w:bCs/>
            <w:color w:val="FF3399"/>
            <w:sz w:val="28"/>
            <w:szCs w:val="28"/>
          </w:rPr>
          <w:t xml:space="preserve">the </w:t>
        </w:r>
      </w:ins>
      <w:r w:rsidRPr="00EF717D">
        <w:rPr>
          <w:rFonts w:ascii="Arial Rounded MT Bold" w:hAnsi="Arial Rounded MT Bold"/>
          <w:b/>
          <w:bCs/>
          <w:color w:val="FF3399"/>
          <w:sz w:val="28"/>
          <w:szCs w:val="28"/>
        </w:rPr>
        <w:t>Sun.</w:t>
      </w:r>
    </w:p>
    <w:p w14:paraId="58C7826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attracted to new innovations and methods.</w:t>
      </w:r>
    </w:p>
    <w:p w14:paraId="78E31C1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less expressive and like to stay away from society, this might create an image of them as a lonely person.</w:t>
      </w:r>
    </w:p>
    <w:p w14:paraId="3BBA44D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will not be attracted to money or wealth. </w:t>
      </w:r>
    </w:p>
    <w:p w14:paraId="73EF26C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be careful of cheaters.</w:t>
      </w:r>
    </w:p>
    <w:p w14:paraId="6905B9BF" w14:textId="77777777" w:rsidR="00EF717D" w:rsidRDefault="00EF717D" w:rsidP="00C80489">
      <w:pPr>
        <w:tabs>
          <w:tab w:val="left" w:pos="7635"/>
        </w:tabs>
        <w:rPr>
          <w:rFonts w:ascii="Arial Narrow" w:hAnsi="Arial Narrow"/>
          <w:b/>
          <w:bCs/>
          <w:color w:val="00204F"/>
          <w:sz w:val="28"/>
          <w:szCs w:val="28"/>
        </w:rPr>
      </w:pPr>
    </w:p>
    <w:p w14:paraId="38B03946" w14:textId="0C8D3BEE" w:rsidR="00C80489" w:rsidRPr="00EF717D" w:rsidRDefault="00C80489" w:rsidP="00C80489">
      <w:pPr>
        <w:tabs>
          <w:tab w:val="left" w:pos="7635"/>
        </w:tabs>
        <w:rPr>
          <w:rFonts w:ascii="Arial Rounded MT Bold" w:hAnsi="Arial Rounded MT Bold"/>
          <w:b/>
          <w:bCs/>
          <w:color w:val="FF3399"/>
          <w:sz w:val="28"/>
          <w:szCs w:val="28"/>
        </w:rPr>
      </w:pPr>
      <w:r w:rsidRPr="00EF717D">
        <w:rPr>
          <w:rFonts w:ascii="Arial Rounded MT Bold" w:hAnsi="Arial Rounded MT Bold"/>
          <w:b/>
          <w:bCs/>
          <w:color w:val="FF3399"/>
          <w:sz w:val="28"/>
          <w:szCs w:val="28"/>
        </w:rPr>
        <w:t>February 5</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14</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xml:space="preserve"> and 23</w:t>
      </w:r>
      <w:r w:rsidRPr="00EF717D">
        <w:rPr>
          <w:rFonts w:ascii="Arial Rounded MT Bold" w:hAnsi="Arial Rounded MT Bold"/>
          <w:b/>
          <w:bCs/>
          <w:color w:val="FF3399"/>
          <w:sz w:val="28"/>
          <w:szCs w:val="28"/>
          <w:vertAlign w:val="superscript"/>
        </w:rPr>
        <w:t>rd</w:t>
      </w:r>
      <w:r w:rsidRPr="00EF717D">
        <w:rPr>
          <w:rFonts w:ascii="Arial Rounded MT Bold" w:hAnsi="Arial Rounded MT Bold"/>
          <w:b/>
          <w:bCs/>
          <w:color w:val="FF3399"/>
          <w:sz w:val="28"/>
          <w:szCs w:val="28"/>
        </w:rPr>
        <w:t xml:space="preserve"> – They are blessed with the energy of Saturn and </w:t>
      </w:r>
      <w:del w:id="1638" w:author="Sandhya T" w:date="2024-06-19T23:12:00Z" w16du:dateUtc="2024-06-19T17:42:00Z">
        <w:r w:rsidRPr="00EF717D" w:rsidDel="00D145DE">
          <w:rPr>
            <w:rFonts w:ascii="Arial Rounded MT Bold" w:hAnsi="Arial Rounded MT Bold"/>
            <w:b/>
            <w:bCs/>
            <w:color w:val="FF3399"/>
            <w:sz w:val="28"/>
            <w:szCs w:val="28"/>
          </w:rPr>
          <w:delText>Venus</w:delText>
        </w:r>
      </w:del>
      <w:ins w:id="1639" w:author="Sandhya T" w:date="2024-06-19T23:12:00Z" w16du:dateUtc="2024-06-19T17:42:00Z">
        <w:r w:rsidR="00D145DE">
          <w:rPr>
            <w:rFonts w:ascii="Arial Rounded MT Bold" w:hAnsi="Arial Rounded MT Bold"/>
            <w:b/>
            <w:bCs/>
            <w:color w:val="FF3399"/>
            <w:sz w:val="28"/>
            <w:szCs w:val="28"/>
          </w:rPr>
          <w:t>Mercury</w:t>
        </w:r>
      </w:ins>
      <w:r w:rsidRPr="00EF717D">
        <w:rPr>
          <w:rFonts w:ascii="Arial Rounded MT Bold" w:hAnsi="Arial Rounded MT Bold"/>
          <w:b/>
          <w:bCs/>
          <w:color w:val="FF3399"/>
          <w:sz w:val="28"/>
          <w:szCs w:val="28"/>
        </w:rPr>
        <w:t>.</w:t>
      </w:r>
    </w:p>
    <w:p w14:paraId="5B92124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loving and generous people and will be ready to forgive for love.</w:t>
      </w:r>
    </w:p>
    <w:p w14:paraId="0DD37A65"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like social life and people will be attracted towards them.</w:t>
      </w:r>
    </w:p>
    <w:p w14:paraId="050B374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get help from people at work and become rich.</w:t>
      </w:r>
    </w:p>
    <w:p w14:paraId="3CCBDEA6" w14:textId="77777777" w:rsidR="00EF717D" w:rsidRDefault="00EF717D" w:rsidP="00C80489">
      <w:pPr>
        <w:tabs>
          <w:tab w:val="left" w:pos="7635"/>
        </w:tabs>
        <w:rPr>
          <w:rFonts w:ascii="Arial Narrow" w:hAnsi="Arial Narrow"/>
          <w:b/>
          <w:bCs/>
          <w:color w:val="00204F"/>
          <w:sz w:val="28"/>
          <w:szCs w:val="28"/>
        </w:rPr>
      </w:pPr>
    </w:p>
    <w:p w14:paraId="1A55712C" w14:textId="0B137E1B" w:rsidR="00C80489" w:rsidRPr="00EF717D" w:rsidRDefault="00C80489" w:rsidP="00C80489">
      <w:pPr>
        <w:tabs>
          <w:tab w:val="left" w:pos="7635"/>
        </w:tabs>
        <w:rPr>
          <w:rFonts w:ascii="Arial Rounded MT Bold" w:hAnsi="Arial Rounded MT Bold"/>
          <w:b/>
          <w:bCs/>
          <w:color w:val="FF3399"/>
          <w:sz w:val="28"/>
          <w:szCs w:val="28"/>
        </w:rPr>
      </w:pPr>
      <w:r w:rsidRPr="00EF717D">
        <w:rPr>
          <w:rFonts w:ascii="Arial Rounded MT Bold" w:hAnsi="Arial Rounded MT Bold"/>
          <w:b/>
          <w:bCs/>
          <w:color w:val="FF3399"/>
          <w:sz w:val="28"/>
          <w:szCs w:val="28"/>
        </w:rPr>
        <w:t>February 6</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15</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xml:space="preserve"> and 24</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xml:space="preserve"> – They are blessed with the energy of Venus</w:t>
      </w:r>
      <w:ins w:id="1640" w:author="Sandhya T" w:date="2024-06-19T23:12:00Z" w16du:dateUtc="2024-06-19T17:42:00Z">
        <w:r w:rsidR="00D145DE">
          <w:rPr>
            <w:rFonts w:ascii="Arial Rounded MT Bold" w:hAnsi="Arial Rounded MT Bold"/>
            <w:b/>
            <w:bCs/>
            <w:color w:val="FF3399"/>
            <w:sz w:val="28"/>
            <w:szCs w:val="28"/>
          </w:rPr>
          <w:t xml:space="preserve"> and Saturn</w:t>
        </w:r>
      </w:ins>
      <w:r w:rsidRPr="00EF717D">
        <w:rPr>
          <w:rFonts w:ascii="Arial Rounded MT Bold" w:hAnsi="Arial Rounded MT Bold"/>
          <w:b/>
          <w:bCs/>
          <w:color w:val="FF3399"/>
          <w:sz w:val="28"/>
          <w:szCs w:val="28"/>
        </w:rPr>
        <w:t>.</w:t>
      </w:r>
    </w:p>
    <w:p w14:paraId="5AE3638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welcoming in nature and treat guests with lots of love.</w:t>
      </w:r>
    </w:p>
    <w:p w14:paraId="606EE566"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emotional, generous and kind in nature.</w:t>
      </w:r>
    </w:p>
    <w:p w14:paraId="19635758"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surrounded by rich and successful people.</w:t>
      </w:r>
    </w:p>
    <w:p w14:paraId="131A83E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enjoy every moment of life and treat everyone with lots of respect.</w:t>
      </w:r>
    </w:p>
    <w:p w14:paraId="736E30B2" w14:textId="77777777" w:rsidR="00EF717D" w:rsidRDefault="00EF717D" w:rsidP="00C80489">
      <w:pPr>
        <w:tabs>
          <w:tab w:val="left" w:pos="7635"/>
        </w:tabs>
        <w:rPr>
          <w:rFonts w:ascii="Arial Narrow" w:hAnsi="Arial Narrow"/>
          <w:b/>
          <w:bCs/>
          <w:color w:val="00204F"/>
          <w:sz w:val="28"/>
          <w:szCs w:val="28"/>
        </w:rPr>
      </w:pPr>
    </w:p>
    <w:p w14:paraId="7B4383A4" w14:textId="7E7D5ADC" w:rsidR="00C80489" w:rsidRPr="00EF717D" w:rsidRDefault="00C80489" w:rsidP="00C80489">
      <w:pPr>
        <w:tabs>
          <w:tab w:val="left" w:pos="7635"/>
        </w:tabs>
        <w:rPr>
          <w:rFonts w:ascii="Arial Rounded MT Bold" w:hAnsi="Arial Rounded MT Bold"/>
          <w:b/>
          <w:bCs/>
          <w:color w:val="FF3399"/>
          <w:sz w:val="28"/>
          <w:szCs w:val="28"/>
        </w:rPr>
      </w:pPr>
      <w:r w:rsidRPr="00EF717D">
        <w:rPr>
          <w:rFonts w:ascii="Arial Rounded MT Bold" w:hAnsi="Arial Rounded MT Bold"/>
          <w:b/>
          <w:bCs/>
          <w:color w:val="FF3399"/>
          <w:sz w:val="28"/>
          <w:szCs w:val="28"/>
        </w:rPr>
        <w:t>February 7</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16</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xml:space="preserve"> and 25</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xml:space="preserve"> – They are blessed with the energy of the Moon</w:t>
      </w:r>
      <w:ins w:id="1641" w:author="Sandhya T" w:date="2024-06-19T23:13:00Z" w16du:dateUtc="2024-06-19T17:43:00Z">
        <w:r w:rsidR="00D145DE">
          <w:rPr>
            <w:rFonts w:ascii="Arial Rounded MT Bold" w:hAnsi="Arial Rounded MT Bold"/>
            <w:b/>
            <w:bCs/>
            <w:color w:val="FF3399"/>
            <w:sz w:val="28"/>
            <w:szCs w:val="28"/>
          </w:rPr>
          <w:t xml:space="preserve"> and Saturn</w:t>
        </w:r>
      </w:ins>
      <w:r w:rsidRPr="00EF717D">
        <w:rPr>
          <w:rFonts w:ascii="Arial Rounded MT Bold" w:hAnsi="Arial Rounded MT Bold"/>
          <w:b/>
          <w:bCs/>
          <w:color w:val="FF3399"/>
          <w:sz w:val="28"/>
          <w:szCs w:val="28"/>
        </w:rPr>
        <w:t>.</w:t>
      </w:r>
    </w:p>
    <w:p w14:paraId="681E3066" w14:textId="2F28755C"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spend most of their time selecting </w:t>
      </w:r>
      <w:del w:id="1642" w:author="Sandhya T" w:date="2024-06-19T22:33:00Z" w16du:dateUtc="2024-06-19T17:03:00Z">
        <w:r w:rsidRPr="004B1E70" w:rsidDel="000C31A2">
          <w:rPr>
            <w:rFonts w:ascii="Arial Narrow" w:hAnsi="Arial Narrow"/>
            <w:b/>
            <w:bCs/>
            <w:color w:val="00204F"/>
            <w:sz w:val="28"/>
            <w:szCs w:val="28"/>
          </w:rPr>
          <w:delText xml:space="preserve">the </w:delText>
        </w:r>
      </w:del>
      <w:ins w:id="1643" w:author="Sandhya T" w:date="2024-06-19T22:33:00Z" w16du:dateUtc="2024-06-19T17:03:00Z">
        <w:r w:rsidR="000C31A2">
          <w:rPr>
            <w:rFonts w:ascii="Arial Narrow" w:hAnsi="Arial Narrow"/>
            <w:b/>
            <w:bCs/>
            <w:color w:val="00204F"/>
            <w:sz w:val="28"/>
            <w:szCs w:val="28"/>
          </w:rPr>
          <w:t>a</w:t>
        </w:r>
        <w:r w:rsidR="000C31A2" w:rsidRPr="004B1E70">
          <w:rPr>
            <w:rFonts w:ascii="Arial Narrow" w:hAnsi="Arial Narrow"/>
            <w:b/>
            <w:bCs/>
            <w:color w:val="00204F"/>
            <w:sz w:val="28"/>
            <w:szCs w:val="28"/>
          </w:rPr>
          <w:t xml:space="preserve"> </w:t>
        </w:r>
      </w:ins>
      <w:r w:rsidRPr="004B1E70">
        <w:rPr>
          <w:rFonts w:ascii="Arial Narrow" w:hAnsi="Arial Narrow"/>
          <w:b/>
          <w:bCs/>
          <w:color w:val="00204F"/>
          <w:sz w:val="28"/>
          <w:szCs w:val="28"/>
        </w:rPr>
        <w:t>suitable profession for life.</w:t>
      </w:r>
    </w:p>
    <w:p w14:paraId="6933A2C7"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travel overseas for business purposes and travel exposures.</w:t>
      </w:r>
    </w:p>
    <w:p w14:paraId="7CF89171"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lastRenderedPageBreak/>
        <w:t>They will be working more towards fulfilling their ideas rather than earning money.</w:t>
      </w:r>
    </w:p>
    <w:p w14:paraId="66F0A47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ready to help those in need of emotional support.</w:t>
      </w:r>
    </w:p>
    <w:p w14:paraId="439DCFEA" w14:textId="77777777" w:rsidR="00EF717D" w:rsidRDefault="00EF717D" w:rsidP="00C80489">
      <w:pPr>
        <w:tabs>
          <w:tab w:val="left" w:pos="7635"/>
        </w:tabs>
        <w:rPr>
          <w:rFonts w:ascii="Arial Narrow" w:hAnsi="Arial Narrow"/>
          <w:b/>
          <w:bCs/>
          <w:color w:val="00204F"/>
          <w:sz w:val="28"/>
          <w:szCs w:val="28"/>
        </w:rPr>
      </w:pPr>
    </w:p>
    <w:p w14:paraId="38E36D23" w14:textId="3049F16F" w:rsidR="00C80489" w:rsidRPr="00EF717D" w:rsidRDefault="00C80489" w:rsidP="00C80489">
      <w:pPr>
        <w:tabs>
          <w:tab w:val="left" w:pos="7635"/>
        </w:tabs>
        <w:rPr>
          <w:rFonts w:ascii="Arial Rounded MT Bold" w:hAnsi="Arial Rounded MT Bold"/>
          <w:b/>
          <w:bCs/>
          <w:color w:val="FF3399"/>
          <w:sz w:val="28"/>
          <w:szCs w:val="28"/>
        </w:rPr>
      </w:pPr>
      <w:r w:rsidRPr="00EF717D">
        <w:rPr>
          <w:rFonts w:ascii="Arial Rounded MT Bold" w:hAnsi="Arial Rounded MT Bold"/>
          <w:b/>
          <w:bCs/>
          <w:color w:val="FF3399"/>
          <w:sz w:val="28"/>
          <w:szCs w:val="28"/>
        </w:rPr>
        <w:t>February 8</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17</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xml:space="preserve"> and 26</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xml:space="preserve"> – They are blessed with the energy of Saturn</w:t>
      </w:r>
      <w:ins w:id="1644" w:author="Sandhya T" w:date="2024-06-19T23:13:00Z" w16du:dateUtc="2024-06-19T17:43:00Z">
        <w:r w:rsidR="00D145DE">
          <w:rPr>
            <w:rFonts w:ascii="Arial Rounded MT Bold" w:hAnsi="Arial Rounded MT Bold"/>
            <w:b/>
            <w:bCs/>
            <w:color w:val="FF3399"/>
            <w:sz w:val="28"/>
            <w:szCs w:val="28"/>
          </w:rPr>
          <w:t>.</w:t>
        </w:r>
      </w:ins>
      <w:del w:id="1645" w:author="Sandhya T" w:date="2024-06-19T23:13:00Z" w16du:dateUtc="2024-06-19T17:43:00Z">
        <w:r w:rsidRPr="00EF717D" w:rsidDel="00D145DE">
          <w:rPr>
            <w:rFonts w:ascii="Arial Rounded MT Bold" w:hAnsi="Arial Rounded MT Bold"/>
            <w:b/>
            <w:bCs/>
            <w:color w:val="FF3399"/>
            <w:sz w:val="28"/>
            <w:szCs w:val="28"/>
          </w:rPr>
          <w:delText xml:space="preserve"> and Jupiter</w:delText>
        </w:r>
      </w:del>
    </w:p>
    <w:p w14:paraId="07DE98C2"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be independent, think deep and brilliant.</w:t>
      </w:r>
    </w:p>
    <w:p w14:paraId="0196F112" w14:textId="3B805C28"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should be careful of secret enemies; they will face many problems </w:t>
      </w:r>
      <w:del w:id="1646" w:author="Sandhya T" w:date="2024-06-19T22:34:00Z" w16du:dateUtc="2024-06-19T17:04:00Z">
        <w:r w:rsidRPr="004B1E70" w:rsidDel="000C31A2">
          <w:rPr>
            <w:rFonts w:ascii="Arial Narrow" w:hAnsi="Arial Narrow"/>
            <w:b/>
            <w:bCs/>
            <w:color w:val="00204F"/>
            <w:sz w:val="28"/>
            <w:szCs w:val="28"/>
          </w:rPr>
          <w:delText xml:space="preserve">from </w:delText>
        </w:r>
      </w:del>
      <w:ins w:id="1647" w:author="Sandhya T" w:date="2024-06-19T22:34:00Z" w16du:dateUtc="2024-06-19T17:04:00Z">
        <w:r w:rsidR="000C31A2">
          <w:rPr>
            <w:rFonts w:ascii="Arial Narrow" w:hAnsi="Arial Narrow"/>
            <w:b/>
            <w:bCs/>
            <w:color w:val="00204F"/>
            <w:sz w:val="28"/>
            <w:szCs w:val="28"/>
          </w:rPr>
          <w:t>in</w:t>
        </w:r>
        <w:r w:rsidR="000C31A2" w:rsidRPr="004B1E70">
          <w:rPr>
            <w:rFonts w:ascii="Arial Narrow" w:hAnsi="Arial Narrow"/>
            <w:b/>
            <w:bCs/>
            <w:color w:val="00204F"/>
            <w:sz w:val="28"/>
            <w:szCs w:val="28"/>
          </w:rPr>
          <w:t xml:space="preserve"> </w:t>
        </w:r>
      </w:ins>
      <w:r w:rsidRPr="004B1E70">
        <w:rPr>
          <w:rFonts w:ascii="Arial Narrow" w:hAnsi="Arial Narrow"/>
          <w:b/>
          <w:bCs/>
          <w:color w:val="00204F"/>
          <w:sz w:val="28"/>
          <w:szCs w:val="28"/>
        </w:rPr>
        <w:t>love and personal life.</w:t>
      </w:r>
    </w:p>
    <w:p w14:paraId="16AAE18F"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in higher posts and be a rich person.</w:t>
      </w:r>
    </w:p>
    <w:p w14:paraId="349BF04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stay away from quick money earning options.</w:t>
      </w:r>
    </w:p>
    <w:p w14:paraId="2F9345E0" w14:textId="77777777" w:rsidR="00EF717D" w:rsidRDefault="00EF717D" w:rsidP="00C80489">
      <w:pPr>
        <w:tabs>
          <w:tab w:val="left" w:pos="7635"/>
        </w:tabs>
        <w:rPr>
          <w:rFonts w:ascii="Arial Narrow" w:hAnsi="Arial Narrow"/>
          <w:b/>
          <w:bCs/>
          <w:color w:val="00204F"/>
          <w:sz w:val="28"/>
          <w:szCs w:val="28"/>
        </w:rPr>
      </w:pPr>
    </w:p>
    <w:p w14:paraId="5D5CF9FD" w14:textId="6653954B" w:rsidR="00C80489" w:rsidRPr="00EF717D" w:rsidRDefault="00C80489" w:rsidP="00C80489">
      <w:pPr>
        <w:tabs>
          <w:tab w:val="left" w:pos="7635"/>
        </w:tabs>
        <w:rPr>
          <w:rFonts w:ascii="Arial Rounded MT Bold" w:hAnsi="Arial Rounded MT Bold"/>
          <w:b/>
          <w:bCs/>
          <w:color w:val="FF3399"/>
          <w:sz w:val="28"/>
          <w:szCs w:val="28"/>
        </w:rPr>
      </w:pPr>
      <w:r w:rsidRPr="00EF717D">
        <w:rPr>
          <w:rFonts w:ascii="Arial Rounded MT Bold" w:hAnsi="Arial Rounded MT Bold"/>
          <w:b/>
          <w:bCs/>
          <w:color w:val="FF3399"/>
          <w:sz w:val="28"/>
          <w:szCs w:val="28"/>
        </w:rPr>
        <w:t>February 9</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18</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xml:space="preserve"> and 27</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xml:space="preserve"> – They are blessed with the energy of Saturn and Mars.</w:t>
      </w:r>
    </w:p>
    <w:p w14:paraId="52EF5795"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emotional, logical and speak openly; make their own destiny.</w:t>
      </w:r>
    </w:p>
    <w:p w14:paraId="42FFCA3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don’t depend on fate and stay quiet. Always in search of any chance</w:t>
      </w:r>
      <w:del w:id="1648" w:author="Sandhya T" w:date="2024-06-19T22:35:00Z" w16du:dateUtc="2024-06-19T17:05:00Z">
        <w:r w:rsidRPr="004B1E70" w:rsidDel="000C31A2">
          <w:rPr>
            <w:rFonts w:ascii="Arial Narrow" w:hAnsi="Arial Narrow"/>
            <w:b/>
            <w:bCs/>
            <w:color w:val="00204F"/>
            <w:sz w:val="28"/>
            <w:szCs w:val="28"/>
          </w:rPr>
          <w:delText>s</w:delText>
        </w:r>
      </w:del>
      <w:r w:rsidRPr="004B1E70">
        <w:rPr>
          <w:rFonts w:ascii="Arial Narrow" w:hAnsi="Arial Narrow"/>
          <w:b/>
          <w:bCs/>
          <w:color w:val="00204F"/>
          <w:sz w:val="28"/>
          <w:szCs w:val="28"/>
        </w:rPr>
        <w:t xml:space="preserve"> of opportunity for a successful life.</w:t>
      </w:r>
    </w:p>
    <w:p w14:paraId="69FE8191" w14:textId="5D9E92E0"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are most likely to be </w:t>
      </w:r>
      <w:ins w:id="1649" w:author="Sandhya T" w:date="2024-06-19T22:38:00Z" w16du:dateUtc="2024-06-19T17:08:00Z">
        <w:r w:rsidR="00082C17">
          <w:rPr>
            <w:rFonts w:ascii="Arial Narrow" w:hAnsi="Arial Narrow"/>
            <w:b/>
            <w:bCs/>
            <w:color w:val="00204F"/>
            <w:sz w:val="28"/>
            <w:szCs w:val="28"/>
          </w:rPr>
          <w:t>criticized for</w:t>
        </w:r>
      </w:ins>
      <w:del w:id="1650" w:author="Sandhya T" w:date="2024-06-19T22:38:00Z" w16du:dateUtc="2024-06-19T17:08:00Z">
        <w:r w:rsidRPr="004B1E70" w:rsidDel="00082C17">
          <w:rPr>
            <w:rFonts w:ascii="Arial Narrow" w:hAnsi="Arial Narrow"/>
            <w:b/>
            <w:bCs/>
            <w:color w:val="00204F"/>
            <w:sz w:val="28"/>
            <w:szCs w:val="28"/>
          </w:rPr>
          <w:delText>in criticism due to</w:delText>
        </w:r>
      </w:del>
      <w:r w:rsidRPr="004B1E70">
        <w:rPr>
          <w:rFonts w:ascii="Arial Narrow" w:hAnsi="Arial Narrow"/>
          <w:b/>
          <w:bCs/>
          <w:color w:val="00204F"/>
          <w:sz w:val="28"/>
          <w:szCs w:val="28"/>
        </w:rPr>
        <w:t xml:space="preserve"> their statements</w:t>
      </w:r>
      <w:ins w:id="1651" w:author="Sandhya T" w:date="2024-06-19T22:39:00Z" w16du:dateUtc="2024-06-19T17:09:00Z">
        <w:r w:rsidR="00082C17">
          <w:rPr>
            <w:rFonts w:ascii="Arial Narrow" w:hAnsi="Arial Narrow"/>
            <w:b/>
            <w:bCs/>
            <w:color w:val="00204F"/>
            <w:sz w:val="28"/>
            <w:szCs w:val="28"/>
          </w:rPr>
          <w:t>.</w:t>
        </w:r>
      </w:ins>
      <w:del w:id="1652" w:author="Sandhya T" w:date="2024-06-19T22:39:00Z" w16du:dateUtc="2024-06-19T17:09:00Z">
        <w:r w:rsidRPr="004B1E70" w:rsidDel="00082C17">
          <w:rPr>
            <w:rFonts w:ascii="Arial Narrow" w:hAnsi="Arial Narrow"/>
            <w:b/>
            <w:bCs/>
            <w:color w:val="00204F"/>
            <w:sz w:val="28"/>
            <w:szCs w:val="28"/>
          </w:rPr>
          <w:delText>,</w:delText>
        </w:r>
      </w:del>
      <w:r w:rsidRPr="004B1E70">
        <w:rPr>
          <w:rFonts w:ascii="Arial Narrow" w:hAnsi="Arial Narrow"/>
          <w:b/>
          <w:bCs/>
          <w:color w:val="00204F"/>
          <w:sz w:val="28"/>
          <w:szCs w:val="28"/>
        </w:rPr>
        <w:t xml:space="preserve"> </w:t>
      </w:r>
      <w:ins w:id="1653" w:author="Sandhya T" w:date="2024-06-19T22:39:00Z" w16du:dateUtc="2024-06-19T17:09:00Z">
        <w:r w:rsidR="00082C17">
          <w:rPr>
            <w:rFonts w:ascii="Arial Narrow" w:hAnsi="Arial Narrow"/>
            <w:b/>
            <w:bCs/>
            <w:color w:val="00204F"/>
            <w:sz w:val="28"/>
            <w:szCs w:val="28"/>
          </w:rPr>
          <w:t>T</w:t>
        </w:r>
      </w:ins>
      <w:del w:id="1654" w:author="Sandhya T" w:date="2024-06-19T22:39:00Z" w16du:dateUtc="2024-06-19T17:09:00Z">
        <w:r w:rsidRPr="004B1E70" w:rsidDel="00082C17">
          <w:rPr>
            <w:rFonts w:ascii="Arial Narrow" w:hAnsi="Arial Narrow"/>
            <w:b/>
            <w:bCs/>
            <w:color w:val="00204F"/>
            <w:sz w:val="28"/>
            <w:szCs w:val="28"/>
          </w:rPr>
          <w:delText>t</w:delText>
        </w:r>
      </w:del>
      <w:r w:rsidRPr="004B1E70">
        <w:rPr>
          <w:rFonts w:ascii="Arial Narrow" w:hAnsi="Arial Narrow"/>
          <w:b/>
          <w:bCs/>
          <w:color w:val="00204F"/>
          <w:sz w:val="28"/>
          <w:szCs w:val="28"/>
        </w:rPr>
        <w:t>hey like to do social work and their thoughts are different from others.</w:t>
      </w:r>
    </w:p>
    <w:p w14:paraId="63BD77B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would donate their wealth and earning for charity and social welfare</w:t>
      </w:r>
    </w:p>
    <w:p w14:paraId="69D9F007" w14:textId="77777777" w:rsidR="00EF717D" w:rsidRDefault="00EF717D" w:rsidP="00C80489">
      <w:pPr>
        <w:tabs>
          <w:tab w:val="left" w:pos="7635"/>
        </w:tabs>
        <w:rPr>
          <w:rFonts w:ascii="Arial Narrow" w:hAnsi="Arial Narrow"/>
          <w:b/>
          <w:bCs/>
          <w:color w:val="00204F"/>
          <w:sz w:val="28"/>
          <w:szCs w:val="28"/>
        </w:rPr>
      </w:pPr>
    </w:p>
    <w:p w14:paraId="76A73BE3" w14:textId="1BB8BF6C" w:rsidR="00C80489" w:rsidRPr="00EF717D" w:rsidRDefault="00C80489" w:rsidP="00C80489">
      <w:pPr>
        <w:tabs>
          <w:tab w:val="left" w:pos="7635"/>
        </w:tabs>
        <w:rPr>
          <w:rFonts w:ascii="Arial Rounded MT Bold" w:hAnsi="Arial Rounded MT Bold"/>
          <w:b/>
          <w:bCs/>
          <w:color w:val="FF3399"/>
          <w:sz w:val="28"/>
          <w:szCs w:val="28"/>
        </w:rPr>
      </w:pPr>
      <w:r w:rsidRPr="00EF717D">
        <w:rPr>
          <w:rFonts w:ascii="Arial Rounded MT Bold" w:hAnsi="Arial Rounded MT Bold"/>
          <w:b/>
          <w:bCs/>
          <w:color w:val="FF3399"/>
          <w:sz w:val="28"/>
          <w:szCs w:val="28"/>
        </w:rPr>
        <w:t>March 1</w:t>
      </w:r>
      <w:r w:rsidRPr="00EF717D">
        <w:rPr>
          <w:rFonts w:ascii="Arial Rounded MT Bold" w:hAnsi="Arial Rounded MT Bold"/>
          <w:b/>
          <w:bCs/>
          <w:color w:val="FF3399"/>
          <w:sz w:val="28"/>
          <w:szCs w:val="28"/>
          <w:vertAlign w:val="superscript"/>
        </w:rPr>
        <w:t>st</w:t>
      </w:r>
      <w:r w:rsidRPr="00EF717D">
        <w:rPr>
          <w:rFonts w:ascii="Arial Rounded MT Bold" w:hAnsi="Arial Rounded MT Bold"/>
          <w:b/>
          <w:bCs/>
          <w:color w:val="FF3399"/>
          <w:sz w:val="28"/>
          <w:szCs w:val="28"/>
        </w:rPr>
        <w:t>, 10</w:t>
      </w:r>
      <w:r w:rsidRPr="00EF717D">
        <w:rPr>
          <w:rFonts w:ascii="Arial Rounded MT Bold" w:hAnsi="Arial Rounded MT Bold"/>
          <w:b/>
          <w:bCs/>
          <w:color w:val="FF3399"/>
          <w:sz w:val="28"/>
          <w:szCs w:val="28"/>
          <w:vertAlign w:val="superscript"/>
        </w:rPr>
        <w:t xml:space="preserve">th, </w:t>
      </w:r>
      <w:r w:rsidRPr="00EF717D">
        <w:rPr>
          <w:rFonts w:ascii="Arial Rounded MT Bold" w:hAnsi="Arial Rounded MT Bold"/>
          <w:b/>
          <w:bCs/>
          <w:color w:val="FF3399"/>
          <w:sz w:val="28"/>
          <w:szCs w:val="28"/>
        </w:rPr>
        <w:t>19</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xml:space="preserve"> and 27</w:t>
      </w:r>
      <w:r w:rsidRPr="00EF717D">
        <w:rPr>
          <w:rFonts w:ascii="Arial Rounded MT Bold" w:hAnsi="Arial Rounded MT Bold"/>
          <w:b/>
          <w:bCs/>
          <w:color w:val="FF3399"/>
          <w:sz w:val="28"/>
          <w:szCs w:val="28"/>
          <w:vertAlign w:val="superscript"/>
        </w:rPr>
        <w:t>th</w:t>
      </w:r>
      <w:r w:rsidRPr="00EF717D">
        <w:rPr>
          <w:rFonts w:ascii="Arial Rounded MT Bold" w:hAnsi="Arial Rounded MT Bold"/>
          <w:b/>
          <w:bCs/>
          <w:color w:val="FF3399"/>
          <w:sz w:val="28"/>
          <w:szCs w:val="28"/>
        </w:rPr>
        <w:t xml:space="preserve"> – They are blessed with the energy of the Sun</w:t>
      </w:r>
      <w:ins w:id="1655" w:author="Sandhya T" w:date="2024-06-20T09:19:00Z" w16du:dateUtc="2024-06-20T03:49:00Z">
        <w:r w:rsidR="00D04E42">
          <w:rPr>
            <w:rFonts w:ascii="Arial Rounded MT Bold" w:hAnsi="Arial Rounded MT Bold"/>
            <w:b/>
            <w:bCs/>
            <w:color w:val="FF3399"/>
            <w:sz w:val="28"/>
            <w:szCs w:val="28"/>
          </w:rPr>
          <w:t xml:space="preserve"> and Jupiter.</w:t>
        </w:r>
      </w:ins>
      <w:del w:id="1656" w:author="Sandhya T" w:date="2024-06-20T09:19:00Z" w16du:dateUtc="2024-06-20T03:49:00Z">
        <w:r w:rsidRPr="00EF717D" w:rsidDel="00D04E42">
          <w:rPr>
            <w:rFonts w:ascii="Arial Rounded MT Bold" w:hAnsi="Arial Rounded MT Bold"/>
            <w:b/>
            <w:bCs/>
            <w:color w:val="FF3399"/>
            <w:sz w:val="28"/>
            <w:szCs w:val="28"/>
          </w:rPr>
          <w:delText>.</w:delText>
        </w:r>
      </w:del>
    </w:p>
    <w:p w14:paraId="08B17671" w14:textId="78C13EAF"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impatient, always expect the best and</w:t>
      </w:r>
      <w:ins w:id="1657" w:author="Sandhya T" w:date="2024-06-19T23:27:00Z" w16du:dateUtc="2024-06-19T17:57:00Z">
        <w:r w:rsidR="0025761D">
          <w:rPr>
            <w:rFonts w:ascii="Arial Narrow" w:hAnsi="Arial Narrow"/>
            <w:b/>
            <w:bCs/>
            <w:color w:val="00204F"/>
            <w:sz w:val="28"/>
            <w:szCs w:val="28"/>
          </w:rPr>
          <w:t xml:space="preserve"> are</w:t>
        </w:r>
      </w:ins>
      <w:r w:rsidRPr="004B1E70">
        <w:rPr>
          <w:rFonts w:ascii="Arial Narrow" w:hAnsi="Arial Narrow"/>
          <w:b/>
          <w:bCs/>
          <w:color w:val="00204F"/>
          <w:sz w:val="28"/>
          <w:szCs w:val="28"/>
        </w:rPr>
        <w:t xml:space="preserve"> stubborn; but very sincere to their work.</w:t>
      </w:r>
    </w:p>
    <w:p w14:paraId="1B19940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very likely to be upset when things are not according to what they had planned.</w:t>
      </w:r>
    </w:p>
    <w:p w14:paraId="3F4FEB17"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their family and will be successful in work.</w:t>
      </w:r>
    </w:p>
    <w:p w14:paraId="77FAAD70"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lastRenderedPageBreak/>
        <w:t>They are lucky in wealth and finance and there are many chances of change in profession.</w:t>
      </w:r>
    </w:p>
    <w:p w14:paraId="4B4B09AB" w14:textId="77777777" w:rsidR="00465E29" w:rsidRDefault="00465E29" w:rsidP="00C80489">
      <w:pPr>
        <w:tabs>
          <w:tab w:val="left" w:pos="7635"/>
        </w:tabs>
        <w:rPr>
          <w:rFonts w:ascii="Arial Narrow" w:hAnsi="Arial Narrow"/>
          <w:b/>
          <w:bCs/>
          <w:color w:val="00204F"/>
          <w:sz w:val="28"/>
          <w:szCs w:val="28"/>
        </w:rPr>
      </w:pPr>
    </w:p>
    <w:p w14:paraId="66DCAAF4" w14:textId="4A2CB74D" w:rsidR="00C80489" w:rsidRPr="00465E29" w:rsidRDefault="00C80489" w:rsidP="00C80489">
      <w:pPr>
        <w:tabs>
          <w:tab w:val="left" w:pos="7635"/>
        </w:tabs>
        <w:rPr>
          <w:rFonts w:ascii="Arial Rounded MT Bold" w:hAnsi="Arial Rounded MT Bold"/>
          <w:b/>
          <w:bCs/>
          <w:color w:val="FF3399"/>
          <w:sz w:val="28"/>
          <w:szCs w:val="28"/>
        </w:rPr>
      </w:pPr>
      <w:r w:rsidRPr="00465E29">
        <w:rPr>
          <w:rFonts w:ascii="Arial Rounded MT Bold" w:hAnsi="Arial Rounded MT Bold"/>
          <w:b/>
          <w:bCs/>
          <w:color w:val="FF3399"/>
          <w:sz w:val="28"/>
          <w:szCs w:val="28"/>
        </w:rPr>
        <w:t>March 2</w:t>
      </w:r>
      <w:r w:rsidRPr="00465E29">
        <w:rPr>
          <w:rFonts w:ascii="Arial Rounded MT Bold" w:hAnsi="Arial Rounded MT Bold"/>
          <w:b/>
          <w:bCs/>
          <w:color w:val="FF3399"/>
          <w:sz w:val="28"/>
          <w:szCs w:val="28"/>
          <w:vertAlign w:val="superscript"/>
        </w:rPr>
        <w:t>nd</w:t>
      </w:r>
      <w:r w:rsidRPr="00465E29">
        <w:rPr>
          <w:rFonts w:ascii="Arial Rounded MT Bold" w:hAnsi="Arial Rounded MT Bold"/>
          <w:b/>
          <w:bCs/>
          <w:color w:val="FF3399"/>
          <w:sz w:val="28"/>
          <w:szCs w:val="28"/>
        </w:rPr>
        <w:t>, 11</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20</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and 29</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 They are blessed with the energy of the Moon</w:t>
      </w:r>
      <w:ins w:id="1658" w:author="Sandhya T" w:date="2024-06-20T09:19:00Z" w16du:dateUtc="2024-06-20T03:49:00Z">
        <w:r w:rsidR="00D04E42">
          <w:rPr>
            <w:rFonts w:ascii="Arial Rounded MT Bold" w:hAnsi="Arial Rounded MT Bold"/>
            <w:b/>
            <w:bCs/>
            <w:color w:val="FF3399"/>
            <w:sz w:val="28"/>
            <w:szCs w:val="28"/>
          </w:rPr>
          <w:t xml:space="preserve"> and Jupiter</w:t>
        </w:r>
      </w:ins>
      <w:r w:rsidRPr="00465E29">
        <w:rPr>
          <w:rFonts w:ascii="Arial Rounded MT Bold" w:hAnsi="Arial Rounded MT Bold"/>
          <w:b/>
          <w:bCs/>
          <w:color w:val="FF3399"/>
          <w:sz w:val="28"/>
          <w:szCs w:val="28"/>
        </w:rPr>
        <w:t>.</w:t>
      </w:r>
    </w:p>
    <w:p w14:paraId="3A9749DA" w14:textId="3B8220C6"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artistic and very good at imagination</w:t>
      </w:r>
      <w:del w:id="1659" w:author="Sandhya T" w:date="2024-06-19T23:28:00Z" w16du:dateUtc="2024-06-19T17:58:00Z">
        <w:r w:rsidRPr="004B1E70" w:rsidDel="0025761D">
          <w:rPr>
            <w:rFonts w:ascii="Arial Narrow" w:hAnsi="Arial Narrow"/>
            <w:b/>
            <w:bCs/>
            <w:color w:val="00204F"/>
            <w:sz w:val="28"/>
            <w:szCs w:val="28"/>
          </w:rPr>
          <w:delText>s</w:delText>
        </w:r>
      </w:del>
      <w:r w:rsidRPr="004B1E70">
        <w:rPr>
          <w:rFonts w:ascii="Arial Narrow" w:hAnsi="Arial Narrow"/>
          <w:b/>
          <w:bCs/>
          <w:color w:val="00204F"/>
          <w:sz w:val="28"/>
          <w:szCs w:val="28"/>
        </w:rPr>
        <w:t>; but lack will</w:t>
      </w:r>
      <w:ins w:id="1660" w:author="Sandhya T" w:date="2024-06-19T23:28:00Z" w16du:dateUtc="2024-06-19T17:58:00Z">
        <w:r w:rsidR="0025761D">
          <w:rPr>
            <w:rFonts w:ascii="Arial Narrow" w:hAnsi="Arial Narrow"/>
            <w:b/>
            <w:bCs/>
            <w:color w:val="00204F"/>
            <w:sz w:val="28"/>
            <w:szCs w:val="28"/>
          </w:rPr>
          <w:t>-</w:t>
        </w:r>
      </w:ins>
      <w:del w:id="1661" w:author="Sandhya T" w:date="2024-06-19T23:28:00Z" w16du:dateUtc="2024-06-19T17:58:00Z">
        <w:r w:rsidRPr="004B1E70" w:rsidDel="0025761D">
          <w:rPr>
            <w:rFonts w:ascii="Arial Narrow" w:hAnsi="Arial Narrow"/>
            <w:b/>
            <w:bCs/>
            <w:color w:val="00204F"/>
            <w:sz w:val="28"/>
            <w:szCs w:val="28"/>
          </w:rPr>
          <w:delText xml:space="preserve"> </w:delText>
        </w:r>
      </w:del>
      <w:r w:rsidRPr="004B1E70">
        <w:rPr>
          <w:rFonts w:ascii="Arial Narrow" w:hAnsi="Arial Narrow"/>
          <w:b/>
          <w:bCs/>
          <w:color w:val="00204F"/>
          <w:sz w:val="28"/>
          <w:szCs w:val="28"/>
        </w:rPr>
        <w:t>power and are always in search of happiness.</w:t>
      </w:r>
    </w:p>
    <w:p w14:paraId="58F909A9"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decide on the goal and work on it without getting distracted.</w:t>
      </w:r>
    </w:p>
    <w:p w14:paraId="64F46D96" w14:textId="02506CD4"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good intuition</w:t>
      </w:r>
      <w:del w:id="1662" w:author="Sandhya T" w:date="2024-06-19T23:28:00Z" w16du:dateUtc="2024-06-19T17:58:00Z">
        <w:r w:rsidRPr="004B1E70" w:rsidDel="0025761D">
          <w:rPr>
            <w:rFonts w:ascii="Arial Narrow" w:hAnsi="Arial Narrow"/>
            <w:b/>
            <w:bCs/>
            <w:color w:val="00204F"/>
            <w:sz w:val="28"/>
            <w:szCs w:val="28"/>
          </w:rPr>
          <w:delText>s</w:delText>
        </w:r>
      </w:del>
      <w:r w:rsidRPr="004B1E70">
        <w:rPr>
          <w:rFonts w:ascii="Arial Narrow" w:hAnsi="Arial Narrow"/>
          <w:b/>
          <w:bCs/>
          <w:color w:val="00204F"/>
          <w:sz w:val="28"/>
          <w:szCs w:val="28"/>
        </w:rPr>
        <w:t xml:space="preserve"> and have unimaginable dreams.</w:t>
      </w:r>
    </w:p>
    <w:p w14:paraId="101D017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blessed with sudden financial growth; proper investment to be done with this gain.</w:t>
      </w:r>
    </w:p>
    <w:p w14:paraId="66D94A3F" w14:textId="77777777" w:rsidR="00465E29" w:rsidRDefault="00465E29" w:rsidP="00C80489">
      <w:pPr>
        <w:tabs>
          <w:tab w:val="left" w:pos="7635"/>
        </w:tabs>
        <w:rPr>
          <w:rFonts w:ascii="Arial Narrow" w:hAnsi="Arial Narrow"/>
          <w:b/>
          <w:bCs/>
          <w:color w:val="00204F"/>
          <w:sz w:val="28"/>
          <w:szCs w:val="28"/>
        </w:rPr>
      </w:pPr>
    </w:p>
    <w:p w14:paraId="43CEE4C3" w14:textId="18BEB2AD" w:rsidR="00C80489" w:rsidRPr="00465E29" w:rsidRDefault="00C80489" w:rsidP="00C80489">
      <w:pPr>
        <w:tabs>
          <w:tab w:val="left" w:pos="7635"/>
        </w:tabs>
        <w:rPr>
          <w:rFonts w:ascii="Arial Rounded MT Bold" w:hAnsi="Arial Rounded MT Bold"/>
          <w:b/>
          <w:bCs/>
          <w:color w:val="FF3399"/>
          <w:sz w:val="28"/>
          <w:szCs w:val="28"/>
        </w:rPr>
      </w:pPr>
      <w:r w:rsidRPr="00465E29">
        <w:rPr>
          <w:rFonts w:ascii="Arial Rounded MT Bold" w:hAnsi="Arial Rounded MT Bold"/>
          <w:b/>
          <w:bCs/>
          <w:color w:val="FF3399"/>
          <w:sz w:val="28"/>
          <w:szCs w:val="28"/>
        </w:rPr>
        <w:t>March 3</w:t>
      </w:r>
      <w:r w:rsidRPr="00465E29">
        <w:rPr>
          <w:rFonts w:ascii="Arial Rounded MT Bold" w:hAnsi="Arial Rounded MT Bold"/>
          <w:b/>
          <w:bCs/>
          <w:color w:val="FF3399"/>
          <w:sz w:val="28"/>
          <w:szCs w:val="28"/>
          <w:vertAlign w:val="superscript"/>
        </w:rPr>
        <w:t>rd</w:t>
      </w:r>
      <w:r w:rsidRPr="00465E29">
        <w:rPr>
          <w:rFonts w:ascii="Arial Rounded MT Bold" w:hAnsi="Arial Rounded MT Bold"/>
          <w:b/>
          <w:bCs/>
          <w:color w:val="FF3399"/>
          <w:sz w:val="28"/>
          <w:szCs w:val="28"/>
        </w:rPr>
        <w:t>, 12</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21</w:t>
      </w:r>
      <w:r w:rsidRPr="00465E29">
        <w:rPr>
          <w:rFonts w:ascii="Arial Rounded MT Bold" w:hAnsi="Arial Rounded MT Bold"/>
          <w:b/>
          <w:bCs/>
          <w:color w:val="FF3399"/>
          <w:sz w:val="28"/>
          <w:szCs w:val="28"/>
          <w:vertAlign w:val="superscript"/>
        </w:rPr>
        <w:t>st</w:t>
      </w:r>
      <w:r w:rsidRPr="00465E29">
        <w:rPr>
          <w:rFonts w:ascii="Arial Rounded MT Bold" w:hAnsi="Arial Rounded MT Bold"/>
          <w:b/>
          <w:bCs/>
          <w:color w:val="FF3399"/>
          <w:sz w:val="28"/>
          <w:szCs w:val="28"/>
        </w:rPr>
        <w:t xml:space="preserve"> and 30</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 They are blessed with energy of Jupiter.</w:t>
      </w:r>
    </w:p>
    <w:p w14:paraId="732AEA33" w14:textId="5D9A03BC"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are practical and ambitious; </w:t>
      </w:r>
      <w:ins w:id="1663" w:author="Sandhya T" w:date="2024-06-19T23:29:00Z" w16du:dateUtc="2024-06-19T17:59:00Z">
        <w:r w:rsidR="0025761D">
          <w:rPr>
            <w:rFonts w:ascii="Arial Narrow" w:hAnsi="Arial Narrow"/>
            <w:b/>
            <w:bCs/>
            <w:color w:val="00204F"/>
            <w:sz w:val="28"/>
            <w:szCs w:val="28"/>
          </w:rPr>
          <w:t xml:space="preserve">will </w:t>
        </w:r>
      </w:ins>
      <w:r w:rsidRPr="004B1E70">
        <w:rPr>
          <w:rFonts w:ascii="Arial Narrow" w:hAnsi="Arial Narrow"/>
          <w:b/>
          <w:bCs/>
          <w:color w:val="00204F"/>
          <w:sz w:val="28"/>
          <w:szCs w:val="28"/>
        </w:rPr>
        <w:t>donat</w:t>
      </w:r>
      <w:del w:id="1664" w:author="Sandhya T" w:date="2024-06-19T23:29:00Z" w16du:dateUtc="2024-06-19T17:59:00Z">
        <w:r w:rsidRPr="004B1E70" w:rsidDel="0025761D">
          <w:rPr>
            <w:rFonts w:ascii="Arial Narrow" w:hAnsi="Arial Narrow"/>
            <w:b/>
            <w:bCs/>
            <w:color w:val="00204F"/>
            <w:sz w:val="28"/>
            <w:szCs w:val="28"/>
          </w:rPr>
          <w:delText>e</w:delText>
        </w:r>
      </w:del>
      <w:ins w:id="1665" w:author="Sandhya T" w:date="2024-06-20T08:04:00Z" w16du:dateUtc="2024-06-20T02:34:00Z">
        <w:r w:rsidR="006F5F71">
          <w:rPr>
            <w:rFonts w:ascii="Arial Narrow" w:hAnsi="Arial Narrow"/>
            <w:b/>
            <w:bCs/>
            <w:color w:val="00204F"/>
            <w:sz w:val="28"/>
            <w:szCs w:val="28"/>
          </w:rPr>
          <w:t>e</w:t>
        </w:r>
      </w:ins>
      <w:del w:id="1666" w:author="Sandhya T" w:date="2024-06-20T08:04:00Z" w16du:dateUtc="2024-06-20T02:34:00Z">
        <w:r w:rsidRPr="004B1E70" w:rsidDel="006F5F71">
          <w:rPr>
            <w:rFonts w:ascii="Arial Narrow" w:hAnsi="Arial Narrow"/>
            <w:b/>
            <w:bCs/>
            <w:color w:val="00204F"/>
            <w:sz w:val="28"/>
            <w:szCs w:val="28"/>
          </w:rPr>
          <w:delText>s</w:delText>
        </w:r>
      </w:del>
      <w:r w:rsidRPr="004B1E70">
        <w:rPr>
          <w:rFonts w:ascii="Arial Narrow" w:hAnsi="Arial Narrow"/>
          <w:b/>
          <w:bCs/>
          <w:color w:val="00204F"/>
          <w:sz w:val="28"/>
          <w:szCs w:val="28"/>
        </w:rPr>
        <w:t xml:space="preserve"> a part of earnings to social charitable trusts.</w:t>
      </w:r>
    </w:p>
    <w:p w14:paraId="50678CC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in higher position and will get support from junior members at work.</w:t>
      </w:r>
    </w:p>
    <w:p w14:paraId="2F91926E" w14:textId="1649013C"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good at judging people and don’t like to show</w:t>
      </w:r>
      <w:ins w:id="1667" w:author="Sandhya T" w:date="2024-06-19T23:29:00Z" w16du:dateUtc="2024-06-19T17:59:00Z">
        <w:r w:rsidR="0025761D">
          <w:rPr>
            <w:rFonts w:ascii="Arial Narrow" w:hAnsi="Arial Narrow"/>
            <w:b/>
            <w:bCs/>
            <w:color w:val="00204F"/>
            <w:sz w:val="28"/>
            <w:szCs w:val="28"/>
          </w:rPr>
          <w:t>-</w:t>
        </w:r>
      </w:ins>
      <w:del w:id="1668" w:author="Sandhya T" w:date="2024-06-19T23:29:00Z" w16du:dateUtc="2024-06-19T17:59:00Z">
        <w:r w:rsidRPr="004B1E70" w:rsidDel="0025761D">
          <w:rPr>
            <w:rFonts w:ascii="Arial Narrow" w:hAnsi="Arial Narrow"/>
            <w:b/>
            <w:bCs/>
            <w:color w:val="00204F"/>
            <w:sz w:val="28"/>
            <w:szCs w:val="28"/>
          </w:rPr>
          <w:delText xml:space="preserve"> </w:delText>
        </w:r>
      </w:del>
      <w:r w:rsidRPr="004B1E70">
        <w:rPr>
          <w:rFonts w:ascii="Arial Narrow" w:hAnsi="Arial Narrow"/>
          <w:b/>
          <w:bCs/>
          <w:color w:val="00204F"/>
          <w:sz w:val="28"/>
          <w:szCs w:val="28"/>
        </w:rPr>
        <w:t>off.</w:t>
      </w:r>
    </w:p>
    <w:p w14:paraId="7EAB4665"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maintain dignity.</w:t>
      </w:r>
    </w:p>
    <w:p w14:paraId="45D4580D" w14:textId="77777777" w:rsidR="00465E29" w:rsidRDefault="00465E29" w:rsidP="00C80489">
      <w:pPr>
        <w:tabs>
          <w:tab w:val="left" w:pos="7635"/>
        </w:tabs>
        <w:rPr>
          <w:rFonts w:ascii="Arial Narrow" w:hAnsi="Arial Narrow"/>
          <w:b/>
          <w:bCs/>
          <w:color w:val="00204F"/>
          <w:sz w:val="28"/>
          <w:szCs w:val="28"/>
        </w:rPr>
      </w:pPr>
    </w:p>
    <w:p w14:paraId="0BB898FD" w14:textId="64DA516B" w:rsidR="00C80489" w:rsidRPr="00465E29" w:rsidRDefault="00C80489" w:rsidP="00C80489">
      <w:pPr>
        <w:tabs>
          <w:tab w:val="left" w:pos="7635"/>
        </w:tabs>
        <w:rPr>
          <w:rFonts w:ascii="Arial Rounded MT Bold" w:hAnsi="Arial Rounded MT Bold"/>
          <w:b/>
          <w:bCs/>
          <w:color w:val="FF3399"/>
          <w:sz w:val="28"/>
          <w:szCs w:val="28"/>
        </w:rPr>
      </w:pPr>
      <w:r w:rsidRPr="00465E29">
        <w:rPr>
          <w:rFonts w:ascii="Arial Rounded MT Bold" w:hAnsi="Arial Rounded MT Bold"/>
          <w:b/>
          <w:bCs/>
          <w:color w:val="FF3399"/>
          <w:sz w:val="28"/>
          <w:szCs w:val="28"/>
        </w:rPr>
        <w:t>March 4</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13</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22</w:t>
      </w:r>
      <w:r w:rsidRPr="00465E29">
        <w:rPr>
          <w:rFonts w:ascii="Arial Rounded MT Bold" w:hAnsi="Arial Rounded MT Bold"/>
          <w:b/>
          <w:bCs/>
          <w:color w:val="FF3399"/>
          <w:sz w:val="28"/>
          <w:szCs w:val="28"/>
          <w:vertAlign w:val="superscript"/>
        </w:rPr>
        <w:t>nd</w:t>
      </w:r>
      <w:r w:rsidRPr="00465E29">
        <w:rPr>
          <w:rFonts w:ascii="Arial Rounded MT Bold" w:hAnsi="Arial Rounded MT Bold"/>
          <w:b/>
          <w:bCs/>
          <w:color w:val="FF3399"/>
          <w:sz w:val="28"/>
          <w:szCs w:val="28"/>
        </w:rPr>
        <w:t xml:space="preserve"> and 31</w:t>
      </w:r>
      <w:r w:rsidRPr="00465E29">
        <w:rPr>
          <w:rFonts w:ascii="Arial Rounded MT Bold" w:hAnsi="Arial Rounded MT Bold"/>
          <w:b/>
          <w:bCs/>
          <w:color w:val="FF3399"/>
          <w:sz w:val="28"/>
          <w:szCs w:val="28"/>
          <w:vertAlign w:val="superscript"/>
        </w:rPr>
        <w:t>st</w:t>
      </w:r>
      <w:r w:rsidRPr="00465E29">
        <w:rPr>
          <w:rFonts w:ascii="Arial Rounded MT Bold" w:hAnsi="Arial Rounded MT Bold"/>
          <w:b/>
          <w:bCs/>
          <w:color w:val="FF3399"/>
          <w:sz w:val="28"/>
          <w:szCs w:val="28"/>
        </w:rPr>
        <w:t xml:space="preserve"> – They are blessed with the energy of the Sun and Jupiter.</w:t>
      </w:r>
    </w:p>
    <w:p w14:paraId="43D1E4F9"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research and investigation, and are also emotional people.</w:t>
      </w:r>
    </w:p>
    <w:p w14:paraId="6649EDB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hold lots of secrets and do not openly talk about their ideas.</w:t>
      </w:r>
    </w:p>
    <w:p w14:paraId="3D3237D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plan and then execute and do not force their ideas on others.</w:t>
      </w:r>
    </w:p>
    <w:p w14:paraId="4A95E8B5"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depend on others for success.</w:t>
      </w:r>
    </w:p>
    <w:p w14:paraId="621CBE40" w14:textId="77777777" w:rsidR="00465E29" w:rsidRDefault="00465E29" w:rsidP="00C80489">
      <w:pPr>
        <w:tabs>
          <w:tab w:val="left" w:pos="7635"/>
        </w:tabs>
        <w:rPr>
          <w:rFonts w:ascii="Arial Narrow" w:hAnsi="Arial Narrow"/>
          <w:b/>
          <w:bCs/>
          <w:color w:val="00204F"/>
          <w:sz w:val="28"/>
          <w:szCs w:val="28"/>
        </w:rPr>
      </w:pPr>
    </w:p>
    <w:p w14:paraId="740D5645" w14:textId="7E42C216" w:rsidR="00C80489" w:rsidRPr="00465E29" w:rsidRDefault="00C80489" w:rsidP="00C80489">
      <w:pPr>
        <w:tabs>
          <w:tab w:val="left" w:pos="7635"/>
        </w:tabs>
        <w:rPr>
          <w:rFonts w:ascii="Arial Rounded MT Bold" w:hAnsi="Arial Rounded MT Bold"/>
          <w:b/>
          <w:bCs/>
          <w:color w:val="FF3399"/>
          <w:sz w:val="28"/>
          <w:szCs w:val="28"/>
        </w:rPr>
      </w:pPr>
      <w:r w:rsidRPr="00465E29">
        <w:rPr>
          <w:rFonts w:ascii="Arial Rounded MT Bold" w:hAnsi="Arial Rounded MT Bold"/>
          <w:b/>
          <w:bCs/>
          <w:color w:val="FF3399"/>
          <w:sz w:val="28"/>
          <w:szCs w:val="28"/>
        </w:rPr>
        <w:lastRenderedPageBreak/>
        <w:t>March 5</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14</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and 23</w:t>
      </w:r>
      <w:r w:rsidRPr="00465E29">
        <w:rPr>
          <w:rFonts w:ascii="Arial Rounded MT Bold" w:hAnsi="Arial Rounded MT Bold"/>
          <w:b/>
          <w:bCs/>
          <w:color w:val="FF3399"/>
          <w:sz w:val="28"/>
          <w:szCs w:val="28"/>
          <w:vertAlign w:val="superscript"/>
        </w:rPr>
        <w:t>rd</w:t>
      </w:r>
      <w:r w:rsidRPr="00465E29">
        <w:rPr>
          <w:rFonts w:ascii="Arial Rounded MT Bold" w:hAnsi="Arial Rounded MT Bold"/>
          <w:b/>
          <w:bCs/>
          <w:color w:val="FF3399"/>
          <w:sz w:val="28"/>
          <w:szCs w:val="28"/>
        </w:rPr>
        <w:t xml:space="preserve"> – They are blessed with the energy of Jupiter and Mercury.</w:t>
      </w:r>
    </w:p>
    <w:p w14:paraId="3EB39232"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intelligent but unstable minded.</w:t>
      </w:r>
    </w:p>
    <w:p w14:paraId="09FC6F32"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try to take advantage of others' tough times.</w:t>
      </w:r>
    </w:p>
    <w:p w14:paraId="34427B46" w14:textId="1605A534"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should be focused on </w:t>
      </w:r>
      <w:del w:id="1669" w:author="Sandhya T" w:date="2024-06-19T22:42:00Z" w16du:dateUtc="2024-06-19T17:12:00Z">
        <w:r w:rsidRPr="004B1E70" w:rsidDel="00082C17">
          <w:rPr>
            <w:rFonts w:ascii="Arial Narrow" w:hAnsi="Arial Narrow"/>
            <w:b/>
            <w:bCs/>
            <w:color w:val="00204F"/>
            <w:sz w:val="28"/>
            <w:szCs w:val="28"/>
          </w:rPr>
          <w:delText xml:space="preserve">the </w:delText>
        </w:r>
      </w:del>
      <w:r w:rsidRPr="004B1E70">
        <w:rPr>
          <w:rFonts w:ascii="Arial Narrow" w:hAnsi="Arial Narrow"/>
          <w:b/>
          <w:bCs/>
          <w:color w:val="00204F"/>
          <w:sz w:val="28"/>
          <w:szCs w:val="28"/>
        </w:rPr>
        <w:t>work and plans; this will definitely get them success. If these people are associated with bad people, then there are more chances of developing bad habits.</w:t>
      </w:r>
    </w:p>
    <w:p w14:paraId="7580096A"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change houses many times and like to travel.</w:t>
      </w:r>
    </w:p>
    <w:p w14:paraId="4BF6114E" w14:textId="77777777" w:rsidR="00C80489" w:rsidRPr="004B1E70" w:rsidRDefault="00C80489" w:rsidP="00C80489">
      <w:pPr>
        <w:tabs>
          <w:tab w:val="left" w:pos="7635"/>
        </w:tabs>
        <w:rPr>
          <w:rFonts w:ascii="Arial Narrow" w:hAnsi="Arial Narrow"/>
          <w:b/>
          <w:bCs/>
          <w:color w:val="00204F"/>
          <w:sz w:val="28"/>
          <w:szCs w:val="28"/>
        </w:rPr>
      </w:pPr>
    </w:p>
    <w:p w14:paraId="3A02C975" w14:textId="77777777" w:rsidR="00C80489" w:rsidRPr="00465E29" w:rsidRDefault="00C80489" w:rsidP="00C80489">
      <w:pPr>
        <w:tabs>
          <w:tab w:val="left" w:pos="7635"/>
        </w:tabs>
        <w:rPr>
          <w:rFonts w:ascii="Arial Rounded MT Bold" w:hAnsi="Arial Rounded MT Bold"/>
          <w:b/>
          <w:bCs/>
          <w:color w:val="FF3399"/>
          <w:sz w:val="28"/>
          <w:szCs w:val="28"/>
        </w:rPr>
      </w:pPr>
      <w:r w:rsidRPr="00465E29">
        <w:rPr>
          <w:rFonts w:ascii="Arial Rounded MT Bold" w:hAnsi="Arial Rounded MT Bold"/>
          <w:b/>
          <w:bCs/>
          <w:color w:val="FF3399"/>
          <w:sz w:val="28"/>
          <w:szCs w:val="28"/>
        </w:rPr>
        <w:t>March 6</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15</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and 24</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 They are blessed with the energy of Jupiter and Venus.</w:t>
      </w:r>
    </w:p>
    <w:p w14:paraId="17F76B77" w14:textId="24B1B45A"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kind</w:t>
      </w:r>
      <w:ins w:id="1670" w:author="Sandhya T" w:date="2024-06-19T23:30:00Z" w16du:dateUtc="2024-06-19T18:00:00Z">
        <w:r w:rsidR="00685C28">
          <w:rPr>
            <w:rFonts w:ascii="Arial Narrow" w:hAnsi="Arial Narrow"/>
            <w:b/>
            <w:bCs/>
            <w:color w:val="00204F"/>
            <w:sz w:val="28"/>
            <w:szCs w:val="28"/>
          </w:rPr>
          <w:t>-</w:t>
        </w:r>
      </w:ins>
      <w:del w:id="1671" w:author="Sandhya T" w:date="2024-06-19T23:30:00Z" w16du:dateUtc="2024-06-19T18:00:00Z">
        <w:r w:rsidRPr="004B1E70" w:rsidDel="00685C28">
          <w:rPr>
            <w:rFonts w:ascii="Arial Narrow" w:hAnsi="Arial Narrow"/>
            <w:b/>
            <w:bCs/>
            <w:color w:val="00204F"/>
            <w:sz w:val="28"/>
            <w:szCs w:val="28"/>
          </w:rPr>
          <w:delText xml:space="preserve"> </w:delText>
        </w:r>
      </w:del>
      <w:r w:rsidRPr="004B1E70">
        <w:rPr>
          <w:rFonts w:ascii="Arial Narrow" w:hAnsi="Arial Narrow"/>
          <w:b/>
          <w:bCs/>
          <w:color w:val="00204F"/>
          <w:sz w:val="28"/>
          <w:szCs w:val="28"/>
        </w:rPr>
        <w:t>hearted, emotional and hardworking people and will be attracted to beauty.</w:t>
      </w:r>
    </w:p>
    <w:p w14:paraId="09E28588"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face issues in married life.</w:t>
      </w:r>
    </w:p>
    <w:p w14:paraId="4C633A04" w14:textId="77777777" w:rsidR="00D04E42" w:rsidRDefault="00D04E42" w:rsidP="00C80489">
      <w:pPr>
        <w:tabs>
          <w:tab w:val="left" w:pos="7635"/>
        </w:tabs>
        <w:rPr>
          <w:ins w:id="1672" w:author="Sandhya T" w:date="2024-06-20T09:19:00Z" w16du:dateUtc="2024-06-20T03:49:00Z"/>
          <w:rFonts w:ascii="Arial Narrow" w:hAnsi="Arial Narrow"/>
          <w:b/>
          <w:bCs/>
          <w:color w:val="00204F"/>
          <w:sz w:val="28"/>
          <w:szCs w:val="28"/>
        </w:rPr>
      </w:pPr>
    </w:p>
    <w:p w14:paraId="522968F4" w14:textId="780E01AD"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spend more time with friends, family and like to be surrounded with people.</w:t>
      </w:r>
    </w:p>
    <w:p w14:paraId="19AC3B79"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financially lucky.</w:t>
      </w:r>
    </w:p>
    <w:p w14:paraId="7F725AD5" w14:textId="77777777" w:rsidR="00C80489" w:rsidRPr="004B1E70" w:rsidRDefault="00C80489" w:rsidP="00C80489">
      <w:pPr>
        <w:tabs>
          <w:tab w:val="left" w:pos="7635"/>
        </w:tabs>
        <w:rPr>
          <w:rFonts w:ascii="Arial Narrow" w:hAnsi="Arial Narrow"/>
          <w:b/>
          <w:bCs/>
          <w:color w:val="00204F"/>
          <w:sz w:val="28"/>
          <w:szCs w:val="28"/>
        </w:rPr>
      </w:pPr>
    </w:p>
    <w:p w14:paraId="6113A153" w14:textId="77777777" w:rsidR="00C80489" w:rsidRPr="00465E29" w:rsidRDefault="00C80489" w:rsidP="00C80489">
      <w:pPr>
        <w:tabs>
          <w:tab w:val="left" w:pos="7635"/>
        </w:tabs>
        <w:rPr>
          <w:rFonts w:ascii="Arial Rounded MT Bold" w:hAnsi="Arial Rounded MT Bold"/>
          <w:b/>
          <w:bCs/>
          <w:color w:val="FF3399"/>
          <w:sz w:val="28"/>
          <w:szCs w:val="28"/>
        </w:rPr>
      </w:pPr>
      <w:r w:rsidRPr="00465E29">
        <w:rPr>
          <w:rFonts w:ascii="Arial Rounded MT Bold" w:hAnsi="Arial Rounded MT Bold"/>
          <w:b/>
          <w:bCs/>
          <w:color w:val="FF3399"/>
          <w:sz w:val="28"/>
          <w:szCs w:val="28"/>
        </w:rPr>
        <w:t>March 7</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16</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and 25</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 They are blessed with energy of Jupiter and Moon</w:t>
      </w:r>
    </w:p>
    <w:p w14:paraId="4920E869" w14:textId="33E45CAD"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kind</w:t>
      </w:r>
      <w:del w:id="1673" w:author="Sandhya T" w:date="2024-06-19T23:30:00Z" w16du:dateUtc="2024-06-19T18:00:00Z">
        <w:r w:rsidRPr="004B1E70" w:rsidDel="00685C28">
          <w:rPr>
            <w:rFonts w:ascii="Arial Narrow" w:hAnsi="Arial Narrow"/>
            <w:b/>
            <w:bCs/>
            <w:color w:val="00204F"/>
            <w:sz w:val="28"/>
            <w:szCs w:val="28"/>
          </w:rPr>
          <w:delText xml:space="preserve"> people</w:delText>
        </w:r>
      </w:del>
      <w:r w:rsidRPr="004B1E70">
        <w:rPr>
          <w:rFonts w:ascii="Arial Narrow" w:hAnsi="Arial Narrow"/>
          <w:b/>
          <w:bCs/>
          <w:color w:val="00204F"/>
          <w:sz w:val="28"/>
          <w:szCs w:val="28"/>
        </w:rPr>
        <w:t xml:space="preserve">, ambitious and artistic. </w:t>
      </w:r>
    </w:p>
    <w:p w14:paraId="0E80D645" w14:textId="30D07C6E"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ideas in business and will be successful when</w:t>
      </w:r>
      <w:ins w:id="1674" w:author="Sandhya T" w:date="2024-06-19T22:55:00Z" w16du:dateUtc="2024-06-19T17:25:00Z">
        <w:r w:rsidR="00282B54">
          <w:rPr>
            <w:rFonts w:ascii="Arial Narrow" w:hAnsi="Arial Narrow"/>
            <w:b/>
            <w:bCs/>
            <w:color w:val="00204F"/>
            <w:sz w:val="28"/>
            <w:szCs w:val="28"/>
          </w:rPr>
          <w:t xml:space="preserve"> the ideas are</w:t>
        </w:r>
      </w:ins>
      <w:r w:rsidRPr="004B1E70">
        <w:rPr>
          <w:rFonts w:ascii="Arial Narrow" w:hAnsi="Arial Narrow"/>
          <w:b/>
          <w:bCs/>
          <w:color w:val="00204F"/>
          <w:sz w:val="28"/>
          <w:szCs w:val="28"/>
        </w:rPr>
        <w:t xml:space="preserve"> properly planned and executed.</w:t>
      </w:r>
    </w:p>
    <w:p w14:paraId="7FA8CB89"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earn more profit through overseas business/jobs.</w:t>
      </w:r>
    </w:p>
    <w:p w14:paraId="09954900" w14:textId="77777777" w:rsidR="00C80489" w:rsidRPr="004B1E70" w:rsidRDefault="00C80489" w:rsidP="00C80489">
      <w:pPr>
        <w:tabs>
          <w:tab w:val="left" w:pos="7635"/>
        </w:tabs>
        <w:rPr>
          <w:rFonts w:ascii="Arial Narrow" w:hAnsi="Arial Narrow"/>
          <w:b/>
          <w:bCs/>
          <w:color w:val="00204F"/>
          <w:sz w:val="28"/>
          <w:szCs w:val="28"/>
        </w:rPr>
      </w:pPr>
    </w:p>
    <w:p w14:paraId="3F1E2CCA" w14:textId="77777777" w:rsidR="00C80489" w:rsidRPr="00465E29" w:rsidRDefault="00C80489" w:rsidP="00C80489">
      <w:pPr>
        <w:tabs>
          <w:tab w:val="left" w:pos="7635"/>
        </w:tabs>
        <w:rPr>
          <w:rFonts w:ascii="Arial Rounded MT Bold" w:hAnsi="Arial Rounded MT Bold"/>
          <w:b/>
          <w:bCs/>
          <w:color w:val="FF3399"/>
          <w:sz w:val="28"/>
          <w:szCs w:val="28"/>
        </w:rPr>
      </w:pPr>
      <w:r w:rsidRPr="00465E29">
        <w:rPr>
          <w:rFonts w:ascii="Arial Rounded MT Bold" w:hAnsi="Arial Rounded MT Bold"/>
          <w:b/>
          <w:bCs/>
          <w:color w:val="FF3399"/>
          <w:sz w:val="28"/>
          <w:szCs w:val="28"/>
        </w:rPr>
        <w:t>March 8</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17</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and 26</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 They are blessed with the energy of Jupiter and Saturn.</w:t>
      </w:r>
    </w:p>
    <w:p w14:paraId="03A9062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more sincere towards work, more successful after the age of 35.</w:t>
      </w:r>
    </w:p>
    <w:p w14:paraId="065E6FB9" w14:textId="64AA6EA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lastRenderedPageBreak/>
        <w:t xml:space="preserve">They are very good at guiding others; sometimes </w:t>
      </w:r>
      <w:del w:id="1675" w:author="Sandhya T" w:date="2024-06-19T22:56:00Z" w16du:dateUtc="2024-06-19T17:26:00Z">
        <w:r w:rsidRPr="004B1E70" w:rsidDel="00282B54">
          <w:rPr>
            <w:rFonts w:ascii="Arial Narrow" w:hAnsi="Arial Narrow"/>
            <w:b/>
            <w:bCs/>
            <w:color w:val="00204F"/>
            <w:sz w:val="28"/>
            <w:szCs w:val="28"/>
          </w:rPr>
          <w:delText xml:space="preserve">people </w:delText>
        </w:r>
      </w:del>
      <w:ins w:id="1676" w:author="Sandhya T" w:date="2024-06-19T22:56:00Z" w16du:dateUtc="2024-06-19T17:26:00Z">
        <w:r w:rsidR="00282B54">
          <w:rPr>
            <w:rFonts w:ascii="Arial Narrow" w:hAnsi="Arial Narrow"/>
            <w:b/>
            <w:bCs/>
            <w:color w:val="00204F"/>
            <w:sz w:val="28"/>
            <w:szCs w:val="28"/>
          </w:rPr>
          <w:t>they are</w:t>
        </w:r>
        <w:r w:rsidR="00282B54" w:rsidRPr="004B1E70">
          <w:rPr>
            <w:rFonts w:ascii="Arial Narrow" w:hAnsi="Arial Narrow"/>
            <w:b/>
            <w:bCs/>
            <w:color w:val="00204F"/>
            <w:sz w:val="28"/>
            <w:szCs w:val="28"/>
          </w:rPr>
          <w:t xml:space="preserve"> </w:t>
        </w:r>
      </w:ins>
      <w:r w:rsidRPr="004B1E70">
        <w:rPr>
          <w:rFonts w:ascii="Arial Narrow" w:hAnsi="Arial Narrow"/>
          <w:b/>
          <w:bCs/>
          <w:color w:val="00204F"/>
          <w:sz w:val="28"/>
          <w:szCs w:val="28"/>
        </w:rPr>
        <w:t>misunderst</w:t>
      </w:r>
      <w:ins w:id="1677" w:author="Sandhya T" w:date="2024-06-19T22:56:00Z" w16du:dateUtc="2024-06-19T17:26:00Z">
        <w:r w:rsidR="00282B54">
          <w:rPr>
            <w:rFonts w:ascii="Arial Narrow" w:hAnsi="Arial Narrow"/>
            <w:b/>
            <w:bCs/>
            <w:color w:val="00204F"/>
            <w:sz w:val="28"/>
            <w:szCs w:val="28"/>
          </w:rPr>
          <w:t>oo</w:t>
        </w:r>
      </w:ins>
      <w:del w:id="1678" w:author="Sandhya T" w:date="2024-06-19T22:56:00Z" w16du:dateUtc="2024-06-19T17:26:00Z">
        <w:r w:rsidRPr="004B1E70" w:rsidDel="00282B54">
          <w:rPr>
            <w:rFonts w:ascii="Arial Narrow" w:hAnsi="Arial Narrow"/>
            <w:b/>
            <w:bCs/>
            <w:color w:val="00204F"/>
            <w:sz w:val="28"/>
            <w:szCs w:val="28"/>
          </w:rPr>
          <w:delText>an</w:delText>
        </w:r>
      </w:del>
      <w:r w:rsidRPr="004B1E70">
        <w:rPr>
          <w:rFonts w:ascii="Arial Narrow" w:hAnsi="Arial Narrow"/>
          <w:b/>
          <w:bCs/>
          <w:color w:val="00204F"/>
          <w:sz w:val="28"/>
          <w:szCs w:val="28"/>
        </w:rPr>
        <w:t>d</w:t>
      </w:r>
      <w:del w:id="1679" w:author="Sandhya T" w:date="2024-06-19T22:56:00Z" w16du:dateUtc="2024-06-19T17:26:00Z">
        <w:r w:rsidRPr="004B1E70" w:rsidDel="00282B54">
          <w:rPr>
            <w:rFonts w:ascii="Arial Narrow" w:hAnsi="Arial Narrow"/>
            <w:b/>
            <w:bCs/>
            <w:color w:val="00204F"/>
            <w:sz w:val="28"/>
            <w:szCs w:val="28"/>
          </w:rPr>
          <w:delText xml:space="preserve"> you</w:delText>
        </w:r>
      </w:del>
      <w:r w:rsidRPr="004B1E70">
        <w:rPr>
          <w:rFonts w:ascii="Arial Narrow" w:hAnsi="Arial Narrow"/>
          <w:b/>
          <w:bCs/>
          <w:color w:val="00204F"/>
          <w:sz w:val="28"/>
          <w:szCs w:val="28"/>
        </w:rPr>
        <w:t xml:space="preserve"> and are defamed.</w:t>
      </w:r>
    </w:p>
    <w:p w14:paraId="6FF0C659"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take family responsibility.</w:t>
      </w:r>
    </w:p>
    <w:p w14:paraId="02F642BD" w14:textId="77777777" w:rsidR="00C80489" w:rsidRPr="004B1E70" w:rsidRDefault="00C80489" w:rsidP="00C80489">
      <w:pPr>
        <w:tabs>
          <w:tab w:val="left" w:pos="7635"/>
        </w:tabs>
        <w:rPr>
          <w:rFonts w:ascii="Arial Narrow" w:hAnsi="Arial Narrow"/>
          <w:b/>
          <w:bCs/>
          <w:color w:val="00204F"/>
          <w:sz w:val="28"/>
          <w:szCs w:val="28"/>
        </w:rPr>
      </w:pPr>
    </w:p>
    <w:p w14:paraId="3C6B109F" w14:textId="77777777" w:rsidR="00C80489" w:rsidRPr="00465E29" w:rsidRDefault="00C80489" w:rsidP="00C80489">
      <w:pPr>
        <w:tabs>
          <w:tab w:val="left" w:pos="7635"/>
        </w:tabs>
        <w:rPr>
          <w:rFonts w:ascii="Arial Rounded MT Bold" w:hAnsi="Arial Rounded MT Bold"/>
          <w:b/>
          <w:bCs/>
          <w:color w:val="FF3399"/>
          <w:sz w:val="28"/>
          <w:szCs w:val="28"/>
        </w:rPr>
      </w:pPr>
      <w:r w:rsidRPr="00465E29">
        <w:rPr>
          <w:rFonts w:ascii="Arial Rounded MT Bold" w:hAnsi="Arial Rounded MT Bold"/>
          <w:b/>
          <w:bCs/>
          <w:color w:val="FF3399"/>
          <w:sz w:val="28"/>
          <w:szCs w:val="28"/>
        </w:rPr>
        <w:t>March 9</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18</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and 27</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 They are blessed with the energy of Jupiter and Mars.</w:t>
      </w:r>
    </w:p>
    <w:p w14:paraId="726973EF"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attractive and muscular personality.</w:t>
      </w:r>
    </w:p>
    <w:p w14:paraId="5291964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not have a stable mind hence will always be doing some work.</w:t>
      </w:r>
    </w:p>
    <w:p w14:paraId="363FF931"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be courageous in all situations; this will get them success.</w:t>
      </w:r>
    </w:p>
    <w:p w14:paraId="4F4791E2" w14:textId="77777777" w:rsidR="00C80489" w:rsidRPr="004B1E70" w:rsidRDefault="00C80489" w:rsidP="00C80489">
      <w:pPr>
        <w:tabs>
          <w:tab w:val="left" w:pos="7635"/>
        </w:tabs>
        <w:rPr>
          <w:rFonts w:ascii="Arial Narrow" w:hAnsi="Arial Narrow"/>
          <w:b/>
          <w:bCs/>
          <w:color w:val="00204F"/>
          <w:sz w:val="28"/>
          <w:szCs w:val="28"/>
        </w:rPr>
      </w:pPr>
    </w:p>
    <w:p w14:paraId="07B47714" w14:textId="77777777" w:rsidR="00C80489" w:rsidRPr="00465E29" w:rsidRDefault="00C80489" w:rsidP="00C80489">
      <w:pPr>
        <w:tabs>
          <w:tab w:val="left" w:pos="7635"/>
        </w:tabs>
        <w:rPr>
          <w:rFonts w:ascii="Arial Rounded MT Bold" w:hAnsi="Arial Rounded MT Bold"/>
          <w:b/>
          <w:bCs/>
          <w:color w:val="FF3399"/>
          <w:sz w:val="28"/>
          <w:szCs w:val="28"/>
        </w:rPr>
      </w:pPr>
      <w:r w:rsidRPr="00465E29">
        <w:rPr>
          <w:rFonts w:ascii="Arial Rounded MT Bold" w:hAnsi="Arial Rounded MT Bold"/>
          <w:b/>
          <w:bCs/>
          <w:color w:val="FF3399"/>
          <w:sz w:val="28"/>
          <w:szCs w:val="28"/>
        </w:rPr>
        <w:t>April 1</w:t>
      </w:r>
      <w:r w:rsidRPr="00465E29">
        <w:rPr>
          <w:rFonts w:ascii="Arial Rounded MT Bold" w:hAnsi="Arial Rounded MT Bold"/>
          <w:b/>
          <w:bCs/>
          <w:color w:val="FF3399"/>
          <w:sz w:val="28"/>
          <w:szCs w:val="28"/>
          <w:vertAlign w:val="superscript"/>
        </w:rPr>
        <w:t>st</w:t>
      </w:r>
      <w:r w:rsidRPr="00465E29">
        <w:rPr>
          <w:rFonts w:ascii="Arial Rounded MT Bold" w:hAnsi="Arial Rounded MT Bold"/>
          <w:b/>
          <w:bCs/>
          <w:color w:val="FF3399"/>
          <w:sz w:val="28"/>
          <w:szCs w:val="28"/>
        </w:rPr>
        <w:t>, 10</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19</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and 28</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 They are blessed with the energy of the Sun and Mars.</w:t>
      </w:r>
    </w:p>
    <w:p w14:paraId="3148E3E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ambitious, plan the work and complete it on-time.</w:t>
      </w:r>
    </w:p>
    <w:p w14:paraId="545CD4A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out-door life and also crave for love.</w:t>
      </w:r>
    </w:p>
    <w:p w14:paraId="08564D61"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face ups and down in finance and will not tolerate pressure.</w:t>
      </w:r>
    </w:p>
    <w:p w14:paraId="71E345BF"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take family responsibility and fulfill the requirements.</w:t>
      </w:r>
    </w:p>
    <w:p w14:paraId="36F7A37A" w14:textId="77777777" w:rsidR="00C80489" w:rsidRPr="004B1E70" w:rsidRDefault="00C80489" w:rsidP="00C80489">
      <w:pPr>
        <w:tabs>
          <w:tab w:val="left" w:pos="7635"/>
        </w:tabs>
        <w:rPr>
          <w:rFonts w:ascii="Arial Narrow" w:hAnsi="Arial Narrow"/>
          <w:b/>
          <w:bCs/>
          <w:color w:val="00204F"/>
          <w:sz w:val="28"/>
          <w:szCs w:val="28"/>
        </w:rPr>
      </w:pPr>
    </w:p>
    <w:p w14:paraId="55475929" w14:textId="77777777" w:rsidR="00C80489" w:rsidRPr="00465E29" w:rsidRDefault="00C80489" w:rsidP="00C80489">
      <w:pPr>
        <w:tabs>
          <w:tab w:val="left" w:pos="7635"/>
        </w:tabs>
        <w:rPr>
          <w:rFonts w:ascii="Arial Rounded MT Bold" w:hAnsi="Arial Rounded MT Bold"/>
          <w:b/>
          <w:bCs/>
          <w:color w:val="FF3399"/>
          <w:sz w:val="28"/>
          <w:szCs w:val="28"/>
        </w:rPr>
      </w:pPr>
      <w:r w:rsidRPr="00465E29">
        <w:rPr>
          <w:rFonts w:ascii="Arial Rounded MT Bold" w:hAnsi="Arial Rounded MT Bold"/>
          <w:b/>
          <w:bCs/>
          <w:color w:val="FF3399"/>
          <w:sz w:val="28"/>
          <w:szCs w:val="28"/>
        </w:rPr>
        <w:t>April 2</w:t>
      </w:r>
      <w:r w:rsidRPr="00465E29">
        <w:rPr>
          <w:rFonts w:ascii="Arial Rounded MT Bold" w:hAnsi="Arial Rounded MT Bold"/>
          <w:b/>
          <w:bCs/>
          <w:color w:val="FF3399"/>
          <w:sz w:val="28"/>
          <w:szCs w:val="28"/>
          <w:vertAlign w:val="superscript"/>
        </w:rPr>
        <w:t>nd</w:t>
      </w:r>
      <w:r w:rsidRPr="00465E29">
        <w:rPr>
          <w:rFonts w:ascii="Arial Rounded MT Bold" w:hAnsi="Arial Rounded MT Bold"/>
          <w:b/>
          <w:bCs/>
          <w:color w:val="FF3399"/>
          <w:sz w:val="28"/>
          <w:szCs w:val="28"/>
        </w:rPr>
        <w:t>, 11</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20</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and 29</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 They are blessed with the energy of the Moon and Mars.</w:t>
      </w:r>
    </w:p>
    <w:p w14:paraId="2D344B91" w14:textId="51423838"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strong will</w:t>
      </w:r>
      <w:del w:id="1680" w:author="Sandhya T" w:date="2024-06-19T23:32:00Z" w16du:dateUtc="2024-06-19T18:02:00Z">
        <w:r w:rsidRPr="004B1E70" w:rsidDel="00685C28">
          <w:rPr>
            <w:rFonts w:ascii="Arial Narrow" w:hAnsi="Arial Narrow"/>
            <w:b/>
            <w:bCs/>
            <w:color w:val="00204F"/>
            <w:sz w:val="28"/>
            <w:szCs w:val="28"/>
          </w:rPr>
          <w:delText xml:space="preserve"> </w:delText>
        </w:r>
      </w:del>
      <w:ins w:id="1681" w:author="Sandhya T" w:date="2024-06-19T23:32:00Z" w16du:dateUtc="2024-06-19T18:02:00Z">
        <w:r w:rsidR="00685C28">
          <w:rPr>
            <w:rFonts w:ascii="Arial Narrow" w:hAnsi="Arial Narrow"/>
            <w:b/>
            <w:bCs/>
            <w:color w:val="00204F"/>
            <w:sz w:val="28"/>
            <w:szCs w:val="28"/>
          </w:rPr>
          <w:t>-</w:t>
        </w:r>
      </w:ins>
      <w:r w:rsidRPr="004B1E70">
        <w:rPr>
          <w:rFonts w:ascii="Arial Narrow" w:hAnsi="Arial Narrow"/>
          <w:b/>
          <w:bCs/>
          <w:color w:val="00204F"/>
          <w:sz w:val="28"/>
          <w:szCs w:val="28"/>
        </w:rPr>
        <w:t>power and an attractive personality.</w:t>
      </w:r>
    </w:p>
    <w:p w14:paraId="4A43D311"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follow traditions blindly.</w:t>
      </w:r>
    </w:p>
    <w:p w14:paraId="27050167" w14:textId="30F8175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will have a good financial position; their views will guide others </w:t>
      </w:r>
      <w:del w:id="1682" w:author="Sandhya T" w:date="2024-06-19T22:58:00Z" w16du:dateUtc="2024-06-19T17:28:00Z">
        <w:r w:rsidRPr="004B1E70" w:rsidDel="00282B54">
          <w:rPr>
            <w:rFonts w:ascii="Arial Narrow" w:hAnsi="Arial Narrow"/>
            <w:b/>
            <w:bCs/>
            <w:color w:val="00204F"/>
            <w:sz w:val="28"/>
            <w:szCs w:val="28"/>
          </w:rPr>
          <w:delText xml:space="preserve">for </w:delText>
        </w:r>
      </w:del>
      <w:ins w:id="1683" w:author="Sandhya T" w:date="2024-06-19T22:58:00Z" w16du:dateUtc="2024-06-19T17:28:00Z">
        <w:r w:rsidR="00282B54">
          <w:rPr>
            <w:rFonts w:ascii="Arial Narrow" w:hAnsi="Arial Narrow"/>
            <w:b/>
            <w:bCs/>
            <w:color w:val="00204F"/>
            <w:sz w:val="28"/>
            <w:szCs w:val="28"/>
          </w:rPr>
          <w:t>to</w:t>
        </w:r>
        <w:r w:rsidR="00282B54" w:rsidRPr="004B1E70">
          <w:rPr>
            <w:rFonts w:ascii="Arial Narrow" w:hAnsi="Arial Narrow"/>
            <w:b/>
            <w:bCs/>
            <w:color w:val="00204F"/>
            <w:sz w:val="28"/>
            <w:szCs w:val="28"/>
          </w:rPr>
          <w:t xml:space="preserve"> </w:t>
        </w:r>
      </w:ins>
      <w:r w:rsidRPr="004B1E70">
        <w:rPr>
          <w:rFonts w:ascii="Arial Narrow" w:hAnsi="Arial Narrow"/>
          <w:b/>
          <w:bCs/>
          <w:color w:val="00204F"/>
          <w:sz w:val="28"/>
          <w:szCs w:val="28"/>
        </w:rPr>
        <w:t>success.</w:t>
      </w:r>
    </w:p>
    <w:p w14:paraId="0613982D" w14:textId="77777777" w:rsidR="00C80489" w:rsidRPr="004B1E70" w:rsidRDefault="00C80489" w:rsidP="00C80489">
      <w:pPr>
        <w:tabs>
          <w:tab w:val="left" w:pos="7635"/>
        </w:tabs>
        <w:rPr>
          <w:rFonts w:ascii="Arial Narrow" w:hAnsi="Arial Narrow"/>
          <w:b/>
          <w:bCs/>
          <w:color w:val="00204F"/>
          <w:sz w:val="28"/>
          <w:szCs w:val="28"/>
        </w:rPr>
      </w:pPr>
    </w:p>
    <w:p w14:paraId="38C19BF6" w14:textId="77777777" w:rsidR="00C80489" w:rsidRPr="00465E29" w:rsidRDefault="00C80489" w:rsidP="00C80489">
      <w:pPr>
        <w:tabs>
          <w:tab w:val="left" w:pos="7635"/>
        </w:tabs>
        <w:rPr>
          <w:rFonts w:ascii="Arial Rounded MT Bold" w:hAnsi="Arial Rounded MT Bold"/>
          <w:b/>
          <w:bCs/>
          <w:color w:val="FF3399"/>
          <w:sz w:val="28"/>
          <w:szCs w:val="28"/>
        </w:rPr>
      </w:pPr>
      <w:r w:rsidRPr="00465E29">
        <w:rPr>
          <w:rFonts w:ascii="Arial Rounded MT Bold" w:hAnsi="Arial Rounded MT Bold"/>
          <w:b/>
          <w:bCs/>
          <w:color w:val="FF3399"/>
          <w:sz w:val="28"/>
          <w:szCs w:val="28"/>
        </w:rPr>
        <w:t>April 3</w:t>
      </w:r>
      <w:r w:rsidRPr="00465E29">
        <w:rPr>
          <w:rFonts w:ascii="Arial Rounded MT Bold" w:hAnsi="Arial Rounded MT Bold"/>
          <w:b/>
          <w:bCs/>
          <w:color w:val="FF3399"/>
          <w:sz w:val="28"/>
          <w:szCs w:val="28"/>
          <w:vertAlign w:val="superscript"/>
        </w:rPr>
        <w:t>rd</w:t>
      </w:r>
      <w:r w:rsidRPr="00465E29">
        <w:rPr>
          <w:rFonts w:ascii="Arial Rounded MT Bold" w:hAnsi="Arial Rounded MT Bold"/>
          <w:b/>
          <w:bCs/>
          <w:color w:val="FF3399"/>
          <w:sz w:val="28"/>
          <w:szCs w:val="28"/>
        </w:rPr>
        <w:t>, 12</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21</w:t>
      </w:r>
      <w:r w:rsidRPr="00465E29">
        <w:rPr>
          <w:rFonts w:ascii="Arial Rounded MT Bold" w:hAnsi="Arial Rounded MT Bold"/>
          <w:b/>
          <w:bCs/>
          <w:color w:val="FF3399"/>
          <w:sz w:val="28"/>
          <w:szCs w:val="28"/>
          <w:vertAlign w:val="superscript"/>
        </w:rPr>
        <w:t>st</w:t>
      </w:r>
      <w:r w:rsidRPr="00465E29">
        <w:rPr>
          <w:rFonts w:ascii="Arial Rounded MT Bold" w:hAnsi="Arial Rounded MT Bold"/>
          <w:b/>
          <w:bCs/>
          <w:color w:val="FF3399"/>
          <w:sz w:val="28"/>
          <w:szCs w:val="28"/>
        </w:rPr>
        <w:t xml:space="preserve"> and 30</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 They are blessed with the energy of Jupiter and Mars.</w:t>
      </w:r>
    </w:p>
    <w:p w14:paraId="76890D3F"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successful and be in a higher position in their profession.</w:t>
      </w:r>
    </w:p>
    <w:p w14:paraId="02CE24C6"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cheerful and have clear views.</w:t>
      </w:r>
    </w:p>
    <w:p w14:paraId="39656F36"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lastRenderedPageBreak/>
        <w:t>They will have many powerful friends and enemies.</w:t>
      </w:r>
    </w:p>
    <w:p w14:paraId="036835B4" w14:textId="77777777" w:rsidR="00C80489" w:rsidRPr="004B1E70" w:rsidRDefault="00C80489" w:rsidP="00C80489">
      <w:pPr>
        <w:tabs>
          <w:tab w:val="left" w:pos="7635"/>
        </w:tabs>
        <w:rPr>
          <w:rFonts w:ascii="Arial Narrow" w:hAnsi="Arial Narrow"/>
          <w:b/>
          <w:bCs/>
          <w:color w:val="00204F"/>
          <w:sz w:val="28"/>
          <w:szCs w:val="28"/>
        </w:rPr>
      </w:pPr>
    </w:p>
    <w:p w14:paraId="4FE0DEA8" w14:textId="77777777" w:rsidR="00C80489" w:rsidRPr="00465E29" w:rsidRDefault="00C80489" w:rsidP="00C80489">
      <w:pPr>
        <w:tabs>
          <w:tab w:val="left" w:pos="7635"/>
        </w:tabs>
        <w:rPr>
          <w:rFonts w:ascii="Arial Rounded MT Bold" w:hAnsi="Arial Rounded MT Bold"/>
          <w:b/>
          <w:bCs/>
          <w:color w:val="FF3399"/>
          <w:sz w:val="28"/>
          <w:szCs w:val="28"/>
        </w:rPr>
      </w:pPr>
      <w:r w:rsidRPr="00465E29">
        <w:rPr>
          <w:rFonts w:ascii="Arial Rounded MT Bold" w:hAnsi="Arial Rounded MT Bold"/>
          <w:b/>
          <w:bCs/>
          <w:color w:val="FF3399"/>
          <w:sz w:val="28"/>
          <w:szCs w:val="28"/>
        </w:rPr>
        <w:t>April 4</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13</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and 22</w:t>
      </w:r>
      <w:r w:rsidRPr="00465E29">
        <w:rPr>
          <w:rFonts w:ascii="Arial Rounded MT Bold" w:hAnsi="Arial Rounded MT Bold"/>
          <w:b/>
          <w:bCs/>
          <w:color w:val="FF3399"/>
          <w:sz w:val="28"/>
          <w:szCs w:val="28"/>
          <w:vertAlign w:val="superscript"/>
        </w:rPr>
        <w:t>nd</w:t>
      </w:r>
      <w:r w:rsidRPr="00465E29">
        <w:rPr>
          <w:rFonts w:ascii="Arial Rounded MT Bold" w:hAnsi="Arial Rounded MT Bold"/>
          <w:b/>
          <w:bCs/>
          <w:color w:val="FF3399"/>
          <w:sz w:val="28"/>
          <w:szCs w:val="28"/>
        </w:rPr>
        <w:t xml:space="preserve"> – They are blessed with the energy of the Sun and Mars.</w:t>
      </w:r>
    </w:p>
    <w:p w14:paraId="00CAA994"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do research and are good at studies.</w:t>
      </w:r>
    </w:p>
    <w:p w14:paraId="79D83E5F"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restless due to many changes and will face much opposition.</w:t>
      </w:r>
    </w:p>
    <w:p w14:paraId="77DDB7C6"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avoid partnership business.</w:t>
      </w:r>
    </w:p>
    <w:p w14:paraId="0FE016A7"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financial growth by their innovative ideas.</w:t>
      </w:r>
    </w:p>
    <w:p w14:paraId="22D1B18D" w14:textId="77777777" w:rsidR="00C80489" w:rsidRPr="004B1E70" w:rsidRDefault="00C80489" w:rsidP="00C80489">
      <w:pPr>
        <w:tabs>
          <w:tab w:val="left" w:pos="7635"/>
        </w:tabs>
        <w:rPr>
          <w:rFonts w:ascii="Arial Narrow" w:hAnsi="Arial Narrow"/>
          <w:b/>
          <w:bCs/>
          <w:color w:val="00204F"/>
          <w:sz w:val="28"/>
          <w:szCs w:val="28"/>
        </w:rPr>
      </w:pPr>
    </w:p>
    <w:p w14:paraId="6195407E" w14:textId="77777777" w:rsidR="00C80489" w:rsidRPr="00465E29" w:rsidRDefault="00C80489" w:rsidP="00C80489">
      <w:pPr>
        <w:tabs>
          <w:tab w:val="left" w:pos="7635"/>
        </w:tabs>
        <w:rPr>
          <w:rFonts w:ascii="Arial Rounded MT Bold" w:hAnsi="Arial Rounded MT Bold"/>
          <w:b/>
          <w:bCs/>
          <w:color w:val="FF3399"/>
          <w:sz w:val="28"/>
          <w:szCs w:val="28"/>
        </w:rPr>
      </w:pPr>
      <w:r w:rsidRPr="00465E29">
        <w:rPr>
          <w:rFonts w:ascii="Arial Rounded MT Bold" w:hAnsi="Arial Rounded MT Bold"/>
          <w:b/>
          <w:bCs/>
          <w:color w:val="FF3399"/>
          <w:sz w:val="28"/>
          <w:szCs w:val="28"/>
        </w:rPr>
        <w:t>April 5</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14</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and 23</w:t>
      </w:r>
      <w:r w:rsidRPr="00465E29">
        <w:rPr>
          <w:rFonts w:ascii="Arial Rounded MT Bold" w:hAnsi="Arial Rounded MT Bold"/>
          <w:b/>
          <w:bCs/>
          <w:color w:val="FF3399"/>
          <w:sz w:val="28"/>
          <w:szCs w:val="28"/>
          <w:vertAlign w:val="superscript"/>
        </w:rPr>
        <w:t>rd</w:t>
      </w:r>
      <w:r w:rsidRPr="00465E29">
        <w:rPr>
          <w:rFonts w:ascii="Arial Rounded MT Bold" w:hAnsi="Arial Rounded MT Bold"/>
          <w:b/>
          <w:bCs/>
          <w:color w:val="FF3399"/>
          <w:sz w:val="28"/>
          <w:szCs w:val="28"/>
        </w:rPr>
        <w:t xml:space="preserve"> – They are blessed with the energy of Mars and Mercury.</w:t>
      </w:r>
    </w:p>
    <w:p w14:paraId="35D80C8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very fast in making plans and incorporating the same.</w:t>
      </w:r>
    </w:p>
    <w:p w14:paraId="3C662A7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good at reasoning; their words will inspire others.</w:t>
      </w:r>
    </w:p>
    <w:p w14:paraId="36787F6F"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issues in personal life.</w:t>
      </w:r>
    </w:p>
    <w:p w14:paraId="47BD9B7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financially good and achieve goals.</w:t>
      </w:r>
    </w:p>
    <w:p w14:paraId="50030644" w14:textId="77777777" w:rsidR="00C80489" w:rsidRPr="004B1E70" w:rsidRDefault="00C80489" w:rsidP="00C80489">
      <w:pPr>
        <w:tabs>
          <w:tab w:val="left" w:pos="7635"/>
        </w:tabs>
        <w:rPr>
          <w:rFonts w:ascii="Arial Narrow" w:hAnsi="Arial Narrow"/>
          <w:b/>
          <w:bCs/>
          <w:color w:val="00204F"/>
          <w:sz w:val="28"/>
          <w:szCs w:val="28"/>
        </w:rPr>
      </w:pPr>
    </w:p>
    <w:p w14:paraId="1F144236" w14:textId="77777777" w:rsidR="00C80489" w:rsidRPr="00465E29" w:rsidRDefault="00C80489" w:rsidP="00C80489">
      <w:pPr>
        <w:tabs>
          <w:tab w:val="left" w:pos="7635"/>
        </w:tabs>
        <w:rPr>
          <w:rFonts w:ascii="Arial Rounded MT Bold" w:hAnsi="Arial Rounded MT Bold"/>
          <w:b/>
          <w:bCs/>
          <w:color w:val="FF3399"/>
          <w:sz w:val="28"/>
          <w:szCs w:val="28"/>
        </w:rPr>
      </w:pPr>
      <w:r w:rsidRPr="00465E29">
        <w:rPr>
          <w:rFonts w:ascii="Arial Rounded MT Bold" w:hAnsi="Arial Rounded MT Bold"/>
          <w:b/>
          <w:bCs/>
          <w:color w:val="FF3399"/>
          <w:sz w:val="28"/>
          <w:szCs w:val="28"/>
        </w:rPr>
        <w:t>April 6</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15</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and 24</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 They are blessed with the energy of Mars and Venus.</w:t>
      </w:r>
    </w:p>
    <w:p w14:paraId="673CCD7C" w14:textId="6ED91E15"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are attractive people, loving, caring and </w:t>
      </w:r>
      <w:ins w:id="1684" w:author="Sandhya T" w:date="2024-06-19T23:33:00Z" w16du:dateUtc="2024-06-19T18:03:00Z">
        <w:r w:rsidR="00685C28">
          <w:rPr>
            <w:rFonts w:ascii="Arial Narrow" w:hAnsi="Arial Narrow"/>
            <w:b/>
            <w:bCs/>
            <w:color w:val="00204F"/>
            <w:sz w:val="28"/>
            <w:szCs w:val="28"/>
          </w:rPr>
          <w:t>o</w:t>
        </w:r>
      </w:ins>
      <w:ins w:id="1685" w:author="Sandhya T" w:date="2024-06-19T23:34:00Z" w16du:dateUtc="2024-06-19T18:04:00Z">
        <w:r w:rsidR="00685C28">
          <w:rPr>
            <w:rFonts w:ascii="Arial Narrow" w:hAnsi="Arial Narrow"/>
            <w:b/>
            <w:bCs/>
            <w:color w:val="00204F"/>
            <w:sz w:val="28"/>
            <w:szCs w:val="28"/>
          </w:rPr>
          <w:t xml:space="preserve">f </w:t>
        </w:r>
      </w:ins>
      <w:r w:rsidRPr="004B1E70">
        <w:rPr>
          <w:rFonts w:ascii="Arial Narrow" w:hAnsi="Arial Narrow"/>
          <w:b/>
          <w:bCs/>
          <w:color w:val="00204F"/>
          <w:sz w:val="28"/>
          <w:szCs w:val="28"/>
        </w:rPr>
        <w:t>helping nature.</w:t>
      </w:r>
    </w:p>
    <w:p w14:paraId="22A3ECE9" w14:textId="3D904D33"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spend a lot; the chances of early marriage are high.</w:t>
      </w:r>
    </w:p>
    <w:p w14:paraId="05C4587A" w14:textId="58B87DB5"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travel</w:t>
      </w:r>
      <w:ins w:id="1686" w:author="Sandhya T" w:date="2024-06-19T23:34:00Z" w16du:dateUtc="2024-06-19T18:04:00Z">
        <w:r w:rsidR="00685C28">
          <w:rPr>
            <w:rFonts w:ascii="Arial Narrow" w:hAnsi="Arial Narrow"/>
            <w:b/>
            <w:bCs/>
            <w:color w:val="00204F"/>
            <w:sz w:val="28"/>
            <w:szCs w:val="28"/>
          </w:rPr>
          <w:t xml:space="preserve"> to</w:t>
        </w:r>
      </w:ins>
      <w:r w:rsidRPr="004B1E70">
        <w:rPr>
          <w:rFonts w:ascii="Arial Narrow" w:hAnsi="Arial Narrow"/>
          <w:b/>
          <w:bCs/>
          <w:color w:val="00204F"/>
          <w:sz w:val="28"/>
          <w:szCs w:val="28"/>
        </w:rPr>
        <w:t xml:space="preserve"> foreign countries. </w:t>
      </w:r>
    </w:p>
    <w:p w14:paraId="5882EBC7" w14:textId="77777777" w:rsidR="00C80489" w:rsidRPr="004B1E70" w:rsidRDefault="00C80489" w:rsidP="00C80489">
      <w:pPr>
        <w:tabs>
          <w:tab w:val="left" w:pos="7635"/>
        </w:tabs>
        <w:rPr>
          <w:rFonts w:ascii="Arial Narrow" w:hAnsi="Arial Narrow"/>
          <w:b/>
          <w:bCs/>
          <w:color w:val="00204F"/>
          <w:sz w:val="28"/>
          <w:szCs w:val="28"/>
        </w:rPr>
      </w:pPr>
    </w:p>
    <w:p w14:paraId="319C189F" w14:textId="6FDF6030" w:rsidR="00C80489" w:rsidRPr="00465E29" w:rsidRDefault="00C80489" w:rsidP="00C80489">
      <w:pPr>
        <w:tabs>
          <w:tab w:val="left" w:pos="7635"/>
        </w:tabs>
        <w:rPr>
          <w:rFonts w:ascii="Arial Rounded MT Bold" w:hAnsi="Arial Rounded MT Bold"/>
          <w:b/>
          <w:bCs/>
          <w:color w:val="FF3399"/>
          <w:sz w:val="28"/>
          <w:szCs w:val="28"/>
        </w:rPr>
      </w:pPr>
      <w:r w:rsidRPr="00465E29">
        <w:rPr>
          <w:rFonts w:ascii="Arial Rounded MT Bold" w:hAnsi="Arial Rounded MT Bold"/>
          <w:b/>
          <w:bCs/>
          <w:color w:val="FF3399"/>
          <w:sz w:val="28"/>
          <w:szCs w:val="28"/>
        </w:rPr>
        <w:t>April 7</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16</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and 25</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 They are blessed </w:t>
      </w:r>
      <w:ins w:id="1687" w:author="Sandhya T" w:date="2024-06-19T23:23:00Z" w16du:dateUtc="2024-06-19T17:53:00Z">
        <w:r w:rsidR="0025761D">
          <w:rPr>
            <w:rFonts w:ascii="Arial Rounded MT Bold" w:hAnsi="Arial Rounded MT Bold"/>
            <w:b/>
            <w:bCs/>
            <w:color w:val="FF3399"/>
            <w:sz w:val="28"/>
            <w:szCs w:val="28"/>
          </w:rPr>
          <w:t xml:space="preserve">with the energy of </w:t>
        </w:r>
      </w:ins>
      <w:r w:rsidRPr="00465E29">
        <w:rPr>
          <w:rFonts w:ascii="Arial Rounded MT Bold" w:hAnsi="Arial Rounded MT Bold"/>
          <w:b/>
          <w:bCs/>
          <w:color w:val="FF3399"/>
          <w:sz w:val="28"/>
          <w:szCs w:val="28"/>
        </w:rPr>
        <w:t xml:space="preserve">Mars and </w:t>
      </w:r>
      <w:ins w:id="1688" w:author="Sandhya T" w:date="2024-06-20T09:22:00Z" w16du:dateUtc="2024-06-20T03:52:00Z">
        <w:r w:rsidR="00D04E42">
          <w:rPr>
            <w:rFonts w:ascii="Arial Rounded MT Bold" w:hAnsi="Arial Rounded MT Bold"/>
            <w:b/>
            <w:bCs/>
            <w:color w:val="FF3399"/>
            <w:sz w:val="28"/>
            <w:szCs w:val="28"/>
          </w:rPr>
          <w:t xml:space="preserve">the </w:t>
        </w:r>
      </w:ins>
      <w:r w:rsidRPr="00465E29">
        <w:rPr>
          <w:rFonts w:ascii="Arial Rounded MT Bold" w:hAnsi="Arial Rounded MT Bold"/>
          <w:b/>
          <w:bCs/>
          <w:color w:val="FF3399"/>
          <w:sz w:val="28"/>
          <w:szCs w:val="28"/>
        </w:rPr>
        <w:t>Moon.</w:t>
      </w:r>
    </w:p>
    <w:p w14:paraId="4C6951BF"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unstable with their decision and speak their point of view.</w:t>
      </w:r>
    </w:p>
    <w:p w14:paraId="7F71D8E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 They will not blindly accept and follow others' opinions and views.</w:t>
      </w:r>
    </w:p>
    <w:p w14:paraId="4D9A67C3" w14:textId="31AA2B0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travel</w:t>
      </w:r>
      <w:ins w:id="1689" w:author="Sandhya T" w:date="2024-06-19T23:35:00Z" w16du:dateUtc="2024-06-19T18:05:00Z">
        <w:r w:rsidR="00685C28">
          <w:rPr>
            <w:rFonts w:ascii="Arial Narrow" w:hAnsi="Arial Narrow"/>
            <w:b/>
            <w:bCs/>
            <w:color w:val="00204F"/>
            <w:sz w:val="28"/>
            <w:szCs w:val="28"/>
          </w:rPr>
          <w:t xml:space="preserve"> to</w:t>
        </w:r>
      </w:ins>
      <w:r w:rsidRPr="004B1E70">
        <w:rPr>
          <w:rFonts w:ascii="Arial Narrow" w:hAnsi="Arial Narrow"/>
          <w:b/>
          <w:bCs/>
          <w:color w:val="00204F"/>
          <w:sz w:val="28"/>
          <w:szCs w:val="28"/>
        </w:rPr>
        <w:t xml:space="preserve"> foreign countries; they will gain lots of profit by new inventions.</w:t>
      </w:r>
    </w:p>
    <w:p w14:paraId="378B81E0" w14:textId="2EAB283F"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lastRenderedPageBreak/>
        <w:t>They should plan and invest money when there</w:t>
      </w:r>
      <w:ins w:id="1690" w:author="Sandhya T" w:date="2024-06-19T23:35:00Z" w16du:dateUtc="2024-06-19T18:05:00Z">
        <w:r w:rsidR="00685C28">
          <w:rPr>
            <w:rFonts w:ascii="Arial Narrow" w:hAnsi="Arial Narrow"/>
            <w:b/>
            <w:bCs/>
            <w:color w:val="00204F"/>
            <w:sz w:val="28"/>
            <w:szCs w:val="28"/>
          </w:rPr>
          <w:t xml:space="preserve"> i</w:t>
        </w:r>
      </w:ins>
      <w:del w:id="1691" w:author="Sandhya T" w:date="2024-06-19T23:35:00Z" w16du:dateUtc="2024-06-19T18:05:00Z">
        <w:r w:rsidRPr="004B1E70" w:rsidDel="00685C28">
          <w:rPr>
            <w:rFonts w:ascii="Arial Narrow" w:hAnsi="Arial Narrow"/>
            <w:b/>
            <w:bCs/>
            <w:color w:val="00204F"/>
            <w:sz w:val="28"/>
            <w:szCs w:val="28"/>
          </w:rPr>
          <w:delText>’</w:delText>
        </w:r>
      </w:del>
      <w:r w:rsidRPr="004B1E70">
        <w:rPr>
          <w:rFonts w:ascii="Arial Narrow" w:hAnsi="Arial Narrow"/>
          <w:b/>
          <w:bCs/>
          <w:color w:val="00204F"/>
          <w:sz w:val="28"/>
          <w:szCs w:val="28"/>
        </w:rPr>
        <w:t>s profit.</w:t>
      </w:r>
    </w:p>
    <w:p w14:paraId="7E0246A3" w14:textId="77777777" w:rsidR="00C80489" w:rsidRPr="004B1E70" w:rsidRDefault="00C80489" w:rsidP="00C80489">
      <w:pPr>
        <w:tabs>
          <w:tab w:val="left" w:pos="7635"/>
        </w:tabs>
        <w:rPr>
          <w:rFonts w:ascii="Arial Narrow" w:hAnsi="Arial Narrow"/>
          <w:b/>
          <w:bCs/>
          <w:color w:val="00204F"/>
          <w:sz w:val="28"/>
          <w:szCs w:val="28"/>
        </w:rPr>
      </w:pPr>
    </w:p>
    <w:p w14:paraId="385CDA5E" w14:textId="12F740F3" w:rsidR="00C80489" w:rsidRPr="00465E29" w:rsidRDefault="00C80489" w:rsidP="00C80489">
      <w:pPr>
        <w:tabs>
          <w:tab w:val="left" w:pos="7635"/>
        </w:tabs>
        <w:rPr>
          <w:rFonts w:ascii="Arial Rounded MT Bold" w:hAnsi="Arial Rounded MT Bold"/>
          <w:b/>
          <w:bCs/>
          <w:color w:val="FF3399"/>
          <w:sz w:val="28"/>
          <w:szCs w:val="28"/>
        </w:rPr>
      </w:pPr>
      <w:r w:rsidRPr="00465E29">
        <w:rPr>
          <w:rFonts w:ascii="Arial Rounded MT Bold" w:hAnsi="Arial Rounded MT Bold"/>
          <w:b/>
          <w:bCs/>
          <w:color w:val="FF3399"/>
          <w:sz w:val="28"/>
          <w:szCs w:val="28"/>
        </w:rPr>
        <w:t>April 8</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17</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and 26</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 They are blessed with the energy of </w:t>
      </w:r>
      <w:del w:id="1692" w:author="Sandhya T" w:date="2024-06-20T09:22:00Z" w16du:dateUtc="2024-06-20T03:52:00Z">
        <w:r w:rsidRPr="00465E29" w:rsidDel="00D04E42">
          <w:rPr>
            <w:rFonts w:ascii="Arial Rounded MT Bold" w:hAnsi="Arial Rounded MT Bold"/>
            <w:b/>
            <w:bCs/>
            <w:color w:val="FF3399"/>
            <w:sz w:val="28"/>
            <w:szCs w:val="28"/>
          </w:rPr>
          <w:delText xml:space="preserve">Venus </w:delText>
        </w:r>
      </w:del>
      <w:ins w:id="1693" w:author="Sandhya T" w:date="2024-06-20T09:22:00Z" w16du:dateUtc="2024-06-20T03:52:00Z">
        <w:r w:rsidR="00D04E42">
          <w:rPr>
            <w:rFonts w:ascii="Arial Rounded MT Bold" w:hAnsi="Arial Rounded MT Bold"/>
            <w:b/>
            <w:bCs/>
            <w:color w:val="FF3399"/>
            <w:sz w:val="28"/>
            <w:szCs w:val="28"/>
          </w:rPr>
          <w:t>Saturn</w:t>
        </w:r>
        <w:r w:rsidR="00D04E42" w:rsidRPr="00465E29">
          <w:rPr>
            <w:rFonts w:ascii="Arial Rounded MT Bold" w:hAnsi="Arial Rounded MT Bold"/>
            <w:b/>
            <w:bCs/>
            <w:color w:val="FF3399"/>
            <w:sz w:val="28"/>
            <w:szCs w:val="28"/>
          </w:rPr>
          <w:t xml:space="preserve"> </w:t>
        </w:r>
      </w:ins>
      <w:r w:rsidRPr="00465E29">
        <w:rPr>
          <w:rFonts w:ascii="Arial Rounded MT Bold" w:hAnsi="Arial Rounded MT Bold"/>
          <w:b/>
          <w:bCs/>
          <w:color w:val="FF3399"/>
          <w:sz w:val="28"/>
          <w:szCs w:val="28"/>
        </w:rPr>
        <w:t>and Mars.</w:t>
      </w:r>
    </w:p>
    <w:p w14:paraId="5D322B6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not trust people easily.</w:t>
      </w:r>
    </w:p>
    <w:p w14:paraId="68B8E849"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hardworking, ambitious and short tempered.</w:t>
      </w:r>
    </w:p>
    <w:p w14:paraId="18B423BF"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earn a lot of wealth from their self-effort and hard work.</w:t>
      </w:r>
    </w:p>
    <w:p w14:paraId="51CC0717"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many innovative ideas in business</w:t>
      </w:r>
    </w:p>
    <w:p w14:paraId="1B38D9BF" w14:textId="77777777" w:rsidR="00C80489" w:rsidRPr="004B1E70" w:rsidRDefault="00C80489" w:rsidP="00C80489">
      <w:pPr>
        <w:tabs>
          <w:tab w:val="left" w:pos="7635"/>
        </w:tabs>
        <w:rPr>
          <w:rFonts w:ascii="Arial Narrow" w:hAnsi="Arial Narrow"/>
          <w:b/>
          <w:bCs/>
          <w:color w:val="00204F"/>
          <w:sz w:val="28"/>
          <w:szCs w:val="28"/>
        </w:rPr>
      </w:pPr>
    </w:p>
    <w:p w14:paraId="6F062670" w14:textId="77777777" w:rsidR="00C80489" w:rsidRPr="00465E29" w:rsidRDefault="00C80489" w:rsidP="00C80489">
      <w:pPr>
        <w:tabs>
          <w:tab w:val="left" w:pos="7635"/>
        </w:tabs>
        <w:rPr>
          <w:rFonts w:ascii="Arial Rounded MT Bold" w:hAnsi="Arial Rounded MT Bold"/>
          <w:b/>
          <w:bCs/>
          <w:color w:val="FF3399"/>
          <w:sz w:val="28"/>
          <w:szCs w:val="28"/>
        </w:rPr>
      </w:pPr>
      <w:r w:rsidRPr="00465E29">
        <w:rPr>
          <w:rFonts w:ascii="Arial Rounded MT Bold" w:hAnsi="Arial Rounded MT Bold"/>
          <w:b/>
          <w:bCs/>
          <w:color w:val="FF3399"/>
          <w:sz w:val="28"/>
          <w:szCs w:val="28"/>
        </w:rPr>
        <w:t>April 9</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18</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and 27</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 They are blessed with the energy of </w:t>
      </w:r>
      <w:del w:id="1694" w:author="Sandhya T" w:date="2024-06-20T09:22:00Z" w16du:dateUtc="2024-06-20T03:52:00Z">
        <w:r w:rsidRPr="00465E29" w:rsidDel="00D04E42">
          <w:rPr>
            <w:rFonts w:ascii="Arial Rounded MT Bold" w:hAnsi="Arial Rounded MT Bold"/>
            <w:b/>
            <w:bCs/>
            <w:color w:val="FF3399"/>
            <w:sz w:val="28"/>
            <w:szCs w:val="28"/>
          </w:rPr>
          <w:delText xml:space="preserve">Venus and </w:delText>
        </w:r>
      </w:del>
      <w:r w:rsidRPr="00465E29">
        <w:rPr>
          <w:rFonts w:ascii="Arial Rounded MT Bold" w:hAnsi="Arial Rounded MT Bold"/>
          <w:b/>
          <w:bCs/>
          <w:color w:val="FF3399"/>
          <w:sz w:val="28"/>
          <w:szCs w:val="28"/>
        </w:rPr>
        <w:t>Mars.</w:t>
      </w:r>
    </w:p>
    <w:p w14:paraId="59FD7D6A"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independent and courageous.</w:t>
      </w:r>
    </w:p>
    <w:p w14:paraId="6CC1268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speak their point of view without thinking much about others’ emotions.</w:t>
      </w:r>
    </w:p>
    <w:p w14:paraId="48F096EF"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ready to take any risk and will not be afraid of danger.</w:t>
      </w:r>
    </w:p>
    <w:p w14:paraId="50DB3327"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likely to have many issues in married life.</w:t>
      </w:r>
    </w:p>
    <w:p w14:paraId="04464154" w14:textId="77777777" w:rsidR="00C80489" w:rsidRPr="004B1E70" w:rsidRDefault="00C80489" w:rsidP="00C80489">
      <w:pPr>
        <w:tabs>
          <w:tab w:val="left" w:pos="7635"/>
        </w:tabs>
        <w:rPr>
          <w:rFonts w:ascii="Arial Narrow" w:hAnsi="Arial Narrow"/>
          <w:b/>
          <w:bCs/>
          <w:color w:val="00204F"/>
          <w:sz w:val="28"/>
          <w:szCs w:val="28"/>
        </w:rPr>
      </w:pPr>
    </w:p>
    <w:p w14:paraId="1644E50C" w14:textId="77777777" w:rsidR="00C80489" w:rsidRPr="00465E29" w:rsidRDefault="00C80489" w:rsidP="00C80489">
      <w:pPr>
        <w:tabs>
          <w:tab w:val="left" w:pos="7635"/>
        </w:tabs>
        <w:rPr>
          <w:rFonts w:ascii="Arial Rounded MT Bold" w:hAnsi="Arial Rounded MT Bold"/>
          <w:b/>
          <w:bCs/>
          <w:color w:val="FF3399"/>
          <w:sz w:val="28"/>
          <w:szCs w:val="28"/>
        </w:rPr>
      </w:pPr>
      <w:r w:rsidRPr="00465E29">
        <w:rPr>
          <w:rFonts w:ascii="Arial Rounded MT Bold" w:hAnsi="Arial Rounded MT Bold"/>
          <w:b/>
          <w:bCs/>
          <w:color w:val="FF3399"/>
          <w:sz w:val="28"/>
          <w:szCs w:val="28"/>
        </w:rPr>
        <w:t>May 1</w:t>
      </w:r>
      <w:r w:rsidRPr="00465E29">
        <w:rPr>
          <w:rFonts w:ascii="Arial Rounded MT Bold" w:hAnsi="Arial Rounded MT Bold"/>
          <w:b/>
          <w:bCs/>
          <w:color w:val="FF3399"/>
          <w:sz w:val="28"/>
          <w:szCs w:val="28"/>
          <w:vertAlign w:val="superscript"/>
        </w:rPr>
        <w:t>st</w:t>
      </w:r>
      <w:r w:rsidRPr="00465E29">
        <w:rPr>
          <w:rFonts w:ascii="Arial Rounded MT Bold" w:hAnsi="Arial Rounded MT Bold"/>
          <w:b/>
          <w:bCs/>
          <w:color w:val="FF3399"/>
          <w:sz w:val="28"/>
          <w:szCs w:val="28"/>
        </w:rPr>
        <w:t>, 10</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19</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and 28</w:t>
      </w:r>
      <w:r w:rsidRPr="00465E29">
        <w:rPr>
          <w:rFonts w:ascii="Arial Rounded MT Bold" w:hAnsi="Arial Rounded MT Bold"/>
          <w:b/>
          <w:bCs/>
          <w:color w:val="FF3399"/>
          <w:sz w:val="28"/>
          <w:szCs w:val="28"/>
          <w:vertAlign w:val="superscript"/>
        </w:rPr>
        <w:t>th</w:t>
      </w:r>
      <w:r w:rsidRPr="00465E29">
        <w:rPr>
          <w:rFonts w:ascii="Arial Rounded MT Bold" w:hAnsi="Arial Rounded MT Bold"/>
          <w:b/>
          <w:bCs/>
          <w:color w:val="FF3399"/>
          <w:sz w:val="28"/>
          <w:szCs w:val="28"/>
        </w:rPr>
        <w:t xml:space="preserve"> – They are blessed with the energy of the Sun and Venus.</w:t>
      </w:r>
    </w:p>
    <w:p w14:paraId="6C13B34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 They will be creative, patient and confident.</w:t>
      </w:r>
    </w:p>
    <w:p w14:paraId="4AD2AF25"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lucky in financial matters and have a lot of energy.</w:t>
      </w:r>
    </w:p>
    <w:p w14:paraId="0F96095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like it if others try to interfere in their work.</w:t>
      </w:r>
    </w:p>
    <w:p w14:paraId="09F21658" w14:textId="77777777" w:rsidR="00C80489" w:rsidRPr="004B1E70" w:rsidRDefault="00C80489" w:rsidP="00C80489">
      <w:pPr>
        <w:tabs>
          <w:tab w:val="left" w:pos="7635"/>
        </w:tabs>
        <w:rPr>
          <w:rFonts w:ascii="Arial Narrow" w:hAnsi="Arial Narrow"/>
          <w:b/>
          <w:bCs/>
          <w:color w:val="00204F"/>
          <w:sz w:val="28"/>
          <w:szCs w:val="28"/>
        </w:rPr>
      </w:pPr>
    </w:p>
    <w:p w14:paraId="274FF47A" w14:textId="2A34C305" w:rsidR="00C80489" w:rsidRPr="00262663" w:rsidRDefault="00C80489" w:rsidP="00C80489">
      <w:pPr>
        <w:tabs>
          <w:tab w:val="left" w:pos="7635"/>
        </w:tabs>
        <w:rPr>
          <w:rFonts w:ascii="Arial Rounded MT Bold" w:hAnsi="Arial Rounded MT Bold"/>
          <w:b/>
          <w:bCs/>
          <w:color w:val="FF3399"/>
          <w:sz w:val="28"/>
          <w:szCs w:val="28"/>
        </w:rPr>
      </w:pPr>
      <w:r w:rsidRPr="00262663">
        <w:rPr>
          <w:rFonts w:ascii="Arial Rounded MT Bold" w:hAnsi="Arial Rounded MT Bold"/>
          <w:b/>
          <w:bCs/>
          <w:color w:val="FF3399"/>
          <w:sz w:val="28"/>
          <w:szCs w:val="28"/>
        </w:rPr>
        <w:t>May 2</w:t>
      </w:r>
      <w:r w:rsidRPr="00262663">
        <w:rPr>
          <w:rFonts w:ascii="Arial Rounded MT Bold" w:hAnsi="Arial Rounded MT Bold"/>
          <w:b/>
          <w:bCs/>
          <w:color w:val="FF3399"/>
          <w:sz w:val="28"/>
          <w:szCs w:val="28"/>
          <w:vertAlign w:val="superscript"/>
        </w:rPr>
        <w:t>nd</w:t>
      </w:r>
      <w:r w:rsidRPr="00262663">
        <w:rPr>
          <w:rFonts w:ascii="Arial Rounded MT Bold" w:hAnsi="Arial Rounded MT Bold"/>
          <w:b/>
          <w:bCs/>
          <w:color w:val="FF3399"/>
          <w:sz w:val="28"/>
          <w:szCs w:val="28"/>
        </w:rPr>
        <w:t>, 11</w:t>
      </w:r>
      <w:r w:rsidRPr="00262663">
        <w:rPr>
          <w:rFonts w:ascii="Arial Rounded MT Bold" w:hAnsi="Arial Rounded MT Bold"/>
          <w:b/>
          <w:bCs/>
          <w:color w:val="FF3399"/>
          <w:sz w:val="28"/>
          <w:szCs w:val="28"/>
          <w:vertAlign w:val="superscript"/>
        </w:rPr>
        <w:t>th</w:t>
      </w:r>
      <w:r w:rsidRPr="00262663">
        <w:rPr>
          <w:rFonts w:ascii="Arial Rounded MT Bold" w:hAnsi="Arial Rounded MT Bold"/>
          <w:b/>
          <w:bCs/>
          <w:color w:val="FF3399"/>
          <w:sz w:val="28"/>
          <w:szCs w:val="28"/>
        </w:rPr>
        <w:t>, 20</w:t>
      </w:r>
      <w:r w:rsidRPr="00262663">
        <w:rPr>
          <w:rFonts w:ascii="Arial Rounded MT Bold" w:hAnsi="Arial Rounded MT Bold"/>
          <w:b/>
          <w:bCs/>
          <w:color w:val="FF3399"/>
          <w:sz w:val="28"/>
          <w:szCs w:val="28"/>
          <w:vertAlign w:val="superscript"/>
        </w:rPr>
        <w:t>th</w:t>
      </w:r>
      <w:r w:rsidRPr="00262663">
        <w:rPr>
          <w:rFonts w:ascii="Arial Rounded MT Bold" w:hAnsi="Arial Rounded MT Bold"/>
          <w:b/>
          <w:bCs/>
          <w:color w:val="FF3399"/>
          <w:sz w:val="28"/>
          <w:szCs w:val="28"/>
        </w:rPr>
        <w:t xml:space="preserve"> and 29</w:t>
      </w:r>
      <w:r w:rsidRPr="00262663">
        <w:rPr>
          <w:rFonts w:ascii="Arial Rounded MT Bold" w:hAnsi="Arial Rounded MT Bold"/>
          <w:b/>
          <w:bCs/>
          <w:color w:val="FF3399"/>
          <w:sz w:val="28"/>
          <w:szCs w:val="28"/>
          <w:vertAlign w:val="superscript"/>
        </w:rPr>
        <w:t>th</w:t>
      </w:r>
      <w:r w:rsidRPr="00262663">
        <w:rPr>
          <w:rFonts w:ascii="Arial Rounded MT Bold" w:hAnsi="Arial Rounded MT Bold"/>
          <w:b/>
          <w:bCs/>
          <w:color w:val="FF3399"/>
          <w:sz w:val="28"/>
          <w:szCs w:val="28"/>
        </w:rPr>
        <w:t xml:space="preserve"> – They are blessed w</w:t>
      </w:r>
      <w:del w:id="1695" w:author="Sandhya T" w:date="2024-06-20T09:23:00Z" w16du:dateUtc="2024-06-20T03:53:00Z">
        <w:r w:rsidRPr="00262663" w:rsidDel="00D04E42">
          <w:rPr>
            <w:rFonts w:ascii="Arial Rounded MT Bold" w:hAnsi="Arial Rounded MT Bold"/>
            <w:b/>
            <w:bCs/>
            <w:color w:val="FF3399"/>
            <w:sz w:val="28"/>
            <w:szCs w:val="28"/>
          </w:rPr>
          <w:delText>2</w:delText>
        </w:r>
      </w:del>
      <w:r w:rsidRPr="00262663">
        <w:rPr>
          <w:rFonts w:ascii="Arial Rounded MT Bold" w:hAnsi="Arial Rounded MT Bold"/>
          <w:b/>
          <w:bCs/>
          <w:color w:val="FF3399"/>
          <w:sz w:val="28"/>
          <w:szCs w:val="28"/>
        </w:rPr>
        <w:t xml:space="preserve">ith </w:t>
      </w:r>
      <w:ins w:id="1696" w:author="Sandhya T" w:date="2024-06-20T09:23:00Z" w16du:dateUtc="2024-06-20T03:53:00Z">
        <w:r w:rsidR="00D04E42">
          <w:rPr>
            <w:rFonts w:ascii="Arial Rounded MT Bold" w:hAnsi="Arial Rounded MT Bold"/>
            <w:b/>
            <w:bCs/>
            <w:color w:val="FF3399"/>
            <w:sz w:val="28"/>
            <w:szCs w:val="28"/>
          </w:rPr>
          <w:t xml:space="preserve">the </w:t>
        </w:r>
      </w:ins>
      <w:r w:rsidRPr="00262663">
        <w:rPr>
          <w:rFonts w:ascii="Arial Rounded MT Bold" w:hAnsi="Arial Rounded MT Bold"/>
          <w:b/>
          <w:bCs/>
          <w:color w:val="FF3399"/>
          <w:sz w:val="28"/>
          <w:szCs w:val="28"/>
        </w:rPr>
        <w:t>energy of the Moon and Venus.</w:t>
      </w:r>
    </w:p>
    <w:p w14:paraId="4162C33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brilliant, creative, kind hearted and artistic.</w:t>
      </w:r>
    </w:p>
    <w:p w14:paraId="04E8C99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have good intuition and believe in spiritual practice.</w:t>
      </w:r>
    </w:p>
    <w:p w14:paraId="718B4654"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stay away from easy money-making ways.</w:t>
      </w:r>
    </w:p>
    <w:p w14:paraId="0715EA7F"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lastRenderedPageBreak/>
        <w:t>They will have a huge circle of friends and will progress in their careers.</w:t>
      </w:r>
    </w:p>
    <w:p w14:paraId="6ED1C5DA" w14:textId="77777777" w:rsidR="00C80489" w:rsidRPr="004B1E70" w:rsidRDefault="00C80489" w:rsidP="00C80489">
      <w:pPr>
        <w:tabs>
          <w:tab w:val="left" w:pos="7635"/>
        </w:tabs>
        <w:rPr>
          <w:rFonts w:ascii="Arial Narrow" w:hAnsi="Arial Narrow"/>
          <w:b/>
          <w:bCs/>
          <w:color w:val="00204F"/>
          <w:sz w:val="28"/>
          <w:szCs w:val="28"/>
        </w:rPr>
      </w:pPr>
    </w:p>
    <w:p w14:paraId="00A0337C" w14:textId="4F2F2EF3" w:rsidR="00C80489" w:rsidRPr="00262663" w:rsidRDefault="00C80489" w:rsidP="00C80489">
      <w:pPr>
        <w:tabs>
          <w:tab w:val="left" w:pos="7635"/>
        </w:tabs>
        <w:rPr>
          <w:rFonts w:ascii="Arial Rounded MT Bold" w:hAnsi="Arial Rounded MT Bold"/>
          <w:b/>
          <w:bCs/>
          <w:color w:val="FF3399"/>
          <w:sz w:val="28"/>
          <w:szCs w:val="28"/>
        </w:rPr>
      </w:pPr>
      <w:r w:rsidRPr="00262663">
        <w:rPr>
          <w:rFonts w:ascii="Arial Rounded MT Bold" w:hAnsi="Arial Rounded MT Bold"/>
          <w:b/>
          <w:bCs/>
          <w:color w:val="FF3399"/>
          <w:sz w:val="28"/>
          <w:szCs w:val="28"/>
        </w:rPr>
        <w:t>May 3</w:t>
      </w:r>
      <w:r w:rsidRPr="00262663">
        <w:rPr>
          <w:rFonts w:ascii="Arial Rounded MT Bold" w:hAnsi="Arial Rounded MT Bold"/>
          <w:b/>
          <w:bCs/>
          <w:color w:val="FF3399"/>
          <w:sz w:val="28"/>
          <w:szCs w:val="28"/>
          <w:vertAlign w:val="superscript"/>
        </w:rPr>
        <w:t>rd</w:t>
      </w:r>
      <w:r w:rsidRPr="00262663">
        <w:rPr>
          <w:rFonts w:ascii="Arial Rounded MT Bold" w:hAnsi="Arial Rounded MT Bold"/>
          <w:b/>
          <w:bCs/>
          <w:color w:val="FF3399"/>
          <w:sz w:val="28"/>
          <w:szCs w:val="28"/>
        </w:rPr>
        <w:t>, 12</w:t>
      </w:r>
      <w:r w:rsidRPr="00262663">
        <w:rPr>
          <w:rFonts w:ascii="Arial Rounded MT Bold" w:hAnsi="Arial Rounded MT Bold"/>
          <w:b/>
          <w:bCs/>
          <w:color w:val="FF3399"/>
          <w:sz w:val="28"/>
          <w:szCs w:val="28"/>
          <w:vertAlign w:val="superscript"/>
        </w:rPr>
        <w:t>th</w:t>
      </w:r>
      <w:r w:rsidRPr="00262663">
        <w:rPr>
          <w:rFonts w:ascii="Arial Rounded MT Bold" w:hAnsi="Arial Rounded MT Bold"/>
          <w:b/>
          <w:bCs/>
          <w:color w:val="FF3399"/>
          <w:sz w:val="28"/>
          <w:szCs w:val="28"/>
        </w:rPr>
        <w:t>, 21</w:t>
      </w:r>
      <w:r w:rsidRPr="00262663">
        <w:rPr>
          <w:rFonts w:ascii="Arial Rounded MT Bold" w:hAnsi="Arial Rounded MT Bold"/>
          <w:b/>
          <w:bCs/>
          <w:color w:val="FF3399"/>
          <w:sz w:val="28"/>
          <w:szCs w:val="28"/>
          <w:vertAlign w:val="superscript"/>
        </w:rPr>
        <w:t>st</w:t>
      </w:r>
      <w:r w:rsidRPr="00262663">
        <w:rPr>
          <w:rFonts w:ascii="Arial Rounded MT Bold" w:hAnsi="Arial Rounded MT Bold"/>
          <w:b/>
          <w:bCs/>
          <w:color w:val="FF3399"/>
          <w:sz w:val="28"/>
          <w:szCs w:val="28"/>
        </w:rPr>
        <w:t xml:space="preserve"> and 30</w:t>
      </w:r>
      <w:r w:rsidRPr="00262663">
        <w:rPr>
          <w:rFonts w:ascii="Arial Rounded MT Bold" w:hAnsi="Arial Rounded MT Bold"/>
          <w:b/>
          <w:bCs/>
          <w:color w:val="FF3399"/>
          <w:sz w:val="28"/>
          <w:szCs w:val="28"/>
          <w:vertAlign w:val="superscript"/>
        </w:rPr>
        <w:t>th</w:t>
      </w:r>
      <w:r w:rsidRPr="00262663">
        <w:rPr>
          <w:rFonts w:ascii="Arial Rounded MT Bold" w:hAnsi="Arial Rounded MT Bold"/>
          <w:b/>
          <w:bCs/>
          <w:color w:val="FF3399"/>
          <w:sz w:val="28"/>
          <w:szCs w:val="28"/>
        </w:rPr>
        <w:t xml:space="preserve"> – They are blessed with the energy of </w:t>
      </w:r>
      <w:del w:id="1697" w:author="Sandhya T" w:date="2024-06-19T23:24:00Z" w16du:dateUtc="2024-06-19T17:54:00Z">
        <w:r w:rsidRPr="00262663" w:rsidDel="0025761D">
          <w:rPr>
            <w:rFonts w:ascii="Arial Rounded MT Bold" w:hAnsi="Arial Rounded MT Bold"/>
            <w:b/>
            <w:bCs/>
            <w:color w:val="FF3399"/>
            <w:sz w:val="28"/>
            <w:szCs w:val="28"/>
          </w:rPr>
          <w:delText xml:space="preserve">Mercury </w:delText>
        </w:r>
      </w:del>
      <w:ins w:id="1698" w:author="Sandhya T" w:date="2024-06-19T23:24:00Z" w16du:dateUtc="2024-06-19T17:54:00Z">
        <w:r w:rsidR="0025761D">
          <w:rPr>
            <w:rFonts w:ascii="Arial Rounded MT Bold" w:hAnsi="Arial Rounded MT Bold"/>
            <w:b/>
            <w:bCs/>
            <w:color w:val="FF3399"/>
            <w:sz w:val="28"/>
            <w:szCs w:val="28"/>
          </w:rPr>
          <w:t>Ven</w:t>
        </w:r>
      </w:ins>
      <w:ins w:id="1699" w:author="Sandhya T" w:date="2024-06-19T23:25:00Z" w16du:dateUtc="2024-06-19T17:55:00Z">
        <w:r w:rsidR="0025761D">
          <w:rPr>
            <w:rFonts w:ascii="Arial Rounded MT Bold" w:hAnsi="Arial Rounded MT Bold"/>
            <w:b/>
            <w:bCs/>
            <w:color w:val="FF3399"/>
            <w:sz w:val="28"/>
            <w:szCs w:val="28"/>
          </w:rPr>
          <w:t>us</w:t>
        </w:r>
      </w:ins>
      <w:ins w:id="1700" w:author="Sandhya T" w:date="2024-06-19T23:24:00Z" w16du:dateUtc="2024-06-19T17:54:00Z">
        <w:r w:rsidR="0025761D" w:rsidRPr="00262663">
          <w:rPr>
            <w:rFonts w:ascii="Arial Rounded MT Bold" w:hAnsi="Arial Rounded MT Bold"/>
            <w:b/>
            <w:bCs/>
            <w:color w:val="FF3399"/>
            <w:sz w:val="28"/>
            <w:szCs w:val="28"/>
          </w:rPr>
          <w:t xml:space="preserve"> </w:t>
        </w:r>
      </w:ins>
      <w:r w:rsidRPr="00262663">
        <w:rPr>
          <w:rFonts w:ascii="Arial Rounded MT Bold" w:hAnsi="Arial Rounded MT Bold"/>
          <w:b/>
          <w:bCs/>
          <w:color w:val="FF3399"/>
          <w:sz w:val="28"/>
          <w:szCs w:val="28"/>
        </w:rPr>
        <w:t>and Jupiter.</w:t>
      </w:r>
    </w:p>
    <w:p w14:paraId="1CE3D61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in contact with high profile business people.</w:t>
      </w:r>
    </w:p>
    <w:p w14:paraId="6B9A0DF8" w14:textId="34813313"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will have a good love life and </w:t>
      </w:r>
      <w:ins w:id="1701" w:author="Sandhya T" w:date="2024-06-19T23:38:00Z" w16du:dateUtc="2024-06-19T18:08:00Z">
        <w:r w:rsidR="00685C28">
          <w:rPr>
            <w:rFonts w:ascii="Arial Narrow" w:hAnsi="Arial Narrow"/>
            <w:b/>
            <w:bCs/>
            <w:color w:val="00204F"/>
            <w:sz w:val="28"/>
            <w:szCs w:val="28"/>
          </w:rPr>
          <w:t xml:space="preserve">the </w:t>
        </w:r>
      </w:ins>
      <w:r w:rsidRPr="004B1E70">
        <w:rPr>
          <w:rFonts w:ascii="Arial Narrow" w:hAnsi="Arial Narrow"/>
          <w:b/>
          <w:bCs/>
          <w:color w:val="00204F"/>
          <w:sz w:val="28"/>
          <w:szCs w:val="28"/>
        </w:rPr>
        <w:t>chances of early marriage are high.</w:t>
      </w:r>
    </w:p>
    <w:p w14:paraId="1016DCF8"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not take high financial risk.</w:t>
      </w:r>
    </w:p>
    <w:p w14:paraId="5827C752"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always support justice.</w:t>
      </w:r>
    </w:p>
    <w:p w14:paraId="09167B98" w14:textId="77777777" w:rsidR="00C80489" w:rsidRPr="004B1E70" w:rsidRDefault="00C80489" w:rsidP="00C80489">
      <w:pPr>
        <w:tabs>
          <w:tab w:val="left" w:pos="7635"/>
        </w:tabs>
        <w:rPr>
          <w:rFonts w:ascii="Arial Narrow" w:hAnsi="Arial Narrow"/>
          <w:b/>
          <w:bCs/>
          <w:color w:val="00204F"/>
          <w:sz w:val="28"/>
          <w:szCs w:val="28"/>
        </w:rPr>
      </w:pPr>
    </w:p>
    <w:p w14:paraId="3E9031CA" w14:textId="77777777" w:rsidR="00C80489" w:rsidRPr="00262663" w:rsidRDefault="00C80489" w:rsidP="00C80489">
      <w:pPr>
        <w:tabs>
          <w:tab w:val="left" w:pos="7635"/>
        </w:tabs>
        <w:rPr>
          <w:rFonts w:ascii="Arial Rounded MT Bold" w:hAnsi="Arial Rounded MT Bold"/>
          <w:b/>
          <w:bCs/>
          <w:color w:val="FF3399"/>
          <w:sz w:val="28"/>
          <w:szCs w:val="28"/>
        </w:rPr>
      </w:pPr>
      <w:r w:rsidRPr="00262663">
        <w:rPr>
          <w:rFonts w:ascii="Arial Rounded MT Bold" w:hAnsi="Arial Rounded MT Bold"/>
          <w:b/>
          <w:bCs/>
          <w:color w:val="FF3399"/>
          <w:sz w:val="28"/>
          <w:szCs w:val="28"/>
        </w:rPr>
        <w:t>May 4</w:t>
      </w:r>
      <w:r w:rsidRPr="00262663">
        <w:rPr>
          <w:rFonts w:ascii="Arial Rounded MT Bold" w:hAnsi="Arial Rounded MT Bold"/>
          <w:b/>
          <w:bCs/>
          <w:color w:val="FF3399"/>
          <w:sz w:val="28"/>
          <w:szCs w:val="28"/>
          <w:vertAlign w:val="superscript"/>
        </w:rPr>
        <w:t>th</w:t>
      </w:r>
      <w:r w:rsidRPr="00262663">
        <w:rPr>
          <w:rFonts w:ascii="Arial Rounded MT Bold" w:hAnsi="Arial Rounded MT Bold"/>
          <w:b/>
          <w:bCs/>
          <w:color w:val="FF3399"/>
          <w:sz w:val="28"/>
          <w:szCs w:val="28"/>
        </w:rPr>
        <w:t>, 13</w:t>
      </w:r>
      <w:r w:rsidRPr="00262663">
        <w:rPr>
          <w:rFonts w:ascii="Arial Rounded MT Bold" w:hAnsi="Arial Rounded MT Bold"/>
          <w:b/>
          <w:bCs/>
          <w:color w:val="FF3399"/>
          <w:sz w:val="28"/>
          <w:szCs w:val="28"/>
          <w:vertAlign w:val="superscript"/>
        </w:rPr>
        <w:t>th</w:t>
      </w:r>
      <w:r w:rsidRPr="00262663">
        <w:rPr>
          <w:rFonts w:ascii="Arial Rounded MT Bold" w:hAnsi="Arial Rounded MT Bold"/>
          <w:b/>
          <w:bCs/>
          <w:color w:val="FF3399"/>
          <w:sz w:val="28"/>
          <w:szCs w:val="28"/>
        </w:rPr>
        <w:t>, 22</w:t>
      </w:r>
      <w:r w:rsidRPr="00262663">
        <w:rPr>
          <w:rFonts w:ascii="Arial Rounded MT Bold" w:hAnsi="Arial Rounded MT Bold"/>
          <w:b/>
          <w:bCs/>
          <w:color w:val="FF3399"/>
          <w:sz w:val="28"/>
          <w:szCs w:val="28"/>
          <w:vertAlign w:val="superscript"/>
        </w:rPr>
        <w:t>nd</w:t>
      </w:r>
      <w:r w:rsidRPr="00262663">
        <w:rPr>
          <w:rFonts w:ascii="Arial Rounded MT Bold" w:hAnsi="Arial Rounded MT Bold"/>
          <w:b/>
          <w:bCs/>
          <w:color w:val="FF3399"/>
          <w:sz w:val="28"/>
          <w:szCs w:val="28"/>
        </w:rPr>
        <w:t xml:space="preserve"> and 31</w:t>
      </w:r>
      <w:r w:rsidRPr="00262663">
        <w:rPr>
          <w:rFonts w:ascii="Arial Rounded MT Bold" w:hAnsi="Arial Rounded MT Bold"/>
          <w:b/>
          <w:bCs/>
          <w:color w:val="FF3399"/>
          <w:sz w:val="28"/>
          <w:szCs w:val="28"/>
          <w:vertAlign w:val="superscript"/>
        </w:rPr>
        <w:t>st</w:t>
      </w:r>
      <w:r w:rsidRPr="00262663">
        <w:rPr>
          <w:rFonts w:ascii="Arial Rounded MT Bold" w:hAnsi="Arial Rounded MT Bold"/>
          <w:b/>
          <w:bCs/>
          <w:color w:val="FF3399"/>
          <w:sz w:val="28"/>
          <w:szCs w:val="28"/>
        </w:rPr>
        <w:t xml:space="preserve"> – They are blessed with the energy of the Sun and Venus.</w:t>
      </w:r>
    </w:p>
    <w:p w14:paraId="3CD2D55F" w14:textId="475931F1"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are shy in nature and like to be </w:t>
      </w:r>
      <w:del w:id="1702" w:author="Sandhya T" w:date="2024-06-19T23:40:00Z" w16du:dateUtc="2024-06-19T18:10:00Z">
        <w:r w:rsidRPr="004B1E70" w:rsidDel="00C204C7">
          <w:rPr>
            <w:rFonts w:ascii="Arial Narrow" w:hAnsi="Arial Narrow"/>
            <w:b/>
            <w:bCs/>
            <w:color w:val="00204F"/>
            <w:sz w:val="28"/>
            <w:szCs w:val="28"/>
          </w:rPr>
          <w:delText>lonely</w:delText>
        </w:r>
      </w:del>
      <w:ins w:id="1703" w:author="Sandhya T" w:date="2024-06-19T23:40:00Z" w16du:dateUtc="2024-06-19T18:10:00Z">
        <w:r w:rsidR="00C204C7">
          <w:rPr>
            <w:rFonts w:ascii="Arial Narrow" w:hAnsi="Arial Narrow"/>
            <w:b/>
            <w:bCs/>
            <w:color w:val="00204F"/>
            <w:sz w:val="28"/>
            <w:szCs w:val="28"/>
          </w:rPr>
          <w:t>alone</w:t>
        </w:r>
      </w:ins>
      <w:r w:rsidRPr="004B1E70">
        <w:rPr>
          <w:rFonts w:ascii="Arial Narrow" w:hAnsi="Arial Narrow"/>
          <w:b/>
          <w:bCs/>
          <w:color w:val="00204F"/>
          <w:sz w:val="28"/>
          <w:szCs w:val="28"/>
        </w:rPr>
        <w:t>; however, they take good care of people who like them.</w:t>
      </w:r>
    </w:p>
    <w:p w14:paraId="7F505FD2"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like to do the same work all the time, like to be innovative and attracted towards new innovation.</w:t>
      </w:r>
    </w:p>
    <w:p w14:paraId="4978F1FA"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not have many friends at work.</w:t>
      </w:r>
    </w:p>
    <w:p w14:paraId="3FE7D2DF" w14:textId="77777777" w:rsidR="00C80489" w:rsidRPr="004B1E70" w:rsidRDefault="00C80489" w:rsidP="00C80489">
      <w:pPr>
        <w:tabs>
          <w:tab w:val="left" w:pos="7635"/>
        </w:tabs>
        <w:rPr>
          <w:rFonts w:ascii="Arial Narrow" w:hAnsi="Arial Narrow"/>
          <w:b/>
          <w:bCs/>
          <w:color w:val="00204F"/>
          <w:sz w:val="28"/>
          <w:szCs w:val="28"/>
        </w:rPr>
      </w:pPr>
    </w:p>
    <w:p w14:paraId="3B9180B1" w14:textId="77777777" w:rsidR="00C80489" w:rsidRPr="00262663" w:rsidRDefault="00C80489" w:rsidP="00C80489">
      <w:pPr>
        <w:tabs>
          <w:tab w:val="left" w:pos="7635"/>
        </w:tabs>
        <w:rPr>
          <w:rFonts w:ascii="Arial Rounded MT Bold" w:hAnsi="Arial Rounded MT Bold"/>
          <w:b/>
          <w:bCs/>
          <w:color w:val="FF3399"/>
          <w:sz w:val="28"/>
          <w:szCs w:val="28"/>
        </w:rPr>
      </w:pPr>
      <w:r w:rsidRPr="00262663">
        <w:rPr>
          <w:rFonts w:ascii="Arial Rounded MT Bold" w:hAnsi="Arial Rounded MT Bold"/>
          <w:b/>
          <w:bCs/>
          <w:color w:val="FF3399"/>
          <w:sz w:val="28"/>
          <w:szCs w:val="28"/>
        </w:rPr>
        <w:t>May 5</w:t>
      </w:r>
      <w:r w:rsidRPr="00262663">
        <w:rPr>
          <w:rFonts w:ascii="Arial Rounded MT Bold" w:hAnsi="Arial Rounded MT Bold"/>
          <w:b/>
          <w:bCs/>
          <w:color w:val="FF3399"/>
          <w:sz w:val="28"/>
          <w:szCs w:val="28"/>
          <w:vertAlign w:val="superscript"/>
        </w:rPr>
        <w:t>th</w:t>
      </w:r>
      <w:r w:rsidRPr="00262663">
        <w:rPr>
          <w:rFonts w:ascii="Arial Rounded MT Bold" w:hAnsi="Arial Rounded MT Bold"/>
          <w:b/>
          <w:bCs/>
          <w:color w:val="FF3399"/>
          <w:sz w:val="28"/>
          <w:szCs w:val="28"/>
        </w:rPr>
        <w:t>, 14</w:t>
      </w:r>
      <w:r w:rsidRPr="00262663">
        <w:rPr>
          <w:rFonts w:ascii="Arial Rounded MT Bold" w:hAnsi="Arial Rounded MT Bold"/>
          <w:b/>
          <w:bCs/>
          <w:color w:val="FF3399"/>
          <w:sz w:val="28"/>
          <w:szCs w:val="28"/>
          <w:vertAlign w:val="superscript"/>
        </w:rPr>
        <w:t>th</w:t>
      </w:r>
      <w:r w:rsidRPr="00262663">
        <w:rPr>
          <w:rFonts w:ascii="Arial Rounded MT Bold" w:hAnsi="Arial Rounded MT Bold"/>
          <w:b/>
          <w:bCs/>
          <w:color w:val="FF3399"/>
          <w:sz w:val="28"/>
          <w:szCs w:val="28"/>
        </w:rPr>
        <w:t xml:space="preserve"> and 23</w:t>
      </w:r>
      <w:r w:rsidRPr="00262663">
        <w:rPr>
          <w:rFonts w:ascii="Arial Rounded MT Bold" w:hAnsi="Arial Rounded MT Bold"/>
          <w:b/>
          <w:bCs/>
          <w:color w:val="FF3399"/>
          <w:sz w:val="28"/>
          <w:szCs w:val="28"/>
          <w:vertAlign w:val="superscript"/>
        </w:rPr>
        <w:t>rd</w:t>
      </w:r>
      <w:r w:rsidRPr="00262663">
        <w:rPr>
          <w:rFonts w:ascii="Arial Rounded MT Bold" w:hAnsi="Arial Rounded MT Bold"/>
          <w:b/>
          <w:bCs/>
          <w:color w:val="FF3399"/>
          <w:sz w:val="28"/>
          <w:szCs w:val="28"/>
        </w:rPr>
        <w:t xml:space="preserve"> – They are blessed with the energy of Mercury and Venus.</w:t>
      </w:r>
    </w:p>
    <w:p w14:paraId="5802CB4F"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brilliant, observe carefully and analyze, and don't accept without logical explanation.</w:t>
      </w:r>
    </w:p>
    <w:p w14:paraId="7E3E7AB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become friends soon; they are very flexible at work.</w:t>
      </w:r>
    </w:p>
    <w:p w14:paraId="3DF61F89" w14:textId="7E6BF2D2"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will be in higher positions and </w:t>
      </w:r>
      <w:ins w:id="1704" w:author="Sandhya T" w:date="2024-06-19T23:41:00Z" w16du:dateUtc="2024-06-19T18:11:00Z">
        <w:r w:rsidR="00C204C7">
          <w:rPr>
            <w:rFonts w:ascii="Arial Narrow" w:hAnsi="Arial Narrow"/>
            <w:b/>
            <w:bCs/>
            <w:color w:val="00204F"/>
            <w:sz w:val="28"/>
            <w:szCs w:val="28"/>
          </w:rPr>
          <w:t xml:space="preserve">are </w:t>
        </w:r>
      </w:ins>
      <w:r w:rsidRPr="004B1E70">
        <w:rPr>
          <w:rFonts w:ascii="Arial Narrow" w:hAnsi="Arial Narrow"/>
          <w:b/>
          <w:bCs/>
          <w:color w:val="00204F"/>
          <w:sz w:val="28"/>
          <w:szCs w:val="28"/>
        </w:rPr>
        <w:t>workaholics.</w:t>
      </w:r>
    </w:p>
    <w:p w14:paraId="2624A403" w14:textId="77777777" w:rsidR="00C80489" w:rsidRPr="004B1E70" w:rsidRDefault="00C80489" w:rsidP="00C80489">
      <w:pPr>
        <w:tabs>
          <w:tab w:val="left" w:pos="7635"/>
        </w:tabs>
        <w:rPr>
          <w:rFonts w:ascii="Arial Narrow" w:hAnsi="Arial Narrow"/>
          <w:b/>
          <w:bCs/>
          <w:color w:val="00204F"/>
          <w:sz w:val="28"/>
          <w:szCs w:val="28"/>
        </w:rPr>
      </w:pPr>
    </w:p>
    <w:p w14:paraId="66B4C760" w14:textId="087DCF3A" w:rsidR="00C80489" w:rsidRPr="00262663" w:rsidRDefault="00C80489" w:rsidP="00C80489">
      <w:pPr>
        <w:tabs>
          <w:tab w:val="left" w:pos="7635"/>
        </w:tabs>
        <w:rPr>
          <w:rFonts w:ascii="Arial Rounded MT Bold" w:hAnsi="Arial Rounded MT Bold"/>
          <w:b/>
          <w:bCs/>
          <w:color w:val="FF3399"/>
          <w:sz w:val="28"/>
          <w:szCs w:val="28"/>
        </w:rPr>
      </w:pPr>
      <w:r w:rsidRPr="00262663">
        <w:rPr>
          <w:rFonts w:ascii="Arial Rounded MT Bold" w:hAnsi="Arial Rounded MT Bold"/>
          <w:b/>
          <w:bCs/>
          <w:color w:val="FF3399"/>
          <w:sz w:val="28"/>
          <w:szCs w:val="28"/>
        </w:rPr>
        <w:t>May 6</w:t>
      </w:r>
      <w:r w:rsidRPr="00262663">
        <w:rPr>
          <w:rFonts w:ascii="Arial Rounded MT Bold" w:hAnsi="Arial Rounded MT Bold"/>
          <w:b/>
          <w:bCs/>
          <w:color w:val="FF3399"/>
          <w:sz w:val="28"/>
          <w:szCs w:val="28"/>
          <w:vertAlign w:val="superscript"/>
        </w:rPr>
        <w:t>th</w:t>
      </w:r>
      <w:r w:rsidRPr="00262663">
        <w:rPr>
          <w:rFonts w:ascii="Arial Rounded MT Bold" w:hAnsi="Arial Rounded MT Bold"/>
          <w:b/>
          <w:bCs/>
          <w:color w:val="FF3399"/>
          <w:sz w:val="28"/>
          <w:szCs w:val="28"/>
        </w:rPr>
        <w:t>, 15</w:t>
      </w:r>
      <w:r w:rsidRPr="00262663">
        <w:rPr>
          <w:rFonts w:ascii="Arial Rounded MT Bold" w:hAnsi="Arial Rounded MT Bold"/>
          <w:b/>
          <w:bCs/>
          <w:color w:val="FF3399"/>
          <w:sz w:val="28"/>
          <w:szCs w:val="28"/>
          <w:vertAlign w:val="superscript"/>
        </w:rPr>
        <w:t>th</w:t>
      </w:r>
      <w:r w:rsidRPr="00262663">
        <w:rPr>
          <w:rFonts w:ascii="Arial Rounded MT Bold" w:hAnsi="Arial Rounded MT Bold"/>
          <w:b/>
          <w:bCs/>
          <w:color w:val="FF3399"/>
          <w:sz w:val="28"/>
          <w:szCs w:val="28"/>
        </w:rPr>
        <w:t xml:space="preserve"> and 24</w:t>
      </w:r>
      <w:r w:rsidRPr="00262663">
        <w:rPr>
          <w:rFonts w:ascii="Arial Rounded MT Bold" w:hAnsi="Arial Rounded MT Bold"/>
          <w:b/>
          <w:bCs/>
          <w:color w:val="FF3399"/>
          <w:sz w:val="28"/>
          <w:szCs w:val="28"/>
          <w:vertAlign w:val="superscript"/>
        </w:rPr>
        <w:t>th</w:t>
      </w:r>
      <w:r w:rsidRPr="00262663">
        <w:rPr>
          <w:rFonts w:ascii="Arial Rounded MT Bold" w:hAnsi="Arial Rounded MT Bold"/>
          <w:b/>
          <w:bCs/>
          <w:color w:val="FF3399"/>
          <w:sz w:val="28"/>
          <w:szCs w:val="28"/>
        </w:rPr>
        <w:t xml:space="preserve"> – They are blessed with the energy of</w:t>
      </w:r>
      <w:del w:id="1705" w:author="Sandhya T" w:date="2024-06-20T09:24:00Z" w16du:dateUtc="2024-06-20T03:54:00Z">
        <w:r w:rsidRPr="00262663" w:rsidDel="00D04E42">
          <w:rPr>
            <w:rFonts w:ascii="Arial Rounded MT Bold" w:hAnsi="Arial Rounded MT Bold"/>
            <w:b/>
            <w:bCs/>
            <w:color w:val="FF3399"/>
            <w:sz w:val="28"/>
            <w:szCs w:val="28"/>
          </w:rPr>
          <w:delText xml:space="preserve"> the Moon and </w:delText>
        </w:r>
      </w:del>
      <w:ins w:id="1706" w:author="Sandhya T" w:date="2024-06-20T09:24:00Z" w16du:dateUtc="2024-06-20T03:54:00Z">
        <w:r w:rsidR="00D04E42">
          <w:rPr>
            <w:rFonts w:ascii="Arial Rounded MT Bold" w:hAnsi="Arial Rounded MT Bold"/>
            <w:b/>
            <w:bCs/>
            <w:color w:val="FF3399"/>
            <w:sz w:val="28"/>
            <w:szCs w:val="28"/>
          </w:rPr>
          <w:t xml:space="preserve"> </w:t>
        </w:r>
      </w:ins>
      <w:r w:rsidRPr="00262663">
        <w:rPr>
          <w:rFonts w:ascii="Arial Rounded MT Bold" w:hAnsi="Arial Rounded MT Bold"/>
          <w:b/>
          <w:bCs/>
          <w:color w:val="FF3399"/>
          <w:sz w:val="28"/>
          <w:szCs w:val="28"/>
        </w:rPr>
        <w:t>Venus.</w:t>
      </w:r>
    </w:p>
    <w:p w14:paraId="4051A83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enjoy and do their work, and finish the work at a given time.</w:t>
      </w:r>
    </w:p>
    <w:p w14:paraId="17AFD107"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very serious about love or hate, it’s better to forgive and move on.</w:t>
      </w:r>
    </w:p>
    <w:p w14:paraId="4EF2BB1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lastRenderedPageBreak/>
        <w:t>They look younger than their actual age, like to spend time in nature and like to travel.</w:t>
      </w:r>
    </w:p>
    <w:p w14:paraId="5100D22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organize parties, entertain guests and like to decorate the house.</w:t>
      </w:r>
    </w:p>
    <w:p w14:paraId="278BDA3F" w14:textId="77777777" w:rsidR="00C80489" w:rsidRPr="004B1E70" w:rsidRDefault="00C80489" w:rsidP="00C80489">
      <w:pPr>
        <w:tabs>
          <w:tab w:val="left" w:pos="7635"/>
        </w:tabs>
        <w:rPr>
          <w:rFonts w:ascii="Arial Narrow" w:hAnsi="Arial Narrow"/>
          <w:b/>
          <w:bCs/>
          <w:color w:val="00204F"/>
          <w:sz w:val="28"/>
          <w:szCs w:val="28"/>
        </w:rPr>
      </w:pPr>
    </w:p>
    <w:p w14:paraId="3B406AD2" w14:textId="77777777" w:rsidR="00C80489" w:rsidRPr="00262663" w:rsidRDefault="00C80489" w:rsidP="00C80489">
      <w:pPr>
        <w:tabs>
          <w:tab w:val="left" w:pos="7635"/>
        </w:tabs>
        <w:rPr>
          <w:rFonts w:ascii="Arial Rounded MT Bold" w:hAnsi="Arial Rounded MT Bold"/>
          <w:b/>
          <w:bCs/>
          <w:color w:val="FF3399"/>
          <w:sz w:val="28"/>
          <w:szCs w:val="28"/>
        </w:rPr>
      </w:pPr>
      <w:r w:rsidRPr="00262663">
        <w:rPr>
          <w:rFonts w:ascii="Arial Rounded MT Bold" w:hAnsi="Arial Rounded MT Bold"/>
          <w:b/>
          <w:bCs/>
          <w:color w:val="FF3399"/>
          <w:sz w:val="28"/>
          <w:szCs w:val="28"/>
        </w:rPr>
        <w:t>May 7</w:t>
      </w:r>
      <w:r w:rsidRPr="00262663">
        <w:rPr>
          <w:rFonts w:ascii="Arial Rounded MT Bold" w:hAnsi="Arial Rounded MT Bold"/>
          <w:b/>
          <w:bCs/>
          <w:color w:val="FF3399"/>
          <w:sz w:val="28"/>
          <w:szCs w:val="28"/>
          <w:vertAlign w:val="superscript"/>
        </w:rPr>
        <w:t>th</w:t>
      </w:r>
      <w:r w:rsidRPr="00262663">
        <w:rPr>
          <w:rFonts w:ascii="Arial Rounded MT Bold" w:hAnsi="Arial Rounded MT Bold"/>
          <w:b/>
          <w:bCs/>
          <w:color w:val="FF3399"/>
          <w:sz w:val="28"/>
          <w:szCs w:val="28"/>
        </w:rPr>
        <w:t>, 16</w:t>
      </w:r>
      <w:r w:rsidRPr="00262663">
        <w:rPr>
          <w:rFonts w:ascii="Arial Rounded MT Bold" w:hAnsi="Arial Rounded MT Bold"/>
          <w:b/>
          <w:bCs/>
          <w:color w:val="FF3399"/>
          <w:sz w:val="28"/>
          <w:szCs w:val="28"/>
          <w:vertAlign w:val="superscript"/>
        </w:rPr>
        <w:t>th</w:t>
      </w:r>
      <w:r w:rsidRPr="00262663">
        <w:rPr>
          <w:rFonts w:ascii="Arial Rounded MT Bold" w:hAnsi="Arial Rounded MT Bold"/>
          <w:b/>
          <w:bCs/>
          <w:color w:val="FF3399"/>
          <w:sz w:val="28"/>
          <w:szCs w:val="28"/>
        </w:rPr>
        <w:t xml:space="preserve"> and 25</w:t>
      </w:r>
      <w:r w:rsidRPr="00262663">
        <w:rPr>
          <w:rFonts w:ascii="Arial Rounded MT Bold" w:hAnsi="Arial Rounded MT Bold"/>
          <w:b/>
          <w:bCs/>
          <w:color w:val="FF3399"/>
          <w:sz w:val="28"/>
          <w:szCs w:val="28"/>
          <w:vertAlign w:val="superscript"/>
        </w:rPr>
        <w:t>th</w:t>
      </w:r>
      <w:r w:rsidRPr="00262663">
        <w:rPr>
          <w:rFonts w:ascii="Arial Rounded MT Bold" w:hAnsi="Arial Rounded MT Bold"/>
          <w:b/>
          <w:bCs/>
          <w:color w:val="FF3399"/>
          <w:sz w:val="28"/>
          <w:szCs w:val="28"/>
        </w:rPr>
        <w:t xml:space="preserve"> – They are blessed with the energy of the Moon and Venus.</w:t>
      </w:r>
    </w:p>
    <w:p w14:paraId="314EBC27" w14:textId="5D0EDC00"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always pre</w:t>
      </w:r>
      <w:del w:id="1707" w:author="Sandhya T" w:date="2024-06-19T23:42:00Z" w16du:dateUtc="2024-06-19T18:12:00Z">
        <w:r w:rsidRPr="004B1E70" w:rsidDel="00C204C7">
          <w:rPr>
            <w:rFonts w:ascii="Arial Narrow" w:hAnsi="Arial Narrow"/>
            <w:b/>
            <w:bCs/>
            <w:color w:val="00204F"/>
            <w:sz w:val="28"/>
            <w:szCs w:val="28"/>
          </w:rPr>
          <w:delText xml:space="preserve"> </w:delText>
        </w:r>
      </w:del>
      <w:ins w:id="1708" w:author="Sandhya T" w:date="2024-06-19T23:42:00Z" w16du:dateUtc="2024-06-19T18:12:00Z">
        <w:r w:rsidR="00C204C7">
          <w:rPr>
            <w:rFonts w:ascii="Arial Narrow" w:hAnsi="Arial Narrow"/>
            <w:b/>
            <w:bCs/>
            <w:color w:val="00204F"/>
            <w:sz w:val="28"/>
            <w:szCs w:val="28"/>
          </w:rPr>
          <w:t>-</w:t>
        </w:r>
      </w:ins>
      <w:r w:rsidRPr="004B1E70">
        <w:rPr>
          <w:rFonts w:ascii="Arial Narrow" w:hAnsi="Arial Narrow"/>
          <w:b/>
          <w:bCs/>
          <w:color w:val="00204F"/>
          <w:sz w:val="28"/>
          <w:szCs w:val="28"/>
        </w:rPr>
        <w:t>plan before starting any work.</w:t>
      </w:r>
    </w:p>
    <w:p w14:paraId="3494F10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good at speech and will be in contact with politics.</w:t>
      </w:r>
    </w:p>
    <w:p w14:paraId="50F01AC5"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face many problems at an early age, hence late marriage is recommended.</w:t>
      </w:r>
    </w:p>
    <w:p w14:paraId="263FE75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do research work and work for human welfare.</w:t>
      </w:r>
    </w:p>
    <w:p w14:paraId="7C9B8E8F" w14:textId="77777777" w:rsidR="00C80489" w:rsidRPr="004B1E70" w:rsidRDefault="00C80489" w:rsidP="00C80489">
      <w:pPr>
        <w:tabs>
          <w:tab w:val="left" w:pos="7635"/>
        </w:tabs>
        <w:rPr>
          <w:rFonts w:ascii="Arial Narrow" w:hAnsi="Arial Narrow"/>
          <w:b/>
          <w:bCs/>
          <w:color w:val="00204F"/>
          <w:sz w:val="28"/>
          <w:szCs w:val="28"/>
        </w:rPr>
      </w:pPr>
    </w:p>
    <w:p w14:paraId="76B8F17E" w14:textId="1D6EAF73" w:rsidR="00C80489" w:rsidRPr="00262663" w:rsidRDefault="00C80489" w:rsidP="00C80489">
      <w:pPr>
        <w:tabs>
          <w:tab w:val="left" w:pos="7635"/>
        </w:tabs>
        <w:rPr>
          <w:rFonts w:ascii="Arial Rounded MT Bold" w:hAnsi="Arial Rounded MT Bold"/>
          <w:b/>
          <w:bCs/>
          <w:color w:val="FF3399"/>
          <w:sz w:val="28"/>
          <w:szCs w:val="28"/>
        </w:rPr>
      </w:pPr>
      <w:r w:rsidRPr="00262663">
        <w:rPr>
          <w:rFonts w:ascii="Arial Rounded MT Bold" w:hAnsi="Arial Rounded MT Bold"/>
          <w:b/>
          <w:bCs/>
          <w:color w:val="FF3399"/>
          <w:sz w:val="28"/>
          <w:szCs w:val="28"/>
        </w:rPr>
        <w:t>May 8</w:t>
      </w:r>
      <w:r w:rsidRPr="00262663">
        <w:rPr>
          <w:rFonts w:ascii="Arial Rounded MT Bold" w:hAnsi="Arial Rounded MT Bold"/>
          <w:b/>
          <w:bCs/>
          <w:color w:val="FF3399"/>
          <w:sz w:val="28"/>
          <w:szCs w:val="28"/>
          <w:vertAlign w:val="superscript"/>
        </w:rPr>
        <w:t>th</w:t>
      </w:r>
      <w:r w:rsidRPr="00262663">
        <w:rPr>
          <w:rFonts w:ascii="Arial Rounded MT Bold" w:hAnsi="Arial Rounded MT Bold"/>
          <w:b/>
          <w:bCs/>
          <w:color w:val="FF3399"/>
          <w:sz w:val="28"/>
          <w:szCs w:val="28"/>
        </w:rPr>
        <w:t>, 17</w:t>
      </w:r>
      <w:r w:rsidRPr="00262663">
        <w:rPr>
          <w:rFonts w:ascii="Arial Rounded MT Bold" w:hAnsi="Arial Rounded MT Bold"/>
          <w:b/>
          <w:bCs/>
          <w:color w:val="FF3399"/>
          <w:sz w:val="28"/>
          <w:szCs w:val="28"/>
          <w:vertAlign w:val="superscript"/>
        </w:rPr>
        <w:t>th</w:t>
      </w:r>
      <w:r w:rsidRPr="00262663">
        <w:rPr>
          <w:rFonts w:ascii="Arial Rounded MT Bold" w:hAnsi="Arial Rounded MT Bold"/>
          <w:b/>
          <w:bCs/>
          <w:color w:val="FF3399"/>
          <w:sz w:val="28"/>
          <w:szCs w:val="28"/>
        </w:rPr>
        <w:t xml:space="preserve"> and 26</w:t>
      </w:r>
      <w:r w:rsidRPr="00262663">
        <w:rPr>
          <w:rFonts w:ascii="Arial Rounded MT Bold" w:hAnsi="Arial Rounded MT Bold"/>
          <w:b/>
          <w:bCs/>
          <w:color w:val="FF3399"/>
          <w:sz w:val="28"/>
          <w:szCs w:val="28"/>
          <w:vertAlign w:val="superscript"/>
        </w:rPr>
        <w:t>th</w:t>
      </w:r>
      <w:r w:rsidRPr="00262663">
        <w:rPr>
          <w:rFonts w:ascii="Arial Rounded MT Bold" w:hAnsi="Arial Rounded MT Bold"/>
          <w:b/>
          <w:bCs/>
          <w:color w:val="FF3399"/>
          <w:sz w:val="28"/>
          <w:szCs w:val="28"/>
        </w:rPr>
        <w:t xml:space="preserve"> – They are blessed with the energy of </w:t>
      </w:r>
      <w:del w:id="1709" w:author="Sandhya T" w:date="2024-06-20T09:24:00Z" w16du:dateUtc="2024-06-20T03:54:00Z">
        <w:r w:rsidRPr="00262663" w:rsidDel="00D04E42">
          <w:rPr>
            <w:rFonts w:ascii="Arial Rounded MT Bold" w:hAnsi="Arial Rounded MT Bold"/>
            <w:b/>
            <w:bCs/>
            <w:color w:val="FF3399"/>
            <w:sz w:val="28"/>
            <w:szCs w:val="28"/>
          </w:rPr>
          <w:delText>the Moon</w:delText>
        </w:r>
      </w:del>
      <w:ins w:id="1710" w:author="Sandhya T" w:date="2024-06-20T09:24:00Z" w16du:dateUtc="2024-06-20T03:54:00Z">
        <w:r w:rsidR="00D04E42">
          <w:rPr>
            <w:rFonts w:ascii="Arial Rounded MT Bold" w:hAnsi="Arial Rounded MT Bold"/>
            <w:b/>
            <w:bCs/>
            <w:color w:val="FF3399"/>
            <w:sz w:val="28"/>
            <w:szCs w:val="28"/>
          </w:rPr>
          <w:t>Venus</w:t>
        </w:r>
      </w:ins>
      <w:r w:rsidRPr="00262663">
        <w:rPr>
          <w:rFonts w:ascii="Arial Rounded MT Bold" w:hAnsi="Arial Rounded MT Bold"/>
          <w:b/>
          <w:bCs/>
          <w:color w:val="FF3399"/>
          <w:sz w:val="28"/>
          <w:szCs w:val="28"/>
        </w:rPr>
        <w:t xml:space="preserve"> and Saturn.</w:t>
      </w:r>
    </w:p>
    <w:p w14:paraId="30155E31"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ambitious, intelligent and not good at expressing emotions.</w:t>
      </w:r>
    </w:p>
    <w:p w14:paraId="3ECB5B89"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ready to give-up on anything for the family and compromise any situation.</w:t>
      </w:r>
    </w:p>
    <w:p w14:paraId="1A837987"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not follow any path of easy money making.</w:t>
      </w:r>
    </w:p>
    <w:p w14:paraId="40D9F2F4" w14:textId="77777777" w:rsidR="00C80489" w:rsidRPr="004B1E70" w:rsidRDefault="00C80489" w:rsidP="00C80489">
      <w:pPr>
        <w:tabs>
          <w:tab w:val="left" w:pos="7635"/>
        </w:tabs>
        <w:rPr>
          <w:rFonts w:ascii="Arial Narrow" w:hAnsi="Arial Narrow"/>
          <w:b/>
          <w:bCs/>
          <w:color w:val="00204F"/>
          <w:sz w:val="28"/>
          <w:szCs w:val="28"/>
        </w:rPr>
      </w:pPr>
    </w:p>
    <w:p w14:paraId="044A5C5A" w14:textId="77777777" w:rsidR="00C80489" w:rsidRPr="00262663" w:rsidRDefault="00C80489" w:rsidP="00C80489">
      <w:pPr>
        <w:tabs>
          <w:tab w:val="left" w:pos="7635"/>
        </w:tabs>
        <w:rPr>
          <w:rFonts w:ascii="Arial Rounded MT Bold" w:hAnsi="Arial Rounded MT Bold"/>
          <w:b/>
          <w:bCs/>
          <w:color w:val="FF3399"/>
          <w:sz w:val="28"/>
          <w:szCs w:val="28"/>
        </w:rPr>
      </w:pPr>
      <w:r w:rsidRPr="00262663">
        <w:rPr>
          <w:rFonts w:ascii="Arial Rounded MT Bold" w:hAnsi="Arial Rounded MT Bold"/>
          <w:b/>
          <w:bCs/>
          <w:color w:val="FF3399"/>
          <w:sz w:val="28"/>
          <w:szCs w:val="28"/>
        </w:rPr>
        <w:t>May 9</w:t>
      </w:r>
      <w:r w:rsidRPr="00262663">
        <w:rPr>
          <w:rFonts w:ascii="Arial Rounded MT Bold" w:hAnsi="Arial Rounded MT Bold"/>
          <w:b/>
          <w:bCs/>
          <w:color w:val="FF3399"/>
          <w:sz w:val="28"/>
          <w:szCs w:val="28"/>
          <w:vertAlign w:val="superscript"/>
        </w:rPr>
        <w:t>th</w:t>
      </w:r>
      <w:r w:rsidRPr="00262663">
        <w:rPr>
          <w:rFonts w:ascii="Arial Rounded MT Bold" w:hAnsi="Arial Rounded MT Bold"/>
          <w:b/>
          <w:bCs/>
          <w:color w:val="FF3399"/>
          <w:sz w:val="28"/>
          <w:szCs w:val="28"/>
        </w:rPr>
        <w:t>, 18</w:t>
      </w:r>
      <w:r w:rsidRPr="00262663">
        <w:rPr>
          <w:rFonts w:ascii="Arial Rounded MT Bold" w:hAnsi="Arial Rounded MT Bold"/>
          <w:b/>
          <w:bCs/>
          <w:color w:val="FF3399"/>
          <w:sz w:val="28"/>
          <w:szCs w:val="28"/>
          <w:vertAlign w:val="superscript"/>
        </w:rPr>
        <w:t>th</w:t>
      </w:r>
      <w:r w:rsidRPr="00262663">
        <w:rPr>
          <w:rFonts w:ascii="Arial Rounded MT Bold" w:hAnsi="Arial Rounded MT Bold"/>
          <w:b/>
          <w:bCs/>
          <w:color w:val="FF3399"/>
          <w:sz w:val="28"/>
          <w:szCs w:val="28"/>
        </w:rPr>
        <w:t xml:space="preserve"> and 27</w:t>
      </w:r>
      <w:r w:rsidRPr="00262663">
        <w:rPr>
          <w:rFonts w:ascii="Arial Rounded MT Bold" w:hAnsi="Arial Rounded MT Bold"/>
          <w:b/>
          <w:bCs/>
          <w:color w:val="FF3399"/>
          <w:sz w:val="28"/>
          <w:szCs w:val="28"/>
          <w:vertAlign w:val="superscript"/>
        </w:rPr>
        <w:t>th</w:t>
      </w:r>
      <w:r w:rsidRPr="00262663">
        <w:rPr>
          <w:rFonts w:ascii="Arial Rounded MT Bold" w:hAnsi="Arial Rounded MT Bold"/>
          <w:b/>
          <w:bCs/>
          <w:color w:val="FF3399"/>
          <w:sz w:val="28"/>
          <w:szCs w:val="28"/>
        </w:rPr>
        <w:t xml:space="preserve"> – They are blessed with the energy of Mars and Venus.</w:t>
      </w:r>
    </w:p>
    <w:p w14:paraId="33C596C7" w14:textId="2FB24D1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influential, ambitious and have strong will</w:t>
      </w:r>
      <w:del w:id="1711" w:author="Sandhya T" w:date="2024-06-19T23:43:00Z" w16du:dateUtc="2024-06-19T18:13:00Z">
        <w:r w:rsidRPr="004B1E70" w:rsidDel="00C204C7">
          <w:rPr>
            <w:rFonts w:ascii="Arial Narrow" w:hAnsi="Arial Narrow"/>
            <w:b/>
            <w:bCs/>
            <w:color w:val="00204F"/>
            <w:sz w:val="28"/>
            <w:szCs w:val="28"/>
          </w:rPr>
          <w:delText xml:space="preserve"> </w:delText>
        </w:r>
      </w:del>
      <w:ins w:id="1712" w:author="Sandhya T" w:date="2024-06-19T23:43:00Z" w16du:dateUtc="2024-06-19T18:13:00Z">
        <w:r w:rsidR="00C204C7">
          <w:rPr>
            <w:rFonts w:ascii="Arial Narrow" w:hAnsi="Arial Narrow"/>
            <w:b/>
            <w:bCs/>
            <w:color w:val="00204F"/>
            <w:sz w:val="28"/>
            <w:szCs w:val="28"/>
          </w:rPr>
          <w:t>-</w:t>
        </w:r>
      </w:ins>
      <w:r w:rsidRPr="004B1E70">
        <w:rPr>
          <w:rFonts w:ascii="Arial Narrow" w:hAnsi="Arial Narrow"/>
          <w:b/>
          <w:bCs/>
          <w:color w:val="00204F"/>
          <w:sz w:val="28"/>
          <w:szCs w:val="28"/>
        </w:rPr>
        <w:t>power.</w:t>
      </w:r>
    </w:p>
    <w:p w14:paraId="3E361EF8"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likely to be heart broken when rejected and get addicted to bad habits.</w:t>
      </w:r>
    </w:p>
    <w:p w14:paraId="3D4EDF4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successful in business and will make lots of money.</w:t>
      </w:r>
    </w:p>
    <w:p w14:paraId="15D919DD" w14:textId="77777777" w:rsidR="00C80489" w:rsidRPr="004B1E70" w:rsidRDefault="00C80489" w:rsidP="00C80489">
      <w:pPr>
        <w:tabs>
          <w:tab w:val="left" w:pos="7635"/>
        </w:tabs>
        <w:rPr>
          <w:rFonts w:ascii="Arial Narrow" w:hAnsi="Arial Narrow"/>
          <w:b/>
          <w:bCs/>
          <w:color w:val="00204F"/>
          <w:sz w:val="28"/>
          <w:szCs w:val="28"/>
        </w:rPr>
      </w:pPr>
    </w:p>
    <w:p w14:paraId="44C1F00D" w14:textId="77777777" w:rsidR="00C80489" w:rsidRPr="0050011D" w:rsidRDefault="00C80489" w:rsidP="00C80489">
      <w:pPr>
        <w:tabs>
          <w:tab w:val="left" w:pos="7635"/>
        </w:tabs>
        <w:rPr>
          <w:rFonts w:ascii="Arial Rounded MT Bold" w:hAnsi="Arial Rounded MT Bold"/>
          <w:b/>
          <w:bCs/>
          <w:color w:val="FF3399"/>
          <w:sz w:val="28"/>
          <w:szCs w:val="28"/>
        </w:rPr>
      </w:pPr>
      <w:r w:rsidRPr="0050011D">
        <w:rPr>
          <w:rFonts w:ascii="Arial Rounded MT Bold" w:hAnsi="Arial Rounded MT Bold"/>
          <w:b/>
          <w:bCs/>
          <w:color w:val="FF3399"/>
          <w:sz w:val="28"/>
          <w:szCs w:val="28"/>
        </w:rPr>
        <w:t>June 1</w:t>
      </w:r>
      <w:r w:rsidRPr="0050011D">
        <w:rPr>
          <w:rFonts w:ascii="Arial Rounded MT Bold" w:hAnsi="Arial Rounded MT Bold"/>
          <w:b/>
          <w:bCs/>
          <w:color w:val="FF3399"/>
          <w:sz w:val="28"/>
          <w:szCs w:val="28"/>
          <w:vertAlign w:val="superscript"/>
        </w:rPr>
        <w:t>st</w:t>
      </w:r>
      <w:r w:rsidRPr="0050011D">
        <w:rPr>
          <w:rFonts w:ascii="Arial Rounded MT Bold" w:hAnsi="Arial Rounded MT Bold"/>
          <w:b/>
          <w:bCs/>
          <w:color w:val="FF3399"/>
          <w:sz w:val="28"/>
          <w:szCs w:val="28"/>
        </w:rPr>
        <w:t>, 10</w:t>
      </w:r>
      <w:r w:rsidRPr="0050011D">
        <w:rPr>
          <w:rFonts w:ascii="Arial Rounded MT Bold" w:hAnsi="Arial Rounded MT Bold"/>
          <w:b/>
          <w:bCs/>
          <w:color w:val="FF3399"/>
          <w:sz w:val="28"/>
          <w:szCs w:val="28"/>
          <w:vertAlign w:val="superscript"/>
        </w:rPr>
        <w:t>th</w:t>
      </w:r>
      <w:r w:rsidRPr="0050011D">
        <w:rPr>
          <w:rFonts w:ascii="Arial Rounded MT Bold" w:hAnsi="Arial Rounded MT Bold"/>
          <w:b/>
          <w:bCs/>
          <w:color w:val="FF3399"/>
          <w:sz w:val="28"/>
          <w:szCs w:val="28"/>
        </w:rPr>
        <w:t>, 19</w:t>
      </w:r>
      <w:r w:rsidRPr="0050011D">
        <w:rPr>
          <w:rFonts w:ascii="Arial Rounded MT Bold" w:hAnsi="Arial Rounded MT Bold"/>
          <w:b/>
          <w:bCs/>
          <w:color w:val="FF3399"/>
          <w:sz w:val="28"/>
          <w:szCs w:val="28"/>
          <w:vertAlign w:val="superscript"/>
        </w:rPr>
        <w:t>th</w:t>
      </w:r>
      <w:r w:rsidRPr="0050011D">
        <w:rPr>
          <w:rFonts w:ascii="Arial Rounded MT Bold" w:hAnsi="Arial Rounded MT Bold"/>
          <w:b/>
          <w:bCs/>
          <w:color w:val="FF3399"/>
          <w:sz w:val="28"/>
          <w:szCs w:val="28"/>
        </w:rPr>
        <w:t xml:space="preserve"> and 28</w:t>
      </w:r>
      <w:r w:rsidRPr="0050011D">
        <w:rPr>
          <w:rFonts w:ascii="Arial Rounded MT Bold" w:hAnsi="Arial Rounded MT Bold"/>
          <w:b/>
          <w:bCs/>
          <w:color w:val="FF3399"/>
          <w:sz w:val="28"/>
          <w:szCs w:val="28"/>
          <w:vertAlign w:val="superscript"/>
        </w:rPr>
        <w:t>th</w:t>
      </w:r>
      <w:r w:rsidRPr="0050011D">
        <w:rPr>
          <w:rFonts w:ascii="Arial Rounded MT Bold" w:hAnsi="Arial Rounded MT Bold"/>
          <w:b/>
          <w:bCs/>
          <w:color w:val="FF3399"/>
          <w:sz w:val="28"/>
          <w:szCs w:val="28"/>
        </w:rPr>
        <w:t xml:space="preserve"> – They are blessed with the energy of the Sun and Mercury.</w:t>
      </w:r>
    </w:p>
    <w:p w14:paraId="5F230879" w14:textId="20E18A93"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emotional, creative and kind</w:t>
      </w:r>
      <w:del w:id="1713" w:author="Sandhya T" w:date="2024-06-19T23:44:00Z" w16du:dateUtc="2024-06-19T18:14:00Z">
        <w:r w:rsidRPr="004B1E70" w:rsidDel="00C204C7">
          <w:rPr>
            <w:rFonts w:ascii="Arial Narrow" w:hAnsi="Arial Narrow"/>
            <w:b/>
            <w:bCs/>
            <w:color w:val="00204F"/>
            <w:sz w:val="28"/>
            <w:szCs w:val="28"/>
          </w:rPr>
          <w:delText xml:space="preserve"> </w:delText>
        </w:r>
      </w:del>
      <w:ins w:id="1714" w:author="Sandhya T" w:date="2024-06-19T23:44:00Z" w16du:dateUtc="2024-06-19T18:14:00Z">
        <w:r w:rsidR="00C204C7">
          <w:rPr>
            <w:rFonts w:ascii="Arial Narrow" w:hAnsi="Arial Narrow"/>
            <w:b/>
            <w:bCs/>
            <w:color w:val="00204F"/>
            <w:sz w:val="28"/>
            <w:szCs w:val="28"/>
          </w:rPr>
          <w:t>-</w:t>
        </w:r>
      </w:ins>
      <w:r w:rsidRPr="004B1E70">
        <w:rPr>
          <w:rFonts w:ascii="Arial Narrow" w:hAnsi="Arial Narrow"/>
          <w:b/>
          <w:bCs/>
          <w:color w:val="00204F"/>
          <w:sz w:val="28"/>
          <w:szCs w:val="28"/>
        </w:rPr>
        <w:t>hearted.</w:t>
      </w:r>
    </w:p>
    <w:p w14:paraId="5E08FD6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lastRenderedPageBreak/>
        <w:t>They will be good at multitasking and they’ll work in their own way.</w:t>
      </w:r>
    </w:p>
    <w:p w14:paraId="19EEEE8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like to waste time, always occupied with some or the other work.</w:t>
      </w:r>
    </w:p>
    <w:p w14:paraId="7E427AA6" w14:textId="77777777" w:rsidR="00C80489" w:rsidRPr="004B1E70" w:rsidRDefault="00C80489" w:rsidP="00C80489">
      <w:pPr>
        <w:tabs>
          <w:tab w:val="left" w:pos="7635"/>
        </w:tabs>
        <w:rPr>
          <w:rFonts w:ascii="Arial Narrow" w:hAnsi="Arial Narrow"/>
          <w:b/>
          <w:bCs/>
          <w:color w:val="00204F"/>
          <w:sz w:val="28"/>
          <w:szCs w:val="28"/>
        </w:rPr>
      </w:pPr>
    </w:p>
    <w:p w14:paraId="576833EE" w14:textId="77777777" w:rsidR="00C80489" w:rsidRPr="0050011D" w:rsidRDefault="00C80489" w:rsidP="00C80489">
      <w:pPr>
        <w:tabs>
          <w:tab w:val="left" w:pos="7635"/>
        </w:tabs>
        <w:rPr>
          <w:rFonts w:ascii="Arial Rounded MT Bold" w:hAnsi="Arial Rounded MT Bold"/>
          <w:b/>
          <w:bCs/>
          <w:color w:val="FF3399"/>
          <w:sz w:val="28"/>
          <w:szCs w:val="28"/>
        </w:rPr>
      </w:pPr>
      <w:r w:rsidRPr="0050011D">
        <w:rPr>
          <w:rFonts w:ascii="Arial Rounded MT Bold" w:hAnsi="Arial Rounded MT Bold"/>
          <w:b/>
          <w:bCs/>
          <w:color w:val="FF3399"/>
          <w:sz w:val="28"/>
          <w:szCs w:val="28"/>
        </w:rPr>
        <w:t>June 2</w:t>
      </w:r>
      <w:r w:rsidRPr="0050011D">
        <w:rPr>
          <w:rFonts w:ascii="Arial Rounded MT Bold" w:hAnsi="Arial Rounded MT Bold"/>
          <w:b/>
          <w:bCs/>
          <w:color w:val="FF3399"/>
          <w:sz w:val="28"/>
          <w:szCs w:val="28"/>
          <w:vertAlign w:val="superscript"/>
        </w:rPr>
        <w:t>nd</w:t>
      </w:r>
      <w:r w:rsidRPr="0050011D">
        <w:rPr>
          <w:rFonts w:ascii="Arial Rounded MT Bold" w:hAnsi="Arial Rounded MT Bold"/>
          <w:b/>
          <w:bCs/>
          <w:color w:val="FF3399"/>
          <w:sz w:val="28"/>
          <w:szCs w:val="28"/>
        </w:rPr>
        <w:t>, 11</w:t>
      </w:r>
      <w:r w:rsidRPr="0050011D">
        <w:rPr>
          <w:rFonts w:ascii="Arial Rounded MT Bold" w:hAnsi="Arial Rounded MT Bold"/>
          <w:b/>
          <w:bCs/>
          <w:color w:val="FF3399"/>
          <w:sz w:val="28"/>
          <w:szCs w:val="28"/>
          <w:vertAlign w:val="superscript"/>
        </w:rPr>
        <w:t>th</w:t>
      </w:r>
      <w:r w:rsidRPr="0050011D">
        <w:rPr>
          <w:rFonts w:ascii="Arial Rounded MT Bold" w:hAnsi="Arial Rounded MT Bold"/>
          <w:b/>
          <w:bCs/>
          <w:color w:val="FF3399"/>
          <w:sz w:val="28"/>
          <w:szCs w:val="28"/>
        </w:rPr>
        <w:t>, 20</w:t>
      </w:r>
      <w:r w:rsidRPr="0050011D">
        <w:rPr>
          <w:rFonts w:ascii="Arial Rounded MT Bold" w:hAnsi="Arial Rounded MT Bold"/>
          <w:b/>
          <w:bCs/>
          <w:color w:val="FF3399"/>
          <w:sz w:val="28"/>
          <w:szCs w:val="28"/>
          <w:vertAlign w:val="superscript"/>
        </w:rPr>
        <w:t>th</w:t>
      </w:r>
      <w:r w:rsidRPr="0050011D">
        <w:rPr>
          <w:rFonts w:ascii="Arial Rounded MT Bold" w:hAnsi="Arial Rounded MT Bold"/>
          <w:b/>
          <w:bCs/>
          <w:color w:val="FF3399"/>
          <w:sz w:val="28"/>
          <w:szCs w:val="28"/>
        </w:rPr>
        <w:t xml:space="preserve"> and 29</w:t>
      </w:r>
      <w:r w:rsidRPr="0050011D">
        <w:rPr>
          <w:rFonts w:ascii="Arial Rounded MT Bold" w:hAnsi="Arial Rounded MT Bold"/>
          <w:b/>
          <w:bCs/>
          <w:color w:val="FF3399"/>
          <w:sz w:val="28"/>
          <w:szCs w:val="28"/>
          <w:vertAlign w:val="superscript"/>
        </w:rPr>
        <w:t>th</w:t>
      </w:r>
      <w:r w:rsidRPr="0050011D">
        <w:rPr>
          <w:rFonts w:ascii="Arial Rounded MT Bold" w:hAnsi="Arial Rounded MT Bold"/>
          <w:b/>
          <w:bCs/>
          <w:color w:val="FF3399"/>
          <w:sz w:val="28"/>
          <w:szCs w:val="28"/>
        </w:rPr>
        <w:t xml:space="preserve"> – They are blessed with the energy of the Moon and Mercury.</w:t>
      </w:r>
    </w:p>
    <w:p w14:paraId="539D1497"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are creative and kind. </w:t>
      </w:r>
    </w:p>
    <w:p w14:paraId="4C2BCA9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try new ideas and innovations.</w:t>
      </w:r>
    </w:p>
    <w:p w14:paraId="47088FC6" w14:textId="5EBF930F"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do not like to fight and argue. Tries to solve others’ problems but this might get them </w:t>
      </w:r>
      <w:del w:id="1715" w:author="Sandhya T" w:date="2024-06-19T23:44:00Z" w16du:dateUtc="2024-06-19T18:14:00Z">
        <w:r w:rsidRPr="004B1E70" w:rsidDel="00C204C7">
          <w:rPr>
            <w:rFonts w:ascii="Arial Narrow" w:hAnsi="Arial Narrow"/>
            <w:b/>
            <w:bCs/>
            <w:color w:val="00204F"/>
            <w:sz w:val="28"/>
            <w:szCs w:val="28"/>
          </w:rPr>
          <w:delText xml:space="preserve">only </w:delText>
        </w:r>
      </w:del>
      <w:r w:rsidRPr="004B1E70">
        <w:rPr>
          <w:rFonts w:ascii="Arial Narrow" w:hAnsi="Arial Narrow"/>
          <w:b/>
          <w:bCs/>
          <w:color w:val="00204F"/>
          <w:sz w:val="28"/>
          <w:szCs w:val="28"/>
        </w:rPr>
        <w:t>into trouble.</w:t>
      </w:r>
    </w:p>
    <w:p w14:paraId="2E807540" w14:textId="6FB48E0C"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travel as a result</w:t>
      </w:r>
      <w:ins w:id="1716" w:author="Sandhya T" w:date="2024-06-19T23:45:00Z" w16du:dateUtc="2024-06-19T18:15:00Z">
        <w:r w:rsidR="00C204C7">
          <w:rPr>
            <w:rFonts w:ascii="Arial Narrow" w:hAnsi="Arial Narrow"/>
            <w:b/>
            <w:bCs/>
            <w:color w:val="00204F"/>
            <w:sz w:val="28"/>
            <w:szCs w:val="28"/>
          </w:rPr>
          <w:t xml:space="preserve"> of</w:t>
        </w:r>
      </w:ins>
      <w:r w:rsidRPr="004B1E70">
        <w:rPr>
          <w:rFonts w:ascii="Arial Narrow" w:hAnsi="Arial Narrow"/>
          <w:b/>
          <w:bCs/>
          <w:color w:val="00204F"/>
          <w:sz w:val="28"/>
          <w:szCs w:val="28"/>
        </w:rPr>
        <w:t xml:space="preserve"> this</w:t>
      </w:r>
      <w:ins w:id="1717" w:author="Sandhya T" w:date="2024-06-19T23:45:00Z" w16du:dateUtc="2024-06-19T18:15:00Z">
        <w:r w:rsidR="00C204C7">
          <w:rPr>
            <w:rFonts w:ascii="Arial Narrow" w:hAnsi="Arial Narrow"/>
            <w:b/>
            <w:bCs/>
            <w:color w:val="00204F"/>
            <w:sz w:val="28"/>
            <w:szCs w:val="28"/>
          </w:rPr>
          <w:t>,</w:t>
        </w:r>
      </w:ins>
      <w:r w:rsidRPr="004B1E70">
        <w:rPr>
          <w:rFonts w:ascii="Arial Narrow" w:hAnsi="Arial Narrow"/>
          <w:b/>
          <w:bCs/>
          <w:color w:val="00204F"/>
          <w:sz w:val="28"/>
          <w:szCs w:val="28"/>
        </w:rPr>
        <w:t xml:space="preserve"> will change their house many times.</w:t>
      </w:r>
    </w:p>
    <w:p w14:paraId="111ED552" w14:textId="77777777" w:rsidR="00C80489" w:rsidRPr="004B1E70" w:rsidRDefault="00C80489" w:rsidP="00C80489">
      <w:pPr>
        <w:tabs>
          <w:tab w:val="left" w:pos="7635"/>
        </w:tabs>
        <w:rPr>
          <w:rFonts w:ascii="Arial Narrow" w:hAnsi="Arial Narrow"/>
          <w:b/>
          <w:bCs/>
          <w:color w:val="00204F"/>
          <w:sz w:val="28"/>
          <w:szCs w:val="28"/>
        </w:rPr>
      </w:pPr>
    </w:p>
    <w:p w14:paraId="66EA5FB0" w14:textId="77777777" w:rsidR="00C80489" w:rsidRPr="0050011D" w:rsidRDefault="00C80489" w:rsidP="00C80489">
      <w:pPr>
        <w:tabs>
          <w:tab w:val="left" w:pos="7635"/>
        </w:tabs>
        <w:rPr>
          <w:rFonts w:ascii="Arial Rounded MT Bold" w:hAnsi="Arial Rounded MT Bold"/>
          <w:b/>
          <w:bCs/>
          <w:color w:val="FF3399"/>
          <w:sz w:val="28"/>
          <w:szCs w:val="28"/>
        </w:rPr>
      </w:pPr>
      <w:r w:rsidRPr="0050011D">
        <w:rPr>
          <w:rFonts w:ascii="Arial Rounded MT Bold" w:hAnsi="Arial Rounded MT Bold"/>
          <w:b/>
          <w:bCs/>
          <w:color w:val="FF3399"/>
          <w:sz w:val="28"/>
          <w:szCs w:val="28"/>
        </w:rPr>
        <w:t>June 3</w:t>
      </w:r>
      <w:r w:rsidRPr="0050011D">
        <w:rPr>
          <w:rFonts w:ascii="Arial Rounded MT Bold" w:hAnsi="Arial Rounded MT Bold"/>
          <w:b/>
          <w:bCs/>
          <w:color w:val="FF3399"/>
          <w:sz w:val="28"/>
          <w:szCs w:val="28"/>
          <w:vertAlign w:val="superscript"/>
        </w:rPr>
        <w:t>rd</w:t>
      </w:r>
      <w:r w:rsidRPr="0050011D">
        <w:rPr>
          <w:rFonts w:ascii="Arial Rounded MT Bold" w:hAnsi="Arial Rounded MT Bold"/>
          <w:b/>
          <w:bCs/>
          <w:color w:val="FF3399"/>
          <w:sz w:val="28"/>
          <w:szCs w:val="28"/>
        </w:rPr>
        <w:t>, 12</w:t>
      </w:r>
      <w:r w:rsidRPr="0050011D">
        <w:rPr>
          <w:rFonts w:ascii="Arial Rounded MT Bold" w:hAnsi="Arial Rounded MT Bold"/>
          <w:b/>
          <w:bCs/>
          <w:color w:val="FF3399"/>
          <w:sz w:val="28"/>
          <w:szCs w:val="28"/>
          <w:vertAlign w:val="superscript"/>
        </w:rPr>
        <w:t>th</w:t>
      </w:r>
      <w:r w:rsidRPr="0050011D">
        <w:rPr>
          <w:rFonts w:ascii="Arial Rounded MT Bold" w:hAnsi="Arial Rounded MT Bold"/>
          <w:b/>
          <w:bCs/>
          <w:color w:val="FF3399"/>
          <w:sz w:val="28"/>
          <w:szCs w:val="28"/>
        </w:rPr>
        <w:t>, 21</w:t>
      </w:r>
      <w:r w:rsidRPr="0050011D">
        <w:rPr>
          <w:rFonts w:ascii="Arial Rounded MT Bold" w:hAnsi="Arial Rounded MT Bold"/>
          <w:b/>
          <w:bCs/>
          <w:color w:val="FF3399"/>
          <w:sz w:val="28"/>
          <w:szCs w:val="28"/>
          <w:vertAlign w:val="superscript"/>
        </w:rPr>
        <w:t>st</w:t>
      </w:r>
      <w:r w:rsidRPr="0050011D">
        <w:rPr>
          <w:rFonts w:ascii="Arial Rounded MT Bold" w:hAnsi="Arial Rounded MT Bold"/>
          <w:b/>
          <w:bCs/>
          <w:color w:val="FF3399"/>
          <w:sz w:val="28"/>
          <w:szCs w:val="28"/>
        </w:rPr>
        <w:t xml:space="preserve"> and 30</w:t>
      </w:r>
      <w:r w:rsidRPr="0050011D">
        <w:rPr>
          <w:rFonts w:ascii="Arial Rounded MT Bold" w:hAnsi="Arial Rounded MT Bold"/>
          <w:b/>
          <w:bCs/>
          <w:color w:val="FF3399"/>
          <w:sz w:val="28"/>
          <w:szCs w:val="28"/>
          <w:vertAlign w:val="superscript"/>
        </w:rPr>
        <w:t>th</w:t>
      </w:r>
      <w:r w:rsidRPr="0050011D">
        <w:rPr>
          <w:rFonts w:ascii="Arial Rounded MT Bold" w:hAnsi="Arial Rounded MT Bold"/>
          <w:b/>
          <w:bCs/>
          <w:color w:val="FF3399"/>
          <w:sz w:val="28"/>
          <w:szCs w:val="28"/>
        </w:rPr>
        <w:t xml:space="preserve"> – They are blessed with the energy of Jupiter and Mercury.</w:t>
      </w:r>
    </w:p>
    <w:p w14:paraId="4865C5E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ambitious, intelligent and have a good impact on others.</w:t>
      </w:r>
    </w:p>
    <w:p w14:paraId="0366A031"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set a target for themselves and once that’s completed will set higher targets and keep working.</w:t>
      </w:r>
    </w:p>
    <w:p w14:paraId="131C26C9" w14:textId="0DBCB783"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earn a lot of money and be in a good position; but still</w:t>
      </w:r>
      <w:ins w:id="1718" w:author="Sandhya T" w:date="2024-06-19T23:46:00Z" w16du:dateUtc="2024-06-19T18:16:00Z">
        <w:r w:rsidR="00C204C7">
          <w:rPr>
            <w:rFonts w:ascii="Arial Narrow" w:hAnsi="Arial Narrow"/>
            <w:b/>
            <w:bCs/>
            <w:color w:val="00204F"/>
            <w:sz w:val="28"/>
            <w:szCs w:val="28"/>
          </w:rPr>
          <w:t xml:space="preserve"> will</w:t>
        </w:r>
      </w:ins>
      <w:r w:rsidRPr="004B1E70">
        <w:rPr>
          <w:rFonts w:ascii="Arial Narrow" w:hAnsi="Arial Narrow"/>
          <w:b/>
          <w:bCs/>
          <w:color w:val="00204F"/>
          <w:sz w:val="28"/>
          <w:szCs w:val="28"/>
        </w:rPr>
        <w:t xml:space="preserve"> not be satisfied.</w:t>
      </w:r>
    </w:p>
    <w:p w14:paraId="3A089C3A" w14:textId="77777777" w:rsidR="00C80489" w:rsidRPr="004B1E70" w:rsidRDefault="00C80489" w:rsidP="00C80489">
      <w:pPr>
        <w:tabs>
          <w:tab w:val="left" w:pos="7635"/>
        </w:tabs>
        <w:rPr>
          <w:rFonts w:ascii="Arial Narrow" w:hAnsi="Arial Narrow"/>
          <w:b/>
          <w:bCs/>
          <w:color w:val="00204F"/>
          <w:sz w:val="28"/>
          <w:szCs w:val="28"/>
        </w:rPr>
      </w:pPr>
    </w:p>
    <w:p w14:paraId="775E212D" w14:textId="2A610273" w:rsidR="00C80489" w:rsidRPr="00796F15" w:rsidRDefault="00C80489" w:rsidP="00C80489">
      <w:pPr>
        <w:tabs>
          <w:tab w:val="left" w:pos="7635"/>
        </w:tabs>
        <w:rPr>
          <w:rFonts w:ascii="Arial Rounded MT Bold" w:hAnsi="Arial Rounded MT Bold"/>
          <w:b/>
          <w:bCs/>
          <w:color w:val="FF3399"/>
          <w:sz w:val="28"/>
          <w:szCs w:val="28"/>
        </w:rPr>
      </w:pPr>
      <w:r w:rsidRPr="00796F15">
        <w:rPr>
          <w:rFonts w:ascii="Arial Rounded MT Bold" w:hAnsi="Arial Rounded MT Bold"/>
          <w:b/>
          <w:bCs/>
          <w:color w:val="FF3399"/>
          <w:sz w:val="28"/>
          <w:szCs w:val="28"/>
        </w:rPr>
        <w:t>June 4</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13</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and 22</w:t>
      </w:r>
      <w:r w:rsidRPr="00796F15">
        <w:rPr>
          <w:rFonts w:ascii="Arial Rounded MT Bold" w:hAnsi="Arial Rounded MT Bold"/>
          <w:b/>
          <w:bCs/>
          <w:color w:val="FF3399"/>
          <w:sz w:val="28"/>
          <w:szCs w:val="28"/>
          <w:vertAlign w:val="superscript"/>
        </w:rPr>
        <w:t>nd</w:t>
      </w:r>
      <w:r w:rsidRPr="00796F15">
        <w:rPr>
          <w:rFonts w:ascii="Arial Rounded MT Bold" w:hAnsi="Arial Rounded MT Bold"/>
          <w:b/>
          <w:bCs/>
          <w:color w:val="FF3399"/>
          <w:sz w:val="28"/>
          <w:szCs w:val="28"/>
        </w:rPr>
        <w:t xml:space="preserve"> – They are blessed with the energy of Mercury and </w:t>
      </w:r>
      <w:ins w:id="1719" w:author="Sandhya T" w:date="2024-06-20T09:25:00Z" w16du:dateUtc="2024-06-20T03:55:00Z">
        <w:r w:rsidR="00D04E42">
          <w:rPr>
            <w:rFonts w:ascii="Arial Rounded MT Bold" w:hAnsi="Arial Rounded MT Bold"/>
            <w:b/>
            <w:bCs/>
            <w:color w:val="FF3399"/>
            <w:sz w:val="28"/>
            <w:szCs w:val="28"/>
          </w:rPr>
          <w:t xml:space="preserve">the </w:t>
        </w:r>
      </w:ins>
      <w:r w:rsidRPr="00796F15">
        <w:rPr>
          <w:rFonts w:ascii="Arial Rounded MT Bold" w:hAnsi="Arial Rounded MT Bold"/>
          <w:b/>
          <w:bCs/>
          <w:color w:val="FF3399"/>
          <w:sz w:val="28"/>
          <w:szCs w:val="28"/>
        </w:rPr>
        <w:t>Sun.</w:t>
      </w:r>
    </w:p>
    <w:p w14:paraId="712BBFD1"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be independent and are good at studies.</w:t>
      </w:r>
    </w:p>
    <w:p w14:paraId="366ABA86"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select a life partner who thinks the same way as them, or else will face many issues in married life.</w:t>
      </w:r>
    </w:p>
    <w:p w14:paraId="37827B6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have different opinions and this will cause misunderstanding and keep relatives away.</w:t>
      </w:r>
    </w:p>
    <w:p w14:paraId="23C5C8C9" w14:textId="1C39D109"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w:t>
      </w:r>
      <w:ins w:id="1720" w:author="Sandhya T" w:date="2024-06-19T23:47:00Z" w16du:dateUtc="2024-06-19T18:17:00Z">
        <w:r w:rsidR="00C204C7">
          <w:rPr>
            <w:rFonts w:ascii="Arial Narrow" w:hAnsi="Arial Narrow"/>
            <w:b/>
            <w:bCs/>
            <w:color w:val="00204F"/>
            <w:sz w:val="28"/>
            <w:szCs w:val="28"/>
          </w:rPr>
          <w:t>ir</w:t>
        </w:r>
      </w:ins>
      <w:del w:id="1721" w:author="Sandhya T" w:date="2024-06-19T23:47:00Z" w16du:dateUtc="2024-06-19T18:17:00Z">
        <w:r w:rsidRPr="004B1E70" w:rsidDel="00C204C7">
          <w:rPr>
            <w:rFonts w:ascii="Arial Narrow" w:hAnsi="Arial Narrow"/>
            <w:b/>
            <w:bCs/>
            <w:color w:val="00204F"/>
            <w:sz w:val="28"/>
            <w:szCs w:val="28"/>
          </w:rPr>
          <w:delText>y</w:delText>
        </w:r>
      </w:del>
      <w:r w:rsidRPr="004B1E70">
        <w:rPr>
          <w:rFonts w:ascii="Arial Narrow" w:hAnsi="Arial Narrow"/>
          <w:b/>
          <w:bCs/>
          <w:color w:val="00204F"/>
          <w:sz w:val="28"/>
          <w:szCs w:val="28"/>
        </w:rPr>
        <w:t xml:space="preserve"> think</w:t>
      </w:r>
      <w:ins w:id="1722" w:author="Sandhya T" w:date="2024-06-19T23:47:00Z" w16du:dateUtc="2024-06-19T18:17:00Z">
        <w:r w:rsidR="00C204C7">
          <w:rPr>
            <w:rFonts w:ascii="Arial Narrow" w:hAnsi="Arial Narrow"/>
            <w:b/>
            <w:bCs/>
            <w:color w:val="00204F"/>
            <w:sz w:val="28"/>
            <w:szCs w:val="28"/>
          </w:rPr>
          <w:t>ing is</w:t>
        </w:r>
      </w:ins>
      <w:r w:rsidRPr="004B1E70">
        <w:rPr>
          <w:rFonts w:ascii="Arial Narrow" w:hAnsi="Arial Narrow"/>
          <w:b/>
          <w:bCs/>
          <w:color w:val="00204F"/>
          <w:sz w:val="28"/>
          <w:szCs w:val="28"/>
        </w:rPr>
        <w:t xml:space="preserve"> advanced and incorporate new changes in life.</w:t>
      </w:r>
    </w:p>
    <w:p w14:paraId="75B485BB" w14:textId="77777777" w:rsidR="00C80489" w:rsidRPr="004B1E70" w:rsidRDefault="00C80489" w:rsidP="00C80489">
      <w:pPr>
        <w:tabs>
          <w:tab w:val="left" w:pos="7635"/>
        </w:tabs>
        <w:rPr>
          <w:rFonts w:ascii="Arial Narrow" w:hAnsi="Arial Narrow"/>
          <w:b/>
          <w:bCs/>
          <w:color w:val="00204F"/>
          <w:sz w:val="28"/>
          <w:szCs w:val="28"/>
        </w:rPr>
      </w:pPr>
    </w:p>
    <w:p w14:paraId="297B5869" w14:textId="77777777" w:rsidR="00C80489" w:rsidRPr="00796F15" w:rsidRDefault="00C80489" w:rsidP="00C80489">
      <w:pPr>
        <w:tabs>
          <w:tab w:val="left" w:pos="7635"/>
        </w:tabs>
        <w:rPr>
          <w:rFonts w:ascii="Arial Rounded MT Bold" w:hAnsi="Arial Rounded MT Bold"/>
          <w:b/>
          <w:bCs/>
          <w:color w:val="FF3399"/>
          <w:sz w:val="28"/>
          <w:szCs w:val="28"/>
        </w:rPr>
      </w:pPr>
      <w:r w:rsidRPr="00796F15">
        <w:rPr>
          <w:rFonts w:ascii="Arial Rounded MT Bold" w:hAnsi="Arial Rounded MT Bold"/>
          <w:b/>
          <w:bCs/>
          <w:color w:val="FF3399"/>
          <w:sz w:val="28"/>
          <w:szCs w:val="28"/>
        </w:rPr>
        <w:t>June 5</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14</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and 23</w:t>
      </w:r>
      <w:r w:rsidRPr="00796F15">
        <w:rPr>
          <w:rFonts w:ascii="Arial Rounded MT Bold" w:hAnsi="Arial Rounded MT Bold"/>
          <w:b/>
          <w:bCs/>
          <w:color w:val="FF3399"/>
          <w:sz w:val="28"/>
          <w:szCs w:val="28"/>
          <w:vertAlign w:val="superscript"/>
        </w:rPr>
        <w:t>rd</w:t>
      </w:r>
      <w:r w:rsidRPr="00796F15">
        <w:rPr>
          <w:rFonts w:ascii="Arial Rounded MT Bold" w:hAnsi="Arial Rounded MT Bold"/>
          <w:b/>
          <w:bCs/>
          <w:color w:val="FF3399"/>
          <w:sz w:val="28"/>
          <w:szCs w:val="28"/>
        </w:rPr>
        <w:t xml:space="preserve"> – They are blessed with the energy of Mercury.</w:t>
      </w:r>
    </w:p>
    <w:p w14:paraId="7BFB892F"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lastRenderedPageBreak/>
        <w:t>They are intelligent, fast and tense most of the time.</w:t>
      </w:r>
    </w:p>
    <w:p w14:paraId="7BCAD67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successful in business and save money for old age.</w:t>
      </w:r>
    </w:p>
    <w:p w14:paraId="2F939AE2"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like to repeat the same kind of work all the time.</w:t>
      </w:r>
    </w:p>
    <w:p w14:paraId="368C4B37" w14:textId="77777777" w:rsidR="00796F15" w:rsidRDefault="00796F15" w:rsidP="00C80489">
      <w:pPr>
        <w:tabs>
          <w:tab w:val="left" w:pos="7635"/>
        </w:tabs>
        <w:rPr>
          <w:rFonts w:ascii="Arial Narrow" w:hAnsi="Arial Narrow"/>
          <w:b/>
          <w:bCs/>
          <w:color w:val="00204F"/>
          <w:sz w:val="28"/>
          <w:szCs w:val="28"/>
        </w:rPr>
      </w:pPr>
    </w:p>
    <w:p w14:paraId="4CA9945C" w14:textId="0D1D427C" w:rsidR="00C80489" w:rsidRPr="00796F15" w:rsidRDefault="00C80489" w:rsidP="00C80489">
      <w:pPr>
        <w:tabs>
          <w:tab w:val="left" w:pos="7635"/>
        </w:tabs>
        <w:rPr>
          <w:rFonts w:ascii="Arial Rounded MT Bold" w:hAnsi="Arial Rounded MT Bold"/>
          <w:b/>
          <w:bCs/>
          <w:color w:val="FF3399"/>
          <w:sz w:val="28"/>
          <w:szCs w:val="28"/>
        </w:rPr>
      </w:pPr>
      <w:r w:rsidRPr="00796F15">
        <w:rPr>
          <w:rFonts w:ascii="Arial Rounded MT Bold" w:hAnsi="Arial Rounded MT Bold"/>
          <w:b/>
          <w:bCs/>
          <w:color w:val="FF3399"/>
          <w:sz w:val="28"/>
          <w:szCs w:val="28"/>
        </w:rPr>
        <w:t>June 6</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15</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and 24</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 They are blessed with the energy of Mercury and Venus.</w:t>
      </w:r>
    </w:p>
    <w:p w14:paraId="20AD7979"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have an attractive personality, and are creative people.</w:t>
      </w:r>
    </w:p>
    <w:p w14:paraId="3A19C796"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multiple sources of income.</w:t>
      </w:r>
    </w:p>
    <w:p w14:paraId="0A0A9AEA"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like restrictions and wish to be in higher positions.</w:t>
      </w:r>
    </w:p>
    <w:p w14:paraId="53E5B92E" w14:textId="77777777" w:rsidR="00C80489" w:rsidRPr="004B1E70" w:rsidRDefault="00C80489" w:rsidP="00C80489">
      <w:pPr>
        <w:tabs>
          <w:tab w:val="left" w:pos="7635"/>
        </w:tabs>
        <w:rPr>
          <w:rFonts w:ascii="Arial Narrow" w:hAnsi="Arial Narrow"/>
          <w:b/>
          <w:bCs/>
          <w:color w:val="00204F"/>
          <w:sz w:val="28"/>
          <w:szCs w:val="28"/>
        </w:rPr>
      </w:pPr>
    </w:p>
    <w:p w14:paraId="2EFE0010" w14:textId="77777777" w:rsidR="00C80489" w:rsidRPr="00796F15" w:rsidRDefault="00C80489" w:rsidP="00C80489">
      <w:pPr>
        <w:tabs>
          <w:tab w:val="left" w:pos="7635"/>
        </w:tabs>
        <w:rPr>
          <w:rFonts w:ascii="Arial Rounded MT Bold" w:hAnsi="Arial Rounded MT Bold"/>
          <w:b/>
          <w:bCs/>
          <w:color w:val="FF3399"/>
          <w:sz w:val="28"/>
          <w:szCs w:val="28"/>
        </w:rPr>
      </w:pPr>
      <w:r w:rsidRPr="00796F15">
        <w:rPr>
          <w:rFonts w:ascii="Arial Rounded MT Bold" w:hAnsi="Arial Rounded MT Bold"/>
          <w:b/>
          <w:bCs/>
          <w:color w:val="FF3399"/>
          <w:sz w:val="28"/>
          <w:szCs w:val="28"/>
        </w:rPr>
        <w:t>June 7</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16</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and 25</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 They are blessed with the energy of the Moon and Mercury.</w:t>
      </w:r>
    </w:p>
    <w:p w14:paraId="6155444C" w14:textId="7A4799BD"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emotional and have strong will</w:t>
      </w:r>
      <w:del w:id="1723" w:author="Sandhya T" w:date="2024-06-19T23:48:00Z" w16du:dateUtc="2024-06-19T18:18:00Z">
        <w:r w:rsidRPr="004B1E70" w:rsidDel="00C204C7">
          <w:rPr>
            <w:rFonts w:ascii="Arial Narrow" w:hAnsi="Arial Narrow"/>
            <w:b/>
            <w:bCs/>
            <w:color w:val="00204F"/>
            <w:sz w:val="28"/>
            <w:szCs w:val="28"/>
          </w:rPr>
          <w:delText xml:space="preserve"> </w:delText>
        </w:r>
      </w:del>
      <w:ins w:id="1724" w:author="Sandhya T" w:date="2024-06-19T23:48:00Z" w16du:dateUtc="2024-06-19T18:18:00Z">
        <w:r w:rsidR="00C204C7">
          <w:rPr>
            <w:rFonts w:ascii="Arial Narrow" w:hAnsi="Arial Narrow"/>
            <w:b/>
            <w:bCs/>
            <w:color w:val="00204F"/>
            <w:sz w:val="28"/>
            <w:szCs w:val="28"/>
          </w:rPr>
          <w:t>-</w:t>
        </w:r>
      </w:ins>
      <w:r w:rsidRPr="004B1E70">
        <w:rPr>
          <w:rFonts w:ascii="Arial Narrow" w:hAnsi="Arial Narrow"/>
          <w:b/>
          <w:bCs/>
          <w:color w:val="00204F"/>
          <w:sz w:val="28"/>
          <w:szCs w:val="28"/>
        </w:rPr>
        <w:t>power.</w:t>
      </w:r>
    </w:p>
    <w:p w14:paraId="1F29F35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good at understanding people.</w:t>
      </w:r>
    </w:p>
    <w:p w14:paraId="27687738" w14:textId="00C06EF4"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like to stay by water like near the ocean or sea and like to travel </w:t>
      </w:r>
      <w:del w:id="1725" w:author="Sandhya T" w:date="2024-06-19T23:49:00Z" w16du:dateUtc="2024-06-19T18:19:00Z">
        <w:r w:rsidRPr="004B1E70" w:rsidDel="00C204C7">
          <w:rPr>
            <w:rFonts w:ascii="Arial Narrow" w:hAnsi="Arial Narrow"/>
            <w:b/>
            <w:bCs/>
            <w:color w:val="00204F"/>
            <w:sz w:val="28"/>
            <w:szCs w:val="28"/>
          </w:rPr>
          <w:delText>over sea</w:delText>
        </w:r>
      </w:del>
      <w:ins w:id="1726" w:author="Sandhya T" w:date="2024-06-19T23:49:00Z" w16du:dateUtc="2024-06-19T18:19:00Z">
        <w:r w:rsidR="00C204C7" w:rsidRPr="004B1E70">
          <w:rPr>
            <w:rFonts w:ascii="Arial Narrow" w:hAnsi="Arial Narrow"/>
            <w:b/>
            <w:bCs/>
            <w:color w:val="00204F"/>
            <w:sz w:val="28"/>
            <w:szCs w:val="28"/>
          </w:rPr>
          <w:t>overseas</w:t>
        </w:r>
      </w:ins>
      <w:r w:rsidRPr="004B1E70">
        <w:rPr>
          <w:rFonts w:ascii="Arial Narrow" w:hAnsi="Arial Narrow"/>
          <w:b/>
          <w:bCs/>
          <w:color w:val="00204F"/>
          <w:sz w:val="28"/>
          <w:szCs w:val="28"/>
        </w:rPr>
        <w:t xml:space="preserve"> thru water</w:t>
      </w:r>
      <w:del w:id="1727" w:author="Sandhya T" w:date="2024-06-19T23:49:00Z" w16du:dateUtc="2024-06-19T18:19:00Z">
        <w:r w:rsidRPr="004B1E70" w:rsidDel="00C204C7">
          <w:rPr>
            <w:rFonts w:ascii="Arial Narrow" w:hAnsi="Arial Narrow"/>
            <w:b/>
            <w:bCs/>
            <w:color w:val="00204F"/>
            <w:sz w:val="28"/>
            <w:szCs w:val="28"/>
          </w:rPr>
          <w:delText xml:space="preserve"> </w:delText>
        </w:r>
      </w:del>
      <w:ins w:id="1728" w:author="Sandhya T" w:date="2024-06-19T23:49:00Z" w16du:dateUtc="2024-06-19T18:19:00Z">
        <w:r w:rsidR="00C204C7">
          <w:rPr>
            <w:rFonts w:ascii="Arial Narrow" w:hAnsi="Arial Narrow"/>
            <w:b/>
            <w:bCs/>
            <w:color w:val="00204F"/>
            <w:sz w:val="28"/>
            <w:szCs w:val="28"/>
          </w:rPr>
          <w:t>-</w:t>
        </w:r>
      </w:ins>
      <w:r w:rsidRPr="004B1E70">
        <w:rPr>
          <w:rFonts w:ascii="Arial Narrow" w:hAnsi="Arial Narrow"/>
          <w:b/>
          <w:bCs/>
          <w:color w:val="00204F"/>
          <w:sz w:val="28"/>
          <w:szCs w:val="28"/>
        </w:rPr>
        <w:t>way.</w:t>
      </w:r>
    </w:p>
    <w:p w14:paraId="6DB25E6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stay away from easy money-making ways and there are chances of cheating from family members on money and property.</w:t>
      </w:r>
    </w:p>
    <w:p w14:paraId="6EDD9FEA" w14:textId="77777777" w:rsidR="00C80489" w:rsidRPr="004B1E70" w:rsidRDefault="00C80489" w:rsidP="00C80489">
      <w:pPr>
        <w:tabs>
          <w:tab w:val="left" w:pos="7635"/>
        </w:tabs>
        <w:rPr>
          <w:rFonts w:ascii="Arial Narrow" w:hAnsi="Arial Narrow"/>
          <w:b/>
          <w:bCs/>
          <w:color w:val="00204F"/>
          <w:sz w:val="28"/>
          <w:szCs w:val="28"/>
        </w:rPr>
      </w:pPr>
    </w:p>
    <w:p w14:paraId="474CBAE2" w14:textId="33C51822" w:rsidR="00C80489" w:rsidRPr="00796F15" w:rsidRDefault="00C80489" w:rsidP="00C80489">
      <w:pPr>
        <w:tabs>
          <w:tab w:val="left" w:pos="7635"/>
        </w:tabs>
        <w:rPr>
          <w:rFonts w:ascii="Arial Rounded MT Bold" w:hAnsi="Arial Rounded MT Bold"/>
          <w:b/>
          <w:bCs/>
          <w:color w:val="FF3399"/>
          <w:sz w:val="28"/>
          <w:szCs w:val="28"/>
        </w:rPr>
      </w:pPr>
      <w:r w:rsidRPr="00796F15">
        <w:rPr>
          <w:rFonts w:ascii="Arial Rounded MT Bold" w:hAnsi="Arial Rounded MT Bold"/>
          <w:b/>
          <w:bCs/>
          <w:color w:val="FF3399"/>
          <w:sz w:val="28"/>
          <w:szCs w:val="28"/>
        </w:rPr>
        <w:t>June 8</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17</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and 26</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 They are blessed with the energy of </w:t>
      </w:r>
      <w:del w:id="1729" w:author="Sandhya T" w:date="2024-06-20T09:25:00Z" w16du:dateUtc="2024-06-20T03:55:00Z">
        <w:r w:rsidRPr="00796F15" w:rsidDel="00302B15">
          <w:rPr>
            <w:rFonts w:ascii="Arial Rounded MT Bold" w:hAnsi="Arial Rounded MT Bold"/>
            <w:b/>
            <w:bCs/>
            <w:color w:val="FF3399"/>
            <w:sz w:val="28"/>
            <w:szCs w:val="28"/>
          </w:rPr>
          <w:delText xml:space="preserve">Jupiter </w:delText>
        </w:r>
      </w:del>
      <w:ins w:id="1730" w:author="Sandhya T" w:date="2024-06-20T09:25:00Z" w16du:dateUtc="2024-06-20T03:55:00Z">
        <w:r w:rsidR="00302B15">
          <w:rPr>
            <w:rFonts w:ascii="Arial Rounded MT Bold" w:hAnsi="Arial Rounded MT Bold"/>
            <w:b/>
            <w:bCs/>
            <w:color w:val="FF3399"/>
            <w:sz w:val="28"/>
            <w:szCs w:val="28"/>
          </w:rPr>
          <w:t>Mercury</w:t>
        </w:r>
        <w:r w:rsidR="00302B15" w:rsidRPr="00796F15">
          <w:rPr>
            <w:rFonts w:ascii="Arial Rounded MT Bold" w:hAnsi="Arial Rounded MT Bold"/>
            <w:b/>
            <w:bCs/>
            <w:color w:val="FF3399"/>
            <w:sz w:val="28"/>
            <w:szCs w:val="28"/>
          </w:rPr>
          <w:t xml:space="preserve"> </w:t>
        </w:r>
      </w:ins>
      <w:r w:rsidRPr="00796F15">
        <w:rPr>
          <w:rFonts w:ascii="Arial Rounded MT Bold" w:hAnsi="Arial Rounded MT Bold"/>
          <w:b/>
          <w:bCs/>
          <w:color w:val="FF3399"/>
          <w:sz w:val="28"/>
          <w:szCs w:val="28"/>
        </w:rPr>
        <w:t>and Saturn.</w:t>
      </w:r>
    </w:p>
    <w:p w14:paraId="65AA591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get much support from people in difficult times.</w:t>
      </w:r>
    </w:p>
    <w:p w14:paraId="53281A19"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have to plan and execute by themselves as there is not much support from anyone.</w:t>
      </w:r>
    </w:p>
    <w:p w14:paraId="447E160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tolerate mistakes.</w:t>
      </w:r>
    </w:p>
    <w:p w14:paraId="341F3E44"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be careful while investing.</w:t>
      </w:r>
    </w:p>
    <w:p w14:paraId="76D4AE0D" w14:textId="77777777" w:rsidR="00796F15" w:rsidRDefault="00796F15" w:rsidP="00C80489">
      <w:pPr>
        <w:tabs>
          <w:tab w:val="left" w:pos="7635"/>
        </w:tabs>
        <w:rPr>
          <w:rFonts w:ascii="Arial Narrow" w:hAnsi="Arial Narrow"/>
          <w:b/>
          <w:bCs/>
          <w:color w:val="00204F"/>
          <w:sz w:val="28"/>
          <w:szCs w:val="28"/>
        </w:rPr>
      </w:pPr>
    </w:p>
    <w:p w14:paraId="2DA493FE" w14:textId="23F48666" w:rsidR="00C80489" w:rsidRPr="00796F15" w:rsidRDefault="00C80489" w:rsidP="00C80489">
      <w:pPr>
        <w:tabs>
          <w:tab w:val="left" w:pos="7635"/>
        </w:tabs>
        <w:rPr>
          <w:rFonts w:ascii="Arial Rounded MT Bold" w:hAnsi="Arial Rounded MT Bold"/>
          <w:b/>
          <w:bCs/>
          <w:color w:val="FF3399"/>
          <w:sz w:val="28"/>
          <w:szCs w:val="28"/>
        </w:rPr>
      </w:pPr>
      <w:r w:rsidRPr="00796F15">
        <w:rPr>
          <w:rFonts w:ascii="Arial Rounded MT Bold" w:hAnsi="Arial Rounded MT Bold"/>
          <w:b/>
          <w:bCs/>
          <w:color w:val="FF3399"/>
          <w:sz w:val="28"/>
          <w:szCs w:val="28"/>
        </w:rPr>
        <w:lastRenderedPageBreak/>
        <w:t>June 9</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18</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and 27</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 They are blessed with the energy of Mars and Mercury.</w:t>
      </w:r>
    </w:p>
    <w:p w14:paraId="1DCE3039"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avoid arguments as this will lead to creating new enemies.</w:t>
      </w:r>
    </w:p>
    <w:p w14:paraId="0A1CAFF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sarcastic in their words and this makes them lose people in life.</w:t>
      </w:r>
    </w:p>
    <w:p w14:paraId="09980FA5"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not be in depression due to any failure. They’ll overcome depression soon and start on new projects or work and be occupied.</w:t>
      </w:r>
    </w:p>
    <w:p w14:paraId="2AFDEC8C" w14:textId="77777777" w:rsidR="00796F15" w:rsidRDefault="00796F15" w:rsidP="00C80489">
      <w:pPr>
        <w:tabs>
          <w:tab w:val="left" w:pos="7635"/>
        </w:tabs>
        <w:rPr>
          <w:rFonts w:ascii="Arial Narrow" w:hAnsi="Arial Narrow"/>
          <w:b/>
          <w:bCs/>
          <w:color w:val="00204F"/>
          <w:sz w:val="28"/>
          <w:szCs w:val="28"/>
        </w:rPr>
      </w:pPr>
    </w:p>
    <w:p w14:paraId="299CF027" w14:textId="1172F928" w:rsidR="00C80489" w:rsidRPr="00796F15" w:rsidRDefault="00C80489" w:rsidP="00C80489">
      <w:pPr>
        <w:tabs>
          <w:tab w:val="left" w:pos="7635"/>
        </w:tabs>
        <w:rPr>
          <w:rFonts w:ascii="Arial Rounded MT Bold" w:hAnsi="Arial Rounded MT Bold"/>
          <w:b/>
          <w:bCs/>
          <w:color w:val="FF3399"/>
          <w:sz w:val="28"/>
          <w:szCs w:val="28"/>
        </w:rPr>
      </w:pPr>
      <w:r w:rsidRPr="00796F15">
        <w:rPr>
          <w:rFonts w:ascii="Arial Rounded MT Bold" w:hAnsi="Arial Rounded MT Bold"/>
          <w:b/>
          <w:bCs/>
          <w:color w:val="FF3399"/>
          <w:sz w:val="28"/>
          <w:szCs w:val="28"/>
        </w:rPr>
        <w:t>July 1</w:t>
      </w:r>
      <w:r w:rsidRPr="00796F15">
        <w:rPr>
          <w:rFonts w:ascii="Arial Rounded MT Bold" w:hAnsi="Arial Rounded MT Bold"/>
          <w:b/>
          <w:bCs/>
          <w:color w:val="FF3399"/>
          <w:sz w:val="28"/>
          <w:szCs w:val="28"/>
          <w:vertAlign w:val="superscript"/>
        </w:rPr>
        <w:t>st</w:t>
      </w:r>
      <w:r w:rsidRPr="00796F15">
        <w:rPr>
          <w:rFonts w:ascii="Arial Rounded MT Bold" w:hAnsi="Arial Rounded MT Bold"/>
          <w:b/>
          <w:bCs/>
          <w:color w:val="FF3399"/>
          <w:sz w:val="28"/>
          <w:szCs w:val="28"/>
        </w:rPr>
        <w:t>, 10</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19</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and 28</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 They are blessed with the energy of the Sun and </w:t>
      </w:r>
      <w:ins w:id="1731" w:author="Sandhya T" w:date="2024-06-20T09:26:00Z" w16du:dateUtc="2024-06-20T03:56:00Z">
        <w:r w:rsidR="00302B15">
          <w:rPr>
            <w:rFonts w:ascii="Arial Rounded MT Bold" w:hAnsi="Arial Rounded MT Bold"/>
            <w:b/>
            <w:bCs/>
            <w:color w:val="FF3399"/>
            <w:sz w:val="28"/>
            <w:szCs w:val="28"/>
          </w:rPr>
          <w:t xml:space="preserve">the </w:t>
        </w:r>
      </w:ins>
      <w:r w:rsidRPr="00796F15">
        <w:rPr>
          <w:rFonts w:ascii="Arial Rounded MT Bold" w:hAnsi="Arial Rounded MT Bold"/>
          <w:b/>
          <w:bCs/>
          <w:color w:val="FF3399"/>
          <w:sz w:val="28"/>
          <w:szCs w:val="28"/>
        </w:rPr>
        <w:t>Moon.</w:t>
      </w:r>
    </w:p>
    <w:p w14:paraId="04B5DF63" w14:textId="0DCE07D8"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emotional and religious people and have lots of respect for the count</w:t>
      </w:r>
      <w:ins w:id="1732" w:author="Sandhya T" w:date="2024-06-19T23:51:00Z" w16du:dateUtc="2024-06-19T18:21:00Z">
        <w:r w:rsidR="00F874AE">
          <w:rPr>
            <w:rFonts w:ascii="Arial Narrow" w:hAnsi="Arial Narrow"/>
            <w:b/>
            <w:bCs/>
            <w:color w:val="00204F"/>
            <w:sz w:val="28"/>
            <w:szCs w:val="28"/>
          </w:rPr>
          <w:t>r</w:t>
        </w:r>
      </w:ins>
      <w:r w:rsidRPr="004B1E70">
        <w:rPr>
          <w:rFonts w:ascii="Arial Narrow" w:hAnsi="Arial Narrow"/>
          <w:b/>
          <w:bCs/>
          <w:color w:val="00204F"/>
          <w:sz w:val="28"/>
          <w:szCs w:val="28"/>
        </w:rPr>
        <w:t>y.</w:t>
      </w:r>
    </w:p>
    <w:p w14:paraId="50479CE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help people hence support charitable trust or even build one for needy people.</w:t>
      </w:r>
    </w:p>
    <w:p w14:paraId="665C0045" w14:textId="5C12613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don’t like to waste time by being id</w:t>
      </w:r>
      <w:ins w:id="1733" w:author="Sandhya T" w:date="2024-06-19T23:51:00Z" w16du:dateUtc="2024-06-19T18:21:00Z">
        <w:r w:rsidR="00F874AE">
          <w:rPr>
            <w:rFonts w:ascii="Arial Narrow" w:hAnsi="Arial Narrow"/>
            <w:b/>
            <w:bCs/>
            <w:color w:val="00204F"/>
            <w:sz w:val="28"/>
            <w:szCs w:val="28"/>
          </w:rPr>
          <w:t>le</w:t>
        </w:r>
      </w:ins>
      <w:del w:id="1734" w:author="Sandhya T" w:date="2024-06-19T23:51:00Z" w16du:dateUtc="2024-06-19T18:21:00Z">
        <w:r w:rsidRPr="004B1E70" w:rsidDel="00F874AE">
          <w:rPr>
            <w:rFonts w:ascii="Arial Narrow" w:hAnsi="Arial Narrow"/>
            <w:b/>
            <w:bCs/>
            <w:color w:val="00204F"/>
            <w:sz w:val="28"/>
            <w:szCs w:val="28"/>
          </w:rPr>
          <w:delText>eal</w:delText>
        </w:r>
      </w:del>
      <w:r w:rsidRPr="004B1E70">
        <w:rPr>
          <w:rFonts w:ascii="Arial Narrow" w:hAnsi="Arial Narrow"/>
          <w:b/>
          <w:bCs/>
          <w:color w:val="00204F"/>
          <w:sz w:val="28"/>
          <w:szCs w:val="28"/>
        </w:rPr>
        <w:t xml:space="preserve"> and like to be occupied by doing some work.</w:t>
      </w:r>
    </w:p>
    <w:p w14:paraId="72833E8A"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like to waste money on buying unnecessary things</w:t>
      </w:r>
    </w:p>
    <w:p w14:paraId="30032E6B" w14:textId="77777777" w:rsidR="00C80489" w:rsidRPr="004B1E70" w:rsidRDefault="00C80489" w:rsidP="00C80489">
      <w:pPr>
        <w:tabs>
          <w:tab w:val="left" w:pos="7635"/>
        </w:tabs>
        <w:rPr>
          <w:rFonts w:ascii="Arial Narrow" w:hAnsi="Arial Narrow"/>
          <w:b/>
          <w:bCs/>
          <w:color w:val="00204F"/>
          <w:sz w:val="28"/>
          <w:szCs w:val="28"/>
        </w:rPr>
      </w:pPr>
    </w:p>
    <w:p w14:paraId="05188322" w14:textId="77777777" w:rsidR="00C80489" w:rsidRPr="00796F15" w:rsidRDefault="00C80489" w:rsidP="00C80489">
      <w:pPr>
        <w:tabs>
          <w:tab w:val="left" w:pos="7635"/>
        </w:tabs>
        <w:rPr>
          <w:rFonts w:ascii="Arial Rounded MT Bold" w:hAnsi="Arial Rounded MT Bold"/>
          <w:b/>
          <w:bCs/>
          <w:color w:val="FF3399"/>
          <w:sz w:val="28"/>
          <w:szCs w:val="28"/>
        </w:rPr>
      </w:pPr>
      <w:r w:rsidRPr="00796F15">
        <w:rPr>
          <w:rFonts w:ascii="Arial Rounded MT Bold" w:hAnsi="Arial Rounded MT Bold"/>
          <w:b/>
          <w:bCs/>
          <w:color w:val="FF3399"/>
          <w:sz w:val="28"/>
          <w:szCs w:val="28"/>
        </w:rPr>
        <w:t>July 2</w:t>
      </w:r>
      <w:r w:rsidRPr="00796F15">
        <w:rPr>
          <w:rFonts w:ascii="Arial Rounded MT Bold" w:hAnsi="Arial Rounded MT Bold"/>
          <w:b/>
          <w:bCs/>
          <w:color w:val="FF3399"/>
          <w:sz w:val="28"/>
          <w:szCs w:val="28"/>
          <w:vertAlign w:val="superscript"/>
        </w:rPr>
        <w:t>nd</w:t>
      </w:r>
      <w:r w:rsidRPr="00796F15">
        <w:rPr>
          <w:rFonts w:ascii="Arial Rounded MT Bold" w:hAnsi="Arial Rounded MT Bold"/>
          <w:b/>
          <w:bCs/>
          <w:color w:val="FF3399"/>
          <w:sz w:val="28"/>
          <w:szCs w:val="28"/>
        </w:rPr>
        <w:t>, 11</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20</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and 29</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 They are blessed with the energy of the</w:t>
      </w:r>
      <w:del w:id="1735" w:author="Sandhya T" w:date="2024-06-20T09:26:00Z" w16du:dateUtc="2024-06-20T03:56:00Z">
        <w:r w:rsidRPr="00796F15" w:rsidDel="00302B15">
          <w:rPr>
            <w:rFonts w:ascii="Arial Rounded MT Bold" w:hAnsi="Arial Rounded MT Bold"/>
            <w:b/>
            <w:bCs/>
            <w:color w:val="FF3399"/>
            <w:sz w:val="28"/>
            <w:szCs w:val="28"/>
          </w:rPr>
          <w:delText xml:space="preserve"> Sun and</w:delText>
        </w:r>
      </w:del>
      <w:r w:rsidRPr="00796F15">
        <w:rPr>
          <w:rFonts w:ascii="Arial Rounded MT Bold" w:hAnsi="Arial Rounded MT Bold"/>
          <w:b/>
          <w:bCs/>
          <w:color w:val="FF3399"/>
          <w:sz w:val="28"/>
          <w:szCs w:val="28"/>
        </w:rPr>
        <w:t xml:space="preserve"> Moon.</w:t>
      </w:r>
    </w:p>
    <w:p w14:paraId="186B750A"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creative and will be a good guide.</w:t>
      </w:r>
    </w:p>
    <w:p w14:paraId="6D75B142" w14:textId="60B30C1F"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like to travel </w:t>
      </w:r>
      <w:ins w:id="1736" w:author="Sandhya T" w:date="2024-06-19T23:52:00Z" w16du:dateUtc="2024-06-19T18:22:00Z">
        <w:r w:rsidR="00F874AE">
          <w:rPr>
            <w:rFonts w:ascii="Arial Narrow" w:hAnsi="Arial Narrow"/>
            <w:b/>
            <w:bCs/>
            <w:color w:val="00204F"/>
            <w:sz w:val="28"/>
            <w:szCs w:val="28"/>
          </w:rPr>
          <w:t xml:space="preserve">to </w:t>
        </w:r>
      </w:ins>
      <w:r w:rsidRPr="004B1E70">
        <w:rPr>
          <w:rFonts w:ascii="Arial Narrow" w:hAnsi="Arial Narrow"/>
          <w:b/>
          <w:bCs/>
          <w:color w:val="00204F"/>
          <w:sz w:val="28"/>
          <w:szCs w:val="28"/>
        </w:rPr>
        <w:t>foreign countries and love nature.</w:t>
      </w:r>
    </w:p>
    <w:p w14:paraId="571E2CC2"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sometimes become aggressive and arguments should be avoided at this time.</w:t>
      </w:r>
    </w:p>
    <w:p w14:paraId="3BA7EB0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in a higher position at work/business. Avoid following easy and quick methods for making money.</w:t>
      </w:r>
    </w:p>
    <w:p w14:paraId="33EFB871" w14:textId="77777777" w:rsidR="00C80489" w:rsidRPr="004B1E70" w:rsidRDefault="00C80489" w:rsidP="00C80489">
      <w:pPr>
        <w:tabs>
          <w:tab w:val="left" w:pos="7635"/>
        </w:tabs>
        <w:rPr>
          <w:rFonts w:ascii="Arial Narrow" w:hAnsi="Arial Narrow"/>
          <w:b/>
          <w:bCs/>
          <w:color w:val="00204F"/>
          <w:sz w:val="28"/>
          <w:szCs w:val="28"/>
        </w:rPr>
      </w:pPr>
    </w:p>
    <w:p w14:paraId="0E83A58A" w14:textId="77777777" w:rsidR="00C80489" w:rsidRPr="00796F15" w:rsidRDefault="00C80489" w:rsidP="00C80489">
      <w:pPr>
        <w:tabs>
          <w:tab w:val="left" w:pos="7635"/>
        </w:tabs>
        <w:rPr>
          <w:rFonts w:ascii="Arial Rounded MT Bold" w:hAnsi="Arial Rounded MT Bold"/>
          <w:b/>
          <w:bCs/>
          <w:color w:val="FF3399"/>
          <w:sz w:val="28"/>
          <w:szCs w:val="28"/>
        </w:rPr>
      </w:pPr>
      <w:r w:rsidRPr="00796F15">
        <w:rPr>
          <w:rFonts w:ascii="Arial Rounded MT Bold" w:hAnsi="Arial Rounded MT Bold"/>
          <w:b/>
          <w:bCs/>
          <w:color w:val="FF3399"/>
          <w:sz w:val="28"/>
          <w:szCs w:val="28"/>
        </w:rPr>
        <w:t>July 3</w:t>
      </w:r>
      <w:r w:rsidRPr="00796F15">
        <w:rPr>
          <w:rFonts w:ascii="Arial Rounded MT Bold" w:hAnsi="Arial Rounded MT Bold"/>
          <w:b/>
          <w:bCs/>
          <w:color w:val="FF3399"/>
          <w:sz w:val="28"/>
          <w:szCs w:val="28"/>
          <w:vertAlign w:val="superscript"/>
        </w:rPr>
        <w:t>rd</w:t>
      </w:r>
      <w:r w:rsidRPr="00796F15">
        <w:rPr>
          <w:rFonts w:ascii="Arial Rounded MT Bold" w:hAnsi="Arial Rounded MT Bold"/>
          <w:b/>
          <w:bCs/>
          <w:color w:val="FF3399"/>
          <w:sz w:val="28"/>
          <w:szCs w:val="28"/>
        </w:rPr>
        <w:t>, 12</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21</w:t>
      </w:r>
      <w:r w:rsidRPr="00796F15">
        <w:rPr>
          <w:rFonts w:ascii="Arial Rounded MT Bold" w:hAnsi="Arial Rounded MT Bold"/>
          <w:b/>
          <w:bCs/>
          <w:color w:val="FF3399"/>
          <w:sz w:val="28"/>
          <w:szCs w:val="28"/>
          <w:vertAlign w:val="superscript"/>
        </w:rPr>
        <w:t>st</w:t>
      </w:r>
      <w:r w:rsidRPr="00796F15">
        <w:rPr>
          <w:rFonts w:ascii="Arial Rounded MT Bold" w:hAnsi="Arial Rounded MT Bold"/>
          <w:b/>
          <w:bCs/>
          <w:color w:val="FF3399"/>
          <w:sz w:val="28"/>
          <w:szCs w:val="28"/>
        </w:rPr>
        <w:t xml:space="preserve"> and 30</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 They are blessed with the energy of the Moon and Jupiter.</w:t>
      </w:r>
    </w:p>
    <w:p w14:paraId="6B72547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sharp, intelligent, adventurous, independent and lucky.</w:t>
      </w:r>
    </w:p>
    <w:p w14:paraId="1C1FD91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take responsibility and do the work hence will be honored by people.</w:t>
      </w:r>
    </w:p>
    <w:p w14:paraId="0CD8ECB4"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lastRenderedPageBreak/>
        <w:t>They are likely to face troubles in the initial stage of work; do not give up as money and success are on the way soon.</w:t>
      </w:r>
    </w:p>
    <w:p w14:paraId="78FD6D95" w14:textId="77777777" w:rsidR="00C80489" w:rsidRPr="004B1E70" w:rsidRDefault="00C80489" w:rsidP="00C80489">
      <w:pPr>
        <w:tabs>
          <w:tab w:val="left" w:pos="7635"/>
        </w:tabs>
        <w:rPr>
          <w:rFonts w:ascii="Arial Narrow" w:hAnsi="Arial Narrow"/>
          <w:b/>
          <w:bCs/>
          <w:color w:val="00204F"/>
          <w:sz w:val="28"/>
          <w:szCs w:val="28"/>
        </w:rPr>
      </w:pPr>
    </w:p>
    <w:p w14:paraId="2D61F62D" w14:textId="5B4BFCF4" w:rsidR="00C80489" w:rsidRPr="00796F15" w:rsidRDefault="00C80489" w:rsidP="00C80489">
      <w:pPr>
        <w:tabs>
          <w:tab w:val="left" w:pos="7635"/>
        </w:tabs>
        <w:rPr>
          <w:rFonts w:ascii="Arial Rounded MT Bold" w:hAnsi="Arial Rounded MT Bold"/>
          <w:b/>
          <w:bCs/>
          <w:color w:val="FF3399"/>
          <w:sz w:val="28"/>
          <w:szCs w:val="28"/>
        </w:rPr>
      </w:pPr>
      <w:r w:rsidRPr="00796F15">
        <w:rPr>
          <w:rFonts w:ascii="Arial Rounded MT Bold" w:hAnsi="Arial Rounded MT Bold"/>
          <w:b/>
          <w:bCs/>
          <w:color w:val="FF3399"/>
          <w:sz w:val="28"/>
          <w:szCs w:val="28"/>
        </w:rPr>
        <w:t>July 4</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13</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22</w:t>
      </w:r>
      <w:r w:rsidRPr="00796F15">
        <w:rPr>
          <w:rFonts w:ascii="Arial Rounded MT Bold" w:hAnsi="Arial Rounded MT Bold"/>
          <w:b/>
          <w:bCs/>
          <w:color w:val="FF3399"/>
          <w:sz w:val="28"/>
          <w:szCs w:val="28"/>
          <w:vertAlign w:val="superscript"/>
        </w:rPr>
        <w:t>nd</w:t>
      </w:r>
      <w:r w:rsidRPr="00796F15">
        <w:rPr>
          <w:rFonts w:ascii="Arial Rounded MT Bold" w:hAnsi="Arial Rounded MT Bold"/>
          <w:b/>
          <w:bCs/>
          <w:color w:val="FF3399"/>
          <w:sz w:val="28"/>
          <w:szCs w:val="28"/>
        </w:rPr>
        <w:t xml:space="preserve"> and 31</w:t>
      </w:r>
      <w:r w:rsidRPr="00796F15">
        <w:rPr>
          <w:rFonts w:ascii="Arial Rounded MT Bold" w:hAnsi="Arial Rounded MT Bold"/>
          <w:b/>
          <w:bCs/>
          <w:color w:val="FF3399"/>
          <w:sz w:val="28"/>
          <w:szCs w:val="28"/>
          <w:vertAlign w:val="superscript"/>
        </w:rPr>
        <w:t>st</w:t>
      </w:r>
      <w:r w:rsidRPr="00796F15">
        <w:rPr>
          <w:rFonts w:ascii="Arial Rounded MT Bold" w:hAnsi="Arial Rounded MT Bold"/>
          <w:b/>
          <w:bCs/>
          <w:color w:val="FF3399"/>
          <w:sz w:val="28"/>
          <w:szCs w:val="28"/>
        </w:rPr>
        <w:t xml:space="preserve"> – These people are blessed with the energy of the Moon and </w:t>
      </w:r>
      <w:ins w:id="1737" w:author="Sandhya T" w:date="2024-06-20T09:26:00Z" w16du:dateUtc="2024-06-20T03:56:00Z">
        <w:r w:rsidR="00302B15">
          <w:rPr>
            <w:rFonts w:ascii="Arial Rounded MT Bold" w:hAnsi="Arial Rounded MT Bold"/>
            <w:b/>
            <w:bCs/>
            <w:color w:val="FF3399"/>
            <w:sz w:val="28"/>
            <w:szCs w:val="28"/>
          </w:rPr>
          <w:t xml:space="preserve">the </w:t>
        </w:r>
      </w:ins>
      <w:r w:rsidRPr="00796F15">
        <w:rPr>
          <w:rFonts w:ascii="Arial Rounded MT Bold" w:hAnsi="Arial Rounded MT Bold"/>
          <w:b/>
          <w:bCs/>
          <w:color w:val="FF3399"/>
          <w:sz w:val="28"/>
          <w:szCs w:val="28"/>
        </w:rPr>
        <w:t>Sun.</w:t>
      </w:r>
    </w:p>
    <w:p w14:paraId="222DD85E" w14:textId="42230B59"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have strong will</w:t>
      </w:r>
      <w:ins w:id="1738" w:author="Sandhya T" w:date="2024-06-19T23:53:00Z" w16du:dateUtc="2024-06-19T18:23:00Z">
        <w:r w:rsidR="00F874AE">
          <w:rPr>
            <w:rFonts w:ascii="Arial Narrow" w:hAnsi="Arial Narrow"/>
            <w:b/>
            <w:bCs/>
            <w:color w:val="00204F"/>
            <w:sz w:val="28"/>
            <w:szCs w:val="28"/>
          </w:rPr>
          <w:t>-</w:t>
        </w:r>
      </w:ins>
      <w:del w:id="1739" w:author="Sandhya T" w:date="2024-06-19T23:53:00Z" w16du:dateUtc="2024-06-19T18:23:00Z">
        <w:r w:rsidRPr="004B1E70" w:rsidDel="00F874AE">
          <w:rPr>
            <w:rFonts w:ascii="Arial Narrow" w:hAnsi="Arial Narrow"/>
            <w:b/>
            <w:bCs/>
            <w:color w:val="00204F"/>
            <w:sz w:val="28"/>
            <w:szCs w:val="28"/>
          </w:rPr>
          <w:delText xml:space="preserve"> </w:delText>
        </w:r>
      </w:del>
      <w:r w:rsidRPr="004B1E70">
        <w:rPr>
          <w:rFonts w:ascii="Arial Narrow" w:hAnsi="Arial Narrow"/>
          <w:b/>
          <w:bCs/>
          <w:color w:val="00204F"/>
          <w:sz w:val="28"/>
          <w:szCs w:val="28"/>
        </w:rPr>
        <w:t>power and good thinking capacity.</w:t>
      </w:r>
    </w:p>
    <w:p w14:paraId="53D25495"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have a good married life/no support from their spouse.</w:t>
      </w:r>
    </w:p>
    <w:p w14:paraId="4703A814"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have lesser friends as they follow their own views only.</w:t>
      </w:r>
    </w:p>
    <w:p w14:paraId="7253D9D5"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a good financial life.</w:t>
      </w:r>
    </w:p>
    <w:p w14:paraId="15D8C707" w14:textId="77777777" w:rsidR="00C80489" w:rsidRPr="004B1E70" w:rsidRDefault="00C80489" w:rsidP="00C80489">
      <w:pPr>
        <w:tabs>
          <w:tab w:val="left" w:pos="7635"/>
        </w:tabs>
        <w:rPr>
          <w:rFonts w:ascii="Arial Narrow" w:hAnsi="Arial Narrow"/>
          <w:b/>
          <w:bCs/>
          <w:color w:val="00204F"/>
          <w:sz w:val="28"/>
          <w:szCs w:val="28"/>
        </w:rPr>
      </w:pPr>
    </w:p>
    <w:p w14:paraId="38581AC1" w14:textId="77777777" w:rsidR="00C80489" w:rsidRPr="00796F15" w:rsidRDefault="00C80489" w:rsidP="00C80489">
      <w:pPr>
        <w:tabs>
          <w:tab w:val="left" w:pos="7635"/>
        </w:tabs>
        <w:rPr>
          <w:rFonts w:ascii="Arial Rounded MT Bold" w:hAnsi="Arial Rounded MT Bold"/>
          <w:b/>
          <w:bCs/>
          <w:color w:val="FF3399"/>
          <w:sz w:val="28"/>
          <w:szCs w:val="28"/>
        </w:rPr>
      </w:pPr>
      <w:r w:rsidRPr="00796F15">
        <w:rPr>
          <w:rFonts w:ascii="Arial Rounded MT Bold" w:hAnsi="Arial Rounded MT Bold"/>
          <w:b/>
          <w:bCs/>
          <w:color w:val="FF3399"/>
          <w:sz w:val="28"/>
          <w:szCs w:val="28"/>
        </w:rPr>
        <w:t>July 5</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14</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and 23</w:t>
      </w:r>
      <w:r w:rsidRPr="00796F15">
        <w:rPr>
          <w:rFonts w:ascii="Arial Rounded MT Bold" w:hAnsi="Arial Rounded MT Bold"/>
          <w:b/>
          <w:bCs/>
          <w:color w:val="FF3399"/>
          <w:sz w:val="28"/>
          <w:szCs w:val="28"/>
          <w:vertAlign w:val="superscript"/>
        </w:rPr>
        <w:t>rd</w:t>
      </w:r>
      <w:r w:rsidRPr="00796F15">
        <w:rPr>
          <w:rFonts w:ascii="Arial Rounded MT Bold" w:hAnsi="Arial Rounded MT Bold"/>
          <w:b/>
          <w:bCs/>
          <w:color w:val="FF3399"/>
          <w:sz w:val="28"/>
          <w:szCs w:val="28"/>
        </w:rPr>
        <w:t xml:space="preserve"> – They are blessed with the energy of the Moon and Mercury.</w:t>
      </w:r>
    </w:p>
    <w:p w14:paraId="27073555"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extremely intelligent, emotional and impressive.</w:t>
      </w:r>
    </w:p>
    <w:p w14:paraId="5A95C1D6"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be in higher positions and like to compete.</w:t>
      </w:r>
    </w:p>
    <w:p w14:paraId="3E3A2547"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follow their goal and start the work; they’ll definitely be successful.</w:t>
      </w:r>
    </w:p>
    <w:p w14:paraId="57B4FC45" w14:textId="77777777" w:rsidR="00C80489" w:rsidRPr="004B1E70" w:rsidRDefault="00C80489" w:rsidP="00C80489">
      <w:pPr>
        <w:tabs>
          <w:tab w:val="left" w:pos="7635"/>
        </w:tabs>
        <w:rPr>
          <w:rFonts w:ascii="Arial Narrow" w:hAnsi="Arial Narrow"/>
          <w:b/>
          <w:bCs/>
          <w:color w:val="00204F"/>
          <w:sz w:val="28"/>
          <w:szCs w:val="28"/>
        </w:rPr>
      </w:pPr>
    </w:p>
    <w:p w14:paraId="553EB6FC" w14:textId="77777777" w:rsidR="00C80489" w:rsidRPr="00796F15" w:rsidRDefault="00C80489" w:rsidP="00C80489">
      <w:pPr>
        <w:tabs>
          <w:tab w:val="left" w:pos="7635"/>
        </w:tabs>
        <w:rPr>
          <w:rFonts w:ascii="Arial Rounded MT Bold" w:hAnsi="Arial Rounded MT Bold"/>
          <w:b/>
          <w:bCs/>
          <w:color w:val="FF3399"/>
          <w:sz w:val="28"/>
          <w:szCs w:val="28"/>
        </w:rPr>
      </w:pPr>
      <w:r w:rsidRPr="00796F15">
        <w:rPr>
          <w:rFonts w:ascii="Arial Rounded MT Bold" w:hAnsi="Arial Rounded MT Bold"/>
          <w:b/>
          <w:bCs/>
          <w:color w:val="FF3399"/>
          <w:sz w:val="28"/>
          <w:szCs w:val="28"/>
        </w:rPr>
        <w:t>July 6</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15</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and 24</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 They are blessed with the energy of the Moon and Venus.</w:t>
      </w:r>
    </w:p>
    <w:p w14:paraId="61FECC2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respect and love their mother a lot, but marriage life is average.</w:t>
      </w:r>
    </w:p>
    <w:p w14:paraId="06EB79A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lucky in financial support and growth.</w:t>
      </w:r>
    </w:p>
    <w:p w14:paraId="12A76C1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believe in faith.</w:t>
      </w:r>
    </w:p>
    <w:p w14:paraId="3BEB69F4" w14:textId="77777777" w:rsidR="00C80489" w:rsidRPr="004B1E70" w:rsidRDefault="00C80489" w:rsidP="00C80489">
      <w:pPr>
        <w:tabs>
          <w:tab w:val="left" w:pos="7635"/>
        </w:tabs>
        <w:rPr>
          <w:rFonts w:ascii="Arial Narrow" w:hAnsi="Arial Narrow"/>
          <w:b/>
          <w:bCs/>
          <w:color w:val="00204F"/>
          <w:sz w:val="28"/>
          <w:szCs w:val="28"/>
        </w:rPr>
      </w:pPr>
    </w:p>
    <w:p w14:paraId="514C922D" w14:textId="77777777" w:rsidR="00C80489" w:rsidRPr="00796F15" w:rsidRDefault="00C80489" w:rsidP="00C80489">
      <w:pPr>
        <w:tabs>
          <w:tab w:val="left" w:pos="7635"/>
        </w:tabs>
        <w:rPr>
          <w:rFonts w:ascii="Arial Rounded MT Bold" w:hAnsi="Arial Rounded MT Bold"/>
          <w:b/>
          <w:bCs/>
          <w:color w:val="FF3399"/>
          <w:sz w:val="28"/>
          <w:szCs w:val="28"/>
        </w:rPr>
      </w:pPr>
      <w:r w:rsidRPr="00796F15">
        <w:rPr>
          <w:rFonts w:ascii="Arial Rounded MT Bold" w:hAnsi="Arial Rounded MT Bold"/>
          <w:b/>
          <w:bCs/>
          <w:color w:val="FF3399"/>
          <w:sz w:val="28"/>
          <w:szCs w:val="28"/>
        </w:rPr>
        <w:t>July 7</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16</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and 25</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 They are blessed with the energy of the Moon.</w:t>
      </w:r>
    </w:p>
    <w:p w14:paraId="0190AEB4"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creative and artistic.</w:t>
      </w:r>
    </w:p>
    <w:p w14:paraId="268AE784"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do long travels and practice many ways for mental health.</w:t>
      </w:r>
    </w:p>
    <w:p w14:paraId="39E0684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dedicated and hardworking and this will lead them to success.</w:t>
      </w:r>
    </w:p>
    <w:p w14:paraId="710E43E6"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get support from relatives.</w:t>
      </w:r>
    </w:p>
    <w:p w14:paraId="241A223B" w14:textId="77777777" w:rsidR="00796F15" w:rsidRDefault="00796F15" w:rsidP="00C80489">
      <w:pPr>
        <w:tabs>
          <w:tab w:val="left" w:pos="7635"/>
        </w:tabs>
        <w:rPr>
          <w:rFonts w:ascii="Arial Narrow" w:hAnsi="Arial Narrow"/>
          <w:b/>
          <w:bCs/>
          <w:color w:val="00204F"/>
          <w:sz w:val="28"/>
          <w:szCs w:val="28"/>
        </w:rPr>
      </w:pPr>
    </w:p>
    <w:p w14:paraId="4B4FC2B1" w14:textId="0CD36018" w:rsidR="00C80489" w:rsidRPr="00796F15" w:rsidRDefault="00C80489" w:rsidP="00C80489">
      <w:pPr>
        <w:tabs>
          <w:tab w:val="left" w:pos="7635"/>
        </w:tabs>
        <w:rPr>
          <w:rFonts w:ascii="Arial Rounded MT Bold" w:hAnsi="Arial Rounded MT Bold"/>
          <w:b/>
          <w:bCs/>
          <w:color w:val="FF3399"/>
          <w:sz w:val="28"/>
          <w:szCs w:val="28"/>
        </w:rPr>
      </w:pPr>
      <w:r w:rsidRPr="00796F15">
        <w:rPr>
          <w:rFonts w:ascii="Arial Rounded MT Bold" w:hAnsi="Arial Rounded MT Bold"/>
          <w:b/>
          <w:bCs/>
          <w:color w:val="FF3399"/>
          <w:sz w:val="28"/>
          <w:szCs w:val="28"/>
        </w:rPr>
        <w:t>July 8</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17</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and 26</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 They are blessed with the energy of the Moon and Saturn.</w:t>
      </w:r>
    </w:p>
    <w:p w14:paraId="4DECEF1F"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intelligent, outspoken, religious and serious in nature.</w:t>
      </w:r>
    </w:p>
    <w:p w14:paraId="159E448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have more responsibilities and enemies.</w:t>
      </w:r>
    </w:p>
    <w:p w14:paraId="73B83886"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not follow easy money earning methods as they’ll lose on what they have also.</w:t>
      </w:r>
    </w:p>
    <w:p w14:paraId="7D5D571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face many obstacles in the way of fulfilling their dreams and at last will succeed.</w:t>
      </w:r>
    </w:p>
    <w:p w14:paraId="00E27169" w14:textId="77777777" w:rsidR="00C80489" w:rsidRPr="004B1E70" w:rsidRDefault="00C80489" w:rsidP="00C80489">
      <w:pPr>
        <w:tabs>
          <w:tab w:val="left" w:pos="7635"/>
        </w:tabs>
        <w:rPr>
          <w:rFonts w:ascii="Arial Narrow" w:hAnsi="Arial Narrow"/>
          <w:b/>
          <w:bCs/>
          <w:color w:val="00204F"/>
          <w:sz w:val="28"/>
          <w:szCs w:val="28"/>
        </w:rPr>
      </w:pPr>
    </w:p>
    <w:p w14:paraId="0A258637" w14:textId="59509905" w:rsidR="00C80489" w:rsidRPr="00796F15" w:rsidRDefault="00C80489" w:rsidP="00C80489">
      <w:pPr>
        <w:tabs>
          <w:tab w:val="left" w:pos="7635"/>
        </w:tabs>
        <w:rPr>
          <w:rFonts w:ascii="Arial Rounded MT Bold" w:hAnsi="Arial Rounded MT Bold"/>
          <w:b/>
          <w:bCs/>
          <w:color w:val="FF3399"/>
          <w:sz w:val="28"/>
          <w:szCs w:val="28"/>
        </w:rPr>
      </w:pPr>
      <w:r w:rsidRPr="00796F15">
        <w:rPr>
          <w:rFonts w:ascii="Arial Rounded MT Bold" w:hAnsi="Arial Rounded MT Bold"/>
          <w:b/>
          <w:bCs/>
          <w:color w:val="FF3399"/>
          <w:sz w:val="28"/>
          <w:szCs w:val="28"/>
        </w:rPr>
        <w:t>July 9</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18</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and 27</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 They are blessed with the energy of Mars and </w:t>
      </w:r>
      <w:ins w:id="1740" w:author="Sandhya T" w:date="2024-06-20T09:27:00Z" w16du:dateUtc="2024-06-20T03:57:00Z">
        <w:r w:rsidR="00302B15">
          <w:rPr>
            <w:rFonts w:ascii="Arial Rounded MT Bold" w:hAnsi="Arial Rounded MT Bold"/>
            <w:b/>
            <w:bCs/>
            <w:color w:val="FF3399"/>
            <w:sz w:val="28"/>
            <w:szCs w:val="28"/>
          </w:rPr>
          <w:t xml:space="preserve">the </w:t>
        </w:r>
      </w:ins>
      <w:r w:rsidRPr="00796F15">
        <w:rPr>
          <w:rFonts w:ascii="Arial Rounded MT Bold" w:hAnsi="Arial Rounded MT Bold"/>
          <w:b/>
          <w:bCs/>
          <w:color w:val="FF3399"/>
          <w:sz w:val="28"/>
          <w:szCs w:val="28"/>
        </w:rPr>
        <w:t>Moon.</w:t>
      </w:r>
    </w:p>
    <w:p w14:paraId="5C9AA0E1"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successful in any business they do.</w:t>
      </w:r>
    </w:p>
    <w:p w14:paraId="331AC639"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like to be controlled by others.</w:t>
      </w:r>
    </w:p>
    <w:p w14:paraId="253338D9"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impatient and short tempered; should have control over it.</w:t>
      </w:r>
    </w:p>
    <w:p w14:paraId="3918A2E4" w14:textId="77777777" w:rsidR="00C80489" w:rsidRPr="004B1E70" w:rsidRDefault="00C80489" w:rsidP="00C80489">
      <w:pPr>
        <w:tabs>
          <w:tab w:val="left" w:pos="7635"/>
        </w:tabs>
        <w:rPr>
          <w:rFonts w:ascii="Arial Narrow" w:hAnsi="Arial Narrow"/>
          <w:b/>
          <w:bCs/>
          <w:color w:val="00204F"/>
          <w:sz w:val="28"/>
          <w:szCs w:val="28"/>
        </w:rPr>
      </w:pPr>
    </w:p>
    <w:p w14:paraId="012DD84D" w14:textId="77777777" w:rsidR="00C80489" w:rsidRPr="00796F15" w:rsidRDefault="00C80489" w:rsidP="00C80489">
      <w:pPr>
        <w:tabs>
          <w:tab w:val="left" w:pos="7635"/>
        </w:tabs>
        <w:rPr>
          <w:rFonts w:ascii="Arial Rounded MT Bold" w:hAnsi="Arial Rounded MT Bold"/>
          <w:b/>
          <w:bCs/>
          <w:color w:val="FF3399"/>
          <w:sz w:val="28"/>
          <w:szCs w:val="28"/>
        </w:rPr>
      </w:pPr>
      <w:r w:rsidRPr="00796F15">
        <w:rPr>
          <w:rFonts w:ascii="Arial Rounded MT Bold" w:hAnsi="Arial Rounded MT Bold"/>
          <w:b/>
          <w:bCs/>
          <w:color w:val="FF3399"/>
          <w:sz w:val="28"/>
          <w:szCs w:val="28"/>
        </w:rPr>
        <w:t>August 1</w:t>
      </w:r>
      <w:r w:rsidRPr="00796F15">
        <w:rPr>
          <w:rFonts w:ascii="Arial Rounded MT Bold" w:hAnsi="Arial Rounded MT Bold"/>
          <w:b/>
          <w:bCs/>
          <w:color w:val="FF3399"/>
          <w:sz w:val="28"/>
          <w:szCs w:val="28"/>
          <w:vertAlign w:val="superscript"/>
        </w:rPr>
        <w:t>st</w:t>
      </w:r>
      <w:r w:rsidRPr="00796F15">
        <w:rPr>
          <w:rFonts w:ascii="Arial Rounded MT Bold" w:hAnsi="Arial Rounded MT Bold"/>
          <w:b/>
          <w:bCs/>
          <w:color w:val="FF3399"/>
          <w:sz w:val="28"/>
          <w:szCs w:val="28"/>
        </w:rPr>
        <w:t>, 10</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19</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and 28</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 They are blessed with the energy of the Sun.</w:t>
      </w:r>
    </w:p>
    <w:p w14:paraId="56CFC2C9"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short tempered, independent, sincere and hard working.</w:t>
      </w:r>
    </w:p>
    <w:p w14:paraId="7B70776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an early marriage.</w:t>
      </w:r>
    </w:p>
    <w:p w14:paraId="24A2972C" w14:textId="743ADD61"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financial struggles in the initial stage of work/business</w:t>
      </w:r>
      <w:ins w:id="1741" w:author="Sandhya T" w:date="2024-06-19T23:56:00Z" w16du:dateUtc="2024-06-19T18:26:00Z">
        <w:r w:rsidR="00F874AE">
          <w:rPr>
            <w:rFonts w:ascii="Arial Narrow" w:hAnsi="Arial Narrow"/>
            <w:b/>
            <w:bCs/>
            <w:color w:val="00204F"/>
            <w:sz w:val="28"/>
            <w:szCs w:val="28"/>
          </w:rPr>
          <w:t xml:space="preserve">; </w:t>
        </w:r>
      </w:ins>
      <w:del w:id="1742" w:author="Sandhya T" w:date="2024-06-19T23:56:00Z" w16du:dateUtc="2024-06-19T18:26:00Z">
        <w:r w:rsidRPr="004B1E70" w:rsidDel="00F874AE">
          <w:rPr>
            <w:rFonts w:ascii="Arial Narrow" w:hAnsi="Arial Narrow"/>
            <w:b/>
            <w:bCs/>
            <w:color w:val="00204F"/>
            <w:sz w:val="28"/>
            <w:szCs w:val="28"/>
          </w:rPr>
          <w:delText xml:space="preserve">, </w:delText>
        </w:r>
      </w:del>
      <w:r w:rsidRPr="004B1E70">
        <w:rPr>
          <w:rFonts w:ascii="Arial Narrow" w:hAnsi="Arial Narrow"/>
          <w:b/>
          <w:bCs/>
          <w:color w:val="00204F"/>
          <w:sz w:val="28"/>
          <w:szCs w:val="28"/>
        </w:rPr>
        <w:t>with hard work and efforts</w:t>
      </w:r>
      <w:ins w:id="1743" w:author="Sandhya T" w:date="2024-06-19T23:56:00Z" w16du:dateUtc="2024-06-19T18:26:00Z">
        <w:r w:rsidR="00F874AE">
          <w:rPr>
            <w:rFonts w:ascii="Arial Narrow" w:hAnsi="Arial Narrow"/>
            <w:b/>
            <w:bCs/>
            <w:color w:val="00204F"/>
            <w:sz w:val="28"/>
            <w:szCs w:val="28"/>
          </w:rPr>
          <w:t>,</w:t>
        </w:r>
      </w:ins>
      <w:r w:rsidRPr="004B1E70">
        <w:rPr>
          <w:rFonts w:ascii="Arial Narrow" w:hAnsi="Arial Narrow"/>
          <w:b/>
          <w:bCs/>
          <w:color w:val="00204F"/>
          <w:sz w:val="28"/>
          <w:szCs w:val="28"/>
        </w:rPr>
        <w:t xml:space="preserve"> financial status will improve.</w:t>
      </w:r>
    </w:p>
    <w:p w14:paraId="0C8E2F28" w14:textId="77777777" w:rsidR="00C80489" w:rsidRPr="004B1E70" w:rsidRDefault="00C80489" w:rsidP="00C80489">
      <w:pPr>
        <w:tabs>
          <w:tab w:val="left" w:pos="7635"/>
        </w:tabs>
        <w:rPr>
          <w:rFonts w:ascii="Arial Narrow" w:hAnsi="Arial Narrow"/>
          <w:b/>
          <w:bCs/>
          <w:color w:val="00204F"/>
          <w:sz w:val="28"/>
          <w:szCs w:val="28"/>
        </w:rPr>
      </w:pPr>
    </w:p>
    <w:p w14:paraId="45B3BF8A" w14:textId="1A99C2F8" w:rsidR="00C80489" w:rsidRPr="00796F15" w:rsidRDefault="00C80489" w:rsidP="00C80489">
      <w:pPr>
        <w:tabs>
          <w:tab w:val="left" w:pos="7635"/>
        </w:tabs>
        <w:rPr>
          <w:rFonts w:ascii="Arial Rounded MT Bold" w:hAnsi="Arial Rounded MT Bold"/>
          <w:b/>
          <w:bCs/>
          <w:color w:val="FF3399"/>
          <w:sz w:val="28"/>
          <w:szCs w:val="28"/>
        </w:rPr>
      </w:pPr>
      <w:r w:rsidRPr="00796F15">
        <w:rPr>
          <w:rFonts w:ascii="Arial Rounded MT Bold" w:hAnsi="Arial Rounded MT Bold"/>
          <w:b/>
          <w:bCs/>
          <w:color w:val="FF3399"/>
          <w:sz w:val="28"/>
          <w:szCs w:val="28"/>
        </w:rPr>
        <w:t>August 2</w:t>
      </w:r>
      <w:r w:rsidRPr="00796F15">
        <w:rPr>
          <w:rFonts w:ascii="Arial Rounded MT Bold" w:hAnsi="Arial Rounded MT Bold"/>
          <w:b/>
          <w:bCs/>
          <w:color w:val="FF3399"/>
          <w:sz w:val="28"/>
          <w:szCs w:val="28"/>
          <w:vertAlign w:val="superscript"/>
        </w:rPr>
        <w:t>nd</w:t>
      </w:r>
      <w:r w:rsidRPr="00796F15">
        <w:rPr>
          <w:rFonts w:ascii="Arial Rounded MT Bold" w:hAnsi="Arial Rounded MT Bold"/>
          <w:b/>
          <w:bCs/>
          <w:color w:val="FF3399"/>
          <w:sz w:val="28"/>
          <w:szCs w:val="28"/>
        </w:rPr>
        <w:t>, 11</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20</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and 29</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 They are blessed with the energy of the Sun and</w:t>
      </w:r>
      <w:ins w:id="1744" w:author="Sandhya T" w:date="2024-06-20T09:27:00Z" w16du:dateUtc="2024-06-20T03:57:00Z">
        <w:r w:rsidR="00302B15">
          <w:rPr>
            <w:rFonts w:ascii="Arial Rounded MT Bold" w:hAnsi="Arial Rounded MT Bold"/>
            <w:b/>
            <w:bCs/>
            <w:color w:val="FF3399"/>
            <w:sz w:val="28"/>
            <w:szCs w:val="28"/>
          </w:rPr>
          <w:t xml:space="preserve"> the</w:t>
        </w:r>
      </w:ins>
      <w:r w:rsidRPr="00796F15">
        <w:rPr>
          <w:rFonts w:ascii="Arial Rounded MT Bold" w:hAnsi="Arial Rounded MT Bold"/>
          <w:b/>
          <w:bCs/>
          <w:color w:val="FF3399"/>
          <w:sz w:val="28"/>
          <w:szCs w:val="28"/>
        </w:rPr>
        <w:t xml:space="preserve"> Moon.</w:t>
      </w:r>
    </w:p>
    <w:p w14:paraId="1BC7D8D7"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faithful, honest, practical and artistic.</w:t>
      </w:r>
    </w:p>
    <w:p w14:paraId="5CD6836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encourage others and be successful in business.</w:t>
      </w:r>
    </w:p>
    <w:p w14:paraId="2C7CC5D7"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likely to get sudden money and also, they will be generous to help people.</w:t>
      </w:r>
    </w:p>
    <w:p w14:paraId="49BE8965" w14:textId="77777777" w:rsidR="00C80489" w:rsidRPr="004B1E70" w:rsidRDefault="00C80489" w:rsidP="00C80489">
      <w:pPr>
        <w:tabs>
          <w:tab w:val="left" w:pos="7635"/>
        </w:tabs>
        <w:rPr>
          <w:rFonts w:ascii="Arial Narrow" w:hAnsi="Arial Narrow"/>
          <w:b/>
          <w:bCs/>
          <w:color w:val="00204F"/>
          <w:sz w:val="28"/>
          <w:szCs w:val="28"/>
        </w:rPr>
      </w:pPr>
    </w:p>
    <w:p w14:paraId="2DA9BBB0" w14:textId="77777777" w:rsidR="00C80489" w:rsidRPr="00796F15" w:rsidRDefault="00C80489" w:rsidP="00C80489">
      <w:pPr>
        <w:tabs>
          <w:tab w:val="left" w:pos="7635"/>
        </w:tabs>
        <w:rPr>
          <w:rFonts w:ascii="Arial Rounded MT Bold" w:hAnsi="Arial Rounded MT Bold"/>
          <w:b/>
          <w:bCs/>
          <w:color w:val="FF3399"/>
          <w:sz w:val="28"/>
          <w:szCs w:val="28"/>
        </w:rPr>
      </w:pPr>
      <w:r w:rsidRPr="00796F15">
        <w:rPr>
          <w:rFonts w:ascii="Arial Rounded MT Bold" w:hAnsi="Arial Rounded MT Bold"/>
          <w:b/>
          <w:bCs/>
          <w:color w:val="FF3399"/>
          <w:sz w:val="28"/>
          <w:szCs w:val="28"/>
        </w:rPr>
        <w:t>August 3</w:t>
      </w:r>
      <w:r w:rsidRPr="00796F15">
        <w:rPr>
          <w:rFonts w:ascii="Arial Rounded MT Bold" w:hAnsi="Arial Rounded MT Bold"/>
          <w:b/>
          <w:bCs/>
          <w:color w:val="FF3399"/>
          <w:sz w:val="28"/>
          <w:szCs w:val="28"/>
          <w:vertAlign w:val="superscript"/>
        </w:rPr>
        <w:t>rd</w:t>
      </w:r>
      <w:r w:rsidRPr="00796F15">
        <w:rPr>
          <w:rFonts w:ascii="Arial Rounded MT Bold" w:hAnsi="Arial Rounded MT Bold"/>
          <w:b/>
          <w:bCs/>
          <w:color w:val="FF3399"/>
          <w:sz w:val="28"/>
          <w:szCs w:val="28"/>
        </w:rPr>
        <w:t>, 12</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21</w:t>
      </w:r>
      <w:r w:rsidRPr="00796F15">
        <w:rPr>
          <w:rFonts w:ascii="Arial Rounded MT Bold" w:hAnsi="Arial Rounded MT Bold"/>
          <w:b/>
          <w:bCs/>
          <w:color w:val="FF3399"/>
          <w:sz w:val="28"/>
          <w:szCs w:val="28"/>
          <w:vertAlign w:val="superscript"/>
        </w:rPr>
        <w:t>st</w:t>
      </w:r>
      <w:r w:rsidRPr="00796F15">
        <w:rPr>
          <w:rFonts w:ascii="Arial Rounded MT Bold" w:hAnsi="Arial Rounded MT Bold"/>
          <w:b/>
          <w:bCs/>
          <w:color w:val="FF3399"/>
          <w:sz w:val="28"/>
          <w:szCs w:val="28"/>
        </w:rPr>
        <w:t xml:space="preserve"> and 30</w:t>
      </w:r>
      <w:r w:rsidRPr="00796F15">
        <w:rPr>
          <w:rFonts w:ascii="Arial Rounded MT Bold" w:hAnsi="Arial Rounded MT Bold"/>
          <w:b/>
          <w:bCs/>
          <w:color w:val="FF3399"/>
          <w:sz w:val="28"/>
          <w:szCs w:val="28"/>
          <w:vertAlign w:val="superscript"/>
        </w:rPr>
        <w:t>th</w:t>
      </w:r>
      <w:r w:rsidRPr="00796F15">
        <w:rPr>
          <w:rFonts w:ascii="Arial Rounded MT Bold" w:hAnsi="Arial Rounded MT Bold"/>
          <w:b/>
          <w:bCs/>
          <w:color w:val="FF3399"/>
          <w:sz w:val="28"/>
          <w:szCs w:val="28"/>
        </w:rPr>
        <w:t xml:space="preserve"> – They are blessed with the energy of the Sun and Jupiter.</w:t>
      </w:r>
    </w:p>
    <w:p w14:paraId="63921A2A"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ambitious, sincere, honest and will have more friends.</w:t>
      </w:r>
    </w:p>
    <w:p w14:paraId="7702A52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get support from politicians.</w:t>
      </w:r>
    </w:p>
    <w:p w14:paraId="3B87D371"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good earnings but will find it difficult in saving money; instead, they like to invest that money.</w:t>
      </w:r>
    </w:p>
    <w:p w14:paraId="64C76818" w14:textId="77777777" w:rsidR="00C80489" w:rsidRPr="004B1E70" w:rsidRDefault="00C80489" w:rsidP="00C80489">
      <w:pPr>
        <w:tabs>
          <w:tab w:val="left" w:pos="7635"/>
        </w:tabs>
        <w:rPr>
          <w:rFonts w:ascii="Arial Narrow" w:hAnsi="Arial Narrow"/>
          <w:b/>
          <w:bCs/>
          <w:color w:val="00204F"/>
          <w:sz w:val="28"/>
          <w:szCs w:val="28"/>
        </w:rPr>
      </w:pPr>
    </w:p>
    <w:p w14:paraId="50F15CF3" w14:textId="77777777" w:rsidR="00C80489" w:rsidRPr="00915FA5" w:rsidRDefault="00C80489" w:rsidP="00C80489">
      <w:pPr>
        <w:tabs>
          <w:tab w:val="left" w:pos="7635"/>
        </w:tabs>
        <w:rPr>
          <w:rFonts w:ascii="Arial Rounded MT Bold" w:hAnsi="Arial Rounded MT Bold"/>
          <w:b/>
          <w:bCs/>
          <w:color w:val="FF3399"/>
          <w:sz w:val="28"/>
          <w:szCs w:val="28"/>
        </w:rPr>
      </w:pPr>
      <w:r w:rsidRPr="00915FA5">
        <w:rPr>
          <w:rFonts w:ascii="Arial Rounded MT Bold" w:hAnsi="Arial Rounded MT Bold"/>
          <w:b/>
          <w:bCs/>
          <w:color w:val="FF3399"/>
          <w:sz w:val="28"/>
          <w:szCs w:val="28"/>
        </w:rPr>
        <w:t>August 4</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13</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22</w:t>
      </w:r>
      <w:r w:rsidRPr="00915FA5">
        <w:rPr>
          <w:rFonts w:ascii="Arial Rounded MT Bold" w:hAnsi="Arial Rounded MT Bold"/>
          <w:b/>
          <w:bCs/>
          <w:color w:val="FF3399"/>
          <w:sz w:val="28"/>
          <w:szCs w:val="28"/>
          <w:vertAlign w:val="superscript"/>
        </w:rPr>
        <w:t>nd</w:t>
      </w:r>
      <w:r w:rsidRPr="00915FA5">
        <w:rPr>
          <w:rFonts w:ascii="Arial Rounded MT Bold" w:hAnsi="Arial Rounded MT Bold"/>
          <w:b/>
          <w:bCs/>
          <w:color w:val="FF3399"/>
          <w:sz w:val="28"/>
          <w:szCs w:val="28"/>
        </w:rPr>
        <w:t xml:space="preserve"> and 31</w:t>
      </w:r>
      <w:r w:rsidRPr="00915FA5">
        <w:rPr>
          <w:rFonts w:ascii="Arial Rounded MT Bold" w:hAnsi="Arial Rounded MT Bold"/>
          <w:b/>
          <w:bCs/>
          <w:color w:val="FF3399"/>
          <w:sz w:val="28"/>
          <w:szCs w:val="28"/>
          <w:vertAlign w:val="superscript"/>
        </w:rPr>
        <w:t>st</w:t>
      </w:r>
      <w:r w:rsidRPr="00915FA5">
        <w:rPr>
          <w:rFonts w:ascii="Arial Rounded MT Bold" w:hAnsi="Arial Rounded MT Bold"/>
          <w:b/>
          <w:bCs/>
          <w:color w:val="FF3399"/>
          <w:sz w:val="28"/>
          <w:szCs w:val="28"/>
        </w:rPr>
        <w:t xml:space="preserve"> – They are blessed with the energy of the Sun</w:t>
      </w:r>
      <w:del w:id="1745" w:author="Sandhya T" w:date="2024-06-20T09:28:00Z" w16du:dateUtc="2024-06-20T03:58:00Z">
        <w:r w:rsidRPr="00915FA5" w:rsidDel="00302B15">
          <w:rPr>
            <w:rFonts w:ascii="Arial Rounded MT Bold" w:hAnsi="Arial Rounded MT Bold"/>
            <w:b/>
            <w:bCs/>
            <w:color w:val="FF3399"/>
            <w:sz w:val="28"/>
            <w:szCs w:val="28"/>
          </w:rPr>
          <w:delText xml:space="preserve"> </w:delText>
        </w:r>
      </w:del>
      <w:del w:id="1746" w:author="Sandhya T" w:date="2024-06-20T09:27:00Z" w16du:dateUtc="2024-06-20T03:57:00Z">
        <w:r w:rsidRPr="00915FA5" w:rsidDel="00302B15">
          <w:rPr>
            <w:rFonts w:ascii="Arial Rounded MT Bold" w:hAnsi="Arial Rounded MT Bold"/>
            <w:b/>
            <w:bCs/>
            <w:color w:val="FF3399"/>
            <w:sz w:val="28"/>
            <w:szCs w:val="28"/>
          </w:rPr>
          <w:delText>and Mercury</w:delText>
        </w:r>
      </w:del>
      <w:r w:rsidRPr="00915FA5">
        <w:rPr>
          <w:rFonts w:ascii="Arial Rounded MT Bold" w:hAnsi="Arial Rounded MT Bold"/>
          <w:b/>
          <w:bCs/>
          <w:color w:val="FF3399"/>
          <w:sz w:val="28"/>
          <w:szCs w:val="28"/>
        </w:rPr>
        <w:t>.</w:t>
      </w:r>
    </w:p>
    <w:p w14:paraId="5687B642"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have a different style of work, as they don’t like to follow others blindly.</w:t>
      </w:r>
    </w:p>
    <w:p w14:paraId="2F67F5F8"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explore new things and will be creative, like to implement new ideas.</w:t>
      </w:r>
    </w:p>
    <w:p w14:paraId="4253E577"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avoid partnership business.</w:t>
      </w:r>
    </w:p>
    <w:p w14:paraId="2796CCD1" w14:textId="77777777" w:rsidR="00C80489" w:rsidRPr="004B1E70" w:rsidRDefault="00C80489" w:rsidP="00C80489">
      <w:pPr>
        <w:tabs>
          <w:tab w:val="left" w:pos="7635"/>
        </w:tabs>
        <w:rPr>
          <w:rFonts w:ascii="Arial Narrow" w:hAnsi="Arial Narrow"/>
          <w:b/>
          <w:bCs/>
          <w:color w:val="00204F"/>
          <w:sz w:val="28"/>
          <w:szCs w:val="28"/>
        </w:rPr>
      </w:pPr>
    </w:p>
    <w:p w14:paraId="5F3C2572" w14:textId="77777777" w:rsidR="00C80489" w:rsidRPr="00915FA5" w:rsidRDefault="00C80489" w:rsidP="00C80489">
      <w:pPr>
        <w:tabs>
          <w:tab w:val="left" w:pos="7635"/>
        </w:tabs>
        <w:rPr>
          <w:rFonts w:ascii="Arial Rounded MT Bold" w:hAnsi="Arial Rounded MT Bold"/>
          <w:b/>
          <w:bCs/>
          <w:color w:val="FF3399"/>
          <w:sz w:val="28"/>
          <w:szCs w:val="28"/>
        </w:rPr>
      </w:pPr>
      <w:r w:rsidRPr="00915FA5">
        <w:rPr>
          <w:rFonts w:ascii="Arial Rounded MT Bold" w:hAnsi="Arial Rounded MT Bold"/>
          <w:b/>
          <w:bCs/>
          <w:color w:val="FF3399"/>
          <w:sz w:val="28"/>
          <w:szCs w:val="28"/>
        </w:rPr>
        <w:t>August 5</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14</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xml:space="preserve"> and 23</w:t>
      </w:r>
      <w:r w:rsidRPr="00915FA5">
        <w:rPr>
          <w:rFonts w:ascii="Arial Rounded MT Bold" w:hAnsi="Arial Rounded MT Bold"/>
          <w:b/>
          <w:bCs/>
          <w:color w:val="FF3399"/>
          <w:sz w:val="28"/>
          <w:szCs w:val="28"/>
          <w:vertAlign w:val="superscript"/>
        </w:rPr>
        <w:t>rd</w:t>
      </w:r>
      <w:r w:rsidRPr="00915FA5">
        <w:rPr>
          <w:rFonts w:ascii="Arial Rounded MT Bold" w:hAnsi="Arial Rounded MT Bold"/>
          <w:b/>
          <w:bCs/>
          <w:color w:val="FF3399"/>
          <w:sz w:val="28"/>
          <w:szCs w:val="28"/>
        </w:rPr>
        <w:t xml:space="preserve"> – They are blessed with the energy of the Sun and Mercury.</w:t>
      </w:r>
    </w:p>
    <w:p w14:paraId="2175771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be alert and be ready to accept the sudden opportunities in life.</w:t>
      </w:r>
    </w:p>
    <w:p w14:paraId="326727D8" w14:textId="18545CE3"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over</w:t>
      </w:r>
      <w:ins w:id="1747" w:author="Sandhya T" w:date="2024-06-19T23:57:00Z" w16du:dateUtc="2024-06-19T18:27:00Z">
        <w:r w:rsidR="00F874AE">
          <w:rPr>
            <w:rFonts w:ascii="Arial Narrow" w:hAnsi="Arial Narrow"/>
            <w:b/>
            <w:bCs/>
            <w:color w:val="00204F"/>
            <w:sz w:val="28"/>
            <w:szCs w:val="28"/>
          </w:rPr>
          <w:t>-</w:t>
        </w:r>
      </w:ins>
      <w:del w:id="1748" w:author="Sandhya T" w:date="2024-06-19T23:57:00Z" w16du:dateUtc="2024-06-19T18:27:00Z">
        <w:r w:rsidRPr="004B1E70" w:rsidDel="00F874AE">
          <w:rPr>
            <w:rFonts w:ascii="Arial Narrow" w:hAnsi="Arial Narrow"/>
            <w:b/>
            <w:bCs/>
            <w:color w:val="00204F"/>
            <w:sz w:val="28"/>
            <w:szCs w:val="28"/>
          </w:rPr>
          <w:delText xml:space="preserve"> </w:delText>
        </w:r>
      </w:del>
      <w:r w:rsidRPr="004B1E70">
        <w:rPr>
          <w:rFonts w:ascii="Arial Narrow" w:hAnsi="Arial Narrow"/>
          <w:b/>
          <w:bCs/>
          <w:color w:val="00204F"/>
          <w:sz w:val="28"/>
          <w:szCs w:val="28"/>
        </w:rPr>
        <w:t>think and take a lot of stress.</w:t>
      </w:r>
    </w:p>
    <w:p w14:paraId="3A704590"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likely to be successful in a short time.</w:t>
      </w:r>
    </w:p>
    <w:p w14:paraId="002972B8" w14:textId="77777777" w:rsidR="00C80489" w:rsidRPr="004B1E70" w:rsidRDefault="00C80489" w:rsidP="00C80489">
      <w:pPr>
        <w:tabs>
          <w:tab w:val="left" w:pos="7635"/>
        </w:tabs>
        <w:rPr>
          <w:rFonts w:ascii="Arial Narrow" w:hAnsi="Arial Narrow"/>
          <w:b/>
          <w:bCs/>
          <w:color w:val="00204F"/>
          <w:sz w:val="28"/>
          <w:szCs w:val="28"/>
        </w:rPr>
      </w:pPr>
    </w:p>
    <w:p w14:paraId="5122A24F" w14:textId="77777777" w:rsidR="00C80489" w:rsidRPr="00915FA5" w:rsidRDefault="00C80489" w:rsidP="00C80489">
      <w:pPr>
        <w:tabs>
          <w:tab w:val="left" w:pos="7635"/>
        </w:tabs>
        <w:rPr>
          <w:rFonts w:ascii="Arial Rounded MT Bold" w:hAnsi="Arial Rounded MT Bold"/>
          <w:b/>
          <w:bCs/>
          <w:color w:val="FF3399"/>
          <w:sz w:val="28"/>
          <w:szCs w:val="28"/>
        </w:rPr>
      </w:pPr>
      <w:r w:rsidRPr="00915FA5">
        <w:rPr>
          <w:rFonts w:ascii="Arial Rounded MT Bold" w:hAnsi="Arial Rounded MT Bold"/>
          <w:b/>
          <w:bCs/>
          <w:color w:val="FF3399"/>
          <w:sz w:val="28"/>
          <w:szCs w:val="28"/>
        </w:rPr>
        <w:t>August 6</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15</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xml:space="preserve"> and 24</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xml:space="preserve"> – They are blessed with the energy of the Sun and Venus.</w:t>
      </w:r>
    </w:p>
    <w:p w14:paraId="38B983A6"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friendly, artistic, like social life and animal lovers.</w:t>
      </w:r>
    </w:p>
    <w:p w14:paraId="3FFC3C17"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have more love and respect for family.</w:t>
      </w:r>
    </w:p>
    <w:p w14:paraId="4A9A0E74"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earn more money by their creative thinking.</w:t>
      </w:r>
    </w:p>
    <w:p w14:paraId="132958A7" w14:textId="77777777" w:rsidR="00C80489" w:rsidRPr="004B1E70" w:rsidRDefault="00C80489" w:rsidP="00C80489">
      <w:pPr>
        <w:tabs>
          <w:tab w:val="left" w:pos="7635"/>
        </w:tabs>
        <w:rPr>
          <w:rFonts w:ascii="Arial Narrow" w:hAnsi="Arial Narrow"/>
          <w:b/>
          <w:bCs/>
          <w:color w:val="00204F"/>
          <w:sz w:val="28"/>
          <w:szCs w:val="28"/>
        </w:rPr>
      </w:pPr>
    </w:p>
    <w:p w14:paraId="343AB059" w14:textId="19B3E7C4" w:rsidR="00C80489" w:rsidRPr="00915FA5" w:rsidRDefault="00C80489" w:rsidP="00C80489">
      <w:pPr>
        <w:tabs>
          <w:tab w:val="left" w:pos="7635"/>
        </w:tabs>
        <w:rPr>
          <w:rFonts w:ascii="Arial Rounded MT Bold" w:hAnsi="Arial Rounded MT Bold"/>
          <w:b/>
          <w:bCs/>
          <w:color w:val="FF3399"/>
          <w:sz w:val="28"/>
          <w:szCs w:val="28"/>
        </w:rPr>
      </w:pPr>
      <w:r w:rsidRPr="00915FA5">
        <w:rPr>
          <w:rFonts w:ascii="Arial Rounded MT Bold" w:hAnsi="Arial Rounded MT Bold"/>
          <w:b/>
          <w:bCs/>
          <w:color w:val="FF3399"/>
          <w:sz w:val="28"/>
          <w:szCs w:val="28"/>
        </w:rPr>
        <w:lastRenderedPageBreak/>
        <w:t>August 7</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16</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xml:space="preserve"> and 25</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xml:space="preserve"> – They are blessed with the energy of the Sun and </w:t>
      </w:r>
      <w:ins w:id="1749" w:author="Sandhya T" w:date="2024-06-20T09:28:00Z" w16du:dateUtc="2024-06-20T03:58:00Z">
        <w:r w:rsidR="00302B15">
          <w:rPr>
            <w:rFonts w:ascii="Arial Rounded MT Bold" w:hAnsi="Arial Rounded MT Bold"/>
            <w:b/>
            <w:bCs/>
            <w:color w:val="FF3399"/>
            <w:sz w:val="28"/>
            <w:szCs w:val="28"/>
          </w:rPr>
          <w:t xml:space="preserve">the </w:t>
        </w:r>
      </w:ins>
      <w:r w:rsidRPr="00915FA5">
        <w:rPr>
          <w:rFonts w:ascii="Arial Rounded MT Bold" w:hAnsi="Arial Rounded MT Bold"/>
          <w:b/>
          <w:bCs/>
          <w:color w:val="FF3399"/>
          <w:sz w:val="28"/>
          <w:szCs w:val="28"/>
        </w:rPr>
        <w:t>Moon.</w:t>
      </w:r>
    </w:p>
    <w:p w14:paraId="4A8C0A37"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emotional and believe in spiritual and religious practice.</w:t>
      </w:r>
    </w:p>
    <w:p w14:paraId="7970CF8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not lucky to have a good love life.</w:t>
      </w:r>
    </w:p>
    <w:p w14:paraId="77D71974"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have good intuition.</w:t>
      </w:r>
    </w:p>
    <w:p w14:paraId="11F8710D" w14:textId="5D2B6D1D"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will not have bad intentions </w:t>
      </w:r>
      <w:del w:id="1750" w:author="Sandhya T" w:date="2024-06-19T23:58:00Z" w16du:dateUtc="2024-06-19T18:28:00Z">
        <w:r w:rsidRPr="004B1E70" w:rsidDel="00F874AE">
          <w:rPr>
            <w:rFonts w:ascii="Arial Narrow" w:hAnsi="Arial Narrow"/>
            <w:b/>
            <w:bCs/>
            <w:color w:val="00204F"/>
            <w:sz w:val="28"/>
            <w:szCs w:val="28"/>
          </w:rPr>
          <w:delText xml:space="preserve">to </w:delText>
        </w:r>
      </w:del>
      <w:ins w:id="1751" w:author="Sandhya T" w:date="2024-06-19T23:58:00Z" w16du:dateUtc="2024-06-19T18:28:00Z">
        <w:r w:rsidR="00F874AE">
          <w:rPr>
            <w:rFonts w:ascii="Arial Narrow" w:hAnsi="Arial Narrow"/>
            <w:b/>
            <w:bCs/>
            <w:color w:val="00204F"/>
            <w:sz w:val="28"/>
            <w:szCs w:val="28"/>
          </w:rPr>
          <w:t>of</w:t>
        </w:r>
        <w:r w:rsidR="00F874AE" w:rsidRPr="004B1E70">
          <w:rPr>
            <w:rFonts w:ascii="Arial Narrow" w:hAnsi="Arial Narrow"/>
            <w:b/>
            <w:bCs/>
            <w:color w:val="00204F"/>
            <w:sz w:val="28"/>
            <w:szCs w:val="28"/>
          </w:rPr>
          <w:t xml:space="preserve"> </w:t>
        </w:r>
      </w:ins>
      <w:r w:rsidRPr="004B1E70">
        <w:rPr>
          <w:rFonts w:ascii="Arial Narrow" w:hAnsi="Arial Narrow"/>
          <w:b/>
          <w:bCs/>
          <w:color w:val="00204F"/>
          <w:sz w:val="28"/>
          <w:szCs w:val="28"/>
        </w:rPr>
        <w:t>taking someone else’s money and will like to spend money for helping others</w:t>
      </w:r>
    </w:p>
    <w:p w14:paraId="247FE290" w14:textId="77777777" w:rsidR="00915FA5" w:rsidRDefault="00915FA5" w:rsidP="00C80489">
      <w:pPr>
        <w:tabs>
          <w:tab w:val="left" w:pos="7635"/>
        </w:tabs>
        <w:rPr>
          <w:rFonts w:ascii="Arial Narrow" w:hAnsi="Arial Narrow"/>
          <w:b/>
          <w:bCs/>
          <w:color w:val="00204F"/>
          <w:sz w:val="28"/>
          <w:szCs w:val="28"/>
        </w:rPr>
      </w:pPr>
    </w:p>
    <w:p w14:paraId="0315C795" w14:textId="7B0FB42B" w:rsidR="00C80489" w:rsidRPr="00915FA5" w:rsidRDefault="00C80489" w:rsidP="00C80489">
      <w:pPr>
        <w:tabs>
          <w:tab w:val="left" w:pos="7635"/>
        </w:tabs>
        <w:rPr>
          <w:rFonts w:ascii="Arial Rounded MT Bold" w:hAnsi="Arial Rounded MT Bold"/>
          <w:b/>
          <w:bCs/>
          <w:color w:val="FF3399"/>
          <w:sz w:val="28"/>
          <w:szCs w:val="28"/>
        </w:rPr>
      </w:pPr>
      <w:r w:rsidRPr="00915FA5">
        <w:rPr>
          <w:rFonts w:ascii="Arial Rounded MT Bold" w:hAnsi="Arial Rounded MT Bold"/>
          <w:b/>
          <w:bCs/>
          <w:color w:val="FF3399"/>
          <w:sz w:val="28"/>
          <w:szCs w:val="28"/>
        </w:rPr>
        <w:t>August 8</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17</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xml:space="preserve"> and 26</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xml:space="preserve"> – They are blessed with the energy of the Sun and Saturn.</w:t>
      </w:r>
    </w:p>
    <w:p w14:paraId="75965A05"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have many interests and ambitions.</w:t>
      </w:r>
    </w:p>
    <w:p w14:paraId="2408692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many obstacles and struggles.</w:t>
      </w:r>
    </w:p>
    <w:p w14:paraId="71B7E1C0"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be careful in money handling.</w:t>
      </w:r>
    </w:p>
    <w:p w14:paraId="365C6D00"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average happiness from married life.</w:t>
      </w:r>
    </w:p>
    <w:p w14:paraId="12CE625C" w14:textId="77777777" w:rsidR="00C80489" w:rsidRPr="004B1E70" w:rsidRDefault="00C80489" w:rsidP="00C80489">
      <w:pPr>
        <w:tabs>
          <w:tab w:val="left" w:pos="7635"/>
        </w:tabs>
        <w:rPr>
          <w:rFonts w:ascii="Arial Narrow" w:hAnsi="Arial Narrow"/>
          <w:b/>
          <w:bCs/>
          <w:color w:val="00204F"/>
          <w:sz w:val="28"/>
          <w:szCs w:val="28"/>
        </w:rPr>
      </w:pPr>
    </w:p>
    <w:p w14:paraId="12A0103B" w14:textId="77777777" w:rsidR="00C80489" w:rsidRPr="00915FA5" w:rsidRDefault="00C80489" w:rsidP="00C80489">
      <w:pPr>
        <w:tabs>
          <w:tab w:val="left" w:pos="7635"/>
        </w:tabs>
        <w:rPr>
          <w:rFonts w:ascii="Arial Rounded MT Bold" w:hAnsi="Arial Rounded MT Bold"/>
          <w:b/>
          <w:bCs/>
          <w:color w:val="FF3399"/>
          <w:sz w:val="28"/>
          <w:szCs w:val="28"/>
        </w:rPr>
      </w:pPr>
      <w:r w:rsidRPr="00915FA5">
        <w:rPr>
          <w:rFonts w:ascii="Arial Rounded MT Bold" w:hAnsi="Arial Rounded MT Bold"/>
          <w:b/>
          <w:bCs/>
          <w:color w:val="FF3399"/>
          <w:sz w:val="28"/>
          <w:szCs w:val="28"/>
        </w:rPr>
        <w:t>August 9</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18</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xml:space="preserve"> and 27</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xml:space="preserve"> – They are blessed with the energy of the Sun and Mars.</w:t>
      </w:r>
    </w:p>
    <w:p w14:paraId="219B72B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short tempered, generous and honest.</w:t>
      </w:r>
    </w:p>
    <w:p w14:paraId="638D8530"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good contacts who are in higher positions.</w:t>
      </w:r>
    </w:p>
    <w:p w14:paraId="473B7C0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financial struggles in the initial stage of life; however, success is sure after the age of 35.</w:t>
      </w:r>
    </w:p>
    <w:p w14:paraId="5012AAA1"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stay away from gambling.</w:t>
      </w:r>
    </w:p>
    <w:p w14:paraId="7728CD42" w14:textId="77777777" w:rsidR="00C80489" w:rsidRPr="004B1E70" w:rsidRDefault="00C80489" w:rsidP="00C80489">
      <w:pPr>
        <w:tabs>
          <w:tab w:val="left" w:pos="7635"/>
        </w:tabs>
        <w:rPr>
          <w:rFonts w:ascii="Arial Narrow" w:hAnsi="Arial Narrow"/>
          <w:b/>
          <w:bCs/>
          <w:color w:val="00204F"/>
          <w:sz w:val="28"/>
          <w:szCs w:val="28"/>
        </w:rPr>
      </w:pPr>
    </w:p>
    <w:p w14:paraId="735756F5" w14:textId="4E752FC5" w:rsidR="00C80489" w:rsidRPr="00915FA5" w:rsidRDefault="00C80489" w:rsidP="00C80489">
      <w:pPr>
        <w:tabs>
          <w:tab w:val="left" w:pos="7635"/>
        </w:tabs>
        <w:rPr>
          <w:rFonts w:ascii="Arial Rounded MT Bold" w:hAnsi="Arial Rounded MT Bold"/>
          <w:b/>
          <w:bCs/>
          <w:color w:val="FF3399"/>
          <w:sz w:val="28"/>
          <w:szCs w:val="28"/>
        </w:rPr>
      </w:pPr>
      <w:r w:rsidRPr="00915FA5">
        <w:rPr>
          <w:rFonts w:ascii="Arial Rounded MT Bold" w:hAnsi="Arial Rounded MT Bold"/>
          <w:b/>
          <w:bCs/>
          <w:color w:val="FF3399"/>
          <w:sz w:val="28"/>
          <w:szCs w:val="28"/>
        </w:rPr>
        <w:t>September 1</w:t>
      </w:r>
      <w:r w:rsidRPr="00915FA5">
        <w:rPr>
          <w:rFonts w:ascii="Arial Rounded MT Bold" w:hAnsi="Arial Rounded MT Bold"/>
          <w:b/>
          <w:bCs/>
          <w:color w:val="FF3399"/>
          <w:sz w:val="28"/>
          <w:szCs w:val="28"/>
          <w:vertAlign w:val="superscript"/>
        </w:rPr>
        <w:t>st</w:t>
      </w:r>
      <w:r w:rsidRPr="00915FA5">
        <w:rPr>
          <w:rFonts w:ascii="Arial Rounded MT Bold" w:hAnsi="Arial Rounded MT Bold"/>
          <w:b/>
          <w:bCs/>
          <w:color w:val="FF3399"/>
          <w:sz w:val="28"/>
          <w:szCs w:val="28"/>
        </w:rPr>
        <w:t>, 10</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19</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xml:space="preserve"> and 28</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xml:space="preserve"> – They are blessed with the energy of Mercury and</w:t>
      </w:r>
      <w:ins w:id="1752" w:author="Sandhya T" w:date="2024-06-20T09:29:00Z" w16du:dateUtc="2024-06-20T03:59:00Z">
        <w:r w:rsidR="00302B15">
          <w:rPr>
            <w:rFonts w:ascii="Arial Rounded MT Bold" w:hAnsi="Arial Rounded MT Bold"/>
            <w:b/>
            <w:bCs/>
            <w:color w:val="FF3399"/>
            <w:sz w:val="28"/>
            <w:szCs w:val="28"/>
          </w:rPr>
          <w:t xml:space="preserve"> the</w:t>
        </w:r>
      </w:ins>
      <w:r w:rsidRPr="00915FA5">
        <w:rPr>
          <w:rFonts w:ascii="Arial Rounded MT Bold" w:hAnsi="Arial Rounded MT Bold"/>
          <w:b/>
          <w:bCs/>
          <w:color w:val="FF3399"/>
          <w:sz w:val="28"/>
          <w:szCs w:val="28"/>
        </w:rPr>
        <w:t xml:space="preserve"> Sun.</w:t>
      </w:r>
    </w:p>
    <w:p w14:paraId="78AFEA1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do research and study deeply; will complete any work which is given.</w:t>
      </w:r>
    </w:p>
    <w:p w14:paraId="0FB55725" w14:textId="78C39E98"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over</w:t>
      </w:r>
      <w:ins w:id="1753" w:author="Sandhya T" w:date="2024-06-20T00:00:00Z" w16du:dateUtc="2024-06-19T18:30:00Z">
        <w:r w:rsidR="00343D24">
          <w:rPr>
            <w:rFonts w:ascii="Arial Narrow" w:hAnsi="Arial Narrow"/>
            <w:b/>
            <w:bCs/>
            <w:color w:val="00204F"/>
            <w:sz w:val="28"/>
            <w:szCs w:val="28"/>
          </w:rPr>
          <w:t>-</w:t>
        </w:r>
      </w:ins>
      <w:del w:id="1754" w:author="Sandhya T" w:date="2024-06-20T00:00:00Z" w16du:dateUtc="2024-06-19T18:30:00Z">
        <w:r w:rsidRPr="004B1E70" w:rsidDel="00343D24">
          <w:rPr>
            <w:rFonts w:ascii="Arial Narrow" w:hAnsi="Arial Narrow"/>
            <w:b/>
            <w:bCs/>
            <w:color w:val="00204F"/>
            <w:sz w:val="28"/>
            <w:szCs w:val="28"/>
          </w:rPr>
          <w:delText xml:space="preserve"> </w:delText>
        </w:r>
      </w:del>
      <w:r w:rsidRPr="004B1E70">
        <w:rPr>
          <w:rFonts w:ascii="Arial Narrow" w:hAnsi="Arial Narrow"/>
          <w:b/>
          <w:bCs/>
          <w:color w:val="00204F"/>
          <w:sz w:val="28"/>
          <w:szCs w:val="28"/>
        </w:rPr>
        <w:t>think about the problems and are likely to get bored soon.</w:t>
      </w:r>
    </w:p>
    <w:p w14:paraId="3ADCDC9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lastRenderedPageBreak/>
        <w:t>They will be good at business and gain profit from investment.</w:t>
      </w:r>
    </w:p>
    <w:p w14:paraId="4608596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trusted easily hence get into handling responsibilities.</w:t>
      </w:r>
    </w:p>
    <w:p w14:paraId="495A0973" w14:textId="77777777" w:rsidR="00C80489" w:rsidRPr="004B1E70" w:rsidRDefault="00C80489" w:rsidP="00C80489">
      <w:pPr>
        <w:tabs>
          <w:tab w:val="left" w:pos="7635"/>
        </w:tabs>
        <w:rPr>
          <w:rFonts w:ascii="Arial Narrow" w:hAnsi="Arial Narrow"/>
          <w:b/>
          <w:bCs/>
          <w:color w:val="00204F"/>
          <w:sz w:val="28"/>
          <w:szCs w:val="28"/>
        </w:rPr>
      </w:pPr>
    </w:p>
    <w:p w14:paraId="1E295C7E" w14:textId="77777777" w:rsidR="00C80489" w:rsidRPr="00915FA5" w:rsidRDefault="00C80489" w:rsidP="00C80489">
      <w:pPr>
        <w:tabs>
          <w:tab w:val="left" w:pos="7635"/>
        </w:tabs>
        <w:rPr>
          <w:rFonts w:ascii="Arial Rounded MT Bold" w:hAnsi="Arial Rounded MT Bold"/>
          <w:b/>
          <w:bCs/>
          <w:color w:val="FF3399"/>
          <w:sz w:val="28"/>
          <w:szCs w:val="28"/>
        </w:rPr>
      </w:pPr>
      <w:r w:rsidRPr="00915FA5">
        <w:rPr>
          <w:rFonts w:ascii="Arial Rounded MT Bold" w:hAnsi="Arial Rounded MT Bold"/>
          <w:b/>
          <w:bCs/>
          <w:color w:val="FF3399"/>
          <w:sz w:val="28"/>
          <w:szCs w:val="28"/>
        </w:rPr>
        <w:t>September 2</w:t>
      </w:r>
      <w:r w:rsidRPr="00915FA5">
        <w:rPr>
          <w:rFonts w:ascii="Arial Rounded MT Bold" w:hAnsi="Arial Rounded MT Bold"/>
          <w:b/>
          <w:bCs/>
          <w:color w:val="FF3399"/>
          <w:sz w:val="28"/>
          <w:szCs w:val="28"/>
          <w:vertAlign w:val="superscript"/>
        </w:rPr>
        <w:t>nd</w:t>
      </w:r>
      <w:r w:rsidRPr="00915FA5">
        <w:rPr>
          <w:rFonts w:ascii="Arial Rounded MT Bold" w:hAnsi="Arial Rounded MT Bold"/>
          <w:b/>
          <w:bCs/>
          <w:color w:val="FF3399"/>
          <w:sz w:val="28"/>
          <w:szCs w:val="28"/>
        </w:rPr>
        <w:t>, 11</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20</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xml:space="preserve"> and 29</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xml:space="preserve"> – They are blessed with the energy of the Moon and Mercury.</w:t>
      </w:r>
    </w:p>
    <w:p w14:paraId="33CE0DD7" w14:textId="2D4E5E0D"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like show</w:t>
      </w:r>
      <w:del w:id="1755" w:author="Sandhya T" w:date="2024-06-20T00:00:00Z" w16du:dateUtc="2024-06-19T18:30:00Z">
        <w:r w:rsidRPr="004B1E70" w:rsidDel="00343D24">
          <w:rPr>
            <w:rFonts w:ascii="Arial Narrow" w:hAnsi="Arial Narrow"/>
            <w:b/>
            <w:bCs/>
            <w:color w:val="00204F"/>
            <w:sz w:val="28"/>
            <w:szCs w:val="28"/>
          </w:rPr>
          <w:delText xml:space="preserve"> </w:delText>
        </w:r>
      </w:del>
      <w:ins w:id="1756" w:author="Sandhya T" w:date="2024-06-20T00:00:00Z" w16du:dateUtc="2024-06-19T18:30:00Z">
        <w:r w:rsidR="00343D24">
          <w:rPr>
            <w:rFonts w:ascii="Arial Narrow" w:hAnsi="Arial Narrow"/>
            <w:b/>
            <w:bCs/>
            <w:color w:val="00204F"/>
            <w:sz w:val="28"/>
            <w:szCs w:val="28"/>
          </w:rPr>
          <w:t>-</w:t>
        </w:r>
      </w:ins>
      <w:r w:rsidRPr="004B1E70">
        <w:rPr>
          <w:rFonts w:ascii="Arial Narrow" w:hAnsi="Arial Narrow"/>
          <w:b/>
          <w:bCs/>
          <w:color w:val="00204F"/>
          <w:sz w:val="28"/>
          <w:szCs w:val="28"/>
        </w:rPr>
        <w:t>offs and are very smart at work.</w:t>
      </w:r>
    </w:p>
    <w:p w14:paraId="02F5B03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lack self-confidence, like to stay calm and quiet.</w:t>
      </w:r>
    </w:p>
    <w:p w14:paraId="267545C2"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avoid quick decisions, especially about marriage.</w:t>
      </w:r>
    </w:p>
    <w:p w14:paraId="7C01E3EA"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spend unnecessarily.</w:t>
      </w:r>
    </w:p>
    <w:p w14:paraId="6F9180F1" w14:textId="77777777" w:rsidR="00C80489" w:rsidRPr="004B1E70" w:rsidRDefault="00C80489" w:rsidP="00C80489">
      <w:pPr>
        <w:tabs>
          <w:tab w:val="left" w:pos="7635"/>
        </w:tabs>
        <w:rPr>
          <w:rFonts w:ascii="Arial Narrow" w:hAnsi="Arial Narrow"/>
          <w:b/>
          <w:bCs/>
          <w:color w:val="00204F"/>
          <w:sz w:val="28"/>
          <w:szCs w:val="28"/>
        </w:rPr>
      </w:pPr>
    </w:p>
    <w:p w14:paraId="3C0C7DFC" w14:textId="5A8BFEF2" w:rsidR="00C80489" w:rsidRPr="00915FA5" w:rsidRDefault="00C80489" w:rsidP="00C80489">
      <w:pPr>
        <w:tabs>
          <w:tab w:val="left" w:pos="7635"/>
        </w:tabs>
        <w:rPr>
          <w:rFonts w:ascii="Arial Rounded MT Bold" w:hAnsi="Arial Rounded MT Bold"/>
          <w:b/>
          <w:bCs/>
          <w:color w:val="FF3399"/>
          <w:sz w:val="28"/>
          <w:szCs w:val="28"/>
        </w:rPr>
      </w:pPr>
      <w:r w:rsidRPr="00915FA5">
        <w:rPr>
          <w:rFonts w:ascii="Arial Rounded MT Bold" w:hAnsi="Arial Rounded MT Bold"/>
          <w:b/>
          <w:bCs/>
          <w:color w:val="FF3399"/>
          <w:sz w:val="28"/>
          <w:szCs w:val="28"/>
        </w:rPr>
        <w:t>September 3</w:t>
      </w:r>
      <w:r w:rsidRPr="00915FA5">
        <w:rPr>
          <w:rFonts w:ascii="Arial Rounded MT Bold" w:hAnsi="Arial Rounded MT Bold"/>
          <w:b/>
          <w:bCs/>
          <w:color w:val="FF3399"/>
          <w:sz w:val="28"/>
          <w:szCs w:val="28"/>
          <w:vertAlign w:val="superscript"/>
        </w:rPr>
        <w:t>rd</w:t>
      </w:r>
      <w:r w:rsidRPr="00915FA5">
        <w:rPr>
          <w:rFonts w:ascii="Arial Rounded MT Bold" w:hAnsi="Arial Rounded MT Bold"/>
          <w:b/>
          <w:bCs/>
          <w:color w:val="FF3399"/>
          <w:sz w:val="28"/>
          <w:szCs w:val="28"/>
        </w:rPr>
        <w:t>, 12</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21</w:t>
      </w:r>
      <w:r w:rsidRPr="00915FA5">
        <w:rPr>
          <w:rFonts w:ascii="Arial Rounded MT Bold" w:hAnsi="Arial Rounded MT Bold"/>
          <w:b/>
          <w:bCs/>
          <w:color w:val="FF3399"/>
          <w:sz w:val="28"/>
          <w:szCs w:val="28"/>
          <w:vertAlign w:val="superscript"/>
        </w:rPr>
        <w:t>st</w:t>
      </w:r>
      <w:r w:rsidRPr="00915FA5">
        <w:rPr>
          <w:rFonts w:ascii="Arial Rounded MT Bold" w:hAnsi="Arial Rounded MT Bold"/>
          <w:b/>
          <w:bCs/>
          <w:color w:val="FF3399"/>
          <w:sz w:val="28"/>
          <w:szCs w:val="28"/>
        </w:rPr>
        <w:t xml:space="preserve"> and 30</w:t>
      </w:r>
      <w:r w:rsidRPr="00915FA5">
        <w:rPr>
          <w:rFonts w:ascii="Arial Rounded MT Bold" w:hAnsi="Arial Rounded MT Bold"/>
          <w:b/>
          <w:bCs/>
          <w:color w:val="FF3399"/>
          <w:sz w:val="28"/>
          <w:szCs w:val="28"/>
          <w:vertAlign w:val="superscript"/>
        </w:rPr>
        <w:t>th</w:t>
      </w:r>
      <w:r w:rsidRPr="00915FA5">
        <w:rPr>
          <w:rFonts w:ascii="Arial Rounded MT Bold" w:hAnsi="Arial Rounded MT Bold"/>
          <w:b/>
          <w:bCs/>
          <w:color w:val="FF3399"/>
          <w:sz w:val="28"/>
          <w:szCs w:val="28"/>
        </w:rPr>
        <w:t xml:space="preserve"> – They are blessed with the energy of Jupiter and </w:t>
      </w:r>
      <w:del w:id="1757" w:author="Sandhya T" w:date="2024-06-20T09:29:00Z" w16du:dateUtc="2024-06-20T03:59:00Z">
        <w:r w:rsidRPr="00915FA5" w:rsidDel="00302B15">
          <w:rPr>
            <w:rFonts w:ascii="Arial Rounded MT Bold" w:hAnsi="Arial Rounded MT Bold"/>
            <w:b/>
            <w:bCs/>
            <w:color w:val="FF3399"/>
            <w:sz w:val="28"/>
            <w:szCs w:val="28"/>
          </w:rPr>
          <w:delText>Moon</w:delText>
        </w:r>
      </w:del>
      <w:ins w:id="1758" w:author="Sandhya T" w:date="2024-06-20T09:29:00Z" w16du:dateUtc="2024-06-20T03:59:00Z">
        <w:r w:rsidR="00302B15">
          <w:rPr>
            <w:rFonts w:ascii="Arial Rounded MT Bold" w:hAnsi="Arial Rounded MT Bold"/>
            <w:b/>
            <w:bCs/>
            <w:color w:val="FF3399"/>
            <w:sz w:val="28"/>
            <w:szCs w:val="28"/>
          </w:rPr>
          <w:t>Mercury</w:t>
        </w:r>
      </w:ins>
      <w:r w:rsidRPr="00915FA5">
        <w:rPr>
          <w:rFonts w:ascii="Arial Rounded MT Bold" w:hAnsi="Arial Rounded MT Bold"/>
          <w:b/>
          <w:bCs/>
          <w:color w:val="FF3399"/>
          <w:sz w:val="28"/>
          <w:szCs w:val="28"/>
        </w:rPr>
        <w:t>.</w:t>
      </w:r>
    </w:p>
    <w:p w14:paraId="4649FDB2"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practical and find solutions to any problem easily.</w:t>
      </w:r>
    </w:p>
    <w:p w14:paraId="1F9664A4"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 They will invest in land and help students in research.</w:t>
      </w:r>
    </w:p>
    <w:p w14:paraId="679FAC49"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in higher positions and earn a lot of money.</w:t>
      </w:r>
    </w:p>
    <w:p w14:paraId="73A15C0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follow rules and expect others also to do the same.</w:t>
      </w:r>
    </w:p>
    <w:p w14:paraId="1053C3B9" w14:textId="77777777" w:rsidR="00C80489" w:rsidRPr="004B1E70" w:rsidRDefault="00C80489" w:rsidP="00C80489">
      <w:pPr>
        <w:tabs>
          <w:tab w:val="left" w:pos="7635"/>
        </w:tabs>
        <w:rPr>
          <w:rFonts w:ascii="Arial Narrow" w:hAnsi="Arial Narrow"/>
          <w:b/>
          <w:bCs/>
          <w:color w:val="00204F"/>
          <w:sz w:val="28"/>
          <w:szCs w:val="28"/>
        </w:rPr>
      </w:pPr>
    </w:p>
    <w:p w14:paraId="78884195" w14:textId="77777777" w:rsidR="00C80489" w:rsidRPr="00743A51" w:rsidRDefault="00C80489" w:rsidP="00C80489">
      <w:pPr>
        <w:tabs>
          <w:tab w:val="left" w:pos="7635"/>
        </w:tabs>
        <w:rPr>
          <w:rFonts w:ascii="Arial Rounded MT Bold" w:hAnsi="Arial Rounded MT Bold"/>
          <w:b/>
          <w:bCs/>
          <w:color w:val="FF3399"/>
          <w:sz w:val="28"/>
          <w:szCs w:val="28"/>
        </w:rPr>
      </w:pPr>
      <w:r w:rsidRPr="00743A51">
        <w:rPr>
          <w:rFonts w:ascii="Arial Rounded MT Bold" w:hAnsi="Arial Rounded MT Bold"/>
          <w:b/>
          <w:bCs/>
          <w:color w:val="FF3399"/>
          <w:sz w:val="28"/>
          <w:szCs w:val="28"/>
        </w:rPr>
        <w:t>September 4</w:t>
      </w:r>
      <w:r w:rsidRPr="00743A51">
        <w:rPr>
          <w:rFonts w:ascii="Arial Rounded MT Bold" w:hAnsi="Arial Rounded MT Bold"/>
          <w:b/>
          <w:bCs/>
          <w:color w:val="FF3399"/>
          <w:sz w:val="28"/>
          <w:szCs w:val="28"/>
          <w:vertAlign w:val="superscript"/>
        </w:rPr>
        <w:t>th</w:t>
      </w:r>
      <w:r w:rsidRPr="00743A51">
        <w:rPr>
          <w:rFonts w:ascii="Arial Rounded MT Bold" w:hAnsi="Arial Rounded MT Bold"/>
          <w:b/>
          <w:bCs/>
          <w:color w:val="FF3399"/>
          <w:sz w:val="28"/>
          <w:szCs w:val="28"/>
        </w:rPr>
        <w:t>, 13</w:t>
      </w:r>
      <w:r w:rsidRPr="00743A51">
        <w:rPr>
          <w:rFonts w:ascii="Arial Rounded MT Bold" w:hAnsi="Arial Rounded MT Bold"/>
          <w:b/>
          <w:bCs/>
          <w:color w:val="FF3399"/>
          <w:sz w:val="28"/>
          <w:szCs w:val="28"/>
          <w:vertAlign w:val="superscript"/>
        </w:rPr>
        <w:t>th</w:t>
      </w:r>
      <w:r w:rsidRPr="00743A51">
        <w:rPr>
          <w:rFonts w:ascii="Arial Rounded MT Bold" w:hAnsi="Arial Rounded MT Bold"/>
          <w:b/>
          <w:bCs/>
          <w:color w:val="FF3399"/>
          <w:sz w:val="28"/>
          <w:szCs w:val="28"/>
        </w:rPr>
        <w:t xml:space="preserve"> and 22</w:t>
      </w:r>
      <w:r w:rsidRPr="00743A51">
        <w:rPr>
          <w:rFonts w:ascii="Arial Rounded MT Bold" w:hAnsi="Arial Rounded MT Bold"/>
          <w:b/>
          <w:bCs/>
          <w:color w:val="FF3399"/>
          <w:sz w:val="28"/>
          <w:szCs w:val="28"/>
          <w:vertAlign w:val="superscript"/>
        </w:rPr>
        <w:t>nd</w:t>
      </w:r>
      <w:r w:rsidRPr="00743A51">
        <w:rPr>
          <w:rFonts w:ascii="Arial Rounded MT Bold" w:hAnsi="Arial Rounded MT Bold"/>
          <w:b/>
          <w:bCs/>
          <w:color w:val="FF3399"/>
          <w:sz w:val="28"/>
          <w:szCs w:val="28"/>
        </w:rPr>
        <w:t xml:space="preserve"> – They are blessed with the energy of the Sun and Mercury.</w:t>
      </w:r>
    </w:p>
    <w:p w14:paraId="1E48E5DF"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trust or make friends easily; due to this they will be misunderstood.</w:t>
      </w:r>
    </w:p>
    <w:p w14:paraId="6DA74F7C" w14:textId="055103A9"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have strong will</w:t>
      </w:r>
      <w:del w:id="1759" w:author="Sandhya T" w:date="2024-06-20T00:01:00Z" w16du:dateUtc="2024-06-19T18:31:00Z">
        <w:r w:rsidRPr="004B1E70" w:rsidDel="00343D24">
          <w:rPr>
            <w:rFonts w:ascii="Arial Narrow" w:hAnsi="Arial Narrow"/>
            <w:b/>
            <w:bCs/>
            <w:color w:val="00204F"/>
            <w:sz w:val="28"/>
            <w:szCs w:val="28"/>
          </w:rPr>
          <w:delText xml:space="preserve"> </w:delText>
        </w:r>
      </w:del>
      <w:ins w:id="1760" w:author="Sandhya T" w:date="2024-06-20T00:01:00Z" w16du:dateUtc="2024-06-19T18:31:00Z">
        <w:r w:rsidR="00343D24">
          <w:rPr>
            <w:rFonts w:ascii="Arial Narrow" w:hAnsi="Arial Narrow"/>
            <w:b/>
            <w:bCs/>
            <w:color w:val="00204F"/>
            <w:sz w:val="28"/>
            <w:szCs w:val="28"/>
          </w:rPr>
          <w:t>-</w:t>
        </w:r>
      </w:ins>
      <w:r w:rsidRPr="004B1E70">
        <w:rPr>
          <w:rFonts w:ascii="Arial Narrow" w:hAnsi="Arial Narrow"/>
          <w:b/>
          <w:bCs/>
          <w:color w:val="00204F"/>
          <w:sz w:val="28"/>
          <w:szCs w:val="28"/>
        </w:rPr>
        <w:t>power and focus on their goal.</w:t>
      </w:r>
    </w:p>
    <w:p w14:paraId="46A14015" w14:textId="646AC3B6"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avoid arguments and</w:t>
      </w:r>
      <w:del w:id="1761" w:author="Sandhya T" w:date="2024-06-20T00:03:00Z" w16du:dateUtc="2024-06-19T18:33:00Z">
        <w:r w:rsidRPr="004B1E70" w:rsidDel="00343D24">
          <w:rPr>
            <w:rFonts w:ascii="Arial Narrow" w:hAnsi="Arial Narrow"/>
            <w:b/>
            <w:bCs/>
            <w:color w:val="00204F"/>
            <w:sz w:val="28"/>
            <w:szCs w:val="28"/>
          </w:rPr>
          <w:delText xml:space="preserve"> should</w:delText>
        </w:r>
      </w:del>
      <w:r w:rsidRPr="004B1E70">
        <w:rPr>
          <w:rFonts w:ascii="Arial Narrow" w:hAnsi="Arial Narrow"/>
          <w:b/>
          <w:bCs/>
          <w:color w:val="00204F"/>
          <w:sz w:val="28"/>
          <w:szCs w:val="28"/>
        </w:rPr>
        <w:t xml:space="preserve"> believe in </w:t>
      </w:r>
      <w:ins w:id="1762" w:author="Sandhya T" w:date="2024-06-20T00:02:00Z" w16du:dateUtc="2024-06-19T18:32:00Z">
        <w:r w:rsidR="00343D24">
          <w:rPr>
            <w:rFonts w:ascii="Arial Narrow" w:hAnsi="Arial Narrow"/>
            <w:b/>
            <w:bCs/>
            <w:color w:val="00204F"/>
            <w:sz w:val="28"/>
            <w:szCs w:val="28"/>
          </w:rPr>
          <w:t>themselves</w:t>
        </w:r>
      </w:ins>
      <w:del w:id="1763" w:author="Sandhya T" w:date="2024-06-20T00:02:00Z" w16du:dateUtc="2024-06-19T18:32:00Z">
        <w:r w:rsidRPr="004B1E70" w:rsidDel="00343D24">
          <w:rPr>
            <w:rFonts w:ascii="Arial Narrow" w:hAnsi="Arial Narrow"/>
            <w:b/>
            <w:bCs/>
            <w:color w:val="00204F"/>
            <w:sz w:val="28"/>
            <w:szCs w:val="28"/>
          </w:rPr>
          <w:delText>self</w:delText>
        </w:r>
      </w:del>
      <w:r w:rsidRPr="004B1E70">
        <w:rPr>
          <w:rFonts w:ascii="Arial Narrow" w:hAnsi="Arial Narrow"/>
          <w:b/>
          <w:bCs/>
          <w:color w:val="00204F"/>
          <w:sz w:val="28"/>
          <w:szCs w:val="28"/>
        </w:rPr>
        <w:t>.</w:t>
      </w:r>
    </w:p>
    <w:p w14:paraId="33243F2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utilize earning with proper planning or else will lose the money.</w:t>
      </w:r>
    </w:p>
    <w:p w14:paraId="109830C9" w14:textId="77777777" w:rsidR="00C80489" w:rsidRPr="004B1E70" w:rsidRDefault="00C80489" w:rsidP="00C80489">
      <w:pPr>
        <w:tabs>
          <w:tab w:val="left" w:pos="7635"/>
        </w:tabs>
        <w:rPr>
          <w:rFonts w:ascii="Arial Narrow" w:hAnsi="Arial Narrow"/>
          <w:b/>
          <w:bCs/>
          <w:color w:val="00204F"/>
          <w:sz w:val="28"/>
          <w:szCs w:val="28"/>
        </w:rPr>
      </w:pPr>
    </w:p>
    <w:p w14:paraId="39945288" w14:textId="77777777" w:rsidR="00C80489" w:rsidRPr="00743A51" w:rsidRDefault="00C80489" w:rsidP="00C80489">
      <w:pPr>
        <w:tabs>
          <w:tab w:val="left" w:pos="7635"/>
        </w:tabs>
        <w:rPr>
          <w:rFonts w:ascii="Arial Rounded MT Bold" w:hAnsi="Arial Rounded MT Bold"/>
          <w:b/>
          <w:bCs/>
          <w:color w:val="FF3399"/>
          <w:sz w:val="28"/>
          <w:szCs w:val="28"/>
        </w:rPr>
      </w:pPr>
      <w:r w:rsidRPr="00743A51">
        <w:rPr>
          <w:rFonts w:ascii="Arial Rounded MT Bold" w:hAnsi="Arial Rounded MT Bold"/>
          <w:b/>
          <w:bCs/>
          <w:color w:val="FF3399"/>
          <w:sz w:val="28"/>
          <w:szCs w:val="28"/>
        </w:rPr>
        <w:t>September 5</w:t>
      </w:r>
      <w:r w:rsidRPr="00743A51">
        <w:rPr>
          <w:rFonts w:ascii="Arial Rounded MT Bold" w:hAnsi="Arial Rounded MT Bold"/>
          <w:b/>
          <w:bCs/>
          <w:color w:val="FF3399"/>
          <w:sz w:val="28"/>
          <w:szCs w:val="28"/>
          <w:vertAlign w:val="superscript"/>
        </w:rPr>
        <w:t>th</w:t>
      </w:r>
      <w:r w:rsidRPr="00743A51">
        <w:rPr>
          <w:rFonts w:ascii="Arial Rounded MT Bold" w:hAnsi="Arial Rounded MT Bold"/>
          <w:b/>
          <w:bCs/>
          <w:color w:val="FF3399"/>
          <w:sz w:val="28"/>
          <w:szCs w:val="28"/>
        </w:rPr>
        <w:t>, 14</w:t>
      </w:r>
      <w:r w:rsidRPr="00743A51">
        <w:rPr>
          <w:rFonts w:ascii="Arial Rounded MT Bold" w:hAnsi="Arial Rounded MT Bold"/>
          <w:b/>
          <w:bCs/>
          <w:color w:val="FF3399"/>
          <w:sz w:val="28"/>
          <w:szCs w:val="28"/>
          <w:vertAlign w:val="superscript"/>
        </w:rPr>
        <w:t>th</w:t>
      </w:r>
      <w:r w:rsidRPr="00743A51">
        <w:rPr>
          <w:rFonts w:ascii="Arial Rounded MT Bold" w:hAnsi="Arial Rounded MT Bold"/>
          <w:b/>
          <w:bCs/>
          <w:color w:val="FF3399"/>
          <w:sz w:val="28"/>
          <w:szCs w:val="28"/>
        </w:rPr>
        <w:t xml:space="preserve"> and 23</w:t>
      </w:r>
      <w:r w:rsidRPr="00743A51">
        <w:rPr>
          <w:rFonts w:ascii="Arial Rounded MT Bold" w:hAnsi="Arial Rounded MT Bold"/>
          <w:b/>
          <w:bCs/>
          <w:color w:val="FF3399"/>
          <w:sz w:val="28"/>
          <w:szCs w:val="28"/>
          <w:vertAlign w:val="superscript"/>
        </w:rPr>
        <w:t>rd</w:t>
      </w:r>
      <w:r w:rsidRPr="00743A51">
        <w:rPr>
          <w:rFonts w:ascii="Arial Rounded MT Bold" w:hAnsi="Arial Rounded MT Bold"/>
          <w:b/>
          <w:bCs/>
          <w:color w:val="FF3399"/>
          <w:sz w:val="28"/>
          <w:szCs w:val="28"/>
        </w:rPr>
        <w:t xml:space="preserve"> – They are blessed with the energy of Mercury.</w:t>
      </w:r>
    </w:p>
    <w:p w14:paraId="0A2EF82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creative, practical, intelligent and adjusting in nature.</w:t>
      </w:r>
    </w:p>
    <w:p w14:paraId="46F20A31"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lastRenderedPageBreak/>
        <w:t>They like to focus on one work at a time.</w:t>
      </w:r>
    </w:p>
    <w:p w14:paraId="4E7DCB79"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avoid taking others' advice and take appropriate decisions on any opportunities in life.</w:t>
      </w:r>
    </w:p>
    <w:p w14:paraId="4AF3BA59" w14:textId="77777777" w:rsidR="00C80489" w:rsidRPr="004B1E70" w:rsidRDefault="00C80489" w:rsidP="00C80489">
      <w:pPr>
        <w:tabs>
          <w:tab w:val="left" w:pos="7635"/>
        </w:tabs>
        <w:rPr>
          <w:rFonts w:ascii="Arial Narrow" w:hAnsi="Arial Narrow"/>
          <w:b/>
          <w:bCs/>
          <w:color w:val="00204F"/>
          <w:sz w:val="28"/>
          <w:szCs w:val="28"/>
        </w:rPr>
      </w:pPr>
    </w:p>
    <w:p w14:paraId="0340B690" w14:textId="51744396" w:rsidR="00C80489" w:rsidRPr="00743A51" w:rsidRDefault="00C80489" w:rsidP="00C80489">
      <w:pPr>
        <w:tabs>
          <w:tab w:val="left" w:pos="7635"/>
        </w:tabs>
        <w:rPr>
          <w:rFonts w:ascii="Arial Rounded MT Bold" w:hAnsi="Arial Rounded MT Bold"/>
          <w:b/>
          <w:bCs/>
          <w:color w:val="FF3399"/>
          <w:sz w:val="28"/>
          <w:szCs w:val="28"/>
        </w:rPr>
      </w:pPr>
      <w:r w:rsidRPr="00743A51">
        <w:rPr>
          <w:rFonts w:ascii="Arial Rounded MT Bold" w:hAnsi="Arial Rounded MT Bold"/>
          <w:b/>
          <w:bCs/>
          <w:color w:val="FF3399"/>
          <w:sz w:val="28"/>
          <w:szCs w:val="28"/>
        </w:rPr>
        <w:t>September 6</w:t>
      </w:r>
      <w:r w:rsidRPr="00743A51">
        <w:rPr>
          <w:rFonts w:ascii="Arial Rounded MT Bold" w:hAnsi="Arial Rounded MT Bold"/>
          <w:b/>
          <w:bCs/>
          <w:color w:val="FF3399"/>
          <w:sz w:val="28"/>
          <w:szCs w:val="28"/>
          <w:vertAlign w:val="superscript"/>
        </w:rPr>
        <w:t>th</w:t>
      </w:r>
      <w:r w:rsidRPr="00743A51">
        <w:rPr>
          <w:rFonts w:ascii="Arial Rounded MT Bold" w:hAnsi="Arial Rounded MT Bold"/>
          <w:b/>
          <w:bCs/>
          <w:color w:val="FF3399"/>
          <w:sz w:val="28"/>
          <w:szCs w:val="28"/>
        </w:rPr>
        <w:t>, 15</w:t>
      </w:r>
      <w:r w:rsidRPr="00743A51">
        <w:rPr>
          <w:rFonts w:ascii="Arial Rounded MT Bold" w:hAnsi="Arial Rounded MT Bold"/>
          <w:b/>
          <w:bCs/>
          <w:color w:val="FF3399"/>
          <w:sz w:val="28"/>
          <w:szCs w:val="28"/>
          <w:vertAlign w:val="superscript"/>
        </w:rPr>
        <w:t>th</w:t>
      </w:r>
      <w:r w:rsidRPr="00743A51">
        <w:rPr>
          <w:rFonts w:ascii="Arial Rounded MT Bold" w:hAnsi="Arial Rounded MT Bold"/>
          <w:b/>
          <w:bCs/>
          <w:color w:val="FF3399"/>
          <w:sz w:val="28"/>
          <w:szCs w:val="28"/>
        </w:rPr>
        <w:t xml:space="preserve"> and 24</w:t>
      </w:r>
      <w:r w:rsidRPr="00743A51">
        <w:rPr>
          <w:rFonts w:ascii="Arial Rounded MT Bold" w:hAnsi="Arial Rounded MT Bold"/>
          <w:b/>
          <w:bCs/>
          <w:color w:val="FF3399"/>
          <w:sz w:val="28"/>
          <w:szCs w:val="28"/>
          <w:vertAlign w:val="superscript"/>
        </w:rPr>
        <w:t>th</w:t>
      </w:r>
      <w:r w:rsidRPr="00743A51">
        <w:rPr>
          <w:rFonts w:ascii="Arial Rounded MT Bold" w:hAnsi="Arial Rounded MT Bold"/>
          <w:b/>
          <w:bCs/>
          <w:color w:val="FF3399"/>
          <w:sz w:val="28"/>
          <w:szCs w:val="28"/>
        </w:rPr>
        <w:t xml:space="preserve"> – They are blessed with the energy of </w:t>
      </w:r>
      <w:del w:id="1764" w:author="Sandhya T" w:date="2024-06-20T09:29:00Z" w16du:dateUtc="2024-06-20T03:59:00Z">
        <w:r w:rsidRPr="00743A51" w:rsidDel="00302B15">
          <w:rPr>
            <w:rFonts w:ascii="Arial Rounded MT Bold" w:hAnsi="Arial Rounded MT Bold"/>
            <w:b/>
            <w:bCs/>
            <w:color w:val="FF3399"/>
            <w:sz w:val="28"/>
            <w:szCs w:val="28"/>
          </w:rPr>
          <w:delText xml:space="preserve">Jupiter </w:delText>
        </w:r>
      </w:del>
      <w:ins w:id="1765" w:author="Sandhya T" w:date="2024-06-20T09:29:00Z" w16du:dateUtc="2024-06-20T03:59:00Z">
        <w:r w:rsidR="00302B15">
          <w:rPr>
            <w:rFonts w:ascii="Arial Rounded MT Bold" w:hAnsi="Arial Rounded MT Bold"/>
            <w:b/>
            <w:bCs/>
            <w:color w:val="FF3399"/>
            <w:sz w:val="28"/>
            <w:szCs w:val="28"/>
          </w:rPr>
          <w:t>Mercury</w:t>
        </w:r>
        <w:r w:rsidR="00302B15" w:rsidRPr="00743A51">
          <w:rPr>
            <w:rFonts w:ascii="Arial Rounded MT Bold" w:hAnsi="Arial Rounded MT Bold"/>
            <w:b/>
            <w:bCs/>
            <w:color w:val="FF3399"/>
            <w:sz w:val="28"/>
            <w:szCs w:val="28"/>
          </w:rPr>
          <w:t xml:space="preserve"> </w:t>
        </w:r>
      </w:ins>
      <w:r w:rsidRPr="00743A51">
        <w:rPr>
          <w:rFonts w:ascii="Arial Rounded MT Bold" w:hAnsi="Arial Rounded MT Bold"/>
          <w:b/>
          <w:bCs/>
          <w:color w:val="FF3399"/>
          <w:sz w:val="28"/>
          <w:szCs w:val="28"/>
        </w:rPr>
        <w:t>and Venus.</w:t>
      </w:r>
    </w:p>
    <w:p w14:paraId="64A857B3" w14:textId="53520BBE"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adventur</w:t>
      </w:r>
      <w:ins w:id="1766" w:author="Sandhya T" w:date="2024-06-20T00:03:00Z" w16du:dateUtc="2024-06-19T18:33:00Z">
        <w:r w:rsidR="00343D24">
          <w:rPr>
            <w:rFonts w:ascii="Arial Narrow" w:hAnsi="Arial Narrow"/>
            <w:b/>
            <w:bCs/>
            <w:color w:val="00204F"/>
            <w:sz w:val="28"/>
            <w:szCs w:val="28"/>
          </w:rPr>
          <w:t>ous</w:t>
        </w:r>
      </w:ins>
      <w:del w:id="1767" w:author="Sandhya T" w:date="2024-06-20T00:03:00Z" w16du:dateUtc="2024-06-19T18:33:00Z">
        <w:r w:rsidRPr="004B1E70" w:rsidDel="00343D24">
          <w:rPr>
            <w:rFonts w:ascii="Arial Narrow" w:hAnsi="Arial Narrow"/>
            <w:b/>
            <w:bCs/>
            <w:color w:val="00204F"/>
            <w:sz w:val="28"/>
            <w:szCs w:val="28"/>
          </w:rPr>
          <w:delText>es</w:delText>
        </w:r>
      </w:del>
      <w:r w:rsidRPr="004B1E70">
        <w:rPr>
          <w:rFonts w:ascii="Arial Narrow" w:hAnsi="Arial Narrow"/>
          <w:b/>
          <w:bCs/>
          <w:color w:val="00204F"/>
          <w:sz w:val="28"/>
          <w:szCs w:val="28"/>
        </w:rPr>
        <w:t xml:space="preserve"> and kind</w:t>
      </w:r>
      <w:ins w:id="1768" w:author="Sandhya T" w:date="2024-06-20T00:04:00Z" w16du:dateUtc="2024-06-19T18:34:00Z">
        <w:r w:rsidR="00343D24">
          <w:rPr>
            <w:rFonts w:ascii="Arial Narrow" w:hAnsi="Arial Narrow"/>
            <w:b/>
            <w:bCs/>
            <w:color w:val="00204F"/>
            <w:sz w:val="28"/>
            <w:szCs w:val="28"/>
          </w:rPr>
          <w:t>-</w:t>
        </w:r>
      </w:ins>
      <w:del w:id="1769" w:author="Sandhya T" w:date="2024-06-20T00:04:00Z" w16du:dateUtc="2024-06-19T18:34:00Z">
        <w:r w:rsidRPr="004B1E70" w:rsidDel="00343D24">
          <w:rPr>
            <w:rFonts w:ascii="Arial Narrow" w:hAnsi="Arial Narrow"/>
            <w:b/>
            <w:bCs/>
            <w:color w:val="00204F"/>
            <w:sz w:val="28"/>
            <w:szCs w:val="28"/>
          </w:rPr>
          <w:delText xml:space="preserve"> </w:delText>
        </w:r>
      </w:del>
      <w:r w:rsidRPr="004B1E70">
        <w:rPr>
          <w:rFonts w:ascii="Arial Narrow" w:hAnsi="Arial Narrow"/>
          <w:b/>
          <w:bCs/>
          <w:color w:val="00204F"/>
          <w:sz w:val="28"/>
          <w:szCs w:val="28"/>
        </w:rPr>
        <w:t>hearted.</w:t>
      </w:r>
    </w:p>
    <w:p w14:paraId="2939605F"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give lot of importance to their love life</w:t>
      </w:r>
    </w:p>
    <w:p w14:paraId="1932EE09" w14:textId="46E400B9"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balance life</w:t>
      </w:r>
      <w:ins w:id="1770" w:author="Sandhya T" w:date="2024-06-20T00:04:00Z" w16du:dateUtc="2024-06-19T18:34:00Z">
        <w:r w:rsidR="00343D24">
          <w:rPr>
            <w:rFonts w:ascii="Arial Narrow" w:hAnsi="Arial Narrow"/>
            <w:b/>
            <w:bCs/>
            <w:color w:val="00204F"/>
            <w:sz w:val="28"/>
            <w:szCs w:val="28"/>
          </w:rPr>
          <w:t>,</w:t>
        </w:r>
      </w:ins>
      <w:r w:rsidRPr="004B1E70">
        <w:rPr>
          <w:rFonts w:ascii="Arial Narrow" w:hAnsi="Arial Narrow"/>
          <w:b/>
          <w:bCs/>
          <w:color w:val="00204F"/>
          <w:sz w:val="28"/>
          <w:szCs w:val="28"/>
        </w:rPr>
        <w:t xml:space="preserve"> instead</w:t>
      </w:r>
      <w:del w:id="1771" w:author="Sandhya T" w:date="2024-06-20T00:04:00Z" w16du:dateUtc="2024-06-19T18:34:00Z">
        <w:r w:rsidRPr="004B1E70" w:rsidDel="00343D24">
          <w:rPr>
            <w:rFonts w:ascii="Arial Narrow" w:hAnsi="Arial Narrow"/>
            <w:b/>
            <w:bCs/>
            <w:color w:val="00204F"/>
            <w:sz w:val="28"/>
            <w:szCs w:val="28"/>
          </w:rPr>
          <w:delText>;</w:delText>
        </w:r>
      </w:del>
      <w:r w:rsidRPr="004B1E70">
        <w:rPr>
          <w:rFonts w:ascii="Arial Narrow" w:hAnsi="Arial Narrow"/>
          <w:b/>
          <w:bCs/>
          <w:color w:val="00204F"/>
          <w:sz w:val="28"/>
          <w:szCs w:val="28"/>
        </w:rPr>
        <w:t xml:space="preserve"> will be very hard working or lazy</w:t>
      </w:r>
    </w:p>
    <w:p w14:paraId="51E29AB9" w14:textId="77777777" w:rsidR="00C80489" w:rsidRPr="004B1E70" w:rsidRDefault="00C80489" w:rsidP="00C80489">
      <w:pPr>
        <w:tabs>
          <w:tab w:val="left" w:pos="7635"/>
        </w:tabs>
        <w:rPr>
          <w:rFonts w:ascii="Arial Narrow" w:hAnsi="Arial Narrow"/>
          <w:b/>
          <w:bCs/>
          <w:color w:val="00204F"/>
          <w:sz w:val="28"/>
          <w:szCs w:val="28"/>
        </w:rPr>
      </w:pPr>
    </w:p>
    <w:p w14:paraId="7D5681AC" w14:textId="77777777" w:rsidR="00C80489" w:rsidRPr="00743A51" w:rsidRDefault="00C80489" w:rsidP="00C80489">
      <w:pPr>
        <w:tabs>
          <w:tab w:val="left" w:pos="7635"/>
        </w:tabs>
        <w:rPr>
          <w:rFonts w:ascii="Arial Rounded MT Bold" w:hAnsi="Arial Rounded MT Bold"/>
          <w:b/>
          <w:bCs/>
          <w:color w:val="FF3399"/>
          <w:sz w:val="28"/>
          <w:szCs w:val="28"/>
        </w:rPr>
      </w:pPr>
      <w:r w:rsidRPr="00743A51">
        <w:rPr>
          <w:rFonts w:ascii="Arial Rounded MT Bold" w:hAnsi="Arial Rounded MT Bold"/>
          <w:b/>
          <w:bCs/>
          <w:color w:val="FF3399"/>
          <w:sz w:val="28"/>
          <w:szCs w:val="28"/>
        </w:rPr>
        <w:t>September 7</w:t>
      </w:r>
      <w:r w:rsidRPr="00743A51">
        <w:rPr>
          <w:rFonts w:ascii="Arial Rounded MT Bold" w:hAnsi="Arial Rounded MT Bold"/>
          <w:b/>
          <w:bCs/>
          <w:color w:val="FF3399"/>
          <w:sz w:val="28"/>
          <w:szCs w:val="28"/>
          <w:vertAlign w:val="superscript"/>
        </w:rPr>
        <w:t>th</w:t>
      </w:r>
      <w:r w:rsidRPr="00743A51">
        <w:rPr>
          <w:rFonts w:ascii="Arial Rounded MT Bold" w:hAnsi="Arial Rounded MT Bold"/>
          <w:b/>
          <w:bCs/>
          <w:color w:val="FF3399"/>
          <w:sz w:val="28"/>
          <w:szCs w:val="28"/>
        </w:rPr>
        <w:t>, 16</w:t>
      </w:r>
      <w:r w:rsidRPr="00743A51">
        <w:rPr>
          <w:rFonts w:ascii="Arial Rounded MT Bold" w:hAnsi="Arial Rounded MT Bold"/>
          <w:b/>
          <w:bCs/>
          <w:color w:val="FF3399"/>
          <w:sz w:val="28"/>
          <w:szCs w:val="28"/>
          <w:vertAlign w:val="superscript"/>
        </w:rPr>
        <w:t>th</w:t>
      </w:r>
      <w:r w:rsidRPr="00743A51">
        <w:rPr>
          <w:rFonts w:ascii="Arial Rounded MT Bold" w:hAnsi="Arial Rounded MT Bold"/>
          <w:b/>
          <w:bCs/>
          <w:color w:val="FF3399"/>
          <w:sz w:val="28"/>
          <w:szCs w:val="28"/>
        </w:rPr>
        <w:t xml:space="preserve"> and 25</w:t>
      </w:r>
      <w:r w:rsidRPr="00743A51">
        <w:rPr>
          <w:rFonts w:ascii="Arial Rounded MT Bold" w:hAnsi="Arial Rounded MT Bold"/>
          <w:b/>
          <w:bCs/>
          <w:color w:val="FF3399"/>
          <w:sz w:val="28"/>
          <w:szCs w:val="28"/>
          <w:vertAlign w:val="superscript"/>
        </w:rPr>
        <w:t>th</w:t>
      </w:r>
      <w:r w:rsidRPr="00743A51">
        <w:rPr>
          <w:rFonts w:ascii="Arial Rounded MT Bold" w:hAnsi="Arial Rounded MT Bold"/>
          <w:b/>
          <w:bCs/>
          <w:color w:val="FF3399"/>
          <w:sz w:val="28"/>
          <w:szCs w:val="28"/>
        </w:rPr>
        <w:t xml:space="preserve"> – They are blessed with the energy of the Moon and Mercury.</w:t>
      </w:r>
    </w:p>
    <w:p w14:paraId="7AB994D9"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creative and like research.</w:t>
      </w:r>
    </w:p>
    <w:p w14:paraId="3C90424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take advantage of opportunities.</w:t>
      </w:r>
    </w:p>
    <w:p w14:paraId="054BFBA9" w14:textId="155822EC"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help and support elders</w:t>
      </w:r>
      <w:ins w:id="1772" w:author="Sandhya T" w:date="2024-06-20T00:05:00Z" w16du:dateUtc="2024-06-19T18:35:00Z">
        <w:r w:rsidR="00343D24">
          <w:rPr>
            <w:rFonts w:ascii="Arial Narrow" w:hAnsi="Arial Narrow"/>
            <w:b/>
            <w:bCs/>
            <w:color w:val="00204F"/>
            <w:sz w:val="28"/>
            <w:szCs w:val="28"/>
          </w:rPr>
          <w:t>,</w:t>
        </w:r>
      </w:ins>
      <w:del w:id="1773" w:author="Sandhya T" w:date="2024-06-20T00:05:00Z" w16du:dateUtc="2024-06-19T18:35:00Z">
        <w:r w:rsidRPr="004B1E70" w:rsidDel="00343D24">
          <w:rPr>
            <w:rFonts w:ascii="Arial Narrow" w:hAnsi="Arial Narrow"/>
            <w:b/>
            <w:bCs/>
            <w:color w:val="00204F"/>
            <w:sz w:val="28"/>
            <w:szCs w:val="28"/>
          </w:rPr>
          <w:delText>;</w:delText>
        </w:r>
      </w:del>
      <w:r w:rsidRPr="004B1E70">
        <w:rPr>
          <w:rFonts w:ascii="Arial Narrow" w:hAnsi="Arial Narrow"/>
          <w:b/>
          <w:bCs/>
          <w:color w:val="00204F"/>
          <w:sz w:val="28"/>
          <w:szCs w:val="28"/>
        </w:rPr>
        <w:t xml:space="preserve"> work hard and earn money for them.</w:t>
      </w:r>
    </w:p>
    <w:p w14:paraId="4F022FA7"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most likely to have financial issues.</w:t>
      </w:r>
    </w:p>
    <w:p w14:paraId="21EAE86B" w14:textId="77777777" w:rsidR="00C80489" w:rsidRPr="004B1E70" w:rsidRDefault="00C80489" w:rsidP="00C80489">
      <w:pPr>
        <w:tabs>
          <w:tab w:val="left" w:pos="7635"/>
        </w:tabs>
        <w:rPr>
          <w:rFonts w:ascii="Arial Narrow" w:hAnsi="Arial Narrow"/>
          <w:b/>
          <w:bCs/>
          <w:color w:val="00204F"/>
          <w:sz w:val="28"/>
          <w:szCs w:val="28"/>
        </w:rPr>
      </w:pPr>
    </w:p>
    <w:p w14:paraId="4BE3270A" w14:textId="77777777" w:rsidR="00C80489" w:rsidRPr="00951819" w:rsidRDefault="00C80489" w:rsidP="00C80489">
      <w:pPr>
        <w:tabs>
          <w:tab w:val="left" w:pos="7635"/>
        </w:tabs>
        <w:rPr>
          <w:rFonts w:ascii="Arial Rounded MT Bold" w:hAnsi="Arial Rounded MT Bold"/>
          <w:b/>
          <w:bCs/>
          <w:color w:val="FF3399"/>
          <w:sz w:val="28"/>
          <w:szCs w:val="28"/>
        </w:rPr>
      </w:pPr>
      <w:r w:rsidRPr="00951819">
        <w:rPr>
          <w:rFonts w:ascii="Arial Rounded MT Bold" w:hAnsi="Arial Rounded MT Bold"/>
          <w:b/>
          <w:bCs/>
          <w:color w:val="FF3399"/>
          <w:sz w:val="28"/>
          <w:szCs w:val="28"/>
        </w:rPr>
        <w:t>September 8</w:t>
      </w:r>
      <w:r w:rsidRPr="00951819">
        <w:rPr>
          <w:rFonts w:ascii="Arial Rounded MT Bold" w:hAnsi="Arial Rounded MT Bold"/>
          <w:b/>
          <w:bCs/>
          <w:color w:val="FF3399"/>
          <w:sz w:val="28"/>
          <w:szCs w:val="28"/>
          <w:vertAlign w:val="superscript"/>
        </w:rPr>
        <w:t>th</w:t>
      </w:r>
      <w:r w:rsidRPr="00951819">
        <w:rPr>
          <w:rFonts w:ascii="Arial Rounded MT Bold" w:hAnsi="Arial Rounded MT Bold"/>
          <w:b/>
          <w:bCs/>
          <w:color w:val="FF3399"/>
          <w:sz w:val="28"/>
          <w:szCs w:val="28"/>
        </w:rPr>
        <w:t>, 17</w:t>
      </w:r>
      <w:r w:rsidRPr="00951819">
        <w:rPr>
          <w:rFonts w:ascii="Arial Rounded MT Bold" w:hAnsi="Arial Rounded MT Bold"/>
          <w:b/>
          <w:bCs/>
          <w:color w:val="FF3399"/>
          <w:sz w:val="28"/>
          <w:szCs w:val="28"/>
          <w:vertAlign w:val="superscript"/>
        </w:rPr>
        <w:t>th</w:t>
      </w:r>
      <w:r w:rsidRPr="00951819">
        <w:rPr>
          <w:rFonts w:ascii="Arial Rounded MT Bold" w:hAnsi="Arial Rounded MT Bold"/>
          <w:b/>
          <w:bCs/>
          <w:color w:val="FF3399"/>
          <w:sz w:val="28"/>
          <w:szCs w:val="28"/>
        </w:rPr>
        <w:t xml:space="preserve"> and 26</w:t>
      </w:r>
      <w:r w:rsidRPr="00951819">
        <w:rPr>
          <w:rFonts w:ascii="Arial Rounded MT Bold" w:hAnsi="Arial Rounded MT Bold"/>
          <w:b/>
          <w:bCs/>
          <w:color w:val="FF3399"/>
          <w:sz w:val="28"/>
          <w:szCs w:val="28"/>
          <w:vertAlign w:val="superscript"/>
        </w:rPr>
        <w:t>th</w:t>
      </w:r>
      <w:r w:rsidRPr="00951819">
        <w:rPr>
          <w:rFonts w:ascii="Arial Rounded MT Bold" w:hAnsi="Arial Rounded MT Bold"/>
          <w:b/>
          <w:bCs/>
          <w:color w:val="FF3399"/>
          <w:sz w:val="28"/>
          <w:szCs w:val="28"/>
        </w:rPr>
        <w:t xml:space="preserve"> – They are blessed with the energy of Saturn and Mercury.</w:t>
      </w:r>
    </w:p>
    <w:p w14:paraId="645D8020"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honest, serious in nature and like to study old books.</w:t>
      </w:r>
    </w:p>
    <w:p w14:paraId="72092F21"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invest money in property and land</w:t>
      </w:r>
    </w:p>
    <w:p w14:paraId="6561E738"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face many issues in initial stage of life; however, will be successful in future</w:t>
      </w:r>
    </w:p>
    <w:p w14:paraId="77F02E46" w14:textId="77777777" w:rsidR="00C80489" w:rsidRPr="004B1E70" w:rsidRDefault="00C80489" w:rsidP="00C80489">
      <w:pPr>
        <w:tabs>
          <w:tab w:val="left" w:pos="7635"/>
        </w:tabs>
        <w:rPr>
          <w:rFonts w:ascii="Arial Narrow" w:hAnsi="Arial Narrow"/>
          <w:b/>
          <w:bCs/>
          <w:color w:val="00204F"/>
          <w:sz w:val="28"/>
          <w:szCs w:val="28"/>
        </w:rPr>
      </w:pPr>
    </w:p>
    <w:p w14:paraId="542C38F3" w14:textId="77777777" w:rsidR="00C80489" w:rsidRPr="00951819" w:rsidRDefault="00C80489" w:rsidP="00C80489">
      <w:pPr>
        <w:tabs>
          <w:tab w:val="left" w:pos="7635"/>
        </w:tabs>
        <w:rPr>
          <w:rFonts w:ascii="Arial Rounded MT Bold" w:hAnsi="Arial Rounded MT Bold"/>
          <w:b/>
          <w:bCs/>
          <w:color w:val="FF3399"/>
          <w:sz w:val="28"/>
          <w:szCs w:val="28"/>
        </w:rPr>
      </w:pPr>
      <w:r w:rsidRPr="00951819">
        <w:rPr>
          <w:rFonts w:ascii="Arial Rounded MT Bold" w:hAnsi="Arial Rounded MT Bold"/>
          <w:b/>
          <w:bCs/>
          <w:color w:val="FF3399"/>
          <w:sz w:val="28"/>
          <w:szCs w:val="28"/>
        </w:rPr>
        <w:t>September 9</w:t>
      </w:r>
      <w:r w:rsidRPr="00951819">
        <w:rPr>
          <w:rFonts w:ascii="Arial Rounded MT Bold" w:hAnsi="Arial Rounded MT Bold"/>
          <w:b/>
          <w:bCs/>
          <w:color w:val="FF3399"/>
          <w:sz w:val="28"/>
          <w:szCs w:val="28"/>
          <w:vertAlign w:val="superscript"/>
        </w:rPr>
        <w:t>th</w:t>
      </w:r>
      <w:r w:rsidRPr="00951819">
        <w:rPr>
          <w:rFonts w:ascii="Arial Rounded MT Bold" w:hAnsi="Arial Rounded MT Bold"/>
          <w:b/>
          <w:bCs/>
          <w:color w:val="FF3399"/>
          <w:sz w:val="28"/>
          <w:szCs w:val="28"/>
        </w:rPr>
        <w:t>, 18</w:t>
      </w:r>
      <w:r w:rsidRPr="00951819">
        <w:rPr>
          <w:rFonts w:ascii="Arial Rounded MT Bold" w:hAnsi="Arial Rounded MT Bold"/>
          <w:b/>
          <w:bCs/>
          <w:color w:val="FF3399"/>
          <w:sz w:val="28"/>
          <w:szCs w:val="28"/>
          <w:vertAlign w:val="superscript"/>
        </w:rPr>
        <w:t>th</w:t>
      </w:r>
      <w:r w:rsidRPr="00951819">
        <w:rPr>
          <w:rFonts w:ascii="Arial Rounded MT Bold" w:hAnsi="Arial Rounded MT Bold"/>
          <w:b/>
          <w:bCs/>
          <w:color w:val="FF3399"/>
          <w:sz w:val="28"/>
          <w:szCs w:val="28"/>
        </w:rPr>
        <w:t xml:space="preserve"> and 27</w:t>
      </w:r>
      <w:r w:rsidRPr="00951819">
        <w:rPr>
          <w:rFonts w:ascii="Arial Rounded MT Bold" w:hAnsi="Arial Rounded MT Bold"/>
          <w:b/>
          <w:bCs/>
          <w:color w:val="FF3399"/>
          <w:sz w:val="28"/>
          <w:szCs w:val="28"/>
          <w:vertAlign w:val="superscript"/>
        </w:rPr>
        <w:t>th</w:t>
      </w:r>
      <w:r w:rsidRPr="00951819">
        <w:rPr>
          <w:rFonts w:ascii="Arial Rounded MT Bold" w:hAnsi="Arial Rounded MT Bold"/>
          <w:b/>
          <w:bCs/>
          <w:color w:val="FF3399"/>
          <w:sz w:val="28"/>
          <w:szCs w:val="28"/>
        </w:rPr>
        <w:t xml:space="preserve"> – They are blessed with the energy of Mars and Mercury.</w:t>
      </w:r>
    </w:p>
    <w:p w14:paraId="3F91B67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short tempered, practical and good at judging people.</w:t>
      </w:r>
    </w:p>
    <w:p w14:paraId="5412CF0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successful as a doctor and most likely to write a book and be famous.</w:t>
      </w:r>
    </w:p>
    <w:p w14:paraId="709DDFF0"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lastRenderedPageBreak/>
        <w:t>They like to take responsibility and finish the work on time.</w:t>
      </w:r>
    </w:p>
    <w:p w14:paraId="73A4FF8F"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hide anything and speak what they feel; this might hurt others and hate them.</w:t>
      </w:r>
    </w:p>
    <w:p w14:paraId="1BECF714" w14:textId="77777777" w:rsidR="00C80489" w:rsidRPr="004B1E70" w:rsidRDefault="00C80489" w:rsidP="00C80489">
      <w:pPr>
        <w:tabs>
          <w:tab w:val="left" w:pos="7635"/>
        </w:tabs>
        <w:rPr>
          <w:rFonts w:ascii="Arial Narrow" w:hAnsi="Arial Narrow"/>
          <w:b/>
          <w:bCs/>
          <w:color w:val="00204F"/>
          <w:sz w:val="28"/>
          <w:szCs w:val="28"/>
        </w:rPr>
      </w:pPr>
    </w:p>
    <w:p w14:paraId="6CCF83EB" w14:textId="77777777" w:rsidR="00C80489" w:rsidRPr="00951819" w:rsidRDefault="00C80489" w:rsidP="00C80489">
      <w:pPr>
        <w:tabs>
          <w:tab w:val="left" w:pos="7635"/>
        </w:tabs>
        <w:rPr>
          <w:rFonts w:ascii="Arial Rounded MT Bold" w:hAnsi="Arial Rounded MT Bold"/>
          <w:b/>
          <w:bCs/>
          <w:color w:val="FF3399"/>
          <w:sz w:val="28"/>
          <w:szCs w:val="28"/>
        </w:rPr>
      </w:pPr>
      <w:r w:rsidRPr="00951819">
        <w:rPr>
          <w:rFonts w:ascii="Arial Rounded MT Bold" w:hAnsi="Arial Rounded MT Bold"/>
          <w:b/>
          <w:bCs/>
          <w:color w:val="FF3399"/>
          <w:sz w:val="28"/>
          <w:szCs w:val="28"/>
        </w:rPr>
        <w:t>October 1</w:t>
      </w:r>
      <w:r w:rsidRPr="00951819">
        <w:rPr>
          <w:rFonts w:ascii="Arial Rounded MT Bold" w:hAnsi="Arial Rounded MT Bold"/>
          <w:b/>
          <w:bCs/>
          <w:color w:val="FF3399"/>
          <w:sz w:val="28"/>
          <w:szCs w:val="28"/>
          <w:vertAlign w:val="superscript"/>
        </w:rPr>
        <w:t>st</w:t>
      </w:r>
      <w:r w:rsidRPr="00951819">
        <w:rPr>
          <w:rFonts w:ascii="Arial Rounded MT Bold" w:hAnsi="Arial Rounded MT Bold"/>
          <w:b/>
          <w:bCs/>
          <w:color w:val="FF3399"/>
          <w:sz w:val="28"/>
          <w:szCs w:val="28"/>
        </w:rPr>
        <w:t>, 10</w:t>
      </w:r>
      <w:r w:rsidRPr="00951819">
        <w:rPr>
          <w:rFonts w:ascii="Arial Rounded MT Bold" w:hAnsi="Arial Rounded MT Bold"/>
          <w:b/>
          <w:bCs/>
          <w:color w:val="FF3399"/>
          <w:sz w:val="28"/>
          <w:szCs w:val="28"/>
          <w:vertAlign w:val="superscript"/>
        </w:rPr>
        <w:t>th</w:t>
      </w:r>
      <w:r w:rsidRPr="00951819">
        <w:rPr>
          <w:rFonts w:ascii="Arial Rounded MT Bold" w:hAnsi="Arial Rounded MT Bold"/>
          <w:b/>
          <w:bCs/>
          <w:color w:val="FF3399"/>
          <w:sz w:val="28"/>
          <w:szCs w:val="28"/>
        </w:rPr>
        <w:t>, 19</w:t>
      </w:r>
      <w:r w:rsidRPr="00951819">
        <w:rPr>
          <w:rFonts w:ascii="Arial Rounded MT Bold" w:hAnsi="Arial Rounded MT Bold"/>
          <w:b/>
          <w:bCs/>
          <w:color w:val="FF3399"/>
          <w:sz w:val="28"/>
          <w:szCs w:val="28"/>
          <w:vertAlign w:val="superscript"/>
        </w:rPr>
        <w:t>th</w:t>
      </w:r>
      <w:r w:rsidRPr="00951819">
        <w:rPr>
          <w:rFonts w:ascii="Arial Rounded MT Bold" w:hAnsi="Arial Rounded MT Bold"/>
          <w:b/>
          <w:bCs/>
          <w:color w:val="FF3399"/>
          <w:sz w:val="28"/>
          <w:szCs w:val="28"/>
        </w:rPr>
        <w:t xml:space="preserve"> and 28</w:t>
      </w:r>
      <w:r w:rsidRPr="00951819">
        <w:rPr>
          <w:rFonts w:ascii="Arial Rounded MT Bold" w:hAnsi="Arial Rounded MT Bold"/>
          <w:b/>
          <w:bCs/>
          <w:color w:val="FF3399"/>
          <w:sz w:val="28"/>
          <w:szCs w:val="28"/>
          <w:vertAlign w:val="superscript"/>
        </w:rPr>
        <w:t>th</w:t>
      </w:r>
      <w:r w:rsidRPr="00951819">
        <w:rPr>
          <w:rFonts w:ascii="Arial Rounded MT Bold" w:hAnsi="Arial Rounded MT Bold"/>
          <w:b/>
          <w:bCs/>
          <w:color w:val="FF3399"/>
          <w:sz w:val="28"/>
          <w:szCs w:val="28"/>
        </w:rPr>
        <w:t xml:space="preserve"> – They are blessed with the energy of the Sun and Venus.</w:t>
      </w:r>
    </w:p>
    <w:p w14:paraId="7004BD6A"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ambitious, like peace and do not like to fight.</w:t>
      </w:r>
    </w:p>
    <w:p w14:paraId="00E36CD8"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good at multitasking and can manage multiple businesses at a time.</w:t>
      </w:r>
    </w:p>
    <w:p w14:paraId="2FD34C26"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will be successful in politics. </w:t>
      </w:r>
    </w:p>
    <w:p w14:paraId="581D11B1"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have a good love life.</w:t>
      </w:r>
    </w:p>
    <w:p w14:paraId="6E3C8801" w14:textId="77777777" w:rsidR="00C80489" w:rsidRPr="004B1E70" w:rsidRDefault="00C80489" w:rsidP="00C80489">
      <w:pPr>
        <w:tabs>
          <w:tab w:val="left" w:pos="7635"/>
        </w:tabs>
        <w:rPr>
          <w:rFonts w:ascii="Arial Narrow" w:hAnsi="Arial Narrow"/>
          <w:b/>
          <w:bCs/>
          <w:color w:val="00204F"/>
          <w:sz w:val="28"/>
          <w:szCs w:val="28"/>
        </w:rPr>
      </w:pPr>
    </w:p>
    <w:p w14:paraId="233A88A6" w14:textId="77777777" w:rsidR="00C80489" w:rsidRPr="00951819" w:rsidRDefault="00C80489" w:rsidP="00C80489">
      <w:pPr>
        <w:tabs>
          <w:tab w:val="left" w:pos="7635"/>
        </w:tabs>
        <w:rPr>
          <w:rFonts w:ascii="Arial Rounded MT Bold" w:hAnsi="Arial Rounded MT Bold"/>
          <w:b/>
          <w:bCs/>
          <w:color w:val="FF3399"/>
          <w:sz w:val="28"/>
          <w:szCs w:val="28"/>
        </w:rPr>
      </w:pPr>
      <w:r w:rsidRPr="00951819">
        <w:rPr>
          <w:rFonts w:ascii="Arial Rounded MT Bold" w:hAnsi="Arial Rounded MT Bold"/>
          <w:b/>
          <w:bCs/>
          <w:color w:val="FF3399"/>
          <w:sz w:val="28"/>
          <w:szCs w:val="28"/>
        </w:rPr>
        <w:t>October 2</w:t>
      </w:r>
      <w:r w:rsidRPr="00951819">
        <w:rPr>
          <w:rFonts w:ascii="Arial Rounded MT Bold" w:hAnsi="Arial Rounded MT Bold"/>
          <w:b/>
          <w:bCs/>
          <w:color w:val="FF3399"/>
          <w:sz w:val="28"/>
          <w:szCs w:val="28"/>
          <w:vertAlign w:val="superscript"/>
        </w:rPr>
        <w:t>nd</w:t>
      </w:r>
      <w:r w:rsidRPr="00951819">
        <w:rPr>
          <w:rFonts w:ascii="Arial Rounded MT Bold" w:hAnsi="Arial Rounded MT Bold"/>
          <w:b/>
          <w:bCs/>
          <w:color w:val="FF3399"/>
          <w:sz w:val="28"/>
          <w:szCs w:val="28"/>
        </w:rPr>
        <w:t>, 11</w:t>
      </w:r>
      <w:r w:rsidRPr="00951819">
        <w:rPr>
          <w:rFonts w:ascii="Arial Rounded MT Bold" w:hAnsi="Arial Rounded MT Bold"/>
          <w:b/>
          <w:bCs/>
          <w:color w:val="FF3399"/>
          <w:sz w:val="28"/>
          <w:szCs w:val="28"/>
          <w:vertAlign w:val="superscript"/>
        </w:rPr>
        <w:t>th</w:t>
      </w:r>
      <w:r w:rsidRPr="00951819">
        <w:rPr>
          <w:rFonts w:ascii="Arial Rounded MT Bold" w:hAnsi="Arial Rounded MT Bold"/>
          <w:b/>
          <w:bCs/>
          <w:color w:val="FF3399"/>
          <w:sz w:val="28"/>
          <w:szCs w:val="28"/>
        </w:rPr>
        <w:t>, 20</w:t>
      </w:r>
      <w:r w:rsidRPr="00951819">
        <w:rPr>
          <w:rFonts w:ascii="Arial Rounded MT Bold" w:hAnsi="Arial Rounded MT Bold"/>
          <w:b/>
          <w:bCs/>
          <w:color w:val="FF3399"/>
          <w:sz w:val="28"/>
          <w:szCs w:val="28"/>
          <w:vertAlign w:val="superscript"/>
        </w:rPr>
        <w:t>th</w:t>
      </w:r>
      <w:r w:rsidRPr="00951819">
        <w:rPr>
          <w:rFonts w:ascii="Arial Rounded MT Bold" w:hAnsi="Arial Rounded MT Bold"/>
          <w:b/>
          <w:bCs/>
          <w:color w:val="FF3399"/>
          <w:sz w:val="28"/>
          <w:szCs w:val="28"/>
        </w:rPr>
        <w:t xml:space="preserve"> and 29</w:t>
      </w:r>
      <w:r w:rsidRPr="00951819">
        <w:rPr>
          <w:rFonts w:ascii="Arial Rounded MT Bold" w:hAnsi="Arial Rounded MT Bold"/>
          <w:b/>
          <w:bCs/>
          <w:color w:val="FF3399"/>
          <w:sz w:val="28"/>
          <w:szCs w:val="28"/>
          <w:vertAlign w:val="superscript"/>
        </w:rPr>
        <w:t>th</w:t>
      </w:r>
      <w:r w:rsidRPr="00951819">
        <w:rPr>
          <w:rFonts w:ascii="Arial Rounded MT Bold" w:hAnsi="Arial Rounded MT Bold"/>
          <w:b/>
          <w:bCs/>
          <w:color w:val="FF3399"/>
          <w:sz w:val="28"/>
          <w:szCs w:val="28"/>
        </w:rPr>
        <w:t xml:space="preserve"> – They are blessed with the energy of the Moon and Venus.</w:t>
      </w:r>
    </w:p>
    <w:p w14:paraId="17990C91"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have good intuition and are emotional people.</w:t>
      </w:r>
    </w:p>
    <w:p w14:paraId="6583DC5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many obstacles in the way of fulfilling the job but will never give up.</w:t>
      </w:r>
    </w:p>
    <w:p w14:paraId="0EA98C6B" w14:textId="4F88425A"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do not like boring life; they like to travel </w:t>
      </w:r>
      <w:ins w:id="1774" w:author="Sandhya T" w:date="2024-06-20T00:10:00Z" w16du:dateUtc="2024-06-19T18:40:00Z">
        <w:r w:rsidR="009A44E2">
          <w:rPr>
            <w:rFonts w:ascii="Arial Narrow" w:hAnsi="Arial Narrow"/>
            <w:b/>
            <w:bCs/>
            <w:color w:val="00204F"/>
            <w:sz w:val="28"/>
            <w:szCs w:val="28"/>
          </w:rPr>
          <w:t xml:space="preserve">to </w:t>
        </w:r>
      </w:ins>
      <w:r w:rsidRPr="004B1E70">
        <w:rPr>
          <w:rFonts w:ascii="Arial Narrow" w:hAnsi="Arial Narrow"/>
          <w:b/>
          <w:bCs/>
          <w:color w:val="00204F"/>
          <w:sz w:val="28"/>
          <w:szCs w:val="28"/>
        </w:rPr>
        <w:t>foreign countries.</w:t>
      </w:r>
    </w:p>
    <w:p w14:paraId="197C93E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make money with their creativity.</w:t>
      </w:r>
    </w:p>
    <w:p w14:paraId="5B43C7A2" w14:textId="77777777" w:rsidR="00C80489" w:rsidRPr="004B1E70" w:rsidRDefault="00C80489" w:rsidP="00C80489">
      <w:pPr>
        <w:tabs>
          <w:tab w:val="left" w:pos="7635"/>
        </w:tabs>
        <w:rPr>
          <w:rFonts w:ascii="Arial Narrow" w:hAnsi="Arial Narrow"/>
          <w:b/>
          <w:bCs/>
          <w:color w:val="00204F"/>
          <w:sz w:val="28"/>
          <w:szCs w:val="28"/>
        </w:rPr>
      </w:pPr>
    </w:p>
    <w:p w14:paraId="524E7834" w14:textId="77777777" w:rsidR="00C80489" w:rsidRPr="00951819" w:rsidRDefault="00C80489" w:rsidP="00C80489">
      <w:pPr>
        <w:tabs>
          <w:tab w:val="left" w:pos="7635"/>
        </w:tabs>
        <w:rPr>
          <w:rFonts w:ascii="Arial Rounded MT Bold" w:hAnsi="Arial Rounded MT Bold"/>
          <w:b/>
          <w:bCs/>
          <w:color w:val="FF3399"/>
          <w:sz w:val="28"/>
          <w:szCs w:val="28"/>
        </w:rPr>
      </w:pPr>
      <w:r w:rsidRPr="00951819">
        <w:rPr>
          <w:rFonts w:ascii="Arial Rounded MT Bold" w:hAnsi="Arial Rounded MT Bold"/>
          <w:b/>
          <w:bCs/>
          <w:color w:val="FF3399"/>
          <w:sz w:val="28"/>
          <w:szCs w:val="28"/>
        </w:rPr>
        <w:t>October 3</w:t>
      </w:r>
      <w:r w:rsidRPr="00951819">
        <w:rPr>
          <w:rFonts w:ascii="Arial Rounded MT Bold" w:hAnsi="Arial Rounded MT Bold"/>
          <w:b/>
          <w:bCs/>
          <w:color w:val="FF3399"/>
          <w:sz w:val="28"/>
          <w:szCs w:val="28"/>
          <w:vertAlign w:val="superscript"/>
        </w:rPr>
        <w:t>rd</w:t>
      </w:r>
      <w:r w:rsidRPr="00951819">
        <w:rPr>
          <w:rFonts w:ascii="Arial Rounded MT Bold" w:hAnsi="Arial Rounded MT Bold"/>
          <w:b/>
          <w:bCs/>
          <w:color w:val="FF3399"/>
          <w:sz w:val="28"/>
          <w:szCs w:val="28"/>
        </w:rPr>
        <w:t>, 12</w:t>
      </w:r>
      <w:r w:rsidRPr="00951819">
        <w:rPr>
          <w:rFonts w:ascii="Arial Rounded MT Bold" w:hAnsi="Arial Rounded MT Bold"/>
          <w:b/>
          <w:bCs/>
          <w:color w:val="FF3399"/>
          <w:sz w:val="28"/>
          <w:szCs w:val="28"/>
          <w:vertAlign w:val="superscript"/>
        </w:rPr>
        <w:t>th</w:t>
      </w:r>
      <w:r w:rsidRPr="00951819">
        <w:rPr>
          <w:rFonts w:ascii="Arial Rounded MT Bold" w:hAnsi="Arial Rounded MT Bold"/>
          <w:b/>
          <w:bCs/>
          <w:color w:val="FF3399"/>
          <w:sz w:val="28"/>
          <w:szCs w:val="28"/>
        </w:rPr>
        <w:t>, 21</w:t>
      </w:r>
      <w:r w:rsidRPr="00951819">
        <w:rPr>
          <w:rFonts w:ascii="Arial Rounded MT Bold" w:hAnsi="Arial Rounded MT Bold"/>
          <w:b/>
          <w:bCs/>
          <w:color w:val="FF3399"/>
          <w:sz w:val="28"/>
          <w:szCs w:val="28"/>
          <w:vertAlign w:val="superscript"/>
        </w:rPr>
        <w:t>st</w:t>
      </w:r>
      <w:r w:rsidRPr="00951819">
        <w:rPr>
          <w:rFonts w:ascii="Arial Rounded MT Bold" w:hAnsi="Arial Rounded MT Bold"/>
          <w:b/>
          <w:bCs/>
          <w:color w:val="FF3399"/>
          <w:sz w:val="28"/>
          <w:szCs w:val="28"/>
        </w:rPr>
        <w:t xml:space="preserve"> and 30</w:t>
      </w:r>
      <w:r w:rsidRPr="00951819">
        <w:rPr>
          <w:rFonts w:ascii="Arial Rounded MT Bold" w:hAnsi="Arial Rounded MT Bold"/>
          <w:b/>
          <w:bCs/>
          <w:color w:val="FF3399"/>
          <w:sz w:val="28"/>
          <w:szCs w:val="28"/>
          <w:vertAlign w:val="superscript"/>
        </w:rPr>
        <w:t>th</w:t>
      </w:r>
      <w:r w:rsidRPr="00951819">
        <w:rPr>
          <w:rFonts w:ascii="Arial Rounded MT Bold" w:hAnsi="Arial Rounded MT Bold"/>
          <w:b/>
          <w:bCs/>
          <w:color w:val="FF3399"/>
          <w:sz w:val="28"/>
          <w:szCs w:val="28"/>
        </w:rPr>
        <w:t xml:space="preserve"> – They are blessed with the energy of Jupiter and Venus.</w:t>
      </w:r>
    </w:p>
    <w:p w14:paraId="27664161"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ambitious, hardworking and will be successful.</w:t>
      </w:r>
    </w:p>
    <w:p w14:paraId="18E6DB97"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donate and help people in need.</w:t>
      </w:r>
    </w:p>
    <w:p w14:paraId="6B82EFE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friends in higher positions.</w:t>
      </w:r>
    </w:p>
    <w:p w14:paraId="193AEFD4"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not pay attention to people who are jealous of them.</w:t>
      </w:r>
    </w:p>
    <w:p w14:paraId="050F4966" w14:textId="77777777" w:rsidR="00C80489" w:rsidRPr="004B1E70" w:rsidRDefault="00C80489" w:rsidP="00C80489">
      <w:pPr>
        <w:tabs>
          <w:tab w:val="left" w:pos="7635"/>
        </w:tabs>
        <w:rPr>
          <w:rFonts w:ascii="Arial Narrow" w:hAnsi="Arial Narrow"/>
          <w:b/>
          <w:bCs/>
          <w:color w:val="00204F"/>
          <w:sz w:val="28"/>
          <w:szCs w:val="28"/>
        </w:rPr>
      </w:pPr>
    </w:p>
    <w:p w14:paraId="367F7611" w14:textId="77777777" w:rsidR="00C80489" w:rsidRPr="00951819" w:rsidRDefault="00C80489" w:rsidP="00C80489">
      <w:pPr>
        <w:tabs>
          <w:tab w:val="left" w:pos="7635"/>
        </w:tabs>
        <w:rPr>
          <w:rFonts w:ascii="Arial Rounded MT Bold" w:hAnsi="Arial Rounded MT Bold"/>
          <w:b/>
          <w:bCs/>
          <w:color w:val="FF3399"/>
          <w:sz w:val="28"/>
          <w:szCs w:val="28"/>
        </w:rPr>
      </w:pPr>
      <w:r w:rsidRPr="00951819">
        <w:rPr>
          <w:rFonts w:ascii="Arial Rounded MT Bold" w:hAnsi="Arial Rounded MT Bold"/>
          <w:b/>
          <w:bCs/>
          <w:color w:val="FF3399"/>
          <w:sz w:val="28"/>
          <w:szCs w:val="28"/>
        </w:rPr>
        <w:t>October 4</w:t>
      </w:r>
      <w:r w:rsidRPr="00951819">
        <w:rPr>
          <w:rFonts w:ascii="Arial Rounded MT Bold" w:hAnsi="Arial Rounded MT Bold"/>
          <w:b/>
          <w:bCs/>
          <w:color w:val="FF3399"/>
          <w:sz w:val="28"/>
          <w:szCs w:val="28"/>
          <w:vertAlign w:val="superscript"/>
        </w:rPr>
        <w:t>th</w:t>
      </w:r>
      <w:r w:rsidRPr="00951819">
        <w:rPr>
          <w:rFonts w:ascii="Arial Rounded MT Bold" w:hAnsi="Arial Rounded MT Bold"/>
          <w:b/>
          <w:bCs/>
          <w:color w:val="FF3399"/>
          <w:sz w:val="28"/>
          <w:szCs w:val="28"/>
        </w:rPr>
        <w:t>, 13</w:t>
      </w:r>
      <w:r w:rsidRPr="00951819">
        <w:rPr>
          <w:rFonts w:ascii="Arial Rounded MT Bold" w:hAnsi="Arial Rounded MT Bold"/>
          <w:b/>
          <w:bCs/>
          <w:color w:val="FF3399"/>
          <w:sz w:val="28"/>
          <w:szCs w:val="28"/>
          <w:vertAlign w:val="superscript"/>
        </w:rPr>
        <w:t>th</w:t>
      </w:r>
      <w:r w:rsidRPr="00951819">
        <w:rPr>
          <w:rFonts w:ascii="Arial Rounded MT Bold" w:hAnsi="Arial Rounded MT Bold"/>
          <w:b/>
          <w:bCs/>
          <w:color w:val="FF3399"/>
          <w:sz w:val="28"/>
          <w:szCs w:val="28"/>
        </w:rPr>
        <w:t>, 22</w:t>
      </w:r>
      <w:r w:rsidRPr="00951819">
        <w:rPr>
          <w:rFonts w:ascii="Arial Rounded MT Bold" w:hAnsi="Arial Rounded MT Bold"/>
          <w:b/>
          <w:bCs/>
          <w:color w:val="FF3399"/>
          <w:sz w:val="28"/>
          <w:szCs w:val="28"/>
          <w:vertAlign w:val="superscript"/>
        </w:rPr>
        <w:t>nd</w:t>
      </w:r>
      <w:r w:rsidRPr="00951819">
        <w:rPr>
          <w:rFonts w:ascii="Arial Rounded MT Bold" w:hAnsi="Arial Rounded MT Bold"/>
          <w:b/>
          <w:bCs/>
          <w:color w:val="FF3399"/>
          <w:sz w:val="28"/>
          <w:szCs w:val="28"/>
        </w:rPr>
        <w:t xml:space="preserve"> and 31</w:t>
      </w:r>
      <w:r w:rsidRPr="00951819">
        <w:rPr>
          <w:rFonts w:ascii="Arial Rounded MT Bold" w:hAnsi="Arial Rounded MT Bold"/>
          <w:b/>
          <w:bCs/>
          <w:color w:val="FF3399"/>
          <w:sz w:val="28"/>
          <w:szCs w:val="28"/>
          <w:vertAlign w:val="superscript"/>
        </w:rPr>
        <w:t>st</w:t>
      </w:r>
      <w:r w:rsidRPr="00951819">
        <w:rPr>
          <w:rFonts w:ascii="Arial Rounded MT Bold" w:hAnsi="Arial Rounded MT Bold"/>
          <w:b/>
          <w:bCs/>
          <w:color w:val="FF3399"/>
          <w:sz w:val="28"/>
          <w:szCs w:val="28"/>
        </w:rPr>
        <w:t xml:space="preserve"> – They are blessed with the energy of the Sun and Venus.</w:t>
      </w:r>
    </w:p>
    <w:p w14:paraId="52E143D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lastRenderedPageBreak/>
        <w:t xml:space="preserve">They are stubborn and do not get much support from their family. </w:t>
      </w:r>
    </w:p>
    <w:p w14:paraId="26F55F6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can overlook any faults of their loved ones.</w:t>
      </w:r>
    </w:p>
    <w:p w14:paraId="2E59143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avoid partnership business and should save money for old age.</w:t>
      </w:r>
    </w:p>
    <w:p w14:paraId="2A6A0F46" w14:textId="77777777" w:rsidR="00C80489" w:rsidRPr="004B1E70" w:rsidRDefault="00C80489" w:rsidP="00C80489">
      <w:pPr>
        <w:tabs>
          <w:tab w:val="left" w:pos="7635"/>
        </w:tabs>
        <w:rPr>
          <w:rFonts w:ascii="Arial Narrow" w:hAnsi="Arial Narrow"/>
          <w:b/>
          <w:bCs/>
          <w:color w:val="00204F"/>
          <w:sz w:val="28"/>
          <w:szCs w:val="28"/>
        </w:rPr>
      </w:pPr>
    </w:p>
    <w:p w14:paraId="41D8C33A" w14:textId="77777777" w:rsidR="00C80489" w:rsidRPr="00951819" w:rsidRDefault="00C80489" w:rsidP="00C80489">
      <w:pPr>
        <w:tabs>
          <w:tab w:val="left" w:pos="7635"/>
        </w:tabs>
        <w:rPr>
          <w:rFonts w:ascii="Arial Rounded MT Bold" w:hAnsi="Arial Rounded MT Bold"/>
          <w:b/>
          <w:bCs/>
          <w:color w:val="FF3399"/>
          <w:sz w:val="28"/>
          <w:szCs w:val="28"/>
        </w:rPr>
      </w:pPr>
      <w:r w:rsidRPr="00951819">
        <w:rPr>
          <w:rFonts w:ascii="Arial Rounded MT Bold" w:hAnsi="Arial Rounded MT Bold"/>
          <w:b/>
          <w:bCs/>
          <w:color w:val="FF3399"/>
          <w:sz w:val="28"/>
          <w:szCs w:val="28"/>
        </w:rPr>
        <w:t>October 5</w:t>
      </w:r>
      <w:r w:rsidRPr="00951819">
        <w:rPr>
          <w:rFonts w:ascii="Arial Rounded MT Bold" w:hAnsi="Arial Rounded MT Bold"/>
          <w:b/>
          <w:bCs/>
          <w:color w:val="FF3399"/>
          <w:sz w:val="28"/>
          <w:szCs w:val="28"/>
          <w:vertAlign w:val="superscript"/>
        </w:rPr>
        <w:t>th</w:t>
      </w:r>
      <w:r w:rsidRPr="00951819">
        <w:rPr>
          <w:rFonts w:ascii="Arial Rounded MT Bold" w:hAnsi="Arial Rounded MT Bold"/>
          <w:b/>
          <w:bCs/>
          <w:color w:val="FF3399"/>
          <w:sz w:val="28"/>
          <w:szCs w:val="28"/>
        </w:rPr>
        <w:t>, 14</w:t>
      </w:r>
      <w:r w:rsidRPr="00951819">
        <w:rPr>
          <w:rFonts w:ascii="Arial Rounded MT Bold" w:hAnsi="Arial Rounded MT Bold"/>
          <w:b/>
          <w:bCs/>
          <w:color w:val="FF3399"/>
          <w:sz w:val="28"/>
          <w:szCs w:val="28"/>
          <w:vertAlign w:val="superscript"/>
        </w:rPr>
        <w:t>th</w:t>
      </w:r>
      <w:r w:rsidRPr="00951819">
        <w:rPr>
          <w:rFonts w:ascii="Arial Rounded MT Bold" w:hAnsi="Arial Rounded MT Bold"/>
          <w:b/>
          <w:bCs/>
          <w:color w:val="FF3399"/>
          <w:sz w:val="28"/>
          <w:szCs w:val="28"/>
        </w:rPr>
        <w:t xml:space="preserve"> and 23</w:t>
      </w:r>
      <w:r w:rsidRPr="00951819">
        <w:rPr>
          <w:rFonts w:ascii="Arial Rounded MT Bold" w:hAnsi="Arial Rounded MT Bold"/>
          <w:b/>
          <w:bCs/>
          <w:color w:val="FF3399"/>
          <w:sz w:val="28"/>
          <w:szCs w:val="28"/>
          <w:vertAlign w:val="superscript"/>
        </w:rPr>
        <w:t>rd</w:t>
      </w:r>
      <w:r w:rsidRPr="00951819">
        <w:rPr>
          <w:rFonts w:ascii="Arial Rounded MT Bold" w:hAnsi="Arial Rounded MT Bold"/>
          <w:b/>
          <w:bCs/>
          <w:color w:val="FF3399"/>
          <w:sz w:val="28"/>
          <w:szCs w:val="28"/>
        </w:rPr>
        <w:t xml:space="preserve"> – They are blessed with the energy of Mercury and Venus.</w:t>
      </w:r>
    </w:p>
    <w:p w14:paraId="33C656E5"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practical, flexible and sympathetic.</w:t>
      </w:r>
    </w:p>
    <w:p w14:paraId="5B006C5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compromise and work hard to take good care of their family.</w:t>
      </w:r>
    </w:p>
    <w:p w14:paraId="3A48A3E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creative in writing and make money with this ability.</w:t>
      </w:r>
    </w:p>
    <w:p w14:paraId="0FC41F59"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not money minded.</w:t>
      </w:r>
    </w:p>
    <w:p w14:paraId="71F351AD" w14:textId="77777777" w:rsidR="00C80489" w:rsidRPr="004B1E70" w:rsidRDefault="00C80489" w:rsidP="00C80489">
      <w:pPr>
        <w:tabs>
          <w:tab w:val="left" w:pos="7635"/>
        </w:tabs>
        <w:rPr>
          <w:rFonts w:ascii="Arial Narrow" w:hAnsi="Arial Narrow"/>
          <w:b/>
          <w:bCs/>
          <w:color w:val="00204F"/>
          <w:sz w:val="28"/>
          <w:szCs w:val="28"/>
        </w:rPr>
      </w:pPr>
    </w:p>
    <w:p w14:paraId="1E914A78" w14:textId="77777777" w:rsidR="00C80489" w:rsidRPr="00B639B8" w:rsidRDefault="00C80489" w:rsidP="00C80489">
      <w:pPr>
        <w:tabs>
          <w:tab w:val="left" w:pos="7635"/>
        </w:tabs>
        <w:rPr>
          <w:rFonts w:ascii="Arial Rounded MT Bold" w:hAnsi="Arial Rounded MT Bold"/>
          <w:b/>
          <w:bCs/>
          <w:color w:val="FF3399"/>
          <w:sz w:val="28"/>
          <w:szCs w:val="28"/>
        </w:rPr>
      </w:pPr>
      <w:r w:rsidRPr="00B639B8">
        <w:rPr>
          <w:rFonts w:ascii="Arial Rounded MT Bold" w:hAnsi="Arial Rounded MT Bold"/>
          <w:b/>
          <w:bCs/>
          <w:color w:val="FF3399"/>
          <w:sz w:val="28"/>
          <w:szCs w:val="28"/>
        </w:rPr>
        <w:t>October 6</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15</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and 24</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 They are blessed with the energy of Venus</w:t>
      </w:r>
      <w:del w:id="1775" w:author="Sandhya T" w:date="2024-06-20T09:30:00Z" w16du:dateUtc="2024-06-20T04:00:00Z">
        <w:r w:rsidRPr="00B639B8" w:rsidDel="00302B15">
          <w:rPr>
            <w:rFonts w:ascii="Arial Rounded MT Bold" w:hAnsi="Arial Rounded MT Bold"/>
            <w:b/>
            <w:bCs/>
            <w:color w:val="FF3399"/>
            <w:sz w:val="28"/>
            <w:szCs w:val="28"/>
          </w:rPr>
          <w:delText xml:space="preserve"> and Saturn</w:delText>
        </w:r>
      </w:del>
      <w:r w:rsidRPr="00B639B8">
        <w:rPr>
          <w:rFonts w:ascii="Arial Rounded MT Bold" w:hAnsi="Arial Rounded MT Bold"/>
          <w:b/>
          <w:bCs/>
          <w:color w:val="FF3399"/>
          <w:sz w:val="28"/>
          <w:szCs w:val="28"/>
        </w:rPr>
        <w:t>.</w:t>
      </w:r>
    </w:p>
    <w:p w14:paraId="46E2915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famous among their group.</w:t>
      </w:r>
    </w:p>
    <w:p w14:paraId="7CEFB0B1" w14:textId="24E93E61"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will </w:t>
      </w:r>
      <w:del w:id="1776" w:author="Sandhya T" w:date="2024-06-20T00:11:00Z" w16du:dateUtc="2024-06-19T18:41:00Z">
        <w:r w:rsidRPr="004B1E70" w:rsidDel="009A44E2">
          <w:rPr>
            <w:rFonts w:ascii="Arial Narrow" w:hAnsi="Arial Narrow"/>
            <w:b/>
            <w:bCs/>
            <w:color w:val="00204F"/>
            <w:sz w:val="28"/>
            <w:szCs w:val="28"/>
          </w:rPr>
          <w:delText xml:space="preserve">live </w:delText>
        </w:r>
      </w:del>
      <w:ins w:id="1777" w:author="Sandhya T" w:date="2024-06-20T00:11:00Z" w16du:dateUtc="2024-06-19T18:41:00Z">
        <w:r w:rsidR="009A44E2">
          <w:rPr>
            <w:rFonts w:ascii="Arial Narrow" w:hAnsi="Arial Narrow"/>
            <w:b/>
            <w:bCs/>
            <w:color w:val="00204F"/>
            <w:sz w:val="28"/>
            <w:szCs w:val="28"/>
          </w:rPr>
          <w:t>lead a</w:t>
        </w:r>
        <w:r w:rsidR="009A44E2" w:rsidRPr="004B1E70">
          <w:rPr>
            <w:rFonts w:ascii="Arial Narrow" w:hAnsi="Arial Narrow"/>
            <w:b/>
            <w:bCs/>
            <w:color w:val="00204F"/>
            <w:sz w:val="28"/>
            <w:szCs w:val="28"/>
          </w:rPr>
          <w:t xml:space="preserve"> </w:t>
        </w:r>
      </w:ins>
      <w:r w:rsidRPr="004B1E70">
        <w:rPr>
          <w:rFonts w:ascii="Arial Narrow" w:hAnsi="Arial Narrow"/>
          <w:b/>
          <w:bCs/>
          <w:color w:val="00204F"/>
          <w:sz w:val="28"/>
          <w:szCs w:val="28"/>
        </w:rPr>
        <w:t>luxurious life and know how to make best use of money.</w:t>
      </w:r>
    </w:p>
    <w:p w14:paraId="125A659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having good contact with people in higher positions.</w:t>
      </w:r>
    </w:p>
    <w:p w14:paraId="30F761D7" w14:textId="11E5B563"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in high</w:t>
      </w:r>
      <w:del w:id="1778" w:author="Sandhya T" w:date="2024-06-20T00:12:00Z" w16du:dateUtc="2024-06-19T18:42:00Z">
        <w:r w:rsidRPr="004B1E70" w:rsidDel="009A44E2">
          <w:rPr>
            <w:rFonts w:ascii="Arial Narrow" w:hAnsi="Arial Narrow"/>
            <w:b/>
            <w:bCs/>
            <w:color w:val="00204F"/>
            <w:sz w:val="28"/>
            <w:szCs w:val="28"/>
          </w:rPr>
          <w:delText>er</w:delText>
        </w:r>
      </w:del>
      <w:r w:rsidRPr="004B1E70">
        <w:rPr>
          <w:rFonts w:ascii="Arial Narrow" w:hAnsi="Arial Narrow"/>
          <w:b/>
          <w:bCs/>
          <w:color w:val="00204F"/>
          <w:sz w:val="28"/>
          <w:szCs w:val="28"/>
        </w:rPr>
        <w:t xml:space="preserve"> position </w:t>
      </w:r>
      <w:ins w:id="1779" w:author="Sandhya T" w:date="2024-06-20T00:12:00Z" w16du:dateUtc="2024-06-19T18:42:00Z">
        <w:r w:rsidR="009A44E2">
          <w:rPr>
            <w:rFonts w:ascii="Arial Narrow" w:hAnsi="Arial Narrow"/>
            <w:b/>
            <w:bCs/>
            <w:color w:val="00204F"/>
            <w:sz w:val="28"/>
            <w:szCs w:val="28"/>
          </w:rPr>
          <w:t xml:space="preserve">based on their </w:t>
        </w:r>
      </w:ins>
      <w:del w:id="1780" w:author="Sandhya T" w:date="2024-06-20T00:12:00Z" w16du:dateUtc="2024-06-19T18:42:00Z">
        <w:r w:rsidRPr="004B1E70" w:rsidDel="009A44E2">
          <w:rPr>
            <w:rFonts w:ascii="Arial Narrow" w:hAnsi="Arial Narrow"/>
            <w:b/>
            <w:bCs/>
            <w:color w:val="00204F"/>
            <w:sz w:val="28"/>
            <w:szCs w:val="28"/>
          </w:rPr>
          <w:delText xml:space="preserve">with </w:delText>
        </w:r>
      </w:del>
      <w:r w:rsidRPr="004B1E70">
        <w:rPr>
          <w:rFonts w:ascii="Arial Narrow" w:hAnsi="Arial Narrow"/>
          <w:b/>
          <w:bCs/>
          <w:color w:val="00204F"/>
          <w:sz w:val="28"/>
          <w:szCs w:val="28"/>
        </w:rPr>
        <w:t>hardwork</w:t>
      </w:r>
      <w:del w:id="1781" w:author="Sandhya T" w:date="2024-06-20T00:13:00Z" w16du:dateUtc="2024-06-19T18:43:00Z">
        <w:r w:rsidRPr="004B1E70" w:rsidDel="009A44E2">
          <w:rPr>
            <w:rFonts w:ascii="Arial Narrow" w:hAnsi="Arial Narrow"/>
            <w:b/>
            <w:bCs/>
            <w:color w:val="00204F"/>
            <w:sz w:val="28"/>
            <w:szCs w:val="28"/>
          </w:rPr>
          <w:delText>ing</w:delText>
        </w:r>
      </w:del>
      <w:r w:rsidRPr="004B1E70">
        <w:rPr>
          <w:rFonts w:ascii="Arial Narrow" w:hAnsi="Arial Narrow"/>
          <w:b/>
          <w:bCs/>
          <w:color w:val="00204F"/>
          <w:sz w:val="28"/>
          <w:szCs w:val="28"/>
        </w:rPr>
        <w:t xml:space="preserve"> and creativity</w:t>
      </w:r>
    </w:p>
    <w:p w14:paraId="1D7139BE" w14:textId="77777777" w:rsidR="00C80489" w:rsidRPr="004B1E70" w:rsidRDefault="00C80489" w:rsidP="00C80489">
      <w:pPr>
        <w:tabs>
          <w:tab w:val="left" w:pos="7635"/>
        </w:tabs>
        <w:rPr>
          <w:rFonts w:ascii="Arial Narrow" w:hAnsi="Arial Narrow"/>
          <w:b/>
          <w:bCs/>
          <w:color w:val="00204F"/>
          <w:sz w:val="28"/>
          <w:szCs w:val="28"/>
        </w:rPr>
      </w:pPr>
    </w:p>
    <w:p w14:paraId="1BC0F030" w14:textId="01C0E73A" w:rsidR="00C80489" w:rsidRPr="00B639B8" w:rsidRDefault="00C80489" w:rsidP="00C80489">
      <w:pPr>
        <w:tabs>
          <w:tab w:val="left" w:pos="7635"/>
        </w:tabs>
        <w:rPr>
          <w:rFonts w:ascii="Arial Rounded MT Bold" w:hAnsi="Arial Rounded MT Bold"/>
          <w:b/>
          <w:bCs/>
          <w:color w:val="FF3399"/>
          <w:sz w:val="28"/>
          <w:szCs w:val="28"/>
        </w:rPr>
      </w:pPr>
      <w:r w:rsidRPr="00B639B8">
        <w:rPr>
          <w:rFonts w:ascii="Arial Rounded MT Bold" w:hAnsi="Arial Rounded MT Bold"/>
          <w:b/>
          <w:bCs/>
          <w:color w:val="FF3399"/>
          <w:sz w:val="28"/>
          <w:szCs w:val="28"/>
        </w:rPr>
        <w:t>October 7</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16</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and 25</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 They are blessed with the energy of Venus and </w:t>
      </w:r>
      <w:del w:id="1782" w:author="Sandhya T" w:date="2024-06-20T09:30:00Z" w16du:dateUtc="2024-06-20T04:00:00Z">
        <w:r w:rsidRPr="00B639B8" w:rsidDel="00302B15">
          <w:rPr>
            <w:rFonts w:ascii="Arial Rounded MT Bold" w:hAnsi="Arial Rounded MT Bold"/>
            <w:b/>
            <w:bCs/>
            <w:color w:val="FF3399"/>
            <w:sz w:val="28"/>
            <w:szCs w:val="28"/>
          </w:rPr>
          <w:delText>Saturn</w:delText>
        </w:r>
      </w:del>
      <w:ins w:id="1783" w:author="Sandhya T" w:date="2024-06-20T09:30:00Z" w16du:dateUtc="2024-06-20T04:00:00Z">
        <w:r w:rsidR="00302B15">
          <w:rPr>
            <w:rFonts w:ascii="Arial Rounded MT Bold" w:hAnsi="Arial Rounded MT Bold"/>
            <w:b/>
            <w:bCs/>
            <w:color w:val="FF3399"/>
            <w:sz w:val="28"/>
            <w:szCs w:val="28"/>
          </w:rPr>
          <w:t>the M</w:t>
        </w:r>
      </w:ins>
      <w:ins w:id="1784" w:author="Sandhya T" w:date="2024-06-20T09:31:00Z" w16du:dateUtc="2024-06-20T04:01:00Z">
        <w:r w:rsidR="00302B15">
          <w:rPr>
            <w:rFonts w:ascii="Arial Rounded MT Bold" w:hAnsi="Arial Rounded MT Bold"/>
            <w:b/>
            <w:bCs/>
            <w:color w:val="FF3399"/>
            <w:sz w:val="28"/>
            <w:szCs w:val="28"/>
          </w:rPr>
          <w:t>oon</w:t>
        </w:r>
      </w:ins>
      <w:r w:rsidRPr="00B639B8">
        <w:rPr>
          <w:rFonts w:ascii="Arial Rounded MT Bold" w:hAnsi="Arial Rounded MT Bold"/>
          <w:b/>
          <w:bCs/>
          <w:color w:val="FF3399"/>
          <w:sz w:val="28"/>
          <w:szCs w:val="28"/>
        </w:rPr>
        <w:t>.</w:t>
      </w:r>
    </w:p>
    <w:p w14:paraId="53CB23D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short tempered, successful and emotional people.</w:t>
      </w:r>
    </w:p>
    <w:p w14:paraId="332A2CF2"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take responsibility and finish work given on-time.</w:t>
      </w:r>
    </w:p>
    <w:p w14:paraId="740B0AD7"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handle wealth carefully while investing and should save money for old age.</w:t>
      </w:r>
    </w:p>
    <w:p w14:paraId="66ABCC85" w14:textId="77777777" w:rsidR="00C80489" w:rsidRPr="004B1E70" w:rsidRDefault="00C80489" w:rsidP="00C80489">
      <w:pPr>
        <w:tabs>
          <w:tab w:val="left" w:pos="7635"/>
        </w:tabs>
        <w:rPr>
          <w:rFonts w:ascii="Arial Narrow" w:hAnsi="Arial Narrow"/>
          <w:b/>
          <w:bCs/>
          <w:color w:val="00204F"/>
          <w:sz w:val="28"/>
          <w:szCs w:val="28"/>
        </w:rPr>
      </w:pPr>
    </w:p>
    <w:p w14:paraId="67D1F23D" w14:textId="77777777" w:rsidR="00C80489" w:rsidRPr="00B639B8" w:rsidRDefault="00C80489" w:rsidP="00C80489">
      <w:pPr>
        <w:tabs>
          <w:tab w:val="left" w:pos="7635"/>
        </w:tabs>
        <w:rPr>
          <w:rFonts w:ascii="Arial Rounded MT Bold" w:hAnsi="Arial Rounded MT Bold"/>
          <w:b/>
          <w:bCs/>
          <w:color w:val="FF3399"/>
          <w:sz w:val="28"/>
          <w:szCs w:val="28"/>
        </w:rPr>
      </w:pPr>
      <w:r w:rsidRPr="00B639B8">
        <w:rPr>
          <w:rFonts w:ascii="Arial Rounded MT Bold" w:hAnsi="Arial Rounded MT Bold"/>
          <w:b/>
          <w:bCs/>
          <w:color w:val="FF3399"/>
          <w:sz w:val="28"/>
          <w:szCs w:val="28"/>
        </w:rPr>
        <w:t>October 8</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17</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and 26</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 They are blessed with the energy of Venus and Saturn.</w:t>
      </w:r>
    </w:p>
    <w:p w14:paraId="7C470BE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lastRenderedPageBreak/>
        <w:t>They are studious, generous and intelligent.</w:t>
      </w:r>
    </w:p>
    <w:p w14:paraId="4C9FFBB9"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get much support from superiors in office.</w:t>
      </w:r>
    </w:p>
    <w:p w14:paraId="3088D694"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handle cash carefully and invest for the future; chances of getting cheated are high.</w:t>
      </w:r>
    </w:p>
    <w:p w14:paraId="0C9CB499" w14:textId="77777777" w:rsidR="00C80489" w:rsidRPr="004B1E70" w:rsidRDefault="00C80489" w:rsidP="00C80489">
      <w:pPr>
        <w:tabs>
          <w:tab w:val="left" w:pos="7635"/>
        </w:tabs>
        <w:rPr>
          <w:rFonts w:ascii="Arial Narrow" w:hAnsi="Arial Narrow"/>
          <w:b/>
          <w:bCs/>
          <w:color w:val="00204F"/>
          <w:sz w:val="28"/>
          <w:szCs w:val="28"/>
        </w:rPr>
      </w:pPr>
    </w:p>
    <w:p w14:paraId="72C91A56" w14:textId="77777777" w:rsidR="00C80489" w:rsidRPr="00B639B8" w:rsidRDefault="00C80489" w:rsidP="00C80489">
      <w:pPr>
        <w:tabs>
          <w:tab w:val="left" w:pos="7635"/>
        </w:tabs>
        <w:rPr>
          <w:rFonts w:ascii="Arial Rounded MT Bold" w:hAnsi="Arial Rounded MT Bold"/>
          <w:b/>
          <w:bCs/>
          <w:color w:val="FF3399"/>
          <w:sz w:val="28"/>
          <w:szCs w:val="28"/>
        </w:rPr>
      </w:pPr>
      <w:r w:rsidRPr="00B639B8">
        <w:rPr>
          <w:rFonts w:ascii="Arial Rounded MT Bold" w:hAnsi="Arial Rounded MT Bold"/>
          <w:b/>
          <w:bCs/>
          <w:color w:val="FF3399"/>
          <w:sz w:val="28"/>
          <w:szCs w:val="28"/>
        </w:rPr>
        <w:t>October 9</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18</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and 27</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 They are blessed with the energy of Mars and Venus.</w:t>
      </w:r>
    </w:p>
    <w:p w14:paraId="28043D65"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good at organizing and team handling.</w:t>
      </w:r>
    </w:p>
    <w:p w14:paraId="45B411C0"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good at speaking and arguing, this might create new enemies.</w:t>
      </w:r>
    </w:p>
    <w:p w14:paraId="2819C639"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more mental pressure and should avoid partnership business.</w:t>
      </w:r>
    </w:p>
    <w:p w14:paraId="7FD63984"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in a higher position.</w:t>
      </w:r>
    </w:p>
    <w:p w14:paraId="586981BA" w14:textId="77777777" w:rsidR="00C80489" w:rsidRPr="004B1E70" w:rsidRDefault="00C80489" w:rsidP="00C80489">
      <w:pPr>
        <w:tabs>
          <w:tab w:val="left" w:pos="7635"/>
        </w:tabs>
        <w:rPr>
          <w:rFonts w:ascii="Arial Narrow" w:hAnsi="Arial Narrow"/>
          <w:b/>
          <w:bCs/>
          <w:color w:val="00204F"/>
          <w:sz w:val="28"/>
          <w:szCs w:val="28"/>
        </w:rPr>
      </w:pPr>
    </w:p>
    <w:p w14:paraId="62A29150" w14:textId="77777777" w:rsidR="00C80489" w:rsidRPr="00B639B8" w:rsidRDefault="00C80489" w:rsidP="00C80489">
      <w:pPr>
        <w:tabs>
          <w:tab w:val="left" w:pos="7635"/>
        </w:tabs>
        <w:rPr>
          <w:rFonts w:ascii="Arial Rounded MT Bold" w:hAnsi="Arial Rounded MT Bold"/>
          <w:b/>
          <w:bCs/>
          <w:color w:val="FF3399"/>
          <w:sz w:val="28"/>
          <w:szCs w:val="28"/>
        </w:rPr>
      </w:pPr>
      <w:r w:rsidRPr="00B639B8">
        <w:rPr>
          <w:rFonts w:ascii="Arial Rounded MT Bold" w:hAnsi="Arial Rounded MT Bold"/>
          <w:b/>
          <w:bCs/>
          <w:color w:val="FF3399"/>
          <w:sz w:val="28"/>
          <w:szCs w:val="28"/>
        </w:rPr>
        <w:t>November 1</w:t>
      </w:r>
      <w:r w:rsidRPr="00B639B8">
        <w:rPr>
          <w:rFonts w:ascii="Arial Rounded MT Bold" w:hAnsi="Arial Rounded MT Bold"/>
          <w:b/>
          <w:bCs/>
          <w:color w:val="FF3399"/>
          <w:sz w:val="28"/>
          <w:szCs w:val="28"/>
          <w:vertAlign w:val="superscript"/>
        </w:rPr>
        <w:t>st</w:t>
      </w:r>
      <w:r w:rsidRPr="00B639B8">
        <w:rPr>
          <w:rFonts w:ascii="Arial Rounded MT Bold" w:hAnsi="Arial Rounded MT Bold"/>
          <w:b/>
          <w:bCs/>
          <w:color w:val="FF3399"/>
          <w:sz w:val="28"/>
          <w:szCs w:val="28"/>
        </w:rPr>
        <w:t>, 10</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19</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and 28</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 They are blessed with the energy of the Sun and Mars.</w:t>
      </w:r>
    </w:p>
    <w:p w14:paraId="11AD949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energetic, ambitious and attractive.</w:t>
      </w:r>
    </w:p>
    <w:p w14:paraId="4B2B09C0"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good leaders and take good care of people working under them.</w:t>
      </w:r>
    </w:p>
    <w:p w14:paraId="4D21E5D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very good at speech and can be successful in politics.</w:t>
      </w:r>
    </w:p>
    <w:p w14:paraId="287C2455"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forgive people easily and be successful in life.</w:t>
      </w:r>
    </w:p>
    <w:p w14:paraId="3D8A8A93" w14:textId="77777777" w:rsidR="00C80489" w:rsidRPr="004B1E70" w:rsidRDefault="00C80489" w:rsidP="00C80489">
      <w:pPr>
        <w:tabs>
          <w:tab w:val="left" w:pos="7635"/>
        </w:tabs>
        <w:rPr>
          <w:rFonts w:ascii="Arial Narrow" w:hAnsi="Arial Narrow"/>
          <w:b/>
          <w:bCs/>
          <w:color w:val="00204F"/>
          <w:sz w:val="28"/>
          <w:szCs w:val="28"/>
        </w:rPr>
      </w:pPr>
    </w:p>
    <w:p w14:paraId="06F2FE00" w14:textId="77777777" w:rsidR="00C80489" w:rsidRPr="00B639B8" w:rsidRDefault="00C80489" w:rsidP="00C80489">
      <w:pPr>
        <w:tabs>
          <w:tab w:val="left" w:pos="7635"/>
        </w:tabs>
        <w:rPr>
          <w:rFonts w:ascii="Arial Rounded MT Bold" w:hAnsi="Arial Rounded MT Bold"/>
          <w:b/>
          <w:bCs/>
          <w:color w:val="FF3399"/>
          <w:sz w:val="28"/>
          <w:szCs w:val="28"/>
        </w:rPr>
      </w:pPr>
      <w:r w:rsidRPr="00B639B8">
        <w:rPr>
          <w:rFonts w:ascii="Arial Rounded MT Bold" w:hAnsi="Arial Rounded MT Bold"/>
          <w:b/>
          <w:bCs/>
          <w:color w:val="FF3399"/>
          <w:sz w:val="28"/>
          <w:szCs w:val="28"/>
        </w:rPr>
        <w:t>November 2</w:t>
      </w:r>
      <w:r w:rsidRPr="00B639B8">
        <w:rPr>
          <w:rFonts w:ascii="Arial Rounded MT Bold" w:hAnsi="Arial Rounded MT Bold"/>
          <w:b/>
          <w:bCs/>
          <w:color w:val="FF3399"/>
          <w:sz w:val="28"/>
          <w:szCs w:val="28"/>
          <w:vertAlign w:val="superscript"/>
        </w:rPr>
        <w:t>nd</w:t>
      </w:r>
      <w:r w:rsidRPr="00B639B8">
        <w:rPr>
          <w:rFonts w:ascii="Arial Rounded MT Bold" w:hAnsi="Arial Rounded MT Bold"/>
          <w:b/>
          <w:bCs/>
          <w:color w:val="FF3399"/>
          <w:sz w:val="28"/>
          <w:szCs w:val="28"/>
        </w:rPr>
        <w:t>, 11</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20</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and 29</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 They are blessed with the energy of the Moon and Mars.</w:t>
      </w:r>
    </w:p>
    <w:p w14:paraId="3306FC40"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creative and help others.</w:t>
      </w:r>
    </w:p>
    <w:p w14:paraId="2E07EA35" w14:textId="7FE45878"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will be confused </w:t>
      </w:r>
      <w:del w:id="1785" w:author="Sandhya T" w:date="2024-06-20T00:14:00Z" w16du:dateUtc="2024-06-19T18:44:00Z">
        <w:r w:rsidRPr="004B1E70" w:rsidDel="009A44E2">
          <w:rPr>
            <w:rFonts w:ascii="Arial Narrow" w:hAnsi="Arial Narrow"/>
            <w:b/>
            <w:bCs/>
            <w:color w:val="00204F"/>
            <w:sz w:val="28"/>
            <w:szCs w:val="28"/>
          </w:rPr>
          <w:delText xml:space="preserve">on </w:delText>
        </w:r>
      </w:del>
      <w:ins w:id="1786" w:author="Sandhya T" w:date="2024-06-20T00:14:00Z" w16du:dateUtc="2024-06-19T18:44:00Z">
        <w:r w:rsidR="009A44E2">
          <w:rPr>
            <w:rFonts w:ascii="Arial Narrow" w:hAnsi="Arial Narrow"/>
            <w:b/>
            <w:bCs/>
            <w:color w:val="00204F"/>
            <w:sz w:val="28"/>
            <w:szCs w:val="28"/>
          </w:rPr>
          <w:t>about</w:t>
        </w:r>
        <w:r w:rsidR="009A44E2" w:rsidRPr="004B1E70">
          <w:rPr>
            <w:rFonts w:ascii="Arial Narrow" w:hAnsi="Arial Narrow"/>
            <w:b/>
            <w:bCs/>
            <w:color w:val="00204F"/>
            <w:sz w:val="28"/>
            <w:szCs w:val="28"/>
          </w:rPr>
          <w:t xml:space="preserve"> </w:t>
        </w:r>
      </w:ins>
      <w:r w:rsidRPr="004B1E70">
        <w:rPr>
          <w:rFonts w:ascii="Arial Narrow" w:hAnsi="Arial Narrow"/>
          <w:b/>
          <w:bCs/>
          <w:color w:val="00204F"/>
          <w:sz w:val="28"/>
          <w:szCs w:val="28"/>
        </w:rPr>
        <w:t>what to do or what business to start initially and this will lead to trials on multiple business options.</w:t>
      </w:r>
    </w:p>
    <w:p w14:paraId="00B0CD9F"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be careful in believing others as this might break their trust and lead to disappointment.</w:t>
      </w:r>
    </w:p>
    <w:p w14:paraId="19CD027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can make money by their talent.</w:t>
      </w:r>
    </w:p>
    <w:p w14:paraId="68E531F4" w14:textId="77777777" w:rsidR="00C80489" w:rsidRPr="004B1E70" w:rsidRDefault="00C80489" w:rsidP="00C80489">
      <w:pPr>
        <w:tabs>
          <w:tab w:val="left" w:pos="7635"/>
        </w:tabs>
        <w:rPr>
          <w:rFonts w:ascii="Arial Narrow" w:hAnsi="Arial Narrow"/>
          <w:b/>
          <w:bCs/>
          <w:color w:val="00204F"/>
          <w:sz w:val="28"/>
          <w:szCs w:val="28"/>
        </w:rPr>
      </w:pPr>
    </w:p>
    <w:p w14:paraId="3BBA39FE" w14:textId="77777777" w:rsidR="00C80489" w:rsidRPr="00B639B8" w:rsidRDefault="00C80489" w:rsidP="00C80489">
      <w:pPr>
        <w:tabs>
          <w:tab w:val="left" w:pos="7635"/>
        </w:tabs>
        <w:rPr>
          <w:rFonts w:ascii="Arial Rounded MT Bold" w:hAnsi="Arial Rounded MT Bold"/>
          <w:b/>
          <w:bCs/>
          <w:color w:val="FF3399"/>
          <w:sz w:val="28"/>
          <w:szCs w:val="28"/>
        </w:rPr>
      </w:pPr>
      <w:r w:rsidRPr="00B639B8">
        <w:rPr>
          <w:rFonts w:ascii="Arial Rounded MT Bold" w:hAnsi="Arial Rounded MT Bold"/>
          <w:b/>
          <w:bCs/>
          <w:color w:val="FF3399"/>
          <w:sz w:val="28"/>
          <w:szCs w:val="28"/>
        </w:rPr>
        <w:t>November 3</w:t>
      </w:r>
      <w:r w:rsidRPr="00B639B8">
        <w:rPr>
          <w:rFonts w:ascii="Arial Rounded MT Bold" w:hAnsi="Arial Rounded MT Bold"/>
          <w:b/>
          <w:bCs/>
          <w:color w:val="FF3399"/>
          <w:sz w:val="28"/>
          <w:szCs w:val="28"/>
          <w:vertAlign w:val="superscript"/>
        </w:rPr>
        <w:t>rd</w:t>
      </w:r>
      <w:r w:rsidRPr="00B639B8">
        <w:rPr>
          <w:rFonts w:ascii="Arial Rounded MT Bold" w:hAnsi="Arial Rounded MT Bold"/>
          <w:b/>
          <w:bCs/>
          <w:color w:val="FF3399"/>
          <w:sz w:val="28"/>
          <w:szCs w:val="28"/>
        </w:rPr>
        <w:t>, 12</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21</w:t>
      </w:r>
      <w:r w:rsidRPr="00B639B8">
        <w:rPr>
          <w:rFonts w:ascii="Arial Rounded MT Bold" w:hAnsi="Arial Rounded MT Bold"/>
          <w:b/>
          <w:bCs/>
          <w:color w:val="FF3399"/>
          <w:sz w:val="28"/>
          <w:szCs w:val="28"/>
          <w:vertAlign w:val="superscript"/>
        </w:rPr>
        <w:t>st</w:t>
      </w:r>
      <w:r w:rsidRPr="00B639B8">
        <w:rPr>
          <w:rFonts w:ascii="Arial Rounded MT Bold" w:hAnsi="Arial Rounded MT Bold"/>
          <w:b/>
          <w:bCs/>
          <w:color w:val="FF3399"/>
          <w:sz w:val="28"/>
          <w:szCs w:val="28"/>
        </w:rPr>
        <w:t xml:space="preserve"> and 30</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 They are blessed with the energy of Jupiter and Mars.</w:t>
      </w:r>
    </w:p>
    <w:p w14:paraId="724F870F" w14:textId="6B0DB4D6"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confident, kind</w:t>
      </w:r>
      <w:del w:id="1787" w:author="Sandhya T" w:date="2024-06-20T00:15:00Z" w16du:dateUtc="2024-06-19T18:45:00Z">
        <w:r w:rsidRPr="004B1E70" w:rsidDel="009A44E2">
          <w:rPr>
            <w:rFonts w:ascii="Arial Narrow" w:hAnsi="Arial Narrow"/>
            <w:b/>
            <w:bCs/>
            <w:color w:val="00204F"/>
            <w:sz w:val="28"/>
            <w:szCs w:val="28"/>
          </w:rPr>
          <w:delText xml:space="preserve"> </w:delText>
        </w:r>
      </w:del>
      <w:ins w:id="1788" w:author="Sandhya T" w:date="2024-06-20T00:15:00Z" w16du:dateUtc="2024-06-19T18:45:00Z">
        <w:r w:rsidR="009A44E2">
          <w:rPr>
            <w:rFonts w:ascii="Arial Narrow" w:hAnsi="Arial Narrow"/>
            <w:b/>
            <w:bCs/>
            <w:color w:val="00204F"/>
            <w:sz w:val="28"/>
            <w:szCs w:val="28"/>
          </w:rPr>
          <w:t>-</w:t>
        </w:r>
      </w:ins>
      <w:r w:rsidRPr="004B1E70">
        <w:rPr>
          <w:rFonts w:ascii="Arial Narrow" w:hAnsi="Arial Narrow"/>
          <w:b/>
          <w:bCs/>
          <w:color w:val="00204F"/>
          <w:sz w:val="28"/>
          <w:szCs w:val="28"/>
        </w:rPr>
        <w:t>hearted, progressive and ambitious.</w:t>
      </w:r>
    </w:p>
    <w:p w14:paraId="6FFD36B8" w14:textId="50B1D68A"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work hard</w:t>
      </w:r>
      <w:ins w:id="1789" w:author="Sandhya T" w:date="2024-06-20T00:17:00Z" w16du:dateUtc="2024-06-19T18:47:00Z">
        <w:r w:rsidR="009A44E2">
          <w:rPr>
            <w:rFonts w:ascii="Arial Narrow" w:hAnsi="Arial Narrow"/>
            <w:b/>
            <w:bCs/>
            <w:color w:val="00204F"/>
            <w:sz w:val="28"/>
            <w:szCs w:val="28"/>
          </w:rPr>
          <w:t xml:space="preserve">, </w:t>
        </w:r>
      </w:ins>
      <w:del w:id="1790" w:author="Sandhya T" w:date="2024-06-20T00:17:00Z" w16du:dateUtc="2024-06-19T18:47:00Z">
        <w:r w:rsidRPr="004B1E70" w:rsidDel="009A44E2">
          <w:rPr>
            <w:rFonts w:ascii="Arial Narrow" w:hAnsi="Arial Narrow"/>
            <w:b/>
            <w:bCs/>
            <w:color w:val="00204F"/>
            <w:sz w:val="28"/>
            <w:szCs w:val="28"/>
          </w:rPr>
          <w:delText xml:space="preserve"> and </w:delText>
        </w:r>
      </w:del>
      <w:r w:rsidRPr="004B1E70">
        <w:rPr>
          <w:rFonts w:ascii="Arial Narrow" w:hAnsi="Arial Narrow"/>
          <w:b/>
          <w:bCs/>
          <w:color w:val="00204F"/>
          <w:sz w:val="28"/>
          <w:szCs w:val="28"/>
        </w:rPr>
        <w:t xml:space="preserve">overcome obstacles in life and are successful </w:t>
      </w:r>
      <w:del w:id="1791" w:author="Sandhya T" w:date="2024-06-20T00:17:00Z" w16du:dateUtc="2024-06-19T18:47:00Z">
        <w:r w:rsidRPr="004B1E70" w:rsidDel="009A44E2">
          <w:rPr>
            <w:rFonts w:ascii="Arial Narrow" w:hAnsi="Arial Narrow"/>
            <w:b/>
            <w:bCs/>
            <w:color w:val="00204F"/>
            <w:sz w:val="28"/>
            <w:szCs w:val="28"/>
          </w:rPr>
          <w:delText>to</w:delText>
        </w:r>
      </w:del>
      <w:ins w:id="1792" w:author="Sandhya T" w:date="2024-06-20T00:17:00Z" w16du:dateUtc="2024-06-19T18:47:00Z">
        <w:r w:rsidR="009A44E2">
          <w:rPr>
            <w:rFonts w:ascii="Arial Narrow" w:hAnsi="Arial Narrow"/>
            <w:b/>
            <w:bCs/>
            <w:color w:val="00204F"/>
            <w:sz w:val="28"/>
            <w:szCs w:val="28"/>
          </w:rPr>
          <w:t>in</w:t>
        </w:r>
      </w:ins>
      <w:r w:rsidRPr="004B1E70">
        <w:rPr>
          <w:rFonts w:ascii="Arial Narrow" w:hAnsi="Arial Narrow"/>
          <w:b/>
          <w:bCs/>
          <w:color w:val="00204F"/>
          <w:sz w:val="28"/>
          <w:szCs w:val="28"/>
        </w:rPr>
        <w:t xml:space="preserve"> get</w:t>
      </w:r>
      <w:ins w:id="1793" w:author="Sandhya T" w:date="2024-06-20T00:17:00Z" w16du:dateUtc="2024-06-19T18:47:00Z">
        <w:r w:rsidR="009A44E2">
          <w:rPr>
            <w:rFonts w:ascii="Arial Narrow" w:hAnsi="Arial Narrow"/>
            <w:b/>
            <w:bCs/>
            <w:color w:val="00204F"/>
            <w:sz w:val="28"/>
            <w:szCs w:val="28"/>
          </w:rPr>
          <w:t>ting</w:t>
        </w:r>
      </w:ins>
      <w:r w:rsidRPr="004B1E70">
        <w:rPr>
          <w:rFonts w:ascii="Arial Narrow" w:hAnsi="Arial Narrow"/>
          <w:b/>
          <w:bCs/>
          <w:color w:val="00204F"/>
          <w:sz w:val="28"/>
          <w:szCs w:val="28"/>
        </w:rPr>
        <w:t xml:space="preserve"> in</w:t>
      </w:r>
      <w:ins w:id="1794" w:author="Sandhya T" w:date="2024-06-20T00:17:00Z" w16du:dateUtc="2024-06-19T18:47:00Z">
        <w:r w:rsidR="009A44E2">
          <w:rPr>
            <w:rFonts w:ascii="Arial Narrow" w:hAnsi="Arial Narrow"/>
            <w:b/>
            <w:bCs/>
            <w:color w:val="00204F"/>
            <w:sz w:val="28"/>
            <w:szCs w:val="28"/>
          </w:rPr>
          <w:t>to</w:t>
        </w:r>
      </w:ins>
      <w:r w:rsidRPr="004B1E70">
        <w:rPr>
          <w:rFonts w:ascii="Arial Narrow" w:hAnsi="Arial Narrow"/>
          <w:b/>
          <w:bCs/>
          <w:color w:val="00204F"/>
          <w:sz w:val="28"/>
          <w:szCs w:val="28"/>
        </w:rPr>
        <w:t xml:space="preserve"> higher positions.</w:t>
      </w:r>
    </w:p>
    <w:p w14:paraId="60291CD0"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get much support from parents.</w:t>
      </w:r>
    </w:p>
    <w:p w14:paraId="24434E07"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very good at leading big projects and completing them successfully.</w:t>
      </w:r>
    </w:p>
    <w:p w14:paraId="45151CB0" w14:textId="77777777" w:rsidR="00C80489" w:rsidRPr="004B1E70" w:rsidRDefault="00C80489" w:rsidP="00C80489">
      <w:pPr>
        <w:tabs>
          <w:tab w:val="left" w:pos="7635"/>
        </w:tabs>
        <w:rPr>
          <w:rFonts w:ascii="Arial Narrow" w:hAnsi="Arial Narrow"/>
          <w:b/>
          <w:bCs/>
          <w:color w:val="00204F"/>
          <w:sz w:val="28"/>
          <w:szCs w:val="28"/>
        </w:rPr>
      </w:pPr>
    </w:p>
    <w:p w14:paraId="55FA63FA" w14:textId="77777777" w:rsidR="00C80489" w:rsidRPr="00B639B8" w:rsidRDefault="00C80489" w:rsidP="00C80489">
      <w:pPr>
        <w:tabs>
          <w:tab w:val="left" w:pos="7635"/>
        </w:tabs>
        <w:rPr>
          <w:rFonts w:ascii="Arial Rounded MT Bold" w:hAnsi="Arial Rounded MT Bold"/>
          <w:b/>
          <w:bCs/>
          <w:color w:val="FF3399"/>
          <w:sz w:val="28"/>
          <w:szCs w:val="28"/>
        </w:rPr>
      </w:pPr>
      <w:r w:rsidRPr="00B639B8">
        <w:rPr>
          <w:rFonts w:ascii="Arial Rounded MT Bold" w:hAnsi="Arial Rounded MT Bold"/>
          <w:b/>
          <w:bCs/>
          <w:color w:val="FF3399"/>
          <w:sz w:val="28"/>
          <w:szCs w:val="28"/>
        </w:rPr>
        <w:t>November 4</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13</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and 22</w:t>
      </w:r>
      <w:r w:rsidRPr="00B639B8">
        <w:rPr>
          <w:rFonts w:ascii="Arial Rounded MT Bold" w:hAnsi="Arial Rounded MT Bold"/>
          <w:b/>
          <w:bCs/>
          <w:color w:val="FF3399"/>
          <w:sz w:val="28"/>
          <w:szCs w:val="28"/>
          <w:vertAlign w:val="superscript"/>
        </w:rPr>
        <w:t>nd</w:t>
      </w:r>
      <w:r w:rsidRPr="00B639B8">
        <w:rPr>
          <w:rFonts w:ascii="Arial Rounded MT Bold" w:hAnsi="Arial Rounded MT Bold"/>
          <w:b/>
          <w:bCs/>
          <w:color w:val="FF3399"/>
          <w:sz w:val="28"/>
          <w:szCs w:val="28"/>
        </w:rPr>
        <w:t xml:space="preserve"> – They are blessed with the energy of the Sun and Mars.</w:t>
      </w:r>
    </w:p>
    <w:p w14:paraId="01DA581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intelligent, sharp and creative.</w:t>
      </w:r>
    </w:p>
    <w:p w14:paraId="307173BF"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develop spiritual practice and this will be very helpful in life.</w:t>
      </w:r>
    </w:p>
    <w:p w14:paraId="0B722BA0"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get much support from people and will be mistreated.</w:t>
      </w:r>
    </w:p>
    <w:p w14:paraId="36005D50" w14:textId="7B74E784"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should not do partnership business and </w:t>
      </w:r>
      <w:del w:id="1795" w:author="Sandhya T" w:date="2024-06-20T00:19:00Z" w16du:dateUtc="2024-06-19T18:49:00Z">
        <w:r w:rsidRPr="004B1E70" w:rsidDel="009A44E2">
          <w:rPr>
            <w:rFonts w:ascii="Arial Narrow" w:hAnsi="Arial Narrow"/>
            <w:b/>
            <w:bCs/>
            <w:color w:val="00204F"/>
            <w:sz w:val="28"/>
            <w:szCs w:val="28"/>
          </w:rPr>
          <w:delText xml:space="preserve">don’t </w:delText>
        </w:r>
      </w:del>
      <w:ins w:id="1796" w:author="Sandhya T" w:date="2024-06-20T00:19:00Z" w16du:dateUtc="2024-06-19T18:49:00Z">
        <w:r w:rsidR="009A44E2">
          <w:rPr>
            <w:rFonts w:ascii="Arial Narrow" w:hAnsi="Arial Narrow"/>
            <w:b/>
            <w:bCs/>
            <w:color w:val="00204F"/>
            <w:sz w:val="28"/>
            <w:szCs w:val="28"/>
          </w:rPr>
          <w:t>not</w:t>
        </w:r>
        <w:r w:rsidR="009A44E2" w:rsidRPr="004B1E70">
          <w:rPr>
            <w:rFonts w:ascii="Arial Narrow" w:hAnsi="Arial Narrow"/>
            <w:b/>
            <w:bCs/>
            <w:color w:val="00204F"/>
            <w:sz w:val="28"/>
            <w:szCs w:val="28"/>
          </w:rPr>
          <w:t xml:space="preserve"> </w:t>
        </w:r>
      </w:ins>
      <w:r w:rsidRPr="004B1E70">
        <w:rPr>
          <w:rFonts w:ascii="Arial Narrow" w:hAnsi="Arial Narrow"/>
          <w:b/>
          <w:bCs/>
          <w:color w:val="00204F"/>
          <w:sz w:val="28"/>
          <w:szCs w:val="28"/>
        </w:rPr>
        <w:t>depend on anyone.</w:t>
      </w:r>
    </w:p>
    <w:p w14:paraId="470884C7" w14:textId="77777777" w:rsidR="00C80489" w:rsidRPr="004B1E70" w:rsidRDefault="00C80489" w:rsidP="00C80489">
      <w:pPr>
        <w:tabs>
          <w:tab w:val="left" w:pos="7635"/>
        </w:tabs>
        <w:rPr>
          <w:rFonts w:ascii="Arial Narrow" w:hAnsi="Arial Narrow"/>
          <w:b/>
          <w:bCs/>
          <w:color w:val="00204F"/>
          <w:sz w:val="28"/>
          <w:szCs w:val="28"/>
        </w:rPr>
      </w:pPr>
    </w:p>
    <w:p w14:paraId="2CDAA168" w14:textId="77777777" w:rsidR="00C80489" w:rsidRPr="00B639B8" w:rsidRDefault="00C80489" w:rsidP="00C80489">
      <w:pPr>
        <w:tabs>
          <w:tab w:val="left" w:pos="7635"/>
        </w:tabs>
        <w:rPr>
          <w:rFonts w:ascii="Arial Rounded MT Bold" w:hAnsi="Arial Rounded MT Bold"/>
          <w:b/>
          <w:bCs/>
          <w:color w:val="FF3399"/>
          <w:sz w:val="28"/>
          <w:szCs w:val="28"/>
        </w:rPr>
      </w:pPr>
      <w:r w:rsidRPr="00B639B8">
        <w:rPr>
          <w:rFonts w:ascii="Arial Rounded MT Bold" w:hAnsi="Arial Rounded MT Bold"/>
          <w:b/>
          <w:bCs/>
          <w:color w:val="FF3399"/>
          <w:sz w:val="28"/>
          <w:szCs w:val="28"/>
        </w:rPr>
        <w:t>November 5</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14</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and 23</w:t>
      </w:r>
      <w:r w:rsidRPr="00B639B8">
        <w:rPr>
          <w:rFonts w:ascii="Arial Rounded MT Bold" w:hAnsi="Arial Rounded MT Bold"/>
          <w:b/>
          <w:bCs/>
          <w:color w:val="FF3399"/>
          <w:sz w:val="28"/>
          <w:szCs w:val="28"/>
          <w:vertAlign w:val="superscript"/>
        </w:rPr>
        <w:t>rd</w:t>
      </w:r>
      <w:r w:rsidRPr="00B639B8">
        <w:rPr>
          <w:rFonts w:ascii="Arial Rounded MT Bold" w:hAnsi="Arial Rounded MT Bold"/>
          <w:b/>
          <w:bCs/>
          <w:color w:val="FF3399"/>
          <w:sz w:val="28"/>
          <w:szCs w:val="28"/>
        </w:rPr>
        <w:t xml:space="preserve"> – They are blessed with the energy of Mercury and Mars.</w:t>
      </w:r>
    </w:p>
    <w:p w14:paraId="5A6EE7D3" w14:textId="382F9A59"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have very strong will</w:t>
      </w:r>
      <w:del w:id="1797" w:author="Sandhya T" w:date="2024-06-20T00:20:00Z" w16du:dateUtc="2024-06-19T18:50:00Z">
        <w:r w:rsidRPr="004B1E70" w:rsidDel="00DB09D8">
          <w:rPr>
            <w:rFonts w:ascii="Arial Narrow" w:hAnsi="Arial Narrow"/>
            <w:b/>
            <w:bCs/>
            <w:color w:val="00204F"/>
            <w:sz w:val="28"/>
            <w:szCs w:val="28"/>
          </w:rPr>
          <w:delText xml:space="preserve"> </w:delText>
        </w:r>
      </w:del>
      <w:ins w:id="1798" w:author="Sandhya T" w:date="2024-06-20T00:20:00Z" w16du:dateUtc="2024-06-19T18:50:00Z">
        <w:r w:rsidR="00DB09D8">
          <w:rPr>
            <w:rFonts w:ascii="Arial Narrow" w:hAnsi="Arial Narrow"/>
            <w:b/>
            <w:bCs/>
            <w:color w:val="00204F"/>
            <w:sz w:val="28"/>
            <w:szCs w:val="28"/>
          </w:rPr>
          <w:t>-</w:t>
        </w:r>
      </w:ins>
      <w:r w:rsidRPr="004B1E70">
        <w:rPr>
          <w:rFonts w:ascii="Arial Narrow" w:hAnsi="Arial Narrow"/>
          <w:b/>
          <w:bCs/>
          <w:color w:val="00204F"/>
          <w:sz w:val="28"/>
          <w:szCs w:val="28"/>
        </w:rPr>
        <w:t>power, good organization skills and are good at speaking.</w:t>
      </w:r>
    </w:p>
    <w:p w14:paraId="6BC069B5"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multiple sources of income.</w:t>
      </w:r>
    </w:p>
    <w:p w14:paraId="4FA43FB6"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travel and due to this they’ll change houses many times.</w:t>
      </w:r>
    </w:p>
    <w:p w14:paraId="6B2D05C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save money for old age.</w:t>
      </w:r>
    </w:p>
    <w:p w14:paraId="39447DC3" w14:textId="77777777" w:rsidR="00C80489" w:rsidRPr="004B1E70" w:rsidRDefault="00C80489" w:rsidP="00C80489">
      <w:pPr>
        <w:tabs>
          <w:tab w:val="left" w:pos="7635"/>
        </w:tabs>
        <w:rPr>
          <w:rFonts w:ascii="Arial Narrow" w:hAnsi="Arial Narrow"/>
          <w:b/>
          <w:bCs/>
          <w:color w:val="00204F"/>
          <w:sz w:val="28"/>
          <w:szCs w:val="28"/>
        </w:rPr>
      </w:pPr>
    </w:p>
    <w:p w14:paraId="13997816" w14:textId="77777777" w:rsidR="00C80489" w:rsidRPr="00B639B8" w:rsidRDefault="00C80489" w:rsidP="00C80489">
      <w:pPr>
        <w:tabs>
          <w:tab w:val="left" w:pos="7635"/>
        </w:tabs>
        <w:rPr>
          <w:rFonts w:ascii="Arial Rounded MT Bold" w:hAnsi="Arial Rounded MT Bold"/>
          <w:b/>
          <w:bCs/>
          <w:color w:val="FF3399"/>
          <w:sz w:val="28"/>
          <w:szCs w:val="28"/>
        </w:rPr>
      </w:pPr>
      <w:r w:rsidRPr="00B639B8">
        <w:rPr>
          <w:rFonts w:ascii="Arial Rounded MT Bold" w:hAnsi="Arial Rounded MT Bold"/>
          <w:b/>
          <w:bCs/>
          <w:color w:val="FF3399"/>
          <w:sz w:val="28"/>
          <w:szCs w:val="28"/>
        </w:rPr>
        <w:t>November 6</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15</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and 24</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 They are blessed with the energy of Venus and Mars.</w:t>
      </w:r>
    </w:p>
    <w:p w14:paraId="01A09A18" w14:textId="60C9E3C8"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intelligent, like hygiene and kind</w:t>
      </w:r>
      <w:ins w:id="1799" w:author="Sandhya T" w:date="2024-06-20T00:21:00Z" w16du:dateUtc="2024-06-19T18:51:00Z">
        <w:r w:rsidR="00DB09D8">
          <w:rPr>
            <w:rFonts w:ascii="Arial Narrow" w:hAnsi="Arial Narrow"/>
            <w:b/>
            <w:bCs/>
            <w:color w:val="00204F"/>
            <w:sz w:val="28"/>
            <w:szCs w:val="28"/>
          </w:rPr>
          <w:t>-</w:t>
        </w:r>
      </w:ins>
      <w:del w:id="1800" w:author="Sandhya T" w:date="2024-06-20T00:21:00Z" w16du:dateUtc="2024-06-19T18:51:00Z">
        <w:r w:rsidRPr="004B1E70" w:rsidDel="00DB09D8">
          <w:rPr>
            <w:rFonts w:ascii="Arial Narrow" w:hAnsi="Arial Narrow"/>
            <w:b/>
            <w:bCs/>
            <w:color w:val="00204F"/>
            <w:sz w:val="28"/>
            <w:szCs w:val="28"/>
          </w:rPr>
          <w:delText xml:space="preserve"> </w:delText>
        </w:r>
      </w:del>
      <w:r w:rsidRPr="004B1E70">
        <w:rPr>
          <w:rFonts w:ascii="Arial Narrow" w:hAnsi="Arial Narrow"/>
          <w:b/>
          <w:bCs/>
          <w:color w:val="00204F"/>
          <w:sz w:val="28"/>
          <w:szCs w:val="28"/>
        </w:rPr>
        <w:t>hearted.</w:t>
      </w:r>
    </w:p>
    <w:p w14:paraId="094443B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not lucky in getting good friends and love.</w:t>
      </w:r>
    </w:p>
    <w:p w14:paraId="1AE78C45"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lastRenderedPageBreak/>
        <w:t>They take responsibility for their family and fulfill their needs.</w:t>
      </w:r>
    </w:p>
    <w:p w14:paraId="3FFCF38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lucky in terms of financial growth and will get a good name and fame.</w:t>
      </w:r>
    </w:p>
    <w:p w14:paraId="6617EDBA" w14:textId="77777777" w:rsidR="00C80489" w:rsidRPr="004B1E70" w:rsidRDefault="00C80489" w:rsidP="00C80489">
      <w:pPr>
        <w:tabs>
          <w:tab w:val="left" w:pos="7635"/>
        </w:tabs>
        <w:rPr>
          <w:rFonts w:ascii="Arial Narrow" w:hAnsi="Arial Narrow"/>
          <w:b/>
          <w:bCs/>
          <w:color w:val="00204F"/>
          <w:sz w:val="28"/>
          <w:szCs w:val="28"/>
        </w:rPr>
      </w:pPr>
    </w:p>
    <w:p w14:paraId="3F07F301" w14:textId="77777777" w:rsidR="00C80489" w:rsidRPr="00B639B8" w:rsidRDefault="00C80489" w:rsidP="00C80489">
      <w:pPr>
        <w:tabs>
          <w:tab w:val="left" w:pos="7635"/>
        </w:tabs>
        <w:rPr>
          <w:rFonts w:ascii="Arial Rounded MT Bold" w:hAnsi="Arial Rounded MT Bold"/>
          <w:b/>
          <w:bCs/>
          <w:color w:val="FF3399"/>
          <w:sz w:val="28"/>
          <w:szCs w:val="28"/>
        </w:rPr>
      </w:pPr>
      <w:r w:rsidRPr="00B639B8">
        <w:rPr>
          <w:rFonts w:ascii="Arial Rounded MT Bold" w:hAnsi="Arial Rounded MT Bold"/>
          <w:b/>
          <w:bCs/>
          <w:color w:val="FF3399"/>
          <w:sz w:val="28"/>
          <w:szCs w:val="28"/>
        </w:rPr>
        <w:t>November 7</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16</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and 25</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 They are blessed with the energy of the Moon and Mars.</w:t>
      </w:r>
    </w:p>
    <w:p w14:paraId="2F023F90"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very emotional and dissatisfied.</w:t>
      </w:r>
    </w:p>
    <w:p w14:paraId="044D34C2" w14:textId="0AB0C776"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They are more worried about their own decisions and </w:t>
      </w:r>
      <w:ins w:id="1801" w:author="Sandhya T" w:date="2024-06-20T00:23:00Z" w16du:dateUtc="2024-06-19T18:53:00Z">
        <w:r w:rsidR="00DB09D8">
          <w:rPr>
            <w:rFonts w:ascii="Arial Narrow" w:hAnsi="Arial Narrow"/>
            <w:b/>
            <w:bCs/>
            <w:color w:val="00204F"/>
            <w:sz w:val="28"/>
            <w:szCs w:val="28"/>
          </w:rPr>
          <w:t xml:space="preserve">are </w:t>
        </w:r>
      </w:ins>
      <w:r w:rsidRPr="004B1E70">
        <w:rPr>
          <w:rFonts w:ascii="Arial Narrow" w:hAnsi="Arial Narrow"/>
          <w:b/>
          <w:bCs/>
          <w:color w:val="00204F"/>
          <w:sz w:val="28"/>
          <w:szCs w:val="28"/>
        </w:rPr>
        <w:t>stressed.</w:t>
      </w:r>
    </w:p>
    <w:p w14:paraId="20EDA7D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do not make friends soon.</w:t>
      </w:r>
    </w:p>
    <w:p w14:paraId="584D4AEF" w14:textId="77777777" w:rsidR="00C80489" w:rsidRPr="004B1E70" w:rsidRDefault="00C80489" w:rsidP="00C80489">
      <w:pPr>
        <w:tabs>
          <w:tab w:val="left" w:pos="7635"/>
        </w:tabs>
        <w:rPr>
          <w:rFonts w:ascii="Arial Narrow" w:hAnsi="Arial Narrow"/>
          <w:b/>
          <w:bCs/>
          <w:color w:val="00204F"/>
          <w:sz w:val="28"/>
          <w:szCs w:val="28"/>
        </w:rPr>
      </w:pPr>
    </w:p>
    <w:p w14:paraId="28408C84" w14:textId="77777777" w:rsidR="00C80489" w:rsidRPr="00B639B8" w:rsidRDefault="00C80489" w:rsidP="00C80489">
      <w:pPr>
        <w:tabs>
          <w:tab w:val="left" w:pos="7635"/>
        </w:tabs>
        <w:rPr>
          <w:rFonts w:ascii="Arial Rounded MT Bold" w:hAnsi="Arial Rounded MT Bold"/>
          <w:b/>
          <w:bCs/>
          <w:color w:val="FF3399"/>
          <w:sz w:val="28"/>
          <w:szCs w:val="28"/>
        </w:rPr>
      </w:pPr>
      <w:r w:rsidRPr="00B639B8">
        <w:rPr>
          <w:rFonts w:ascii="Arial Rounded MT Bold" w:hAnsi="Arial Rounded MT Bold"/>
          <w:b/>
          <w:bCs/>
          <w:color w:val="FF3399"/>
          <w:sz w:val="28"/>
          <w:szCs w:val="28"/>
        </w:rPr>
        <w:t>November 8</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17</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and 26</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 They are blessed with the energy of Saturn and Mars.</w:t>
      </w:r>
    </w:p>
    <w:p w14:paraId="4F5B67B0"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argue to prove their point of view, emotional and good at self-control.</w:t>
      </w:r>
    </w:p>
    <w:p w14:paraId="00A5AC9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 xml:space="preserve"> They do not give much importance to others' advice.</w:t>
      </w:r>
    </w:p>
    <w:p w14:paraId="6EDA2A8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work hard and will be successful after the age of 35; if not then have face failure.</w:t>
      </w:r>
    </w:p>
    <w:p w14:paraId="429DDCC0" w14:textId="77777777" w:rsidR="00C80489" w:rsidRPr="004B1E70" w:rsidRDefault="00C80489" w:rsidP="00C80489">
      <w:pPr>
        <w:tabs>
          <w:tab w:val="left" w:pos="7635"/>
        </w:tabs>
        <w:rPr>
          <w:rFonts w:ascii="Arial Narrow" w:hAnsi="Arial Narrow"/>
          <w:b/>
          <w:bCs/>
          <w:color w:val="00204F"/>
          <w:sz w:val="28"/>
          <w:szCs w:val="28"/>
        </w:rPr>
      </w:pPr>
    </w:p>
    <w:p w14:paraId="3D2A8C30" w14:textId="6747D9AE" w:rsidR="00C80489" w:rsidRPr="00B639B8" w:rsidRDefault="00C80489" w:rsidP="00C80489">
      <w:pPr>
        <w:tabs>
          <w:tab w:val="left" w:pos="7635"/>
        </w:tabs>
        <w:rPr>
          <w:rFonts w:ascii="Arial Rounded MT Bold" w:hAnsi="Arial Rounded MT Bold"/>
          <w:b/>
          <w:bCs/>
          <w:color w:val="FF3399"/>
          <w:sz w:val="28"/>
          <w:szCs w:val="28"/>
        </w:rPr>
      </w:pPr>
      <w:r w:rsidRPr="00B639B8">
        <w:rPr>
          <w:rFonts w:ascii="Arial Rounded MT Bold" w:hAnsi="Arial Rounded MT Bold"/>
          <w:b/>
          <w:bCs/>
          <w:color w:val="FF3399"/>
          <w:sz w:val="28"/>
          <w:szCs w:val="28"/>
        </w:rPr>
        <w:t>November 9</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18</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and 27</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 They are blessed with the energy of </w:t>
      </w:r>
      <w:ins w:id="1802" w:author="Sandhya T" w:date="2024-06-20T09:32:00Z" w16du:dateUtc="2024-06-20T04:02:00Z">
        <w:r w:rsidR="00302B15">
          <w:rPr>
            <w:rFonts w:ascii="Arial Rounded MT Bold" w:hAnsi="Arial Rounded MT Bold"/>
            <w:b/>
            <w:bCs/>
            <w:color w:val="FF3399"/>
            <w:sz w:val="28"/>
            <w:szCs w:val="28"/>
          </w:rPr>
          <w:t>Mars</w:t>
        </w:r>
      </w:ins>
      <w:del w:id="1803" w:author="Sandhya T" w:date="2024-06-20T09:32:00Z" w16du:dateUtc="2024-06-20T04:02:00Z">
        <w:r w:rsidRPr="00B639B8" w:rsidDel="00302B15">
          <w:rPr>
            <w:rFonts w:ascii="Arial Rounded MT Bold" w:hAnsi="Arial Rounded MT Bold"/>
            <w:b/>
            <w:bCs/>
            <w:color w:val="FF3399"/>
            <w:sz w:val="28"/>
            <w:szCs w:val="28"/>
          </w:rPr>
          <w:delText>the Sun and Jupiter</w:delText>
        </w:r>
      </w:del>
      <w:r w:rsidRPr="00B639B8">
        <w:rPr>
          <w:rFonts w:ascii="Arial Rounded MT Bold" w:hAnsi="Arial Rounded MT Bold"/>
          <w:b/>
          <w:bCs/>
          <w:color w:val="FF3399"/>
          <w:sz w:val="28"/>
          <w:szCs w:val="28"/>
        </w:rPr>
        <w:t>.</w:t>
      </w:r>
    </w:p>
    <w:p w14:paraId="2450F07F"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strict, independent and cheerful people.</w:t>
      </w:r>
    </w:p>
    <w:p w14:paraId="5026F08F"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successful in any work given.</w:t>
      </w:r>
    </w:p>
    <w:p w14:paraId="00E76F2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good at handling people.</w:t>
      </w:r>
    </w:p>
    <w:p w14:paraId="49A0C0E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save money for old age.</w:t>
      </w:r>
    </w:p>
    <w:p w14:paraId="405DFA18" w14:textId="77777777" w:rsidR="00B639B8" w:rsidRDefault="00B639B8" w:rsidP="00C80489">
      <w:pPr>
        <w:tabs>
          <w:tab w:val="left" w:pos="7635"/>
        </w:tabs>
        <w:rPr>
          <w:rFonts w:ascii="Arial Narrow" w:hAnsi="Arial Narrow"/>
          <w:b/>
          <w:bCs/>
          <w:color w:val="00204F"/>
          <w:sz w:val="28"/>
          <w:szCs w:val="28"/>
        </w:rPr>
      </w:pPr>
    </w:p>
    <w:p w14:paraId="37162B0D" w14:textId="7E8145C1" w:rsidR="00C80489" w:rsidRPr="00B639B8" w:rsidRDefault="00C80489" w:rsidP="00C80489">
      <w:pPr>
        <w:tabs>
          <w:tab w:val="left" w:pos="7635"/>
        </w:tabs>
        <w:rPr>
          <w:rFonts w:ascii="Arial Rounded MT Bold" w:hAnsi="Arial Rounded MT Bold"/>
          <w:b/>
          <w:bCs/>
          <w:color w:val="FF3399"/>
          <w:sz w:val="28"/>
          <w:szCs w:val="28"/>
        </w:rPr>
      </w:pPr>
      <w:r w:rsidRPr="00B639B8">
        <w:rPr>
          <w:rFonts w:ascii="Arial Rounded MT Bold" w:hAnsi="Arial Rounded MT Bold"/>
          <w:b/>
          <w:bCs/>
          <w:color w:val="FF3399"/>
          <w:sz w:val="28"/>
          <w:szCs w:val="28"/>
        </w:rPr>
        <w:t>December 1</w:t>
      </w:r>
      <w:r w:rsidRPr="00B639B8">
        <w:rPr>
          <w:rFonts w:ascii="Arial Rounded MT Bold" w:hAnsi="Arial Rounded MT Bold"/>
          <w:b/>
          <w:bCs/>
          <w:color w:val="FF3399"/>
          <w:sz w:val="28"/>
          <w:szCs w:val="28"/>
          <w:vertAlign w:val="superscript"/>
        </w:rPr>
        <w:t>st</w:t>
      </w:r>
      <w:r w:rsidRPr="00B639B8">
        <w:rPr>
          <w:rFonts w:ascii="Arial Rounded MT Bold" w:hAnsi="Arial Rounded MT Bold"/>
          <w:b/>
          <w:bCs/>
          <w:color w:val="FF3399"/>
          <w:sz w:val="28"/>
          <w:szCs w:val="28"/>
        </w:rPr>
        <w:t>, 10</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19</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and 28</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 They are blessed with the energy of the Sun and Jupiter.</w:t>
      </w:r>
    </w:p>
    <w:p w14:paraId="687E66B0"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hardworking, happy and jolly people.</w:t>
      </w:r>
    </w:p>
    <w:p w14:paraId="54366D64"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can easily know if someone is trying to cheat on them.</w:t>
      </w:r>
    </w:p>
    <w:p w14:paraId="470F6E0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lastRenderedPageBreak/>
        <w:t>They will be successful in multiple works.</w:t>
      </w:r>
    </w:p>
    <w:p w14:paraId="35FD783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stay away from easy money-making projects like gambling.</w:t>
      </w:r>
    </w:p>
    <w:p w14:paraId="57FA6046" w14:textId="77777777" w:rsidR="00C80489" w:rsidRPr="004B1E70" w:rsidRDefault="00C80489" w:rsidP="00C80489">
      <w:pPr>
        <w:tabs>
          <w:tab w:val="left" w:pos="7635"/>
        </w:tabs>
        <w:rPr>
          <w:rFonts w:ascii="Arial Narrow" w:hAnsi="Arial Narrow"/>
          <w:b/>
          <w:bCs/>
          <w:color w:val="00204F"/>
          <w:sz w:val="28"/>
          <w:szCs w:val="28"/>
        </w:rPr>
      </w:pPr>
    </w:p>
    <w:p w14:paraId="3B4C4C66" w14:textId="77777777" w:rsidR="00C80489" w:rsidRPr="00B639B8" w:rsidRDefault="00C80489" w:rsidP="00C80489">
      <w:pPr>
        <w:tabs>
          <w:tab w:val="left" w:pos="7635"/>
        </w:tabs>
        <w:rPr>
          <w:rFonts w:ascii="Arial Rounded MT Bold" w:hAnsi="Arial Rounded MT Bold"/>
          <w:b/>
          <w:bCs/>
          <w:color w:val="FF3399"/>
          <w:sz w:val="28"/>
          <w:szCs w:val="28"/>
        </w:rPr>
      </w:pPr>
      <w:r w:rsidRPr="00B639B8">
        <w:rPr>
          <w:rFonts w:ascii="Arial Rounded MT Bold" w:hAnsi="Arial Rounded MT Bold"/>
          <w:b/>
          <w:bCs/>
          <w:color w:val="FF3399"/>
          <w:sz w:val="28"/>
          <w:szCs w:val="28"/>
        </w:rPr>
        <w:t>December 2</w:t>
      </w:r>
      <w:r w:rsidRPr="00B639B8">
        <w:rPr>
          <w:rFonts w:ascii="Arial Rounded MT Bold" w:hAnsi="Arial Rounded MT Bold"/>
          <w:b/>
          <w:bCs/>
          <w:color w:val="FF3399"/>
          <w:sz w:val="28"/>
          <w:szCs w:val="28"/>
          <w:vertAlign w:val="superscript"/>
        </w:rPr>
        <w:t>nd</w:t>
      </w:r>
      <w:r w:rsidRPr="00B639B8">
        <w:rPr>
          <w:rFonts w:ascii="Arial Rounded MT Bold" w:hAnsi="Arial Rounded MT Bold"/>
          <w:b/>
          <w:bCs/>
          <w:color w:val="FF3399"/>
          <w:sz w:val="28"/>
          <w:szCs w:val="28"/>
        </w:rPr>
        <w:t>, 11</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20</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and 29</w:t>
      </w:r>
      <w:r w:rsidRPr="00B639B8">
        <w:rPr>
          <w:rFonts w:ascii="Arial Rounded MT Bold" w:hAnsi="Arial Rounded MT Bold"/>
          <w:b/>
          <w:bCs/>
          <w:color w:val="FF3399"/>
          <w:sz w:val="28"/>
          <w:szCs w:val="28"/>
          <w:vertAlign w:val="superscript"/>
        </w:rPr>
        <w:t>th</w:t>
      </w:r>
      <w:r w:rsidRPr="00B639B8">
        <w:rPr>
          <w:rFonts w:ascii="Arial Rounded MT Bold" w:hAnsi="Arial Rounded MT Bold"/>
          <w:b/>
          <w:bCs/>
          <w:color w:val="FF3399"/>
          <w:sz w:val="28"/>
          <w:szCs w:val="28"/>
        </w:rPr>
        <w:t xml:space="preserve"> – They are blessed with the energy of the Moon and Jupiter.</w:t>
      </w:r>
    </w:p>
    <w:p w14:paraId="791BBF44"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soft hearted, cheerful and have good intuition.</w:t>
      </w:r>
    </w:p>
    <w:p w14:paraId="38858838"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spirituality and occult science.</w:t>
      </w:r>
    </w:p>
    <w:p w14:paraId="75C7913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travel and love nature.</w:t>
      </w:r>
    </w:p>
    <w:p w14:paraId="041A4EF6" w14:textId="77777777" w:rsidR="00C80489" w:rsidRPr="004B1E70" w:rsidRDefault="00C80489" w:rsidP="00C80489">
      <w:pPr>
        <w:tabs>
          <w:tab w:val="left" w:pos="7635"/>
        </w:tabs>
        <w:rPr>
          <w:rFonts w:ascii="Arial Narrow" w:hAnsi="Arial Narrow"/>
          <w:b/>
          <w:bCs/>
          <w:color w:val="00204F"/>
          <w:sz w:val="28"/>
          <w:szCs w:val="28"/>
        </w:rPr>
      </w:pPr>
    </w:p>
    <w:p w14:paraId="0053E98B" w14:textId="77777777" w:rsidR="00C80489" w:rsidRPr="00643027" w:rsidRDefault="00C80489" w:rsidP="00C80489">
      <w:pPr>
        <w:tabs>
          <w:tab w:val="left" w:pos="7635"/>
        </w:tabs>
        <w:rPr>
          <w:rFonts w:ascii="Arial Rounded MT Bold" w:hAnsi="Arial Rounded MT Bold"/>
          <w:b/>
          <w:bCs/>
          <w:color w:val="FF3399"/>
          <w:sz w:val="28"/>
          <w:szCs w:val="28"/>
        </w:rPr>
      </w:pPr>
      <w:r w:rsidRPr="00643027">
        <w:rPr>
          <w:rFonts w:ascii="Arial Rounded MT Bold" w:hAnsi="Arial Rounded MT Bold"/>
          <w:b/>
          <w:bCs/>
          <w:color w:val="FF3399"/>
          <w:sz w:val="28"/>
          <w:szCs w:val="28"/>
        </w:rPr>
        <w:t>December 3</w:t>
      </w:r>
      <w:r w:rsidRPr="00643027">
        <w:rPr>
          <w:rFonts w:ascii="Arial Rounded MT Bold" w:hAnsi="Arial Rounded MT Bold"/>
          <w:b/>
          <w:bCs/>
          <w:color w:val="FF3399"/>
          <w:sz w:val="28"/>
          <w:szCs w:val="28"/>
          <w:vertAlign w:val="superscript"/>
        </w:rPr>
        <w:t>rd</w:t>
      </w:r>
      <w:r w:rsidRPr="00643027">
        <w:rPr>
          <w:rFonts w:ascii="Arial Rounded MT Bold" w:hAnsi="Arial Rounded MT Bold"/>
          <w:b/>
          <w:bCs/>
          <w:color w:val="FF3399"/>
          <w:sz w:val="28"/>
          <w:szCs w:val="28"/>
        </w:rPr>
        <w:t>, 12</w:t>
      </w:r>
      <w:r w:rsidRPr="00643027">
        <w:rPr>
          <w:rFonts w:ascii="Arial Rounded MT Bold" w:hAnsi="Arial Rounded MT Bold"/>
          <w:b/>
          <w:bCs/>
          <w:color w:val="FF3399"/>
          <w:sz w:val="28"/>
          <w:szCs w:val="28"/>
          <w:vertAlign w:val="superscript"/>
        </w:rPr>
        <w:t>th</w:t>
      </w:r>
      <w:r w:rsidRPr="00643027">
        <w:rPr>
          <w:rFonts w:ascii="Arial Rounded MT Bold" w:hAnsi="Arial Rounded MT Bold"/>
          <w:b/>
          <w:bCs/>
          <w:color w:val="FF3399"/>
          <w:sz w:val="28"/>
          <w:szCs w:val="28"/>
        </w:rPr>
        <w:t>, 21</w:t>
      </w:r>
      <w:r w:rsidRPr="00643027">
        <w:rPr>
          <w:rFonts w:ascii="Arial Rounded MT Bold" w:hAnsi="Arial Rounded MT Bold"/>
          <w:b/>
          <w:bCs/>
          <w:color w:val="FF3399"/>
          <w:sz w:val="28"/>
          <w:szCs w:val="28"/>
          <w:vertAlign w:val="superscript"/>
        </w:rPr>
        <w:t>st</w:t>
      </w:r>
      <w:r w:rsidRPr="00643027">
        <w:rPr>
          <w:rFonts w:ascii="Arial Rounded MT Bold" w:hAnsi="Arial Rounded MT Bold"/>
          <w:b/>
          <w:bCs/>
          <w:color w:val="FF3399"/>
          <w:sz w:val="28"/>
          <w:szCs w:val="28"/>
        </w:rPr>
        <w:t xml:space="preserve"> and 30</w:t>
      </w:r>
      <w:r w:rsidRPr="00643027">
        <w:rPr>
          <w:rFonts w:ascii="Arial Rounded MT Bold" w:hAnsi="Arial Rounded MT Bold"/>
          <w:b/>
          <w:bCs/>
          <w:color w:val="FF3399"/>
          <w:sz w:val="28"/>
          <w:szCs w:val="28"/>
          <w:vertAlign w:val="superscript"/>
        </w:rPr>
        <w:t>th</w:t>
      </w:r>
      <w:r w:rsidRPr="00643027">
        <w:rPr>
          <w:rFonts w:ascii="Arial Rounded MT Bold" w:hAnsi="Arial Rounded MT Bold"/>
          <w:b/>
          <w:bCs/>
          <w:color w:val="FF3399"/>
          <w:sz w:val="28"/>
          <w:szCs w:val="28"/>
        </w:rPr>
        <w:t xml:space="preserve"> – They are blessed with the energy of Jupiter</w:t>
      </w:r>
      <w:del w:id="1804" w:author="Sandhya T" w:date="2024-06-20T09:32:00Z" w16du:dateUtc="2024-06-20T04:02:00Z">
        <w:r w:rsidRPr="00643027" w:rsidDel="00302B15">
          <w:rPr>
            <w:rFonts w:ascii="Arial Rounded MT Bold" w:hAnsi="Arial Rounded MT Bold"/>
            <w:b/>
            <w:bCs/>
            <w:color w:val="FF3399"/>
            <w:sz w:val="28"/>
            <w:szCs w:val="28"/>
          </w:rPr>
          <w:delText xml:space="preserve"> and Sun</w:delText>
        </w:r>
      </w:del>
      <w:r w:rsidRPr="00643027">
        <w:rPr>
          <w:rFonts w:ascii="Arial Rounded MT Bold" w:hAnsi="Arial Rounded MT Bold"/>
          <w:b/>
          <w:bCs/>
          <w:color w:val="FF3399"/>
          <w:sz w:val="28"/>
          <w:szCs w:val="28"/>
        </w:rPr>
        <w:t>.</w:t>
      </w:r>
    </w:p>
    <w:p w14:paraId="2E33397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good writers and will be successful in business.</w:t>
      </w:r>
    </w:p>
    <w:p w14:paraId="7E312888"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can be successful in politics and foreign business.</w:t>
      </w:r>
    </w:p>
    <w:p w14:paraId="3EECD381"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earn money easily but should save for old age else they’ll struggle in old age.</w:t>
      </w:r>
    </w:p>
    <w:p w14:paraId="1E7ADD7F" w14:textId="77777777" w:rsidR="00C80489" w:rsidRPr="004B1E70" w:rsidRDefault="00C80489" w:rsidP="00C80489">
      <w:pPr>
        <w:tabs>
          <w:tab w:val="left" w:pos="7635"/>
        </w:tabs>
        <w:rPr>
          <w:rFonts w:ascii="Arial Narrow" w:hAnsi="Arial Narrow"/>
          <w:b/>
          <w:bCs/>
          <w:color w:val="00204F"/>
          <w:sz w:val="28"/>
          <w:szCs w:val="28"/>
        </w:rPr>
      </w:pPr>
    </w:p>
    <w:p w14:paraId="6A901E9C" w14:textId="77777777" w:rsidR="00C80489" w:rsidRPr="00643027" w:rsidRDefault="00C80489" w:rsidP="00C80489">
      <w:pPr>
        <w:tabs>
          <w:tab w:val="left" w:pos="7635"/>
        </w:tabs>
        <w:rPr>
          <w:rFonts w:ascii="Arial Rounded MT Bold" w:hAnsi="Arial Rounded MT Bold"/>
          <w:b/>
          <w:bCs/>
          <w:color w:val="FF3399"/>
          <w:sz w:val="28"/>
          <w:szCs w:val="28"/>
        </w:rPr>
      </w:pPr>
      <w:r w:rsidRPr="00643027">
        <w:rPr>
          <w:rFonts w:ascii="Arial Rounded MT Bold" w:hAnsi="Arial Rounded MT Bold"/>
          <w:b/>
          <w:bCs/>
          <w:color w:val="FF3399"/>
          <w:sz w:val="28"/>
          <w:szCs w:val="28"/>
        </w:rPr>
        <w:t>December 4</w:t>
      </w:r>
      <w:r w:rsidRPr="00643027">
        <w:rPr>
          <w:rFonts w:ascii="Arial Rounded MT Bold" w:hAnsi="Arial Rounded MT Bold"/>
          <w:b/>
          <w:bCs/>
          <w:color w:val="FF3399"/>
          <w:sz w:val="28"/>
          <w:szCs w:val="28"/>
          <w:vertAlign w:val="superscript"/>
        </w:rPr>
        <w:t>th</w:t>
      </w:r>
      <w:r w:rsidRPr="00643027">
        <w:rPr>
          <w:rFonts w:ascii="Arial Rounded MT Bold" w:hAnsi="Arial Rounded MT Bold"/>
          <w:b/>
          <w:bCs/>
          <w:color w:val="FF3399"/>
          <w:sz w:val="28"/>
          <w:szCs w:val="28"/>
        </w:rPr>
        <w:t>, 13</w:t>
      </w:r>
      <w:r w:rsidRPr="00643027">
        <w:rPr>
          <w:rFonts w:ascii="Arial Rounded MT Bold" w:hAnsi="Arial Rounded MT Bold"/>
          <w:b/>
          <w:bCs/>
          <w:color w:val="FF3399"/>
          <w:sz w:val="28"/>
          <w:szCs w:val="28"/>
          <w:vertAlign w:val="superscript"/>
        </w:rPr>
        <w:t>th</w:t>
      </w:r>
      <w:r w:rsidRPr="00643027">
        <w:rPr>
          <w:rFonts w:ascii="Arial Rounded MT Bold" w:hAnsi="Arial Rounded MT Bold"/>
          <w:b/>
          <w:bCs/>
          <w:color w:val="FF3399"/>
          <w:sz w:val="28"/>
          <w:szCs w:val="28"/>
        </w:rPr>
        <w:t>, 22</w:t>
      </w:r>
      <w:r w:rsidRPr="00643027">
        <w:rPr>
          <w:rFonts w:ascii="Arial Rounded MT Bold" w:hAnsi="Arial Rounded MT Bold"/>
          <w:b/>
          <w:bCs/>
          <w:color w:val="FF3399"/>
          <w:sz w:val="28"/>
          <w:szCs w:val="28"/>
          <w:vertAlign w:val="superscript"/>
        </w:rPr>
        <w:t>nd</w:t>
      </w:r>
      <w:r w:rsidRPr="00643027">
        <w:rPr>
          <w:rFonts w:ascii="Arial Rounded MT Bold" w:hAnsi="Arial Rounded MT Bold"/>
          <w:b/>
          <w:bCs/>
          <w:color w:val="FF3399"/>
          <w:sz w:val="28"/>
          <w:szCs w:val="28"/>
        </w:rPr>
        <w:t xml:space="preserve"> and 31</w:t>
      </w:r>
      <w:r w:rsidRPr="00643027">
        <w:rPr>
          <w:rFonts w:ascii="Arial Rounded MT Bold" w:hAnsi="Arial Rounded MT Bold"/>
          <w:b/>
          <w:bCs/>
          <w:color w:val="FF3399"/>
          <w:sz w:val="28"/>
          <w:szCs w:val="28"/>
          <w:vertAlign w:val="superscript"/>
        </w:rPr>
        <w:t>st</w:t>
      </w:r>
      <w:r w:rsidRPr="00643027">
        <w:rPr>
          <w:rFonts w:ascii="Arial Rounded MT Bold" w:hAnsi="Arial Rounded MT Bold"/>
          <w:b/>
          <w:bCs/>
          <w:color w:val="FF3399"/>
          <w:sz w:val="28"/>
          <w:szCs w:val="28"/>
        </w:rPr>
        <w:t xml:space="preserve"> – They are blessed with the energy of the Sun and Jupiter.</w:t>
      </w:r>
    </w:p>
    <w:p w14:paraId="35F33FD5"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creative and intelligent.</w:t>
      </w:r>
    </w:p>
    <w:p w14:paraId="4FE49D34"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to do research and like to be different from others.</w:t>
      </w:r>
    </w:p>
    <w:p w14:paraId="106FB108"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get sudden money, but also chances of losing money are more. Should be careful and save money for the future.</w:t>
      </w:r>
    </w:p>
    <w:p w14:paraId="27E72AE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spiritual study.</w:t>
      </w:r>
    </w:p>
    <w:p w14:paraId="6A6636E3" w14:textId="77777777" w:rsidR="00C80489" w:rsidRPr="004B1E70" w:rsidRDefault="00C80489" w:rsidP="00C80489">
      <w:pPr>
        <w:tabs>
          <w:tab w:val="left" w:pos="7635"/>
        </w:tabs>
        <w:rPr>
          <w:rFonts w:ascii="Arial Narrow" w:hAnsi="Arial Narrow"/>
          <w:b/>
          <w:bCs/>
          <w:color w:val="00204F"/>
          <w:sz w:val="28"/>
          <w:szCs w:val="28"/>
        </w:rPr>
      </w:pPr>
    </w:p>
    <w:p w14:paraId="6E54812C" w14:textId="77777777" w:rsidR="00C80489" w:rsidRPr="001A69A8" w:rsidRDefault="00C80489" w:rsidP="00C80489">
      <w:pPr>
        <w:tabs>
          <w:tab w:val="left" w:pos="7635"/>
        </w:tabs>
        <w:rPr>
          <w:rFonts w:ascii="Arial Rounded MT Bold" w:hAnsi="Arial Rounded MT Bold"/>
          <w:b/>
          <w:bCs/>
          <w:color w:val="FF3399"/>
          <w:sz w:val="28"/>
          <w:szCs w:val="28"/>
        </w:rPr>
      </w:pPr>
      <w:r w:rsidRPr="001A69A8">
        <w:rPr>
          <w:rFonts w:ascii="Arial Rounded MT Bold" w:hAnsi="Arial Rounded MT Bold"/>
          <w:b/>
          <w:bCs/>
          <w:color w:val="FF3399"/>
          <w:sz w:val="28"/>
          <w:szCs w:val="28"/>
        </w:rPr>
        <w:t>December 5</w:t>
      </w:r>
      <w:r w:rsidRPr="001A69A8">
        <w:rPr>
          <w:rFonts w:ascii="Arial Rounded MT Bold" w:hAnsi="Arial Rounded MT Bold"/>
          <w:b/>
          <w:bCs/>
          <w:color w:val="FF3399"/>
          <w:sz w:val="28"/>
          <w:szCs w:val="28"/>
          <w:vertAlign w:val="superscript"/>
        </w:rPr>
        <w:t>th</w:t>
      </w:r>
      <w:r w:rsidRPr="001A69A8">
        <w:rPr>
          <w:rFonts w:ascii="Arial Rounded MT Bold" w:hAnsi="Arial Rounded MT Bold"/>
          <w:b/>
          <w:bCs/>
          <w:color w:val="FF3399"/>
          <w:sz w:val="28"/>
          <w:szCs w:val="28"/>
        </w:rPr>
        <w:t>, 14</w:t>
      </w:r>
      <w:r w:rsidRPr="001A69A8">
        <w:rPr>
          <w:rFonts w:ascii="Arial Rounded MT Bold" w:hAnsi="Arial Rounded MT Bold"/>
          <w:b/>
          <w:bCs/>
          <w:color w:val="FF3399"/>
          <w:sz w:val="28"/>
          <w:szCs w:val="28"/>
          <w:vertAlign w:val="superscript"/>
        </w:rPr>
        <w:t>th</w:t>
      </w:r>
      <w:r w:rsidRPr="001A69A8">
        <w:rPr>
          <w:rFonts w:ascii="Arial Rounded MT Bold" w:hAnsi="Arial Rounded MT Bold"/>
          <w:b/>
          <w:bCs/>
          <w:color w:val="FF3399"/>
          <w:sz w:val="28"/>
          <w:szCs w:val="28"/>
        </w:rPr>
        <w:t xml:space="preserve"> and 23</w:t>
      </w:r>
      <w:r w:rsidRPr="001A69A8">
        <w:rPr>
          <w:rFonts w:ascii="Arial Rounded MT Bold" w:hAnsi="Arial Rounded MT Bold"/>
          <w:b/>
          <w:bCs/>
          <w:color w:val="FF3399"/>
          <w:sz w:val="28"/>
          <w:szCs w:val="28"/>
          <w:vertAlign w:val="superscript"/>
        </w:rPr>
        <w:t>rd</w:t>
      </w:r>
      <w:r w:rsidRPr="001A69A8">
        <w:rPr>
          <w:rFonts w:ascii="Arial Rounded MT Bold" w:hAnsi="Arial Rounded MT Bold"/>
          <w:b/>
          <w:bCs/>
          <w:color w:val="FF3399"/>
          <w:sz w:val="28"/>
          <w:szCs w:val="28"/>
        </w:rPr>
        <w:t xml:space="preserve"> – They are blessed with the energy of Mercury and Jupiter.</w:t>
      </w:r>
    </w:p>
    <w:p w14:paraId="3AEC659A" w14:textId="05E2F61D"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goal</w:t>
      </w:r>
      <w:ins w:id="1805" w:author="Sandhya T" w:date="2024-06-20T00:26:00Z" w16du:dateUtc="2024-06-19T18:56:00Z">
        <w:r w:rsidR="00DB09D8">
          <w:rPr>
            <w:rFonts w:ascii="Arial Narrow" w:hAnsi="Arial Narrow"/>
            <w:b/>
            <w:bCs/>
            <w:color w:val="00204F"/>
            <w:sz w:val="28"/>
            <w:szCs w:val="28"/>
          </w:rPr>
          <w:t>-</w:t>
        </w:r>
      </w:ins>
      <w:del w:id="1806" w:author="Sandhya T" w:date="2024-06-20T00:26:00Z" w16du:dateUtc="2024-06-19T18:56:00Z">
        <w:r w:rsidRPr="004B1E70" w:rsidDel="00DB09D8">
          <w:rPr>
            <w:rFonts w:ascii="Arial Narrow" w:hAnsi="Arial Narrow"/>
            <w:b/>
            <w:bCs/>
            <w:color w:val="00204F"/>
            <w:sz w:val="28"/>
            <w:szCs w:val="28"/>
          </w:rPr>
          <w:delText xml:space="preserve"> </w:delText>
        </w:r>
      </w:del>
      <w:r w:rsidRPr="004B1E70">
        <w:rPr>
          <w:rFonts w:ascii="Arial Narrow" w:hAnsi="Arial Narrow"/>
          <w:b/>
          <w:bCs/>
          <w:color w:val="00204F"/>
          <w:sz w:val="28"/>
          <w:szCs w:val="28"/>
        </w:rPr>
        <w:t>oriented and argue a lot.</w:t>
      </w:r>
    </w:p>
    <w:p w14:paraId="1A029F16"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lastRenderedPageBreak/>
        <w:t>They should avoid being rude and have patience, this will bring success in life.</w:t>
      </w:r>
    </w:p>
    <w:p w14:paraId="719DD62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make money in different ways.</w:t>
      </w:r>
    </w:p>
    <w:p w14:paraId="4F2E4541" w14:textId="77777777" w:rsidR="00C80489" w:rsidRPr="004B1E70" w:rsidRDefault="00C80489" w:rsidP="00C80489">
      <w:pPr>
        <w:tabs>
          <w:tab w:val="left" w:pos="7635"/>
        </w:tabs>
        <w:rPr>
          <w:rFonts w:ascii="Arial Narrow" w:hAnsi="Arial Narrow"/>
          <w:b/>
          <w:bCs/>
          <w:color w:val="00204F"/>
          <w:sz w:val="28"/>
          <w:szCs w:val="28"/>
        </w:rPr>
      </w:pPr>
    </w:p>
    <w:p w14:paraId="3D239E6A" w14:textId="77777777" w:rsidR="00C80489" w:rsidRPr="001A69A8" w:rsidRDefault="00C80489" w:rsidP="00C80489">
      <w:pPr>
        <w:tabs>
          <w:tab w:val="left" w:pos="7635"/>
        </w:tabs>
        <w:rPr>
          <w:rFonts w:ascii="Arial Rounded MT Bold" w:hAnsi="Arial Rounded MT Bold"/>
          <w:b/>
          <w:bCs/>
          <w:color w:val="FF3399"/>
          <w:sz w:val="28"/>
          <w:szCs w:val="28"/>
        </w:rPr>
      </w:pPr>
      <w:r w:rsidRPr="001A69A8">
        <w:rPr>
          <w:rFonts w:ascii="Arial Rounded MT Bold" w:hAnsi="Arial Rounded MT Bold"/>
          <w:b/>
          <w:bCs/>
          <w:color w:val="FF3399"/>
          <w:sz w:val="28"/>
          <w:szCs w:val="28"/>
        </w:rPr>
        <w:t>December 6</w:t>
      </w:r>
      <w:r w:rsidRPr="001A69A8">
        <w:rPr>
          <w:rFonts w:ascii="Arial Rounded MT Bold" w:hAnsi="Arial Rounded MT Bold"/>
          <w:b/>
          <w:bCs/>
          <w:color w:val="FF3399"/>
          <w:sz w:val="28"/>
          <w:szCs w:val="28"/>
          <w:vertAlign w:val="superscript"/>
        </w:rPr>
        <w:t>th</w:t>
      </w:r>
      <w:r w:rsidRPr="001A69A8">
        <w:rPr>
          <w:rFonts w:ascii="Arial Rounded MT Bold" w:hAnsi="Arial Rounded MT Bold"/>
          <w:b/>
          <w:bCs/>
          <w:color w:val="FF3399"/>
          <w:sz w:val="28"/>
          <w:szCs w:val="28"/>
        </w:rPr>
        <w:t>, 15</w:t>
      </w:r>
      <w:r w:rsidRPr="001A69A8">
        <w:rPr>
          <w:rFonts w:ascii="Arial Rounded MT Bold" w:hAnsi="Arial Rounded MT Bold"/>
          <w:b/>
          <w:bCs/>
          <w:color w:val="FF3399"/>
          <w:sz w:val="28"/>
          <w:szCs w:val="28"/>
          <w:vertAlign w:val="superscript"/>
        </w:rPr>
        <w:t>th</w:t>
      </w:r>
      <w:r w:rsidRPr="001A69A8">
        <w:rPr>
          <w:rFonts w:ascii="Arial Rounded MT Bold" w:hAnsi="Arial Rounded MT Bold"/>
          <w:b/>
          <w:bCs/>
          <w:color w:val="FF3399"/>
          <w:sz w:val="28"/>
          <w:szCs w:val="28"/>
        </w:rPr>
        <w:t xml:space="preserve"> and 24</w:t>
      </w:r>
      <w:r w:rsidRPr="001A69A8">
        <w:rPr>
          <w:rFonts w:ascii="Arial Rounded MT Bold" w:hAnsi="Arial Rounded MT Bold"/>
          <w:b/>
          <w:bCs/>
          <w:color w:val="FF3399"/>
          <w:sz w:val="28"/>
          <w:szCs w:val="28"/>
          <w:vertAlign w:val="superscript"/>
        </w:rPr>
        <w:t>th</w:t>
      </w:r>
      <w:r w:rsidRPr="001A69A8">
        <w:rPr>
          <w:rFonts w:ascii="Arial Rounded MT Bold" w:hAnsi="Arial Rounded MT Bold"/>
          <w:b/>
          <w:bCs/>
          <w:color w:val="FF3399"/>
          <w:sz w:val="28"/>
          <w:szCs w:val="28"/>
        </w:rPr>
        <w:t xml:space="preserve"> – They are blessed with the energy of Venus and Jupiter.</w:t>
      </w:r>
    </w:p>
    <w:p w14:paraId="1A810D25"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nature, happy and cheerful people.</w:t>
      </w:r>
    </w:p>
    <w:p w14:paraId="63E2069A" w14:textId="332965FA"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like pet animals and like to decorate the place they live</w:t>
      </w:r>
      <w:ins w:id="1807" w:author="Sandhya T" w:date="2024-06-20T00:26:00Z" w16du:dateUtc="2024-06-19T18:56:00Z">
        <w:r w:rsidR="00DB09D8">
          <w:rPr>
            <w:rFonts w:ascii="Arial Narrow" w:hAnsi="Arial Narrow"/>
            <w:b/>
            <w:bCs/>
            <w:color w:val="00204F"/>
            <w:sz w:val="28"/>
            <w:szCs w:val="28"/>
          </w:rPr>
          <w:t xml:space="preserve"> in</w:t>
        </w:r>
      </w:ins>
      <w:r w:rsidRPr="004B1E70">
        <w:rPr>
          <w:rFonts w:ascii="Arial Narrow" w:hAnsi="Arial Narrow"/>
          <w:b/>
          <w:bCs/>
          <w:color w:val="00204F"/>
          <w:sz w:val="28"/>
          <w:szCs w:val="28"/>
        </w:rPr>
        <w:t>.</w:t>
      </w:r>
    </w:p>
    <w:p w14:paraId="71242AB1"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famous in their group.</w:t>
      </w:r>
    </w:p>
    <w:p w14:paraId="1386C5F5"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married to a person living far away from the place they live.</w:t>
      </w:r>
    </w:p>
    <w:p w14:paraId="34651302" w14:textId="77777777" w:rsidR="00C80489" w:rsidRPr="004B1E70" w:rsidRDefault="00C80489" w:rsidP="00C80489">
      <w:pPr>
        <w:tabs>
          <w:tab w:val="left" w:pos="7635"/>
        </w:tabs>
        <w:rPr>
          <w:rFonts w:ascii="Arial Narrow" w:hAnsi="Arial Narrow"/>
          <w:b/>
          <w:bCs/>
          <w:color w:val="00204F"/>
          <w:sz w:val="28"/>
          <w:szCs w:val="28"/>
        </w:rPr>
      </w:pPr>
    </w:p>
    <w:p w14:paraId="249706C0" w14:textId="77777777" w:rsidR="00C80489" w:rsidRPr="001A69A8" w:rsidRDefault="00C80489" w:rsidP="00C80489">
      <w:pPr>
        <w:tabs>
          <w:tab w:val="left" w:pos="7635"/>
        </w:tabs>
        <w:rPr>
          <w:rFonts w:ascii="Arial Rounded MT Bold" w:hAnsi="Arial Rounded MT Bold"/>
          <w:b/>
          <w:bCs/>
          <w:color w:val="FF3399"/>
          <w:sz w:val="28"/>
          <w:szCs w:val="28"/>
        </w:rPr>
      </w:pPr>
      <w:r w:rsidRPr="001A69A8">
        <w:rPr>
          <w:rFonts w:ascii="Arial Rounded MT Bold" w:hAnsi="Arial Rounded MT Bold"/>
          <w:b/>
          <w:bCs/>
          <w:color w:val="FF3399"/>
          <w:sz w:val="28"/>
          <w:szCs w:val="28"/>
        </w:rPr>
        <w:t>December 7</w:t>
      </w:r>
      <w:r w:rsidRPr="001A69A8">
        <w:rPr>
          <w:rFonts w:ascii="Arial Rounded MT Bold" w:hAnsi="Arial Rounded MT Bold"/>
          <w:b/>
          <w:bCs/>
          <w:color w:val="FF3399"/>
          <w:sz w:val="28"/>
          <w:szCs w:val="28"/>
          <w:vertAlign w:val="superscript"/>
        </w:rPr>
        <w:t>th</w:t>
      </w:r>
      <w:r w:rsidRPr="001A69A8">
        <w:rPr>
          <w:rFonts w:ascii="Arial Rounded MT Bold" w:hAnsi="Arial Rounded MT Bold"/>
          <w:b/>
          <w:bCs/>
          <w:color w:val="FF3399"/>
          <w:sz w:val="28"/>
          <w:szCs w:val="28"/>
        </w:rPr>
        <w:t>, 16</w:t>
      </w:r>
      <w:r w:rsidRPr="001A69A8">
        <w:rPr>
          <w:rFonts w:ascii="Arial Rounded MT Bold" w:hAnsi="Arial Rounded MT Bold"/>
          <w:b/>
          <w:bCs/>
          <w:color w:val="FF3399"/>
          <w:sz w:val="28"/>
          <w:szCs w:val="28"/>
          <w:vertAlign w:val="superscript"/>
        </w:rPr>
        <w:t>th</w:t>
      </w:r>
      <w:r w:rsidRPr="001A69A8">
        <w:rPr>
          <w:rFonts w:ascii="Arial Rounded MT Bold" w:hAnsi="Arial Rounded MT Bold"/>
          <w:b/>
          <w:bCs/>
          <w:color w:val="FF3399"/>
          <w:sz w:val="28"/>
          <w:szCs w:val="28"/>
        </w:rPr>
        <w:t xml:space="preserve"> and 25</w:t>
      </w:r>
      <w:r w:rsidRPr="001A69A8">
        <w:rPr>
          <w:rFonts w:ascii="Arial Rounded MT Bold" w:hAnsi="Arial Rounded MT Bold"/>
          <w:b/>
          <w:bCs/>
          <w:color w:val="FF3399"/>
          <w:sz w:val="28"/>
          <w:szCs w:val="28"/>
          <w:vertAlign w:val="superscript"/>
        </w:rPr>
        <w:t>th</w:t>
      </w:r>
      <w:r w:rsidRPr="001A69A8">
        <w:rPr>
          <w:rFonts w:ascii="Arial Rounded MT Bold" w:hAnsi="Arial Rounded MT Bold"/>
          <w:b/>
          <w:bCs/>
          <w:color w:val="FF3399"/>
          <w:sz w:val="28"/>
          <w:szCs w:val="28"/>
        </w:rPr>
        <w:t xml:space="preserve"> – They are blessed with the energy of the Moon and Jupiter.</w:t>
      </w:r>
    </w:p>
    <w:p w14:paraId="50EAB11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understand the signs and hints of upcoming fortune or problems.</w:t>
      </w:r>
    </w:p>
    <w:p w14:paraId="56999CAC"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make money, name and fame in writing, singing, and music.</w:t>
      </w:r>
    </w:p>
    <w:p w14:paraId="5E1C44F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should start saving money for old age.</w:t>
      </w:r>
    </w:p>
    <w:p w14:paraId="7D8F2A7F" w14:textId="77777777" w:rsidR="00C80489" w:rsidRPr="004B1E70" w:rsidRDefault="00C80489" w:rsidP="00C80489">
      <w:pPr>
        <w:tabs>
          <w:tab w:val="left" w:pos="7635"/>
        </w:tabs>
        <w:rPr>
          <w:rFonts w:ascii="Arial Narrow" w:hAnsi="Arial Narrow"/>
          <w:b/>
          <w:bCs/>
          <w:color w:val="00204F"/>
          <w:sz w:val="28"/>
          <w:szCs w:val="28"/>
        </w:rPr>
      </w:pPr>
    </w:p>
    <w:p w14:paraId="785E37C1" w14:textId="77777777" w:rsidR="00C80489" w:rsidRPr="001A69A8" w:rsidRDefault="00C80489" w:rsidP="00C80489">
      <w:pPr>
        <w:tabs>
          <w:tab w:val="left" w:pos="7635"/>
        </w:tabs>
        <w:rPr>
          <w:rFonts w:ascii="Arial Rounded MT Bold" w:hAnsi="Arial Rounded MT Bold"/>
          <w:b/>
          <w:bCs/>
          <w:color w:val="FF3399"/>
          <w:sz w:val="28"/>
          <w:szCs w:val="28"/>
        </w:rPr>
      </w:pPr>
      <w:r w:rsidRPr="001A69A8">
        <w:rPr>
          <w:rFonts w:ascii="Arial Rounded MT Bold" w:hAnsi="Arial Rounded MT Bold"/>
          <w:b/>
          <w:bCs/>
          <w:color w:val="FF3399"/>
          <w:sz w:val="28"/>
          <w:szCs w:val="28"/>
        </w:rPr>
        <w:t>December 8</w:t>
      </w:r>
      <w:r w:rsidRPr="001A69A8">
        <w:rPr>
          <w:rFonts w:ascii="Arial Rounded MT Bold" w:hAnsi="Arial Rounded MT Bold"/>
          <w:b/>
          <w:bCs/>
          <w:color w:val="FF3399"/>
          <w:sz w:val="28"/>
          <w:szCs w:val="28"/>
          <w:vertAlign w:val="superscript"/>
        </w:rPr>
        <w:t>th</w:t>
      </w:r>
      <w:r w:rsidRPr="001A69A8">
        <w:rPr>
          <w:rFonts w:ascii="Arial Rounded MT Bold" w:hAnsi="Arial Rounded MT Bold"/>
          <w:b/>
          <w:bCs/>
          <w:color w:val="FF3399"/>
          <w:sz w:val="28"/>
          <w:szCs w:val="28"/>
        </w:rPr>
        <w:t>, 17</w:t>
      </w:r>
      <w:r w:rsidRPr="001A69A8">
        <w:rPr>
          <w:rFonts w:ascii="Arial Rounded MT Bold" w:hAnsi="Arial Rounded MT Bold"/>
          <w:b/>
          <w:bCs/>
          <w:color w:val="FF3399"/>
          <w:sz w:val="28"/>
          <w:szCs w:val="28"/>
          <w:vertAlign w:val="superscript"/>
        </w:rPr>
        <w:t xml:space="preserve">th </w:t>
      </w:r>
      <w:r w:rsidRPr="001A69A8">
        <w:rPr>
          <w:rFonts w:ascii="Arial Rounded MT Bold" w:hAnsi="Arial Rounded MT Bold"/>
          <w:b/>
          <w:bCs/>
          <w:color w:val="FF3399"/>
          <w:sz w:val="28"/>
          <w:szCs w:val="28"/>
        </w:rPr>
        <w:t>and 26</w:t>
      </w:r>
      <w:r w:rsidRPr="001A69A8">
        <w:rPr>
          <w:rFonts w:ascii="Arial Rounded MT Bold" w:hAnsi="Arial Rounded MT Bold"/>
          <w:b/>
          <w:bCs/>
          <w:color w:val="FF3399"/>
          <w:sz w:val="28"/>
          <w:szCs w:val="28"/>
          <w:vertAlign w:val="superscript"/>
        </w:rPr>
        <w:t>th</w:t>
      </w:r>
      <w:r w:rsidRPr="001A69A8">
        <w:rPr>
          <w:rFonts w:ascii="Arial Rounded MT Bold" w:hAnsi="Arial Rounded MT Bold"/>
          <w:b/>
          <w:bCs/>
          <w:color w:val="FF3399"/>
          <w:sz w:val="28"/>
          <w:szCs w:val="28"/>
        </w:rPr>
        <w:t xml:space="preserve"> – They are blessed with the energy of Saturn and Jupiter.</w:t>
      </w:r>
    </w:p>
    <w:p w14:paraId="518DDD6D"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sharp, brilliant, honest and good speakers.</w:t>
      </w:r>
    </w:p>
    <w:p w14:paraId="4A74713E" w14:textId="57EF639D"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fight for justice and</w:t>
      </w:r>
      <w:ins w:id="1808" w:author="Sandhya T" w:date="2024-06-20T00:27:00Z" w16du:dateUtc="2024-06-19T18:57:00Z">
        <w:r w:rsidR="00DB09D8">
          <w:rPr>
            <w:rFonts w:ascii="Arial Narrow" w:hAnsi="Arial Narrow"/>
            <w:b/>
            <w:bCs/>
            <w:color w:val="00204F"/>
            <w:sz w:val="28"/>
            <w:szCs w:val="28"/>
          </w:rPr>
          <w:t xml:space="preserve"> their</w:t>
        </w:r>
      </w:ins>
      <w:del w:id="1809" w:author="Sandhya T" w:date="2024-06-20T00:27:00Z" w16du:dateUtc="2024-06-19T18:57:00Z">
        <w:r w:rsidRPr="004B1E70" w:rsidDel="00DB09D8">
          <w:rPr>
            <w:rFonts w:ascii="Arial Narrow" w:hAnsi="Arial Narrow"/>
            <w:b/>
            <w:bCs/>
            <w:color w:val="00204F"/>
            <w:sz w:val="28"/>
            <w:szCs w:val="28"/>
          </w:rPr>
          <w:delText xml:space="preserve"> will be</w:delText>
        </w:r>
      </w:del>
      <w:r w:rsidRPr="004B1E70">
        <w:rPr>
          <w:rFonts w:ascii="Arial Narrow" w:hAnsi="Arial Narrow"/>
          <w:b/>
          <w:bCs/>
          <w:color w:val="00204F"/>
          <w:sz w:val="28"/>
          <w:szCs w:val="28"/>
        </w:rPr>
        <w:t xml:space="preserve"> work</w:t>
      </w:r>
      <w:del w:id="1810" w:author="Sandhya T" w:date="2024-06-20T00:28:00Z" w16du:dateUtc="2024-06-19T18:58:00Z">
        <w:r w:rsidRPr="004B1E70" w:rsidDel="00DB09D8">
          <w:rPr>
            <w:rFonts w:ascii="Arial Narrow" w:hAnsi="Arial Narrow"/>
            <w:b/>
            <w:bCs/>
            <w:color w:val="00204F"/>
            <w:sz w:val="28"/>
            <w:szCs w:val="28"/>
          </w:rPr>
          <w:delText>ing</w:delText>
        </w:r>
      </w:del>
      <w:ins w:id="1811" w:author="Sandhya T" w:date="2024-06-20T00:28:00Z" w16du:dateUtc="2024-06-19T18:58:00Z">
        <w:r w:rsidR="00DB09D8">
          <w:rPr>
            <w:rFonts w:ascii="Arial Narrow" w:hAnsi="Arial Narrow"/>
            <w:b/>
            <w:bCs/>
            <w:color w:val="00204F"/>
            <w:sz w:val="28"/>
            <w:szCs w:val="28"/>
          </w:rPr>
          <w:t xml:space="preserve"> will be</w:t>
        </w:r>
      </w:ins>
      <w:r w:rsidRPr="004B1E70">
        <w:rPr>
          <w:rFonts w:ascii="Arial Narrow" w:hAnsi="Arial Narrow"/>
          <w:b/>
          <w:bCs/>
          <w:color w:val="00204F"/>
          <w:sz w:val="28"/>
          <w:szCs w:val="28"/>
        </w:rPr>
        <w:t xml:space="preserve"> related to the same.</w:t>
      </w:r>
    </w:p>
    <w:p w14:paraId="70293EC6" w14:textId="01B012B4"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have strong will</w:t>
      </w:r>
      <w:ins w:id="1812" w:author="Sandhya T" w:date="2024-06-20T00:28:00Z" w16du:dateUtc="2024-06-19T18:58:00Z">
        <w:r w:rsidR="00DB09D8">
          <w:rPr>
            <w:rFonts w:ascii="Arial Narrow" w:hAnsi="Arial Narrow"/>
            <w:b/>
            <w:bCs/>
            <w:color w:val="00204F"/>
            <w:sz w:val="28"/>
            <w:szCs w:val="28"/>
          </w:rPr>
          <w:t>-</w:t>
        </w:r>
      </w:ins>
      <w:del w:id="1813" w:author="Sandhya T" w:date="2024-06-20T00:28:00Z" w16du:dateUtc="2024-06-19T18:58:00Z">
        <w:r w:rsidRPr="004B1E70" w:rsidDel="00DB09D8">
          <w:rPr>
            <w:rFonts w:ascii="Arial Narrow" w:hAnsi="Arial Narrow"/>
            <w:b/>
            <w:bCs/>
            <w:color w:val="00204F"/>
            <w:sz w:val="28"/>
            <w:szCs w:val="28"/>
          </w:rPr>
          <w:delText xml:space="preserve"> </w:delText>
        </w:r>
      </w:del>
      <w:r w:rsidRPr="004B1E70">
        <w:rPr>
          <w:rFonts w:ascii="Arial Narrow" w:hAnsi="Arial Narrow"/>
          <w:b/>
          <w:bCs/>
          <w:color w:val="00204F"/>
          <w:sz w:val="28"/>
          <w:szCs w:val="28"/>
        </w:rPr>
        <w:t>power and confidence, this will be helpful in successful life.</w:t>
      </w:r>
    </w:p>
    <w:p w14:paraId="795A174E"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have enemies for their outspoken nature.</w:t>
      </w:r>
    </w:p>
    <w:p w14:paraId="103D0266" w14:textId="77777777" w:rsidR="00C80489" w:rsidRPr="004B1E70" w:rsidRDefault="00C80489" w:rsidP="00C80489">
      <w:pPr>
        <w:tabs>
          <w:tab w:val="left" w:pos="7635"/>
        </w:tabs>
        <w:rPr>
          <w:rFonts w:ascii="Arial Narrow" w:hAnsi="Arial Narrow"/>
          <w:b/>
          <w:bCs/>
          <w:color w:val="00204F"/>
          <w:sz w:val="28"/>
          <w:szCs w:val="28"/>
        </w:rPr>
      </w:pPr>
    </w:p>
    <w:p w14:paraId="0F91CEA9" w14:textId="77777777" w:rsidR="00C80489" w:rsidRPr="001A69A8" w:rsidRDefault="00C80489" w:rsidP="00C80489">
      <w:pPr>
        <w:tabs>
          <w:tab w:val="left" w:pos="7635"/>
        </w:tabs>
        <w:rPr>
          <w:rFonts w:ascii="Arial Rounded MT Bold" w:hAnsi="Arial Rounded MT Bold"/>
          <w:b/>
          <w:bCs/>
          <w:color w:val="FF3399"/>
          <w:sz w:val="28"/>
          <w:szCs w:val="28"/>
        </w:rPr>
      </w:pPr>
      <w:r w:rsidRPr="001A69A8">
        <w:rPr>
          <w:rFonts w:ascii="Arial Rounded MT Bold" w:hAnsi="Arial Rounded MT Bold"/>
          <w:b/>
          <w:bCs/>
          <w:color w:val="FF3399"/>
          <w:sz w:val="28"/>
          <w:szCs w:val="28"/>
        </w:rPr>
        <w:t>December 9</w:t>
      </w:r>
      <w:r w:rsidRPr="001A69A8">
        <w:rPr>
          <w:rFonts w:ascii="Arial Rounded MT Bold" w:hAnsi="Arial Rounded MT Bold"/>
          <w:b/>
          <w:bCs/>
          <w:color w:val="FF3399"/>
          <w:sz w:val="28"/>
          <w:szCs w:val="28"/>
          <w:vertAlign w:val="superscript"/>
        </w:rPr>
        <w:t>th</w:t>
      </w:r>
      <w:r w:rsidRPr="001A69A8">
        <w:rPr>
          <w:rFonts w:ascii="Arial Rounded MT Bold" w:hAnsi="Arial Rounded MT Bold"/>
          <w:b/>
          <w:bCs/>
          <w:color w:val="FF3399"/>
          <w:sz w:val="28"/>
          <w:szCs w:val="28"/>
        </w:rPr>
        <w:t>, 18</w:t>
      </w:r>
      <w:r w:rsidRPr="001A69A8">
        <w:rPr>
          <w:rFonts w:ascii="Arial Rounded MT Bold" w:hAnsi="Arial Rounded MT Bold"/>
          <w:b/>
          <w:bCs/>
          <w:color w:val="FF3399"/>
          <w:sz w:val="28"/>
          <w:szCs w:val="28"/>
          <w:vertAlign w:val="superscript"/>
        </w:rPr>
        <w:t>th</w:t>
      </w:r>
      <w:r w:rsidRPr="001A69A8">
        <w:rPr>
          <w:rFonts w:ascii="Arial Rounded MT Bold" w:hAnsi="Arial Rounded MT Bold"/>
          <w:b/>
          <w:bCs/>
          <w:color w:val="FF3399"/>
          <w:sz w:val="28"/>
          <w:szCs w:val="28"/>
        </w:rPr>
        <w:t xml:space="preserve"> and 27</w:t>
      </w:r>
      <w:r w:rsidRPr="001A69A8">
        <w:rPr>
          <w:rFonts w:ascii="Arial Rounded MT Bold" w:hAnsi="Arial Rounded MT Bold"/>
          <w:b/>
          <w:bCs/>
          <w:color w:val="FF3399"/>
          <w:sz w:val="28"/>
          <w:szCs w:val="28"/>
          <w:vertAlign w:val="superscript"/>
        </w:rPr>
        <w:t>th</w:t>
      </w:r>
      <w:r w:rsidRPr="001A69A8">
        <w:rPr>
          <w:rFonts w:ascii="Arial Rounded MT Bold" w:hAnsi="Arial Rounded MT Bold"/>
          <w:b/>
          <w:bCs/>
          <w:color w:val="FF3399"/>
          <w:sz w:val="28"/>
          <w:szCs w:val="28"/>
        </w:rPr>
        <w:t xml:space="preserve"> – they are blessed with the energy of Mars and Jupiter.</w:t>
      </w:r>
    </w:p>
    <w:p w14:paraId="67B1E76F"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are goal oriented, confident and like to travel.</w:t>
      </w:r>
    </w:p>
    <w:p w14:paraId="2F087673"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would take any risk to achieve their goal.</w:t>
      </w:r>
    </w:p>
    <w:p w14:paraId="72B4ED8B" w14:textId="77777777" w:rsidR="00C80489" w:rsidRPr="004B1E70" w:rsidRDefault="00C80489" w:rsidP="00C80489">
      <w:pPr>
        <w:tabs>
          <w:tab w:val="left" w:pos="7635"/>
        </w:tabs>
        <w:rPr>
          <w:rFonts w:ascii="Arial Narrow" w:hAnsi="Arial Narrow"/>
          <w:b/>
          <w:bCs/>
          <w:color w:val="00204F"/>
          <w:sz w:val="28"/>
          <w:szCs w:val="28"/>
        </w:rPr>
      </w:pPr>
      <w:r w:rsidRPr="004B1E70">
        <w:rPr>
          <w:rFonts w:ascii="Arial Narrow" w:hAnsi="Arial Narrow"/>
          <w:b/>
          <w:bCs/>
          <w:color w:val="00204F"/>
          <w:sz w:val="28"/>
          <w:szCs w:val="28"/>
        </w:rPr>
        <w:lastRenderedPageBreak/>
        <w:t>They will help people in need.</w:t>
      </w:r>
    </w:p>
    <w:p w14:paraId="1A20ED23" w14:textId="7334BB12" w:rsidR="00C80489" w:rsidRPr="004B1E70" w:rsidRDefault="00C80489" w:rsidP="00B20D54">
      <w:pPr>
        <w:tabs>
          <w:tab w:val="left" w:pos="7635"/>
        </w:tabs>
        <w:rPr>
          <w:rFonts w:ascii="Arial Narrow" w:hAnsi="Arial Narrow"/>
          <w:b/>
          <w:bCs/>
          <w:color w:val="00204F"/>
          <w:sz w:val="28"/>
          <w:szCs w:val="28"/>
        </w:rPr>
      </w:pPr>
      <w:r w:rsidRPr="004B1E70">
        <w:rPr>
          <w:rFonts w:ascii="Arial Narrow" w:hAnsi="Arial Narrow"/>
          <w:b/>
          <w:bCs/>
          <w:color w:val="00204F"/>
          <w:sz w:val="28"/>
          <w:szCs w:val="28"/>
        </w:rPr>
        <w:t>They will be successful in business and make money.</w:t>
      </w:r>
    </w:p>
    <w:p w14:paraId="6B5DC48A" w14:textId="77777777" w:rsidR="00C80489" w:rsidRPr="004B1E70" w:rsidRDefault="00C80489" w:rsidP="00C80489">
      <w:pPr>
        <w:tabs>
          <w:tab w:val="left" w:pos="7635"/>
        </w:tabs>
        <w:rPr>
          <w:rFonts w:ascii="Arial Narrow" w:hAnsi="Arial Narrow"/>
          <w:b/>
          <w:bCs/>
          <w:color w:val="00204F"/>
          <w:sz w:val="28"/>
          <w:szCs w:val="28"/>
        </w:rPr>
      </w:pPr>
    </w:p>
    <w:p w14:paraId="1B8501B0" w14:textId="77777777" w:rsidR="005F6D44" w:rsidRPr="004B1E70" w:rsidRDefault="005F6D44" w:rsidP="00CB2501">
      <w:pPr>
        <w:tabs>
          <w:tab w:val="left" w:pos="7635"/>
        </w:tabs>
        <w:jc w:val="center"/>
        <w:rPr>
          <w:rFonts w:ascii="Arial Narrow" w:hAnsi="Arial Narrow"/>
          <w:b/>
          <w:bCs/>
          <w:color w:val="00204F"/>
          <w:sz w:val="28"/>
          <w:szCs w:val="28"/>
          <w:u w:val="single"/>
        </w:rPr>
      </w:pPr>
    </w:p>
    <w:p w14:paraId="546D6019" w14:textId="77777777" w:rsidR="005F6D44" w:rsidRDefault="005F6D44" w:rsidP="00CB2501">
      <w:pPr>
        <w:tabs>
          <w:tab w:val="left" w:pos="7635"/>
        </w:tabs>
        <w:jc w:val="center"/>
        <w:rPr>
          <w:b/>
          <w:color w:val="002465"/>
          <w:sz w:val="36"/>
          <w:szCs w:val="36"/>
          <w:u w:val="single"/>
        </w:rPr>
      </w:pPr>
    </w:p>
    <w:p w14:paraId="3B6C16FF" w14:textId="77777777" w:rsidR="00A67E9A" w:rsidRDefault="00A67E9A" w:rsidP="00CB2501">
      <w:pPr>
        <w:tabs>
          <w:tab w:val="left" w:pos="7635"/>
        </w:tabs>
        <w:jc w:val="center"/>
        <w:rPr>
          <w:b/>
          <w:color w:val="002465"/>
          <w:sz w:val="36"/>
          <w:szCs w:val="36"/>
          <w:u w:val="single"/>
        </w:rPr>
      </w:pPr>
    </w:p>
    <w:p w14:paraId="6E275B80" w14:textId="77777777" w:rsidR="00A67E9A" w:rsidDel="00C42C70" w:rsidRDefault="00A67E9A" w:rsidP="00CB2501">
      <w:pPr>
        <w:tabs>
          <w:tab w:val="left" w:pos="7635"/>
        </w:tabs>
        <w:jc w:val="center"/>
        <w:rPr>
          <w:del w:id="1814" w:author="Dinesh N" w:date="2024-06-22T23:38:00Z" w16du:dateUtc="2024-06-22T18:08:00Z"/>
          <w:b/>
          <w:color w:val="002465"/>
          <w:sz w:val="36"/>
          <w:szCs w:val="36"/>
          <w:u w:val="single"/>
        </w:rPr>
      </w:pPr>
    </w:p>
    <w:p w14:paraId="2A29F1F0" w14:textId="77777777" w:rsidR="00A67E9A" w:rsidDel="00C42C70" w:rsidRDefault="00A67E9A" w:rsidP="00CB2501">
      <w:pPr>
        <w:tabs>
          <w:tab w:val="left" w:pos="7635"/>
        </w:tabs>
        <w:jc w:val="center"/>
        <w:rPr>
          <w:del w:id="1815" w:author="Dinesh N" w:date="2024-06-22T23:38:00Z" w16du:dateUtc="2024-06-22T18:08:00Z"/>
          <w:b/>
          <w:color w:val="002465"/>
          <w:sz w:val="36"/>
          <w:szCs w:val="36"/>
          <w:u w:val="single"/>
        </w:rPr>
      </w:pPr>
    </w:p>
    <w:p w14:paraId="40101A28" w14:textId="6D9468F3" w:rsidR="00C80489" w:rsidRPr="00FC4DD3" w:rsidDel="00AA334F" w:rsidRDefault="00C80489" w:rsidP="00C80489">
      <w:pPr>
        <w:tabs>
          <w:tab w:val="left" w:pos="7635"/>
        </w:tabs>
        <w:rPr>
          <w:del w:id="1816" w:author="Dinesh N" w:date="2024-06-22T23:38:00Z" w16du:dateUtc="2024-06-22T18:08:00Z"/>
          <w:sz w:val="24"/>
          <w:szCs w:val="24"/>
        </w:rPr>
      </w:pPr>
    </w:p>
    <w:p w14:paraId="69BA686B" w14:textId="4AF4EA96" w:rsidR="003613C1" w:rsidRDefault="003613C1" w:rsidP="00C80489"/>
    <w:p w14:paraId="20473531" w14:textId="77777777" w:rsidR="007F26A0" w:rsidRDefault="007F26A0" w:rsidP="005237B4">
      <w:pPr>
        <w:jc w:val="center"/>
        <w:rPr>
          <w:ins w:id="1817" w:author="Sandhya T" w:date="2024-06-22T10:15:00Z" w16du:dateUtc="2024-06-22T04:45:00Z"/>
          <w:rFonts w:ascii="Arial Black" w:hAnsi="Arial Black"/>
          <w:color w:val="C00000"/>
          <w:sz w:val="28"/>
          <w:szCs w:val="28"/>
          <w:u w:val="single"/>
        </w:rPr>
      </w:pPr>
      <w:r w:rsidRPr="005237B4">
        <w:rPr>
          <w:rFonts w:ascii="Arial Black" w:hAnsi="Arial Black"/>
          <w:color w:val="C00000"/>
          <w:sz w:val="28"/>
          <w:szCs w:val="28"/>
          <w:u w:val="single"/>
        </w:rPr>
        <w:t>EFFECTS OF THE FIRST LETTER OF THE NAME</w:t>
      </w:r>
    </w:p>
    <w:tbl>
      <w:tblPr>
        <w:tblW w:w="9220" w:type="dxa"/>
        <w:tblLook w:val="04A0" w:firstRow="1" w:lastRow="0" w:firstColumn="1" w:lastColumn="0" w:noHBand="0" w:noVBand="1"/>
      </w:tblPr>
      <w:tblGrid>
        <w:gridCol w:w="1440"/>
        <w:gridCol w:w="7780"/>
        <w:tblGridChange w:id="1818">
          <w:tblGrid>
            <w:gridCol w:w="1440"/>
            <w:gridCol w:w="7780"/>
          </w:tblGrid>
        </w:tblGridChange>
      </w:tblGrid>
      <w:tr w:rsidR="004F7397" w:rsidRPr="004F7397" w14:paraId="6B817B05" w14:textId="77777777" w:rsidTr="004F7397">
        <w:trPr>
          <w:trHeight w:val="650"/>
          <w:ins w:id="1819" w:author="Sandhya T" w:date="2024-06-22T10:15:00Z"/>
        </w:trPr>
        <w:tc>
          <w:tcPr>
            <w:tcW w:w="1440" w:type="dxa"/>
            <w:tcBorders>
              <w:top w:val="single" w:sz="8" w:space="0" w:color="000000"/>
              <w:left w:val="single" w:sz="8" w:space="0" w:color="000000"/>
              <w:bottom w:val="single" w:sz="8" w:space="0" w:color="000000"/>
              <w:right w:val="single" w:sz="8" w:space="0" w:color="000000"/>
            </w:tcBorders>
            <w:shd w:val="clear" w:color="000000" w:fill="D0CECE"/>
            <w:vAlign w:val="center"/>
            <w:hideMark/>
          </w:tcPr>
          <w:p w14:paraId="3A6A59EC" w14:textId="77777777" w:rsidR="004F7397" w:rsidRPr="004F7397" w:rsidRDefault="004F7397" w:rsidP="004F7397">
            <w:pPr>
              <w:spacing w:after="0" w:line="240" w:lineRule="auto"/>
              <w:jc w:val="center"/>
              <w:rPr>
                <w:ins w:id="1820" w:author="Sandhya T" w:date="2024-06-22T10:15:00Z" w16du:dateUtc="2024-06-22T04:45:00Z"/>
                <w:rFonts w:ascii="Aptos Narrow" w:eastAsia="Times New Roman" w:hAnsi="Aptos Narrow"/>
                <w:b/>
                <w:bCs/>
                <w:color w:val="1F4E79"/>
                <w:sz w:val="24"/>
                <w:szCs w:val="24"/>
                <w:lang w:eastAsia="en-US"/>
              </w:rPr>
            </w:pPr>
            <w:ins w:id="1821" w:author="Sandhya T" w:date="2024-06-22T10:15:00Z" w16du:dateUtc="2024-06-22T04:45:00Z">
              <w:r w:rsidRPr="004F7397">
                <w:rPr>
                  <w:rFonts w:ascii="Aptos Narrow" w:eastAsia="Times New Roman" w:hAnsi="Aptos Narrow"/>
                  <w:b/>
                  <w:bCs/>
                  <w:color w:val="1F4E79"/>
                  <w:sz w:val="24"/>
                  <w:szCs w:val="24"/>
                  <w:lang w:eastAsia="en-US"/>
                </w:rPr>
                <w:t>ENGLISH ALPHABET</w:t>
              </w:r>
            </w:ins>
          </w:p>
        </w:tc>
        <w:tc>
          <w:tcPr>
            <w:tcW w:w="7780" w:type="dxa"/>
            <w:tcBorders>
              <w:top w:val="single" w:sz="8" w:space="0" w:color="000000"/>
              <w:left w:val="nil"/>
              <w:bottom w:val="single" w:sz="8" w:space="0" w:color="000000"/>
              <w:right w:val="single" w:sz="8" w:space="0" w:color="000000"/>
            </w:tcBorders>
            <w:shd w:val="clear" w:color="000000" w:fill="D0CECE"/>
            <w:vAlign w:val="center"/>
            <w:hideMark/>
          </w:tcPr>
          <w:p w14:paraId="1D088921" w14:textId="77777777" w:rsidR="004F7397" w:rsidRPr="004F7397" w:rsidRDefault="004F7397" w:rsidP="004F7397">
            <w:pPr>
              <w:spacing w:after="0" w:line="240" w:lineRule="auto"/>
              <w:jc w:val="center"/>
              <w:rPr>
                <w:ins w:id="1822" w:author="Sandhya T" w:date="2024-06-22T10:15:00Z" w16du:dateUtc="2024-06-22T04:45:00Z"/>
                <w:rFonts w:ascii="Aptos Narrow" w:eastAsia="Times New Roman" w:hAnsi="Aptos Narrow"/>
                <w:b/>
                <w:bCs/>
                <w:color w:val="1F4E79"/>
                <w:sz w:val="24"/>
                <w:szCs w:val="24"/>
                <w:lang w:eastAsia="en-US"/>
              </w:rPr>
            </w:pPr>
            <w:ins w:id="1823" w:author="Sandhya T" w:date="2024-06-22T10:15:00Z" w16du:dateUtc="2024-06-22T04:45:00Z">
              <w:r w:rsidRPr="004F7397">
                <w:rPr>
                  <w:rFonts w:ascii="Aptos Narrow" w:eastAsia="Times New Roman" w:hAnsi="Aptos Narrow"/>
                  <w:b/>
                  <w:bCs/>
                  <w:color w:val="1F4E79"/>
                  <w:sz w:val="24"/>
                  <w:szCs w:val="24"/>
                  <w:lang w:eastAsia="en-US"/>
                </w:rPr>
                <w:t>DESCRIPTION</w:t>
              </w:r>
            </w:ins>
          </w:p>
        </w:tc>
      </w:tr>
      <w:tr w:rsidR="004F7397" w:rsidRPr="004F7397" w14:paraId="37DA649B" w14:textId="77777777" w:rsidTr="004F7397">
        <w:trPr>
          <w:trHeight w:val="1130"/>
          <w:ins w:id="1824" w:author="Sandhya T" w:date="2024-06-22T10:15:00Z"/>
        </w:trPr>
        <w:tc>
          <w:tcPr>
            <w:tcW w:w="1440" w:type="dxa"/>
            <w:tcBorders>
              <w:top w:val="nil"/>
              <w:left w:val="single" w:sz="8" w:space="0" w:color="000000"/>
              <w:bottom w:val="single" w:sz="8" w:space="0" w:color="000000"/>
              <w:right w:val="single" w:sz="8" w:space="0" w:color="000000"/>
            </w:tcBorders>
            <w:shd w:val="clear" w:color="000000" w:fill="FFF2CC"/>
            <w:vAlign w:val="center"/>
            <w:hideMark/>
          </w:tcPr>
          <w:p w14:paraId="61596C52" w14:textId="77777777" w:rsidR="004F7397" w:rsidRPr="004F7397" w:rsidRDefault="004F7397" w:rsidP="004F7397">
            <w:pPr>
              <w:spacing w:after="0" w:line="240" w:lineRule="auto"/>
              <w:jc w:val="center"/>
              <w:rPr>
                <w:ins w:id="1825" w:author="Sandhya T" w:date="2024-06-22T10:15:00Z" w16du:dateUtc="2024-06-22T04:45:00Z"/>
                <w:rFonts w:ascii="Arial" w:eastAsia="Times New Roman" w:hAnsi="Arial" w:cs="Arial"/>
                <w:b/>
                <w:bCs/>
                <w:color w:val="CC3399"/>
                <w:lang w:eastAsia="en-US"/>
              </w:rPr>
            </w:pPr>
            <w:ins w:id="1826" w:author="Sandhya T" w:date="2024-06-22T10:15:00Z" w16du:dateUtc="2024-06-22T04:45:00Z">
              <w:r w:rsidRPr="004F7397">
                <w:rPr>
                  <w:rFonts w:ascii="Arial" w:eastAsia="Times New Roman" w:hAnsi="Arial" w:cs="Arial"/>
                  <w:b/>
                  <w:bCs/>
                  <w:color w:val="CC3399"/>
                  <w:lang w:eastAsia="en-US"/>
                </w:rPr>
                <w:t>A</w:t>
              </w:r>
            </w:ins>
          </w:p>
        </w:tc>
        <w:tc>
          <w:tcPr>
            <w:tcW w:w="7780" w:type="dxa"/>
            <w:tcBorders>
              <w:top w:val="nil"/>
              <w:left w:val="nil"/>
              <w:bottom w:val="single" w:sz="8" w:space="0" w:color="000000"/>
              <w:right w:val="single" w:sz="8" w:space="0" w:color="000000"/>
            </w:tcBorders>
            <w:shd w:val="clear" w:color="000000" w:fill="FFF2CC"/>
            <w:vAlign w:val="center"/>
            <w:hideMark/>
          </w:tcPr>
          <w:p w14:paraId="3E9D6938" w14:textId="77777777" w:rsidR="004F7397" w:rsidRPr="004F7397" w:rsidRDefault="004F7397" w:rsidP="004F7397">
            <w:pPr>
              <w:spacing w:after="0" w:line="240" w:lineRule="auto"/>
              <w:jc w:val="both"/>
              <w:rPr>
                <w:ins w:id="1827" w:author="Sandhya T" w:date="2024-06-22T10:15:00Z" w16du:dateUtc="2024-06-22T04:45:00Z"/>
                <w:rFonts w:ascii="Arial" w:eastAsia="Times New Roman" w:hAnsi="Arial" w:cs="Arial"/>
                <w:b/>
                <w:bCs/>
                <w:color w:val="CC3399"/>
                <w:lang w:eastAsia="en-US"/>
              </w:rPr>
            </w:pPr>
            <w:ins w:id="1828" w:author="Sandhya T" w:date="2024-06-22T10:15:00Z" w16du:dateUtc="2024-06-22T04:45:00Z">
              <w:r w:rsidRPr="004F7397">
                <w:rPr>
                  <w:rFonts w:ascii="Arial" w:eastAsia="Times New Roman" w:hAnsi="Arial" w:cs="Arial"/>
                  <w:b/>
                  <w:bCs/>
                  <w:color w:val="CC3399"/>
                  <w:lang w:eastAsia="en-US"/>
                </w:rPr>
                <w:t>Names starting with Alphabet 'A' will have a strong personality, good qualities, good control over emotions, creative, empathetic and share happiness with others. They like to live in their own dream land and like to visit beautiful places.</w:t>
              </w:r>
            </w:ins>
          </w:p>
        </w:tc>
      </w:tr>
      <w:tr w:rsidR="004F7397" w:rsidRPr="004F7397" w14:paraId="3D54D75F" w14:textId="77777777" w:rsidTr="0070224F">
        <w:tblPrEx>
          <w:tblW w:w="9220" w:type="dxa"/>
          <w:tblPrExChange w:id="1829" w:author="Dinesh N" w:date="2024-06-27T16:35:00Z" w16du:dateUtc="2024-06-27T11:05:00Z">
            <w:tblPrEx>
              <w:tblW w:w="9220" w:type="dxa"/>
            </w:tblPrEx>
          </w:tblPrExChange>
        </w:tblPrEx>
        <w:trPr>
          <w:trHeight w:val="1130"/>
          <w:ins w:id="1830" w:author="Sandhya T" w:date="2024-06-22T10:15:00Z"/>
          <w:trPrChange w:id="1831" w:author="Dinesh N" w:date="2024-06-27T16:35:00Z" w16du:dateUtc="2024-06-27T11:05:00Z">
            <w:trPr>
              <w:trHeight w:val="1130"/>
            </w:trPr>
          </w:trPrChange>
        </w:trPr>
        <w:tc>
          <w:tcPr>
            <w:tcW w:w="1440" w:type="dxa"/>
            <w:tcBorders>
              <w:top w:val="nil"/>
              <w:left w:val="single" w:sz="8" w:space="0" w:color="000000"/>
              <w:bottom w:val="single" w:sz="4" w:space="0" w:color="auto"/>
              <w:right w:val="single" w:sz="8" w:space="0" w:color="000000"/>
            </w:tcBorders>
            <w:shd w:val="clear" w:color="000000" w:fill="D9E1F2"/>
            <w:vAlign w:val="center"/>
            <w:hideMark/>
            <w:tcPrChange w:id="1832" w:author="Dinesh N" w:date="2024-06-27T16:35:00Z" w16du:dateUtc="2024-06-27T11:05:00Z">
              <w:tcPr>
                <w:tcW w:w="1440" w:type="dxa"/>
                <w:tcBorders>
                  <w:top w:val="nil"/>
                  <w:left w:val="single" w:sz="8" w:space="0" w:color="000000"/>
                  <w:bottom w:val="single" w:sz="8" w:space="0" w:color="000000"/>
                  <w:right w:val="single" w:sz="8" w:space="0" w:color="000000"/>
                </w:tcBorders>
                <w:shd w:val="clear" w:color="000000" w:fill="D9E1F2"/>
                <w:vAlign w:val="center"/>
                <w:hideMark/>
              </w:tcPr>
            </w:tcPrChange>
          </w:tcPr>
          <w:p w14:paraId="5052714A" w14:textId="77777777" w:rsidR="004F7397" w:rsidRPr="004F7397" w:rsidRDefault="004F7397" w:rsidP="004F7397">
            <w:pPr>
              <w:spacing w:after="0" w:line="240" w:lineRule="auto"/>
              <w:jc w:val="center"/>
              <w:rPr>
                <w:ins w:id="1833" w:author="Sandhya T" w:date="2024-06-22T10:15:00Z" w16du:dateUtc="2024-06-22T04:45:00Z"/>
                <w:rFonts w:ascii="Arial" w:eastAsia="Times New Roman" w:hAnsi="Arial" w:cs="Arial"/>
                <w:b/>
                <w:bCs/>
                <w:color w:val="00B050"/>
                <w:lang w:eastAsia="en-US"/>
              </w:rPr>
            </w:pPr>
            <w:ins w:id="1834" w:author="Sandhya T" w:date="2024-06-22T10:15:00Z" w16du:dateUtc="2024-06-22T04:45:00Z">
              <w:r w:rsidRPr="004F7397">
                <w:rPr>
                  <w:rFonts w:ascii="Arial" w:eastAsia="Times New Roman" w:hAnsi="Arial" w:cs="Arial"/>
                  <w:b/>
                  <w:bCs/>
                  <w:color w:val="00B050"/>
                  <w:lang w:eastAsia="en-US"/>
                </w:rPr>
                <w:t>B</w:t>
              </w:r>
            </w:ins>
          </w:p>
        </w:tc>
        <w:tc>
          <w:tcPr>
            <w:tcW w:w="7780" w:type="dxa"/>
            <w:tcBorders>
              <w:top w:val="nil"/>
              <w:left w:val="nil"/>
              <w:bottom w:val="single" w:sz="8" w:space="0" w:color="000000"/>
              <w:right w:val="single" w:sz="8" w:space="0" w:color="000000"/>
            </w:tcBorders>
            <w:shd w:val="clear" w:color="000000" w:fill="D9E1F2"/>
            <w:vAlign w:val="center"/>
            <w:hideMark/>
            <w:tcPrChange w:id="1835" w:author="Dinesh N" w:date="2024-06-27T16:35:00Z" w16du:dateUtc="2024-06-27T11:05:00Z">
              <w:tcPr>
                <w:tcW w:w="7780" w:type="dxa"/>
                <w:tcBorders>
                  <w:top w:val="nil"/>
                  <w:left w:val="nil"/>
                  <w:bottom w:val="single" w:sz="8" w:space="0" w:color="000000"/>
                  <w:right w:val="single" w:sz="8" w:space="0" w:color="000000"/>
                </w:tcBorders>
                <w:shd w:val="clear" w:color="000000" w:fill="D9E1F2"/>
                <w:vAlign w:val="center"/>
                <w:hideMark/>
              </w:tcPr>
            </w:tcPrChange>
          </w:tcPr>
          <w:p w14:paraId="05D0FBB4" w14:textId="77777777" w:rsidR="004F7397" w:rsidRPr="004F7397" w:rsidRDefault="004F7397" w:rsidP="004F7397">
            <w:pPr>
              <w:spacing w:after="0" w:line="240" w:lineRule="auto"/>
              <w:jc w:val="both"/>
              <w:rPr>
                <w:ins w:id="1836" w:author="Sandhya T" w:date="2024-06-22T10:15:00Z" w16du:dateUtc="2024-06-22T04:45:00Z"/>
                <w:rFonts w:ascii="Arial" w:eastAsia="Times New Roman" w:hAnsi="Arial" w:cs="Arial"/>
                <w:b/>
                <w:bCs/>
                <w:color w:val="00B050"/>
                <w:lang w:eastAsia="en-US"/>
              </w:rPr>
            </w:pPr>
            <w:ins w:id="1837" w:author="Sandhya T" w:date="2024-06-22T10:15:00Z" w16du:dateUtc="2024-06-22T04:45:00Z">
              <w:r w:rsidRPr="004F7397">
                <w:rPr>
                  <w:rFonts w:ascii="Arial" w:eastAsia="Times New Roman" w:hAnsi="Arial" w:cs="Arial"/>
                  <w:b/>
                  <w:bCs/>
                  <w:color w:val="00B050"/>
                  <w:lang w:eastAsia="en-US"/>
                </w:rPr>
                <w:t>Names starting with Alphabet 'B' are introverts. They don’t like to debate or involve themselves in discussions. They try to keep busy in their thoughts and activities. They like to have few friends; they don’t trust anyone and are reluctant to associate with strangers.</w:t>
              </w:r>
            </w:ins>
          </w:p>
        </w:tc>
      </w:tr>
      <w:tr w:rsidR="004F7397" w:rsidRPr="004F7397" w14:paraId="2EB22AD9" w14:textId="77777777" w:rsidTr="0070224F">
        <w:tblPrEx>
          <w:tblW w:w="9220" w:type="dxa"/>
          <w:tblPrExChange w:id="1838" w:author="Dinesh N" w:date="2024-06-27T16:35:00Z" w16du:dateUtc="2024-06-27T11:05:00Z">
            <w:tblPrEx>
              <w:tblW w:w="9220" w:type="dxa"/>
            </w:tblPrEx>
          </w:tblPrExChange>
        </w:tblPrEx>
        <w:trPr>
          <w:trHeight w:val="300"/>
          <w:ins w:id="1839" w:author="Sandhya T" w:date="2024-06-22T10:15:00Z"/>
          <w:trPrChange w:id="1840" w:author="Dinesh N" w:date="2024-06-27T16:35:00Z" w16du:dateUtc="2024-06-27T11:05:00Z">
            <w:trPr>
              <w:trHeight w:val="300"/>
            </w:trPr>
          </w:trPrChange>
        </w:trPr>
        <w:tc>
          <w:tcPr>
            <w:tcW w:w="1440" w:type="dxa"/>
            <w:tcBorders>
              <w:top w:val="single" w:sz="4" w:space="0" w:color="auto"/>
              <w:left w:val="single" w:sz="4" w:space="0" w:color="auto"/>
              <w:bottom w:val="single" w:sz="4" w:space="0" w:color="auto"/>
              <w:right w:val="single" w:sz="4" w:space="0" w:color="auto"/>
            </w:tcBorders>
            <w:shd w:val="clear" w:color="000000" w:fill="FFF2CC"/>
            <w:vAlign w:val="center"/>
            <w:hideMark/>
            <w:tcPrChange w:id="1841" w:author="Dinesh N" w:date="2024-06-27T16:35:00Z" w16du:dateUtc="2024-06-27T11:05:00Z">
              <w:tcPr>
                <w:tcW w:w="1440" w:type="dxa"/>
                <w:tcBorders>
                  <w:top w:val="nil"/>
                  <w:left w:val="nil"/>
                  <w:bottom w:val="single" w:sz="8" w:space="0" w:color="000000"/>
                  <w:right w:val="single" w:sz="8" w:space="0" w:color="000000"/>
                </w:tcBorders>
                <w:shd w:val="clear" w:color="000000" w:fill="FFF2CC"/>
                <w:vAlign w:val="center"/>
                <w:hideMark/>
              </w:tcPr>
            </w:tcPrChange>
          </w:tcPr>
          <w:p w14:paraId="7AD72D14" w14:textId="77777777" w:rsidR="004F7397" w:rsidRPr="004F7397" w:rsidRDefault="004F7397" w:rsidP="004F7397">
            <w:pPr>
              <w:spacing w:after="0" w:line="240" w:lineRule="auto"/>
              <w:jc w:val="center"/>
              <w:rPr>
                <w:ins w:id="1842" w:author="Sandhya T" w:date="2024-06-22T10:15:00Z" w16du:dateUtc="2024-06-22T04:45:00Z"/>
                <w:rFonts w:ascii="Arial" w:eastAsia="Times New Roman" w:hAnsi="Arial" w:cs="Arial"/>
                <w:b/>
                <w:bCs/>
                <w:color w:val="CC3399"/>
                <w:lang w:eastAsia="en-US"/>
              </w:rPr>
            </w:pPr>
            <w:ins w:id="1843" w:author="Sandhya T" w:date="2024-06-22T10:15:00Z" w16du:dateUtc="2024-06-22T04:45:00Z">
              <w:r w:rsidRPr="004F7397">
                <w:rPr>
                  <w:rFonts w:ascii="Arial" w:eastAsia="Times New Roman" w:hAnsi="Arial" w:cs="Arial"/>
                  <w:b/>
                  <w:bCs/>
                  <w:color w:val="CC3399"/>
                  <w:lang w:eastAsia="en-US"/>
                </w:rPr>
                <w:t xml:space="preserve"> C</w:t>
              </w:r>
            </w:ins>
          </w:p>
        </w:tc>
        <w:tc>
          <w:tcPr>
            <w:tcW w:w="7780" w:type="dxa"/>
            <w:tcBorders>
              <w:top w:val="nil"/>
              <w:left w:val="single" w:sz="4" w:space="0" w:color="auto"/>
              <w:bottom w:val="single" w:sz="8" w:space="0" w:color="000000"/>
              <w:right w:val="single" w:sz="8" w:space="0" w:color="000000"/>
            </w:tcBorders>
            <w:shd w:val="clear" w:color="000000" w:fill="FFF2CC"/>
            <w:vAlign w:val="center"/>
            <w:hideMark/>
            <w:tcPrChange w:id="1844" w:author="Dinesh N" w:date="2024-06-27T16:35:00Z" w16du:dateUtc="2024-06-27T11:05:00Z">
              <w:tcPr>
                <w:tcW w:w="7780" w:type="dxa"/>
                <w:tcBorders>
                  <w:top w:val="nil"/>
                  <w:left w:val="nil"/>
                  <w:bottom w:val="single" w:sz="8" w:space="0" w:color="000000"/>
                  <w:right w:val="single" w:sz="8" w:space="0" w:color="000000"/>
                </w:tcBorders>
                <w:shd w:val="clear" w:color="000000" w:fill="FFF2CC"/>
                <w:vAlign w:val="center"/>
                <w:hideMark/>
              </w:tcPr>
            </w:tcPrChange>
          </w:tcPr>
          <w:p w14:paraId="49E0CFD1" w14:textId="13AA939C" w:rsidR="0070224F" w:rsidRPr="0070224F" w:rsidRDefault="004F7397" w:rsidP="0070224F">
            <w:pPr>
              <w:spacing w:after="0" w:line="240" w:lineRule="auto"/>
              <w:jc w:val="both"/>
              <w:rPr>
                <w:ins w:id="1845" w:author="Dinesh N" w:date="2024-06-27T16:35:00Z" w16du:dateUtc="2024-06-27T11:05:00Z"/>
                <w:rFonts w:ascii="Arial" w:eastAsia="Times New Roman" w:hAnsi="Arial" w:cs="Arial"/>
                <w:b/>
                <w:bCs/>
                <w:color w:val="CC3399"/>
                <w:lang w:eastAsia="en-US"/>
              </w:rPr>
            </w:pPr>
            <w:ins w:id="1846" w:author="Sandhya T" w:date="2024-06-22T10:15:00Z" w16du:dateUtc="2024-06-22T04:45:00Z">
              <w:r w:rsidRPr="004F7397">
                <w:rPr>
                  <w:rFonts w:ascii="Arial" w:eastAsia="Times New Roman" w:hAnsi="Arial" w:cs="Arial"/>
                  <w:b/>
                  <w:bCs/>
                  <w:color w:val="CC3399"/>
                  <w:lang w:eastAsia="en-US"/>
                </w:rPr>
                <w:t>Names starting with Alphabet ‘C’ are determined and go-getters.</w:t>
              </w:r>
            </w:ins>
            <w:ins w:id="1847" w:author="Dinesh N" w:date="2024-06-27T16:35:00Z" w16du:dateUtc="2024-06-27T11:05:00Z">
              <w:r w:rsidR="0070224F">
                <w:rPr>
                  <w:rFonts w:ascii="Arial" w:eastAsia="Times New Roman" w:hAnsi="Arial" w:cs="Arial"/>
                  <w:b/>
                  <w:bCs/>
                  <w:color w:val="CC3399"/>
                  <w:lang w:eastAsia="en-US"/>
                </w:rPr>
                <w:t xml:space="preserve"> </w:t>
              </w:r>
              <w:r w:rsidR="0070224F" w:rsidRPr="0070224F">
                <w:rPr>
                  <w:rFonts w:ascii="Arial" w:eastAsia="Times New Roman" w:hAnsi="Arial" w:cs="Arial"/>
                  <w:b/>
                  <w:bCs/>
                  <w:color w:val="CC3399"/>
                  <w:lang w:eastAsia="en-US"/>
                </w:rPr>
                <w:t>They give optimistic ideas. They are very active and energetic.</w:t>
              </w:r>
              <w:r w:rsidR="00181662">
                <w:rPr>
                  <w:rFonts w:ascii="Arial" w:eastAsia="Times New Roman" w:hAnsi="Arial" w:cs="Arial"/>
                  <w:b/>
                  <w:bCs/>
                  <w:color w:val="CC3399"/>
                  <w:lang w:eastAsia="en-US"/>
                </w:rPr>
                <w:t xml:space="preserve"> </w:t>
              </w:r>
              <w:r w:rsidR="0070224F" w:rsidRPr="0070224F">
                <w:rPr>
                  <w:rFonts w:ascii="Arial" w:eastAsia="Times New Roman" w:hAnsi="Arial" w:cs="Arial"/>
                  <w:b/>
                  <w:bCs/>
                  <w:color w:val="CC3399"/>
                  <w:lang w:eastAsia="en-US"/>
                </w:rPr>
                <w:t xml:space="preserve">If "C" is repeated, it means they will overcome difficulties and finally succeed. </w:t>
              </w:r>
            </w:ins>
          </w:p>
          <w:p w14:paraId="2BE942BE" w14:textId="690AC921" w:rsidR="004F7397" w:rsidRPr="004F7397" w:rsidRDefault="00181662" w:rsidP="0070224F">
            <w:pPr>
              <w:spacing w:after="0" w:line="240" w:lineRule="auto"/>
              <w:jc w:val="both"/>
              <w:rPr>
                <w:ins w:id="1848" w:author="Sandhya T" w:date="2024-06-22T10:15:00Z" w16du:dateUtc="2024-06-22T04:45:00Z"/>
                <w:rFonts w:ascii="Arial" w:eastAsia="Times New Roman" w:hAnsi="Arial" w:cs="Arial"/>
                <w:b/>
                <w:bCs/>
                <w:color w:val="CC3399"/>
                <w:lang w:eastAsia="en-US"/>
              </w:rPr>
            </w:pPr>
            <w:ins w:id="1849" w:author="Dinesh N" w:date="2024-06-27T16:35:00Z" w16du:dateUtc="2024-06-27T11:05:00Z">
              <w:r>
                <w:rPr>
                  <w:rFonts w:ascii="Arial" w:eastAsia="Times New Roman" w:hAnsi="Arial" w:cs="Arial"/>
                  <w:b/>
                  <w:bCs/>
                  <w:color w:val="CC3399"/>
                  <w:lang w:eastAsia="en-US"/>
                </w:rPr>
                <w:t>Negative</w:t>
              </w:r>
              <w:r w:rsidR="0070224F" w:rsidRPr="0070224F">
                <w:rPr>
                  <w:rFonts w:ascii="Arial" w:eastAsia="Times New Roman" w:hAnsi="Arial" w:cs="Arial"/>
                  <w:b/>
                  <w:bCs/>
                  <w:color w:val="CC3399"/>
                  <w:lang w:eastAsia="en-US"/>
                </w:rPr>
                <w:t xml:space="preserve"> side: Mind is filled with fear or anxiety</w:t>
              </w:r>
            </w:ins>
          </w:p>
        </w:tc>
      </w:tr>
      <w:tr w:rsidR="004F7397" w:rsidRPr="004F7397" w14:paraId="688627DC" w14:textId="77777777" w:rsidTr="00181662">
        <w:tblPrEx>
          <w:tblW w:w="9220" w:type="dxa"/>
          <w:tblPrExChange w:id="1850" w:author="Dinesh N" w:date="2024-06-27T16:36:00Z" w16du:dateUtc="2024-06-27T11:06:00Z">
            <w:tblPrEx>
              <w:tblW w:w="9220" w:type="dxa"/>
            </w:tblPrEx>
          </w:tblPrExChange>
        </w:tblPrEx>
        <w:trPr>
          <w:trHeight w:val="1410"/>
          <w:ins w:id="1851" w:author="Sandhya T" w:date="2024-06-22T10:15:00Z"/>
          <w:trPrChange w:id="1852" w:author="Dinesh N" w:date="2024-06-27T16:36:00Z" w16du:dateUtc="2024-06-27T11:06:00Z">
            <w:trPr>
              <w:trHeight w:val="1410"/>
            </w:trPr>
          </w:trPrChange>
        </w:trPr>
        <w:tc>
          <w:tcPr>
            <w:tcW w:w="1440" w:type="dxa"/>
            <w:tcBorders>
              <w:top w:val="single" w:sz="4" w:space="0" w:color="auto"/>
              <w:left w:val="single" w:sz="8" w:space="0" w:color="000000"/>
              <w:bottom w:val="single" w:sz="4" w:space="0" w:color="auto"/>
              <w:right w:val="single" w:sz="8" w:space="0" w:color="000000"/>
            </w:tcBorders>
            <w:shd w:val="clear" w:color="000000" w:fill="D9E1F2"/>
            <w:vAlign w:val="center"/>
            <w:hideMark/>
            <w:tcPrChange w:id="1853" w:author="Dinesh N" w:date="2024-06-27T16:36:00Z" w16du:dateUtc="2024-06-27T11:06:00Z">
              <w:tcPr>
                <w:tcW w:w="1440" w:type="dxa"/>
                <w:tcBorders>
                  <w:top w:val="nil"/>
                  <w:left w:val="single" w:sz="8" w:space="0" w:color="000000"/>
                  <w:bottom w:val="single" w:sz="8" w:space="0" w:color="auto"/>
                  <w:right w:val="single" w:sz="8" w:space="0" w:color="000000"/>
                </w:tcBorders>
                <w:shd w:val="clear" w:color="000000" w:fill="D9E1F2"/>
                <w:vAlign w:val="center"/>
                <w:hideMark/>
              </w:tcPr>
            </w:tcPrChange>
          </w:tcPr>
          <w:p w14:paraId="042286AD" w14:textId="77777777" w:rsidR="004F7397" w:rsidRPr="004F7397" w:rsidRDefault="004F7397" w:rsidP="004F7397">
            <w:pPr>
              <w:spacing w:after="0" w:line="240" w:lineRule="auto"/>
              <w:jc w:val="center"/>
              <w:rPr>
                <w:ins w:id="1854" w:author="Sandhya T" w:date="2024-06-22T10:15:00Z" w16du:dateUtc="2024-06-22T04:45:00Z"/>
                <w:rFonts w:ascii="Arial" w:eastAsia="Times New Roman" w:hAnsi="Arial" w:cs="Arial"/>
                <w:b/>
                <w:bCs/>
                <w:color w:val="00B050"/>
                <w:lang w:eastAsia="en-US"/>
              </w:rPr>
            </w:pPr>
            <w:ins w:id="1855" w:author="Sandhya T" w:date="2024-06-22T10:15:00Z" w16du:dateUtc="2024-06-22T04:45:00Z">
              <w:r w:rsidRPr="004F7397">
                <w:rPr>
                  <w:rFonts w:ascii="Arial" w:eastAsia="Times New Roman" w:hAnsi="Arial" w:cs="Arial"/>
                  <w:b/>
                  <w:bCs/>
                  <w:color w:val="00B050"/>
                  <w:lang w:eastAsia="en-US"/>
                </w:rPr>
                <w:t>D</w:t>
              </w:r>
            </w:ins>
          </w:p>
        </w:tc>
        <w:tc>
          <w:tcPr>
            <w:tcW w:w="7780" w:type="dxa"/>
            <w:tcBorders>
              <w:top w:val="nil"/>
              <w:left w:val="nil"/>
              <w:bottom w:val="single" w:sz="8" w:space="0" w:color="auto"/>
              <w:right w:val="single" w:sz="8" w:space="0" w:color="000000"/>
            </w:tcBorders>
            <w:shd w:val="clear" w:color="000000" w:fill="D9E1F2"/>
            <w:vAlign w:val="center"/>
            <w:hideMark/>
            <w:tcPrChange w:id="1856" w:author="Dinesh N" w:date="2024-06-27T16:36:00Z" w16du:dateUtc="2024-06-27T11:06:00Z">
              <w:tcPr>
                <w:tcW w:w="7780" w:type="dxa"/>
                <w:tcBorders>
                  <w:top w:val="nil"/>
                  <w:left w:val="nil"/>
                  <w:bottom w:val="single" w:sz="8" w:space="0" w:color="auto"/>
                  <w:right w:val="single" w:sz="8" w:space="0" w:color="000000"/>
                </w:tcBorders>
                <w:shd w:val="clear" w:color="000000" w:fill="D9E1F2"/>
                <w:vAlign w:val="center"/>
                <w:hideMark/>
              </w:tcPr>
            </w:tcPrChange>
          </w:tcPr>
          <w:p w14:paraId="3B954508" w14:textId="77777777" w:rsidR="004F7397" w:rsidRPr="004F7397" w:rsidRDefault="004F7397" w:rsidP="004F7397">
            <w:pPr>
              <w:spacing w:after="0" w:line="240" w:lineRule="auto"/>
              <w:jc w:val="both"/>
              <w:rPr>
                <w:ins w:id="1857" w:author="Sandhya T" w:date="2024-06-22T10:15:00Z" w16du:dateUtc="2024-06-22T04:45:00Z"/>
                <w:rFonts w:ascii="Arial" w:eastAsia="Times New Roman" w:hAnsi="Arial" w:cs="Arial"/>
                <w:b/>
                <w:bCs/>
                <w:color w:val="00B050"/>
                <w:lang w:eastAsia="en-US"/>
              </w:rPr>
            </w:pPr>
            <w:ins w:id="1858" w:author="Sandhya T" w:date="2024-06-22T10:15:00Z" w16du:dateUtc="2024-06-22T04:45:00Z">
              <w:r w:rsidRPr="004F7397">
                <w:rPr>
                  <w:rFonts w:ascii="Arial" w:eastAsia="Times New Roman" w:hAnsi="Arial" w:cs="Arial"/>
                  <w:b/>
                  <w:bCs/>
                  <w:color w:val="00B050"/>
                  <w:lang w:eastAsia="en-US"/>
                </w:rPr>
                <w:t>Names starting with Alphabet ‘D’ are self-confident, achieve success in their pursuit, always involved in activities, they complete their task at any cost, achieve success in administration. They have leadership quality. They can be a good guide. They don’t harm others' prestige and they do not tolerate others harming them.</w:t>
              </w:r>
            </w:ins>
          </w:p>
        </w:tc>
      </w:tr>
      <w:tr w:rsidR="004F7397" w:rsidRPr="004F7397" w14:paraId="5DB453B4" w14:textId="77777777" w:rsidTr="00181662">
        <w:tblPrEx>
          <w:tblW w:w="9220" w:type="dxa"/>
          <w:tblPrExChange w:id="1859" w:author="Dinesh N" w:date="2024-06-27T16:36:00Z" w16du:dateUtc="2024-06-27T11:06:00Z">
            <w:tblPrEx>
              <w:tblW w:w="9220" w:type="dxa"/>
            </w:tblPrEx>
          </w:tblPrExChange>
        </w:tblPrEx>
        <w:trPr>
          <w:trHeight w:val="570"/>
          <w:ins w:id="1860" w:author="Sandhya T" w:date="2024-06-22T10:15:00Z"/>
          <w:trPrChange w:id="1861" w:author="Dinesh N" w:date="2024-06-27T16:36:00Z" w16du:dateUtc="2024-06-27T11:06:00Z">
            <w:trPr>
              <w:trHeight w:val="570"/>
            </w:trPr>
          </w:trPrChange>
        </w:trPr>
        <w:tc>
          <w:tcPr>
            <w:tcW w:w="1440" w:type="dxa"/>
            <w:tcBorders>
              <w:top w:val="single" w:sz="4" w:space="0" w:color="auto"/>
              <w:left w:val="single" w:sz="4" w:space="0" w:color="auto"/>
              <w:bottom w:val="single" w:sz="4" w:space="0" w:color="auto"/>
              <w:right w:val="single" w:sz="4" w:space="0" w:color="auto"/>
            </w:tcBorders>
            <w:shd w:val="clear" w:color="000000" w:fill="FFF2CC"/>
            <w:vAlign w:val="center"/>
            <w:hideMark/>
            <w:tcPrChange w:id="1862" w:author="Dinesh N" w:date="2024-06-27T16:36:00Z" w16du:dateUtc="2024-06-27T11:06:00Z">
              <w:tcPr>
                <w:tcW w:w="1440" w:type="dxa"/>
                <w:tcBorders>
                  <w:top w:val="nil"/>
                  <w:left w:val="nil"/>
                  <w:bottom w:val="single" w:sz="8" w:space="0" w:color="000000"/>
                  <w:right w:val="single" w:sz="8" w:space="0" w:color="000000"/>
                </w:tcBorders>
                <w:shd w:val="clear" w:color="000000" w:fill="FFF2CC"/>
                <w:vAlign w:val="center"/>
                <w:hideMark/>
              </w:tcPr>
            </w:tcPrChange>
          </w:tcPr>
          <w:p w14:paraId="7DB40899" w14:textId="77777777" w:rsidR="004F7397" w:rsidRPr="004F7397" w:rsidRDefault="004F7397" w:rsidP="004F7397">
            <w:pPr>
              <w:spacing w:after="0" w:line="240" w:lineRule="auto"/>
              <w:jc w:val="center"/>
              <w:rPr>
                <w:ins w:id="1863" w:author="Sandhya T" w:date="2024-06-22T10:15:00Z" w16du:dateUtc="2024-06-22T04:45:00Z"/>
                <w:rFonts w:ascii="Arial" w:eastAsia="Times New Roman" w:hAnsi="Arial" w:cs="Arial"/>
                <w:b/>
                <w:bCs/>
                <w:color w:val="CC3399"/>
                <w:lang w:eastAsia="en-US"/>
              </w:rPr>
            </w:pPr>
            <w:ins w:id="1864" w:author="Sandhya T" w:date="2024-06-22T10:15:00Z" w16du:dateUtc="2024-06-22T04:45:00Z">
              <w:r w:rsidRPr="004F7397">
                <w:rPr>
                  <w:rFonts w:ascii="Arial" w:eastAsia="Times New Roman" w:hAnsi="Arial" w:cs="Arial"/>
                  <w:b/>
                  <w:bCs/>
                  <w:color w:val="CC3399"/>
                  <w:lang w:eastAsia="en-US"/>
                </w:rPr>
                <w:t xml:space="preserve">E        </w:t>
              </w:r>
            </w:ins>
          </w:p>
        </w:tc>
        <w:tc>
          <w:tcPr>
            <w:tcW w:w="7780" w:type="dxa"/>
            <w:tcBorders>
              <w:top w:val="nil"/>
              <w:left w:val="single" w:sz="4" w:space="0" w:color="auto"/>
              <w:bottom w:val="single" w:sz="8" w:space="0" w:color="000000"/>
              <w:right w:val="single" w:sz="8" w:space="0" w:color="000000"/>
            </w:tcBorders>
            <w:shd w:val="clear" w:color="000000" w:fill="FFF2CC"/>
            <w:vAlign w:val="center"/>
            <w:hideMark/>
            <w:tcPrChange w:id="1865" w:author="Dinesh N" w:date="2024-06-27T16:36:00Z" w16du:dateUtc="2024-06-27T11:06:00Z">
              <w:tcPr>
                <w:tcW w:w="7780" w:type="dxa"/>
                <w:tcBorders>
                  <w:top w:val="nil"/>
                  <w:left w:val="nil"/>
                  <w:bottom w:val="single" w:sz="8" w:space="0" w:color="000000"/>
                  <w:right w:val="single" w:sz="8" w:space="0" w:color="000000"/>
                </w:tcBorders>
                <w:shd w:val="clear" w:color="000000" w:fill="FFF2CC"/>
                <w:vAlign w:val="center"/>
                <w:hideMark/>
              </w:tcPr>
            </w:tcPrChange>
          </w:tcPr>
          <w:p w14:paraId="7EBAC213" w14:textId="0D8D0BE2" w:rsidR="004F7397" w:rsidRPr="004F7397" w:rsidRDefault="004F7397" w:rsidP="004F7397">
            <w:pPr>
              <w:spacing w:after="0" w:line="240" w:lineRule="auto"/>
              <w:jc w:val="both"/>
              <w:rPr>
                <w:ins w:id="1866" w:author="Sandhya T" w:date="2024-06-22T10:15:00Z" w16du:dateUtc="2024-06-22T04:45:00Z"/>
                <w:rFonts w:ascii="Arial" w:eastAsia="Times New Roman" w:hAnsi="Arial" w:cs="Arial"/>
                <w:b/>
                <w:bCs/>
                <w:color w:val="CC3399"/>
                <w:lang w:eastAsia="en-US"/>
              </w:rPr>
            </w:pPr>
            <w:ins w:id="1867" w:author="Sandhya T" w:date="2024-06-22T10:15:00Z" w16du:dateUtc="2024-06-22T04:45:00Z">
              <w:r w:rsidRPr="004F7397">
                <w:rPr>
                  <w:rFonts w:ascii="Arial" w:eastAsia="Times New Roman" w:hAnsi="Arial" w:cs="Arial"/>
                  <w:b/>
                  <w:bCs/>
                  <w:color w:val="CC3399"/>
                  <w:lang w:eastAsia="en-US"/>
                </w:rPr>
                <w:t>Names starting with Alphabet ‘E’ cannot maintain secrets, irrespective of their position</w:t>
              </w:r>
            </w:ins>
            <w:ins w:id="1868" w:author="Dinesh N" w:date="2024-06-27T16:36:00Z" w16du:dateUtc="2024-06-27T11:06:00Z">
              <w:r w:rsidR="00181662">
                <w:rPr>
                  <w:rFonts w:ascii="Arial" w:eastAsia="Times New Roman" w:hAnsi="Arial" w:cs="Arial"/>
                  <w:b/>
                  <w:bCs/>
                  <w:color w:val="CC3399"/>
                  <w:lang w:eastAsia="en-US"/>
                </w:rPr>
                <w:t>.</w:t>
              </w:r>
              <w:r w:rsidR="00181662" w:rsidRPr="00181662">
                <w:rPr>
                  <w:rFonts w:ascii="Arial" w:eastAsia="Times New Roman" w:hAnsi="Arial" w:cs="Arial"/>
                  <w:b/>
                  <w:bCs/>
                  <w:color w:val="CC3399"/>
                  <w:lang w:eastAsia="en-US"/>
                </w:rPr>
                <w:t xml:space="preserve"> Ability to write and speak. If repeated, they will  acquire fame through writing or oratory. 3 cross lines represent activity on the spiritual, mental, and materialistic level.</w:t>
              </w:r>
            </w:ins>
            <w:ins w:id="1869" w:author="Sandhya T" w:date="2024-06-22T10:15:00Z" w16du:dateUtc="2024-06-22T04:45:00Z">
              <w:del w:id="1870" w:author="Dinesh N" w:date="2024-06-27T16:36:00Z" w16du:dateUtc="2024-06-27T11:06:00Z">
                <w:r w:rsidRPr="004F7397" w:rsidDel="00181662">
                  <w:rPr>
                    <w:rFonts w:ascii="Arial" w:eastAsia="Times New Roman" w:hAnsi="Arial" w:cs="Arial"/>
                    <w:b/>
                    <w:bCs/>
                    <w:color w:val="CC3399"/>
                    <w:lang w:eastAsia="en-US"/>
                  </w:rPr>
                  <w:delText xml:space="preserve"> </w:delText>
                </w:r>
              </w:del>
            </w:ins>
          </w:p>
        </w:tc>
      </w:tr>
      <w:tr w:rsidR="004F7397" w:rsidRPr="004F7397" w14:paraId="5789DEA4" w14:textId="77777777" w:rsidTr="00181662">
        <w:tblPrEx>
          <w:tblW w:w="9220" w:type="dxa"/>
          <w:tblPrExChange w:id="1871" w:author="Dinesh N" w:date="2024-06-27T16:36:00Z" w16du:dateUtc="2024-06-27T11:06:00Z">
            <w:tblPrEx>
              <w:tblW w:w="9220" w:type="dxa"/>
            </w:tblPrEx>
          </w:tblPrExChange>
        </w:tblPrEx>
        <w:trPr>
          <w:trHeight w:val="850"/>
          <w:ins w:id="1872" w:author="Sandhya T" w:date="2024-06-22T10:15:00Z"/>
          <w:trPrChange w:id="1873" w:author="Dinesh N" w:date="2024-06-27T16:36:00Z" w16du:dateUtc="2024-06-27T11:06:00Z">
            <w:trPr>
              <w:trHeight w:val="850"/>
            </w:trPr>
          </w:trPrChange>
        </w:trPr>
        <w:tc>
          <w:tcPr>
            <w:tcW w:w="1440" w:type="dxa"/>
            <w:tcBorders>
              <w:top w:val="single" w:sz="4" w:space="0" w:color="auto"/>
              <w:left w:val="single" w:sz="8" w:space="0" w:color="000000"/>
              <w:bottom w:val="single" w:sz="8" w:space="0" w:color="auto"/>
              <w:right w:val="single" w:sz="8" w:space="0" w:color="000000"/>
            </w:tcBorders>
            <w:shd w:val="clear" w:color="000000" w:fill="D9E1F2"/>
            <w:vAlign w:val="center"/>
            <w:hideMark/>
            <w:tcPrChange w:id="1874" w:author="Dinesh N" w:date="2024-06-27T16:36:00Z" w16du:dateUtc="2024-06-27T11:06:00Z">
              <w:tcPr>
                <w:tcW w:w="1440" w:type="dxa"/>
                <w:tcBorders>
                  <w:top w:val="nil"/>
                  <w:left w:val="single" w:sz="8" w:space="0" w:color="000000"/>
                  <w:bottom w:val="single" w:sz="8" w:space="0" w:color="auto"/>
                  <w:right w:val="single" w:sz="8" w:space="0" w:color="000000"/>
                </w:tcBorders>
                <w:shd w:val="clear" w:color="000000" w:fill="D9E1F2"/>
                <w:vAlign w:val="center"/>
                <w:hideMark/>
              </w:tcPr>
            </w:tcPrChange>
          </w:tcPr>
          <w:p w14:paraId="69FC0385" w14:textId="77777777" w:rsidR="004F7397" w:rsidRPr="004F7397" w:rsidRDefault="004F7397" w:rsidP="004F7397">
            <w:pPr>
              <w:spacing w:after="0" w:line="240" w:lineRule="auto"/>
              <w:jc w:val="center"/>
              <w:rPr>
                <w:ins w:id="1875" w:author="Sandhya T" w:date="2024-06-22T10:15:00Z" w16du:dateUtc="2024-06-22T04:45:00Z"/>
                <w:rFonts w:ascii="Arial" w:eastAsia="Times New Roman" w:hAnsi="Arial" w:cs="Arial"/>
                <w:b/>
                <w:bCs/>
                <w:color w:val="00B050"/>
                <w:lang w:eastAsia="en-US"/>
              </w:rPr>
            </w:pPr>
            <w:ins w:id="1876" w:author="Sandhya T" w:date="2024-06-22T10:15:00Z" w16du:dateUtc="2024-06-22T04:45:00Z">
              <w:r w:rsidRPr="004F7397">
                <w:rPr>
                  <w:rFonts w:ascii="Arial" w:eastAsia="Times New Roman" w:hAnsi="Arial" w:cs="Arial"/>
                  <w:b/>
                  <w:bCs/>
                  <w:color w:val="00B050"/>
                  <w:lang w:eastAsia="en-US"/>
                </w:rPr>
                <w:t>F</w:t>
              </w:r>
            </w:ins>
          </w:p>
        </w:tc>
        <w:tc>
          <w:tcPr>
            <w:tcW w:w="7780" w:type="dxa"/>
            <w:tcBorders>
              <w:top w:val="nil"/>
              <w:left w:val="nil"/>
              <w:bottom w:val="single" w:sz="8" w:space="0" w:color="auto"/>
              <w:right w:val="single" w:sz="8" w:space="0" w:color="000000"/>
            </w:tcBorders>
            <w:shd w:val="clear" w:color="000000" w:fill="D9E1F2"/>
            <w:vAlign w:val="center"/>
            <w:hideMark/>
            <w:tcPrChange w:id="1877" w:author="Dinesh N" w:date="2024-06-27T16:36:00Z" w16du:dateUtc="2024-06-27T11:06:00Z">
              <w:tcPr>
                <w:tcW w:w="7780" w:type="dxa"/>
                <w:tcBorders>
                  <w:top w:val="nil"/>
                  <w:left w:val="nil"/>
                  <w:bottom w:val="single" w:sz="8" w:space="0" w:color="auto"/>
                  <w:right w:val="single" w:sz="8" w:space="0" w:color="000000"/>
                </w:tcBorders>
                <w:shd w:val="clear" w:color="000000" w:fill="D9E1F2"/>
                <w:vAlign w:val="center"/>
                <w:hideMark/>
              </w:tcPr>
            </w:tcPrChange>
          </w:tcPr>
          <w:p w14:paraId="041FEB13" w14:textId="77777777" w:rsidR="004F7397" w:rsidRPr="004F7397" w:rsidRDefault="004F7397" w:rsidP="004F7397">
            <w:pPr>
              <w:spacing w:after="0" w:line="240" w:lineRule="auto"/>
              <w:jc w:val="both"/>
              <w:rPr>
                <w:ins w:id="1878" w:author="Sandhya T" w:date="2024-06-22T10:15:00Z" w16du:dateUtc="2024-06-22T04:45:00Z"/>
                <w:rFonts w:ascii="Arial" w:eastAsia="Times New Roman" w:hAnsi="Arial" w:cs="Arial"/>
                <w:b/>
                <w:bCs/>
                <w:color w:val="00B050"/>
                <w:lang w:eastAsia="en-US"/>
              </w:rPr>
            </w:pPr>
            <w:ins w:id="1879" w:author="Sandhya T" w:date="2024-06-22T10:15:00Z" w16du:dateUtc="2024-06-22T04:45:00Z">
              <w:r w:rsidRPr="004F7397">
                <w:rPr>
                  <w:rFonts w:ascii="Arial" w:eastAsia="Times New Roman" w:hAnsi="Arial" w:cs="Arial"/>
                  <w:b/>
                  <w:bCs/>
                  <w:color w:val="00B050"/>
                  <w:lang w:eastAsia="en-US"/>
                </w:rPr>
                <w:t>Names starting with Alphabet ‘F’ are docile and believe that family is their religion, hold love, truthfulness, sweetness, others’ welfare as their life values. They dedicate their lives to the society at large.</w:t>
              </w:r>
            </w:ins>
          </w:p>
        </w:tc>
      </w:tr>
      <w:tr w:rsidR="004F7397" w:rsidRPr="004F7397" w14:paraId="28085A07" w14:textId="77777777" w:rsidTr="004F7397">
        <w:trPr>
          <w:trHeight w:val="1130"/>
          <w:ins w:id="1880" w:author="Sandhya T" w:date="2024-06-22T10:15:00Z"/>
        </w:trPr>
        <w:tc>
          <w:tcPr>
            <w:tcW w:w="1440" w:type="dxa"/>
            <w:tcBorders>
              <w:top w:val="nil"/>
              <w:left w:val="single" w:sz="8" w:space="0" w:color="000000"/>
              <w:bottom w:val="single" w:sz="8" w:space="0" w:color="000000"/>
              <w:right w:val="single" w:sz="8" w:space="0" w:color="000000"/>
            </w:tcBorders>
            <w:shd w:val="clear" w:color="000000" w:fill="FFF2CC"/>
            <w:vAlign w:val="center"/>
            <w:hideMark/>
          </w:tcPr>
          <w:p w14:paraId="5F2F0FE5" w14:textId="77777777" w:rsidR="004F7397" w:rsidRPr="004F7397" w:rsidRDefault="004F7397" w:rsidP="004F7397">
            <w:pPr>
              <w:spacing w:after="0" w:line="240" w:lineRule="auto"/>
              <w:jc w:val="center"/>
              <w:rPr>
                <w:ins w:id="1881" w:author="Sandhya T" w:date="2024-06-22T10:15:00Z" w16du:dateUtc="2024-06-22T04:45:00Z"/>
                <w:rFonts w:ascii="Arial" w:eastAsia="Times New Roman" w:hAnsi="Arial" w:cs="Arial"/>
                <w:b/>
                <w:bCs/>
                <w:color w:val="CC3399"/>
                <w:lang w:eastAsia="en-US"/>
              </w:rPr>
            </w:pPr>
            <w:ins w:id="1882" w:author="Sandhya T" w:date="2024-06-22T10:15:00Z" w16du:dateUtc="2024-06-22T04:45:00Z">
              <w:r w:rsidRPr="004F7397">
                <w:rPr>
                  <w:rFonts w:ascii="Arial" w:eastAsia="Times New Roman" w:hAnsi="Arial" w:cs="Arial"/>
                  <w:b/>
                  <w:bCs/>
                  <w:color w:val="CC3399"/>
                  <w:lang w:eastAsia="en-US"/>
                </w:rPr>
                <w:lastRenderedPageBreak/>
                <w:t>G</w:t>
              </w:r>
            </w:ins>
          </w:p>
        </w:tc>
        <w:tc>
          <w:tcPr>
            <w:tcW w:w="7780" w:type="dxa"/>
            <w:tcBorders>
              <w:top w:val="nil"/>
              <w:left w:val="nil"/>
              <w:bottom w:val="single" w:sz="8" w:space="0" w:color="000000"/>
              <w:right w:val="single" w:sz="8" w:space="0" w:color="000000"/>
            </w:tcBorders>
            <w:shd w:val="clear" w:color="000000" w:fill="FFF2CC"/>
            <w:vAlign w:val="center"/>
            <w:hideMark/>
          </w:tcPr>
          <w:p w14:paraId="2B81A79F" w14:textId="77777777" w:rsidR="004F7397" w:rsidRPr="004F7397" w:rsidRDefault="004F7397" w:rsidP="004F7397">
            <w:pPr>
              <w:spacing w:after="0" w:line="240" w:lineRule="auto"/>
              <w:jc w:val="both"/>
              <w:rPr>
                <w:ins w:id="1883" w:author="Sandhya T" w:date="2024-06-22T10:15:00Z" w16du:dateUtc="2024-06-22T04:45:00Z"/>
                <w:rFonts w:ascii="Arial" w:eastAsia="Times New Roman" w:hAnsi="Arial" w:cs="Arial"/>
                <w:b/>
                <w:bCs/>
                <w:color w:val="CC3399"/>
                <w:lang w:eastAsia="en-US"/>
              </w:rPr>
            </w:pPr>
            <w:ins w:id="1884" w:author="Sandhya T" w:date="2024-06-22T10:15:00Z" w16du:dateUtc="2024-06-22T04:45:00Z">
              <w:r w:rsidRPr="004F7397">
                <w:rPr>
                  <w:rFonts w:ascii="Arial" w:eastAsia="Times New Roman" w:hAnsi="Arial" w:cs="Arial"/>
                  <w:b/>
                  <w:bCs/>
                  <w:color w:val="CC3399"/>
                  <w:lang w:eastAsia="en-US"/>
                </w:rPr>
                <w:t>Names starting with Alphabet ‘G’ are decent, good, with self-control, soft, gentle and have charismatic personalities. They give more importance to moral values. They do jobs or business in a systematic way and achieve their goal and success in their life.</w:t>
              </w:r>
            </w:ins>
          </w:p>
        </w:tc>
      </w:tr>
      <w:tr w:rsidR="004F7397" w:rsidRPr="004F7397" w14:paraId="21273A76" w14:textId="77777777" w:rsidTr="004F7397">
        <w:trPr>
          <w:trHeight w:val="570"/>
          <w:ins w:id="1885" w:author="Sandhya T" w:date="2024-06-22T10:15:00Z"/>
        </w:trPr>
        <w:tc>
          <w:tcPr>
            <w:tcW w:w="1440" w:type="dxa"/>
            <w:tcBorders>
              <w:top w:val="nil"/>
              <w:left w:val="single" w:sz="8" w:space="0" w:color="000000"/>
              <w:bottom w:val="single" w:sz="8" w:space="0" w:color="000000"/>
              <w:right w:val="single" w:sz="8" w:space="0" w:color="000000"/>
            </w:tcBorders>
            <w:shd w:val="clear" w:color="000000" w:fill="D9E1F2"/>
            <w:vAlign w:val="center"/>
            <w:hideMark/>
          </w:tcPr>
          <w:p w14:paraId="63727B28" w14:textId="77777777" w:rsidR="004F7397" w:rsidRPr="004F7397" w:rsidRDefault="004F7397" w:rsidP="004F7397">
            <w:pPr>
              <w:spacing w:after="0" w:line="240" w:lineRule="auto"/>
              <w:jc w:val="center"/>
              <w:rPr>
                <w:ins w:id="1886" w:author="Sandhya T" w:date="2024-06-22T10:15:00Z" w16du:dateUtc="2024-06-22T04:45:00Z"/>
                <w:rFonts w:ascii="Arial" w:eastAsia="Times New Roman" w:hAnsi="Arial" w:cs="Arial"/>
                <w:b/>
                <w:bCs/>
                <w:color w:val="00B050"/>
                <w:lang w:eastAsia="en-US"/>
              </w:rPr>
            </w:pPr>
            <w:ins w:id="1887" w:author="Sandhya T" w:date="2024-06-22T10:15:00Z" w16du:dateUtc="2024-06-22T04:45:00Z">
              <w:r w:rsidRPr="004F7397">
                <w:rPr>
                  <w:rFonts w:ascii="Arial" w:eastAsia="Times New Roman" w:hAnsi="Arial" w:cs="Arial"/>
                  <w:b/>
                  <w:bCs/>
                  <w:color w:val="00B050"/>
                  <w:lang w:eastAsia="en-US"/>
                </w:rPr>
                <w:t>H</w:t>
              </w:r>
            </w:ins>
          </w:p>
        </w:tc>
        <w:tc>
          <w:tcPr>
            <w:tcW w:w="7780" w:type="dxa"/>
            <w:tcBorders>
              <w:top w:val="nil"/>
              <w:left w:val="nil"/>
              <w:bottom w:val="single" w:sz="8" w:space="0" w:color="000000"/>
              <w:right w:val="single" w:sz="8" w:space="0" w:color="000000"/>
            </w:tcBorders>
            <w:shd w:val="clear" w:color="000000" w:fill="D9E1F2"/>
            <w:vAlign w:val="center"/>
            <w:hideMark/>
          </w:tcPr>
          <w:p w14:paraId="39EBABB6" w14:textId="77777777" w:rsidR="004F7397" w:rsidRPr="004F7397" w:rsidRDefault="004F7397" w:rsidP="004F7397">
            <w:pPr>
              <w:spacing w:after="0" w:line="240" w:lineRule="auto"/>
              <w:jc w:val="both"/>
              <w:rPr>
                <w:ins w:id="1888" w:author="Sandhya T" w:date="2024-06-22T10:15:00Z" w16du:dateUtc="2024-06-22T04:45:00Z"/>
                <w:rFonts w:ascii="Arial" w:eastAsia="Times New Roman" w:hAnsi="Arial" w:cs="Arial"/>
                <w:b/>
                <w:bCs/>
                <w:color w:val="00B050"/>
                <w:lang w:eastAsia="en-US"/>
              </w:rPr>
            </w:pPr>
            <w:ins w:id="1889" w:author="Sandhya T" w:date="2024-06-22T10:15:00Z" w16du:dateUtc="2024-06-22T04:45:00Z">
              <w:r w:rsidRPr="004F7397">
                <w:rPr>
                  <w:rFonts w:ascii="Arial" w:eastAsia="Times New Roman" w:hAnsi="Arial" w:cs="Arial"/>
                  <w:b/>
                  <w:bCs/>
                  <w:color w:val="00B050"/>
                  <w:lang w:eastAsia="en-US"/>
                </w:rPr>
                <w:t>Names starting with Alphabet ‘H’ like to show-off. They are ambitious, and keep themselves busy. Socially they are successful and progressive.</w:t>
              </w:r>
            </w:ins>
          </w:p>
        </w:tc>
      </w:tr>
      <w:tr w:rsidR="004F7397" w:rsidRPr="004F7397" w14:paraId="3F2D124B" w14:textId="77777777" w:rsidTr="004F7397">
        <w:trPr>
          <w:trHeight w:val="1130"/>
          <w:ins w:id="1890" w:author="Sandhya T" w:date="2024-06-22T10:15:00Z"/>
        </w:trPr>
        <w:tc>
          <w:tcPr>
            <w:tcW w:w="1440" w:type="dxa"/>
            <w:tcBorders>
              <w:top w:val="nil"/>
              <w:left w:val="single" w:sz="8" w:space="0" w:color="000000"/>
              <w:bottom w:val="single" w:sz="8" w:space="0" w:color="000000"/>
              <w:right w:val="single" w:sz="8" w:space="0" w:color="000000"/>
            </w:tcBorders>
            <w:shd w:val="clear" w:color="000000" w:fill="FFF2CC"/>
            <w:vAlign w:val="center"/>
            <w:hideMark/>
          </w:tcPr>
          <w:p w14:paraId="78FA966F" w14:textId="77777777" w:rsidR="004F7397" w:rsidRPr="004F7397" w:rsidRDefault="004F7397" w:rsidP="004F7397">
            <w:pPr>
              <w:spacing w:after="0" w:line="240" w:lineRule="auto"/>
              <w:jc w:val="center"/>
              <w:rPr>
                <w:ins w:id="1891" w:author="Sandhya T" w:date="2024-06-22T10:15:00Z" w16du:dateUtc="2024-06-22T04:45:00Z"/>
                <w:rFonts w:ascii="Arial" w:eastAsia="Times New Roman" w:hAnsi="Arial" w:cs="Arial"/>
                <w:b/>
                <w:bCs/>
                <w:color w:val="CC3399"/>
                <w:lang w:eastAsia="en-US"/>
              </w:rPr>
            </w:pPr>
            <w:ins w:id="1892" w:author="Sandhya T" w:date="2024-06-22T10:15:00Z" w16du:dateUtc="2024-06-22T04:45:00Z">
              <w:r w:rsidRPr="004F7397">
                <w:rPr>
                  <w:rFonts w:ascii="Arial" w:eastAsia="Times New Roman" w:hAnsi="Arial" w:cs="Arial"/>
                  <w:b/>
                  <w:bCs/>
                  <w:color w:val="CC3399"/>
                  <w:lang w:eastAsia="en-US"/>
                </w:rPr>
                <w:t xml:space="preserve">I               </w:t>
              </w:r>
            </w:ins>
          </w:p>
        </w:tc>
        <w:tc>
          <w:tcPr>
            <w:tcW w:w="7780" w:type="dxa"/>
            <w:tcBorders>
              <w:top w:val="nil"/>
              <w:left w:val="nil"/>
              <w:bottom w:val="single" w:sz="8" w:space="0" w:color="000000"/>
              <w:right w:val="single" w:sz="8" w:space="0" w:color="000000"/>
            </w:tcBorders>
            <w:shd w:val="clear" w:color="000000" w:fill="FFF2CC"/>
            <w:vAlign w:val="center"/>
            <w:hideMark/>
          </w:tcPr>
          <w:p w14:paraId="406A0ACC" w14:textId="77777777" w:rsidR="004F7397" w:rsidRPr="004F7397" w:rsidRDefault="004F7397" w:rsidP="004F7397">
            <w:pPr>
              <w:spacing w:after="0" w:line="240" w:lineRule="auto"/>
              <w:jc w:val="both"/>
              <w:rPr>
                <w:ins w:id="1893" w:author="Sandhya T" w:date="2024-06-22T10:15:00Z" w16du:dateUtc="2024-06-22T04:45:00Z"/>
                <w:rFonts w:ascii="Arial" w:eastAsia="Times New Roman" w:hAnsi="Arial" w:cs="Arial"/>
                <w:b/>
                <w:bCs/>
                <w:color w:val="CC3399"/>
                <w:lang w:eastAsia="en-US"/>
              </w:rPr>
            </w:pPr>
            <w:ins w:id="1894" w:author="Sandhya T" w:date="2024-06-22T10:15:00Z" w16du:dateUtc="2024-06-22T04:45:00Z">
              <w:r w:rsidRPr="004F7397">
                <w:rPr>
                  <w:rFonts w:ascii="Arial" w:eastAsia="Times New Roman" w:hAnsi="Arial" w:cs="Arial"/>
                  <w:b/>
                  <w:bCs/>
                  <w:color w:val="CC3399"/>
                  <w:lang w:eastAsia="en-US"/>
                </w:rPr>
                <w:t>Names starting with Alphabet ‘I’ keep themselves busy with some or the other activity. They do not allow others to be lazy. They like acquiring knowledge and try to understand everything in detail. Their speech has a mark of authority.</w:t>
              </w:r>
            </w:ins>
          </w:p>
        </w:tc>
      </w:tr>
      <w:tr w:rsidR="004F7397" w:rsidRPr="004F7397" w14:paraId="6787851B" w14:textId="77777777" w:rsidTr="004F7397">
        <w:trPr>
          <w:trHeight w:val="850"/>
          <w:ins w:id="1895" w:author="Sandhya T" w:date="2024-06-22T10:15:00Z"/>
        </w:trPr>
        <w:tc>
          <w:tcPr>
            <w:tcW w:w="1440" w:type="dxa"/>
            <w:tcBorders>
              <w:top w:val="nil"/>
              <w:left w:val="single" w:sz="8" w:space="0" w:color="000000"/>
              <w:bottom w:val="single" w:sz="8" w:space="0" w:color="000000"/>
              <w:right w:val="single" w:sz="8" w:space="0" w:color="000000"/>
            </w:tcBorders>
            <w:shd w:val="clear" w:color="000000" w:fill="D9E1F2"/>
            <w:vAlign w:val="center"/>
            <w:hideMark/>
          </w:tcPr>
          <w:p w14:paraId="3F23AD73" w14:textId="77777777" w:rsidR="004F7397" w:rsidRPr="004F7397" w:rsidRDefault="004F7397" w:rsidP="004F7397">
            <w:pPr>
              <w:spacing w:after="0" w:line="240" w:lineRule="auto"/>
              <w:jc w:val="center"/>
              <w:rPr>
                <w:ins w:id="1896" w:author="Sandhya T" w:date="2024-06-22T10:15:00Z" w16du:dateUtc="2024-06-22T04:45:00Z"/>
                <w:rFonts w:ascii="Arial" w:eastAsia="Times New Roman" w:hAnsi="Arial" w:cs="Arial"/>
                <w:b/>
                <w:bCs/>
                <w:color w:val="00B050"/>
                <w:lang w:eastAsia="en-US"/>
              </w:rPr>
            </w:pPr>
            <w:ins w:id="1897" w:author="Sandhya T" w:date="2024-06-22T10:15:00Z" w16du:dateUtc="2024-06-22T04:45:00Z">
              <w:r w:rsidRPr="004F7397">
                <w:rPr>
                  <w:rFonts w:ascii="Arial" w:eastAsia="Times New Roman" w:hAnsi="Arial" w:cs="Arial"/>
                  <w:b/>
                  <w:bCs/>
                  <w:color w:val="00B050"/>
                  <w:lang w:eastAsia="en-US"/>
                </w:rPr>
                <w:t xml:space="preserve">J             </w:t>
              </w:r>
            </w:ins>
          </w:p>
        </w:tc>
        <w:tc>
          <w:tcPr>
            <w:tcW w:w="7780" w:type="dxa"/>
            <w:tcBorders>
              <w:top w:val="nil"/>
              <w:left w:val="nil"/>
              <w:bottom w:val="single" w:sz="8" w:space="0" w:color="000000"/>
              <w:right w:val="single" w:sz="8" w:space="0" w:color="000000"/>
            </w:tcBorders>
            <w:shd w:val="clear" w:color="000000" w:fill="D9E1F2"/>
            <w:vAlign w:val="center"/>
            <w:hideMark/>
          </w:tcPr>
          <w:p w14:paraId="56C1E553" w14:textId="5147F477" w:rsidR="004F7397" w:rsidRPr="004F7397" w:rsidRDefault="004F7397" w:rsidP="004F7397">
            <w:pPr>
              <w:spacing w:after="0" w:line="240" w:lineRule="auto"/>
              <w:jc w:val="both"/>
              <w:rPr>
                <w:ins w:id="1898" w:author="Sandhya T" w:date="2024-06-22T10:15:00Z" w16du:dateUtc="2024-06-22T04:45:00Z"/>
                <w:rFonts w:ascii="Arial" w:eastAsia="Times New Roman" w:hAnsi="Arial" w:cs="Arial"/>
                <w:b/>
                <w:bCs/>
                <w:color w:val="00B050"/>
                <w:lang w:eastAsia="en-US"/>
              </w:rPr>
            </w:pPr>
            <w:ins w:id="1899" w:author="Sandhya T" w:date="2024-06-22T10:15:00Z" w16du:dateUtc="2024-06-22T04:45:00Z">
              <w:r w:rsidRPr="004F7397">
                <w:rPr>
                  <w:rFonts w:ascii="Arial" w:eastAsia="Times New Roman" w:hAnsi="Arial" w:cs="Arial"/>
                  <w:b/>
                  <w:bCs/>
                  <w:color w:val="00B050"/>
                  <w:lang w:eastAsia="en-US"/>
                </w:rPr>
                <w:t>Names starting with Alphabet ‘J’ are generous, broad minded, fighter. They have the knowledge of latest world events and they involve deeply. They do not involve in small matters. They are outspoken.</w:t>
              </w:r>
            </w:ins>
            <w:ins w:id="1900" w:author="Dinesh N" w:date="2024-06-27T16:37:00Z" w16du:dateUtc="2024-06-27T11:07:00Z">
              <w:r w:rsidR="00102276">
                <w:rPr>
                  <w:rFonts w:ascii="Arial" w:eastAsia="Times New Roman" w:hAnsi="Arial" w:cs="Arial"/>
                  <w:b/>
                  <w:bCs/>
                  <w:color w:val="00B050"/>
                  <w:lang w:eastAsia="en-US"/>
                </w:rPr>
                <w:t xml:space="preserve"> </w:t>
              </w:r>
            </w:ins>
            <w:ins w:id="1901" w:author="Dinesh N" w:date="2024-06-27T16:36:00Z" w16du:dateUtc="2024-06-27T11:06:00Z">
              <w:r w:rsidR="00102276" w:rsidRPr="00102276">
                <w:rPr>
                  <w:rFonts w:ascii="Arial" w:eastAsia="Times New Roman" w:hAnsi="Arial" w:cs="Arial"/>
                  <w:b/>
                  <w:bCs/>
                  <w:color w:val="00B050"/>
                  <w:lang w:eastAsia="en-US"/>
                </w:rPr>
                <w:t>They have a bright outlook. Talent for writing or painting. They have magnetic personality and follow intellectual pursuit. Negative side: Fickle minded,  diversion of attention from one subject to another.</w:t>
              </w:r>
            </w:ins>
          </w:p>
        </w:tc>
      </w:tr>
      <w:tr w:rsidR="004F7397" w:rsidRPr="004F7397" w14:paraId="38815DEF" w14:textId="77777777" w:rsidTr="004F7397">
        <w:trPr>
          <w:trHeight w:val="1130"/>
          <w:ins w:id="1902" w:author="Sandhya T" w:date="2024-06-22T10:15:00Z"/>
        </w:trPr>
        <w:tc>
          <w:tcPr>
            <w:tcW w:w="1440" w:type="dxa"/>
            <w:tcBorders>
              <w:top w:val="nil"/>
              <w:left w:val="single" w:sz="8" w:space="0" w:color="000000"/>
              <w:bottom w:val="single" w:sz="8" w:space="0" w:color="000000"/>
              <w:right w:val="single" w:sz="8" w:space="0" w:color="000000"/>
            </w:tcBorders>
            <w:shd w:val="clear" w:color="000000" w:fill="FFF2CC"/>
            <w:vAlign w:val="center"/>
            <w:hideMark/>
          </w:tcPr>
          <w:p w14:paraId="550A427C" w14:textId="77777777" w:rsidR="004F7397" w:rsidRPr="004F7397" w:rsidRDefault="004F7397" w:rsidP="004F7397">
            <w:pPr>
              <w:spacing w:after="0" w:line="240" w:lineRule="auto"/>
              <w:jc w:val="center"/>
              <w:rPr>
                <w:ins w:id="1903" w:author="Sandhya T" w:date="2024-06-22T10:15:00Z" w16du:dateUtc="2024-06-22T04:45:00Z"/>
                <w:rFonts w:ascii="Arial" w:eastAsia="Times New Roman" w:hAnsi="Arial" w:cs="Arial"/>
                <w:b/>
                <w:bCs/>
                <w:color w:val="CC3399"/>
                <w:lang w:eastAsia="en-US"/>
              </w:rPr>
            </w:pPr>
            <w:ins w:id="1904" w:author="Sandhya T" w:date="2024-06-22T10:15:00Z" w16du:dateUtc="2024-06-22T04:45:00Z">
              <w:r w:rsidRPr="004F7397">
                <w:rPr>
                  <w:rFonts w:ascii="Arial" w:eastAsia="Times New Roman" w:hAnsi="Arial" w:cs="Arial"/>
                  <w:b/>
                  <w:bCs/>
                  <w:color w:val="CC3399"/>
                  <w:lang w:eastAsia="en-US"/>
                </w:rPr>
                <w:t xml:space="preserve">K            </w:t>
              </w:r>
            </w:ins>
          </w:p>
        </w:tc>
        <w:tc>
          <w:tcPr>
            <w:tcW w:w="7780" w:type="dxa"/>
            <w:tcBorders>
              <w:top w:val="nil"/>
              <w:left w:val="nil"/>
              <w:bottom w:val="single" w:sz="8" w:space="0" w:color="000000"/>
              <w:right w:val="single" w:sz="8" w:space="0" w:color="000000"/>
            </w:tcBorders>
            <w:shd w:val="clear" w:color="000000" w:fill="FFF2CC"/>
            <w:vAlign w:val="center"/>
            <w:hideMark/>
          </w:tcPr>
          <w:p w14:paraId="05A57B8C" w14:textId="77777777" w:rsidR="004F7397" w:rsidRPr="004F7397" w:rsidRDefault="004F7397" w:rsidP="004F7397">
            <w:pPr>
              <w:spacing w:after="0" w:line="240" w:lineRule="auto"/>
              <w:jc w:val="both"/>
              <w:rPr>
                <w:ins w:id="1905" w:author="Sandhya T" w:date="2024-06-22T10:15:00Z" w16du:dateUtc="2024-06-22T04:45:00Z"/>
                <w:rFonts w:ascii="Arial" w:eastAsia="Times New Roman" w:hAnsi="Arial" w:cs="Arial"/>
                <w:b/>
                <w:bCs/>
                <w:color w:val="CC3399"/>
                <w:lang w:eastAsia="en-US"/>
              </w:rPr>
            </w:pPr>
            <w:ins w:id="1906" w:author="Sandhya T" w:date="2024-06-22T10:15:00Z" w16du:dateUtc="2024-06-22T04:45:00Z">
              <w:r w:rsidRPr="004F7397">
                <w:rPr>
                  <w:rFonts w:ascii="Arial" w:eastAsia="Times New Roman" w:hAnsi="Arial" w:cs="Arial"/>
                  <w:b/>
                  <w:bCs/>
                  <w:color w:val="CC3399"/>
                  <w:lang w:eastAsia="en-US"/>
                </w:rPr>
                <w:t>Names starting with Alphabet ‘K’ struggle more, with a lot of ups and downs. They are negative thinking people. They see the darker side of everything. They are generous and enduring. Their life is always uncertain.</w:t>
              </w:r>
            </w:ins>
          </w:p>
        </w:tc>
      </w:tr>
      <w:tr w:rsidR="004F7397" w:rsidRPr="004F7397" w14:paraId="11E3BFE8" w14:textId="77777777" w:rsidTr="004F7397">
        <w:trPr>
          <w:trHeight w:val="1410"/>
          <w:ins w:id="1907" w:author="Sandhya T" w:date="2024-06-22T10:15:00Z"/>
        </w:trPr>
        <w:tc>
          <w:tcPr>
            <w:tcW w:w="1440" w:type="dxa"/>
            <w:tcBorders>
              <w:top w:val="nil"/>
              <w:left w:val="single" w:sz="8" w:space="0" w:color="000000"/>
              <w:bottom w:val="single" w:sz="8" w:space="0" w:color="000000"/>
              <w:right w:val="single" w:sz="8" w:space="0" w:color="000000"/>
            </w:tcBorders>
            <w:shd w:val="clear" w:color="000000" w:fill="D9E1F2"/>
            <w:vAlign w:val="center"/>
            <w:hideMark/>
          </w:tcPr>
          <w:p w14:paraId="55FD7CE1" w14:textId="77777777" w:rsidR="004F7397" w:rsidRPr="004F7397" w:rsidRDefault="004F7397" w:rsidP="004F7397">
            <w:pPr>
              <w:spacing w:after="0" w:line="240" w:lineRule="auto"/>
              <w:jc w:val="center"/>
              <w:rPr>
                <w:ins w:id="1908" w:author="Sandhya T" w:date="2024-06-22T10:15:00Z" w16du:dateUtc="2024-06-22T04:45:00Z"/>
                <w:rFonts w:ascii="Arial" w:eastAsia="Times New Roman" w:hAnsi="Arial" w:cs="Arial"/>
                <w:b/>
                <w:bCs/>
                <w:color w:val="00B050"/>
                <w:lang w:eastAsia="en-US"/>
              </w:rPr>
            </w:pPr>
            <w:ins w:id="1909" w:author="Sandhya T" w:date="2024-06-22T10:15:00Z" w16du:dateUtc="2024-06-22T04:45:00Z">
              <w:r w:rsidRPr="004F7397">
                <w:rPr>
                  <w:rFonts w:ascii="Arial" w:eastAsia="Times New Roman" w:hAnsi="Arial" w:cs="Arial"/>
                  <w:b/>
                  <w:bCs/>
                  <w:color w:val="00B050"/>
                  <w:lang w:eastAsia="en-US"/>
                </w:rPr>
                <w:t xml:space="preserve">  L</w:t>
              </w:r>
            </w:ins>
          </w:p>
        </w:tc>
        <w:tc>
          <w:tcPr>
            <w:tcW w:w="7780" w:type="dxa"/>
            <w:tcBorders>
              <w:top w:val="nil"/>
              <w:left w:val="nil"/>
              <w:bottom w:val="single" w:sz="8" w:space="0" w:color="000000"/>
              <w:right w:val="single" w:sz="8" w:space="0" w:color="000000"/>
            </w:tcBorders>
            <w:shd w:val="clear" w:color="000000" w:fill="D9E1F2"/>
            <w:vAlign w:val="center"/>
            <w:hideMark/>
          </w:tcPr>
          <w:p w14:paraId="78ACA285" w14:textId="77777777" w:rsidR="004F7397" w:rsidRPr="004F7397" w:rsidRDefault="004F7397" w:rsidP="004F7397">
            <w:pPr>
              <w:spacing w:after="0" w:line="240" w:lineRule="auto"/>
              <w:jc w:val="both"/>
              <w:rPr>
                <w:ins w:id="1910" w:author="Sandhya T" w:date="2024-06-22T10:15:00Z" w16du:dateUtc="2024-06-22T04:45:00Z"/>
                <w:rFonts w:ascii="Arial" w:eastAsia="Times New Roman" w:hAnsi="Arial" w:cs="Arial"/>
                <w:b/>
                <w:bCs/>
                <w:color w:val="00B050"/>
                <w:lang w:eastAsia="en-US"/>
              </w:rPr>
            </w:pPr>
            <w:ins w:id="1911" w:author="Sandhya T" w:date="2024-06-22T10:15:00Z" w16du:dateUtc="2024-06-22T04:45:00Z">
              <w:r w:rsidRPr="004F7397">
                <w:rPr>
                  <w:rFonts w:ascii="Arial" w:eastAsia="Times New Roman" w:hAnsi="Arial" w:cs="Arial"/>
                  <w:b/>
                  <w:bCs/>
                  <w:color w:val="00B050"/>
                  <w:lang w:eastAsia="en-US"/>
                </w:rPr>
                <w:t>Names starting with Alphabet ‘L’  achieve the highest position in life. They are blessed with good thoughts and qualities.  They are secretive, always busy in their own ideas. They don’t like to look at the past. They are sensitive, enduring, philosophical, clear thinking. They always prove themselves with their actions and perfection.</w:t>
              </w:r>
            </w:ins>
          </w:p>
        </w:tc>
      </w:tr>
      <w:tr w:rsidR="004F7397" w:rsidRPr="004F7397" w14:paraId="2A9F06E2" w14:textId="77777777" w:rsidTr="004F7397">
        <w:trPr>
          <w:trHeight w:val="1130"/>
          <w:ins w:id="1912" w:author="Sandhya T" w:date="2024-06-22T10:15:00Z"/>
        </w:trPr>
        <w:tc>
          <w:tcPr>
            <w:tcW w:w="1440" w:type="dxa"/>
            <w:tcBorders>
              <w:top w:val="nil"/>
              <w:left w:val="single" w:sz="8" w:space="0" w:color="000000"/>
              <w:bottom w:val="single" w:sz="8" w:space="0" w:color="000000"/>
              <w:right w:val="single" w:sz="8" w:space="0" w:color="000000"/>
            </w:tcBorders>
            <w:shd w:val="clear" w:color="000000" w:fill="FFF2CC"/>
            <w:vAlign w:val="center"/>
            <w:hideMark/>
          </w:tcPr>
          <w:p w14:paraId="6945D6DC" w14:textId="77777777" w:rsidR="004F7397" w:rsidRPr="004F7397" w:rsidRDefault="004F7397" w:rsidP="004F7397">
            <w:pPr>
              <w:spacing w:after="0" w:line="240" w:lineRule="auto"/>
              <w:jc w:val="center"/>
              <w:rPr>
                <w:ins w:id="1913" w:author="Sandhya T" w:date="2024-06-22T10:15:00Z" w16du:dateUtc="2024-06-22T04:45:00Z"/>
                <w:rFonts w:ascii="Arial" w:eastAsia="Times New Roman" w:hAnsi="Arial" w:cs="Arial"/>
                <w:b/>
                <w:bCs/>
                <w:color w:val="CC3399"/>
                <w:lang w:eastAsia="en-US"/>
              </w:rPr>
            </w:pPr>
            <w:ins w:id="1914" w:author="Sandhya T" w:date="2024-06-22T10:15:00Z" w16du:dateUtc="2024-06-22T04:45:00Z">
              <w:r w:rsidRPr="004F7397">
                <w:rPr>
                  <w:rFonts w:ascii="Arial" w:eastAsia="Times New Roman" w:hAnsi="Arial" w:cs="Arial"/>
                  <w:b/>
                  <w:bCs/>
                  <w:color w:val="CC3399"/>
                  <w:lang w:eastAsia="en-US"/>
                </w:rPr>
                <w:t>M</w:t>
              </w:r>
            </w:ins>
          </w:p>
        </w:tc>
        <w:tc>
          <w:tcPr>
            <w:tcW w:w="7780" w:type="dxa"/>
            <w:tcBorders>
              <w:top w:val="nil"/>
              <w:left w:val="nil"/>
              <w:bottom w:val="single" w:sz="8" w:space="0" w:color="000000"/>
              <w:right w:val="single" w:sz="8" w:space="0" w:color="000000"/>
            </w:tcBorders>
            <w:shd w:val="clear" w:color="000000" w:fill="FFF2CC"/>
            <w:vAlign w:val="center"/>
            <w:hideMark/>
          </w:tcPr>
          <w:p w14:paraId="37509CE0" w14:textId="77777777" w:rsidR="004F7397" w:rsidRPr="004F7397" w:rsidRDefault="004F7397" w:rsidP="004F7397">
            <w:pPr>
              <w:spacing w:after="0" w:line="240" w:lineRule="auto"/>
              <w:jc w:val="both"/>
              <w:rPr>
                <w:ins w:id="1915" w:author="Sandhya T" w:date="2024-06-22T10:15:00Z" w16du:dateUtc="2024-06-22T04:45:00Z"/>
                <w:rFonts w:ascii="Arial" w:eastAsia="Times New Roman" w:hAnsi="Arial" w:cs="Arial"/>
                <w:b/>
                <w:bCs/>
                <w:color w:val="CC3399"/>
                <w:lang w:eastAsia="en-US"/>
              </w:rPr>
            </w:pPr>
            <w:ins w:id="1916" w:author="Sandhya T" w:date="2024-06-22T10:15:00Z" w16du:dateUtc="2024-06-22T04:45:00Z">
              <w:r w:rsidRPr="004F7397">
                <w:rPr>
                  <w:rFonts w:ascii="Arial" w:eastAsia="Times New Roman" w:hAnsi="Arial" w:cs="Arial"/>
                  <w:b/>
                  <w:bCs/>
                  <w:color w:val="CC3399"/>
                  <w:lang w:eastAsia="en-US"/>
                </w:rPr>
                <w:t>Names starting with Alphabet ‘M’  like to be alone, gentle, cultured, civilized, speak always truth, face unprecedented rise and fall, secretive about their personalities. If they are poor also people regard them as prosperous. They have a natural tendency of proving their worth.</w:t>
              </w:r>
            </w:ins>
          </w:p>
        </w:tc>
      </w:tr>
      <w:tr w:rsidR="004F7397" w:rsidRPr="004F7397" w14:paraId="5CC45B78" w14:textId="77777777" w:rsidTr="004F7397">
        <w:trPr>
          <w:trHeight w:val="1690"/>
          <w:ins w:id="1917" w:author="Sandhya T" w:date="2024-06-22T10:15:00Z"/>
        </w:trPr>
        <w:tc>
          <w:tcPr>
            <w:tcW w:w="1440" w:type="dxa"/>
            <w:tcBorders>
              <w:top w:val="nil"/>
              <w:left w:val="single" w:sz="8" w:space="0" w:color="000000"/>
              <w:bottom w:val="single" w:sz="8" w:space="0" w:color="000000"/>
              <w:right w:val="single" w:sz="8" w:space="0" w:color="000000"/>
            </w:tcBorders>
            <w:shd w:val="clear" w:color="000000" w:fill="D9E1F2"/>
            <w:vAlign w:val="center"/>
            <w:hideMark/>
          </w:tcPr>
          <w:p w14:paraId="31D7C6D9" w14:textId="77777777" w:rsidR="004F7397" w:rsidRPr="004F7397" w:rsidRDefault="004F7397" w:rsidP="004F7397">
            <w:pPr>
              <w:spacing w:after="0" w:line="240" w:lineRule="auto"/>
              <w:jc w:val="center"/>
              <w:rPr>
                <w:ins w:id="1918" w:author="Sandhya T" w:date="2024-06-22T10:15:00Z" w16du:dateUtc="2024-06-22T04:45:00Z"/>
                <w:rFonts w:ascii="Arial" w:eastAsia="Times New Roman" w:hAnsi="Arial" w:cs="Arial"/>
                <w:b/>
                <w:bCs/>
                <w:color w:val="00B050"/>
                <w:lang w:eastAsia="en-US"/>
              </w:rPr>
            </w:pPr>
            <w:ins w:id="1919" w:author="Sandhya T" w:date="2024-06-22T10:15:00Z" w16du:dateUtc="2024-06-22T04:45:00Z">
              <w:r w:rsidRPr="004F7397">
                <w:rPr>
                  <w:rFonts w:ascii="Arial" w:eastAsia="Times New Roman" w:hAnsi="Arial" w:cs="Arial"/>
                  <w:b/>
                  <w:bCs/>
                  <w:color w:val="00B050"/>
                  <w:lang w:eastAsia="en-US"/>
                </w:rPr>
                <w:t>N</w:t>
              </w:r>
            </w:ins>
          </w:p>
        </w:tc>
        <w:tc>
          <w:tcPr>
            <w:tcW w:w="7780" w:type="dxa"/>
            <w:tcBorders>
              <w:top w:val="nil"/>
              <w:left w:val="nil"/>
              <w:bottom w:val="single" w:sz="8" w:space="0" w:color="000000"/>
              <w:right w:val="single" w:sz="8" w:space="0" w:color="000000"/>
            </w:tcBorders>
            <w:shd w:val="clear" w:color="000000" w:fill="D9E1F2"/>
            <w:vAlign w:val="center"/>
            <w:hideMark/>
          </w:tcPr>
          <w:p w14:paraId="3DF435E5" w14:textId="77777777" w:rsidR="004F7397" w:rsidRPr="004F7397" w:rsidRDefault="004F7397" w:rsidP="004F7397">
            <w:pPr>
              <w:spacing w:after="0" w:line="240" w:lineRule="auto"/>
              <w:jc w:val="both"/>
              <w:rPr>
                <w:ins w:id="1920" w:author="Sandhya T" w:date="2024-06-22T10:15:00Z" w16du:dateUtc="2024-06-22T04:45:00Z"/>
                <w:rFonts w:ascii="Arial" w:eastAsia="Times New Roman" w:hAnsi="Arial" w:cs="Arial"/>
                <w:b/>
                <w:bCs/>
                <w:color w:val="00B050"/>
                <w:lang w:eastAsia="en-US"/>
              </w:rPr>
            </w:pPr>
            <w:ins w:id="1921" w:author="Sandhya T" w:date="2024-06-22T10:15:00Z" w16du:dateUtc="2024-06-22T04:45:00Z">
              <w:r w:rsidRPr="004F7397">
                <w:rPr>
                  <w:rFonts w:ascii="Arial" w:eastAsia="Times New Roman" w:hAnsi="Arial" w:cs="Arial"/>
                  <w:b/>
                  <w:bCs/>
                  <w:color w:val="00B050"/>
                  <w:lang w:eastAsia="en-US"/>
                </w:rPr>
                <w:t xml:space="preserve">Names starting with Alphabet ‘N’  experience constant struggles and obstacles. They have innovative ideas, and co-operation. They have strong and impressive personalities. They face struggles to achieve their targets. They can also be friendly with strangers. They are outstanding as family people and always discharge their social responsibilities to the best of their abilities. </w:t>
              </w:r>
            </w:ins>
          </w:p>
        </w:tc>
      </w:tr>
      <w:tr w:rsidR="004F7397" w:rsidRPr="004F7397" w14:paraId="2C205AF2" w14:textId="77777777" w:rsidTr="004F7397">
        <w:trPr>
          <w:trHeight w:val="1690"/>
          <w:ins w:id="1922" w:author="Sandhya T" w:date="2024-06-22T10:15:00Z"/>
        </w:trPr>
        <w:tc>
          <w:tcPr>
            <w:tcW w:w="1440" w:type="dxa"/>
            <w:tcBorders>
              <w:top w:val="nil"/>
              <w:left w:val="single" w:sz="8" w:space="0" w:color="000000"/>
              <w:bottom w:val="single" w:sz="8" w:space="0" w:color="000000"/>
              <w:right w:val="single" w:sz="8" w:space="0" w:color="000000"/>
            </w:tcBorders>
            <w:shd w:val="clear" w:color="000000" w:fill="FFF2CC"/>
            <w:vAlign w:val="center"/>
            <w:hideMark/>
          </w:tcPr>
          <w:p w14:paraId="73F5FD28" w14:textId="77777777" w:rsidR="004F7397" w:rsidRPr="004F7397" w:rsidRDefault="004F7397" w:rsidP="004F7397">
            <w:pPr>
              <w:spacing w:after="0" w:line="240" w:lineRule="auto"/>
              <w:jc w:val="center"/>
              <w:rPr>
                <w:ins w:id="1923" w:author="Sandhya T" w:date="2024-06-22T10:15:00Z" w16du:dateUtc="2024-06-22T04:45:00Z"/>
                <w:rFonts w:ascii="Arial" w:eastAsia="Times New Roman" w:hAnsi="Arial" w:cs="Arial"/>
                <w:b/>
                <w:bCs/>
                <w:color w:val="CC3399"/>
                <w:lang w:eastAsia="en-US"/>
              </w:rPr>
            </w:pPr>
            <w:ins w:id="1924" w:author="Sandhya T" w:date="2024-06-22T10:15:00Z" w16du:dateUtc="2024-06-22T04:45:00Z">
              <w:r w:rsidRPr="004F7397">
                <w:rPr>
                  <w:rFonts w:ascii="Arial" w:eastAsia="Times New Roman" w:hAnsi="Arial" w:cs="Arial"/>
                  <w:b/>
                  <w:bCs/>
                  <w:color w:val="CC3399"/>
                  <w:lang w:eastAsia="en-US"/>
                </w:rPr>
                <w:t>O</w:t>
              </w:r>
            </w:ins>
          </w:p>
        </w:tc>
        <w:tc>
          <w:tcPr>
            <w:tcW w:w="7780" w:type="dxa"/>
            <w:tcBorders>
              <w:top w:val="nil"/>
              <w:left w:val="nil"/>
              <w:bottom w:val="single" w:sz="8" w:space="0" w:color="000000"/>
              <w:right w:val="single" w:sz="8" w:space="0" w:color="000000"/>
            </w:tcBorders>
            <w:shd w:val="clear" w:color="000000" w:fill="FFF2CC"/>
            <w:vAlign w:val="center"/>
            <w:hideMark/>
          </w:tcPr>
          <w:p w14:paraId="3EFDDD52" w14:textId="77777777" w:rsidR="004F7397" w:rsidRPr="004F7397" w:rsidRDefault="004F7397" w:rsidP="004F7397">
            <w:pPr>
              <w:spacing w:after="0" w:line="240" w:lineRule="auto"/>
              <w:jc w:val="both"/>
              <w:rPr>
                <w:ins w:id="1925" w:author="Sandhya T" w:date="2024-06-22T10:15:00Z" w16du:dateUtc="2024-06-22T04:45:00Z"/>
                <w:rFonts w:ascii="Arial" w:eastAsia="Times New Roman" w:hAnsi="Arial" w:cs="Arial"/>
                <w:b/>
                <w:bCs/>
                <w:color w:val="CC3399"/>
                <w:lang w:eastAsia="en-US"/>
              </w:rPr>
            </w:pPr>
            <w:ins w:id="1926" w:author="Sandhya T" w:date="2024-06-22T10:15:00Z" w16du:dateUtc="2024-06-22T04:45:00Z">
              <w:r w:rsidRPr="004F7397">
                <w:rPr>
                  <w:rFonts w:ascii="Arial" w:eastAsia="Times New Roman" w:hAnsi="Arial" w:cs="Arial"/>
                  <w:b/>
                  <w:bCs/>
                  <w:color w:val="CC3399"/>
                  <w:lang w:eastAsia="en-US"/>
                </w:rPr>
                <w:t>Names starting with Alphabet ‘O’ are self-centered, courageous, they never give up even after repeated ups and downs in life, innumerable friends and enemies, easily cheated by others. They don’t like to burn as wood, they like to thunder like a boil. Later part of their life is comparatively happy and prosperous. They are ambitious, and always cherish a desire of going up in their life.</w:t>
              </w:r>
            </w:ins>
          </w:p>
        </w:tc>
      </w:tr>
      <w:tr w:rsidR="004F7397" w:rsidRPr="004F7397" w14:paraId="120632F8" w14:textId="77777777" w:rsidTr="004F7397">
        <w:trPr>
          <w:trHeight w:val="1690"/>
          <w:ins w:id="1927" w:author="Sandhya T" w:date="2024-06-22T10:15:00Z"/>
        </w:trPr>
        <w:tc>
          <w:tcPr>
            <w:tcW w:w="1440" w:type="dxa"/>
            <w:tcBorders>
              <w:top w:val="nil"/>
              <w:left w:val="single" w:sz="8" w:space="0" w:color="000000"/>
              <w:bottom w:val="single" w:sz="8" w:space="0" w:color="000000"/>
              <w:right w:val="single" w:sz="8" w:space="0" w:color="000000"/>
            </w:tcBorders>
            <w:shd w:val="clear" w:color="000000" w:fill="D9E1F2"/>
            <w:vAlign w:val="center"/>
            <w:hideMark/>
          </w:tcPr>
          <w:p w14:paraId="704DCCAE" w14:textId="77777777" w:rsidR="004F7397" w:rsidRPr="004F7397" w:rsidRDefault="004F7397" w:rsidP="004F7397">
            <w:pPr>
              <w:spacing w:after="0" w:line="240" w:lineRule="auto"/>
              <w:jc w:val="center"/>
              <w:rPr>
                <w:ins w:id="1928" w:author="Sandhya T" w:date="2024-06-22T10:15:00Z" w16du:dateUtc="2024-06-22T04:45:00Z"/>
                <w:rFonts w:ascii="Arial" w:eastAsia="Times New Roman" w:hAnsi="Arial" w:cs="Arial"/>
                <w:b/>
                <w:bCs/>
                <w:color w:val="00B050"/>
                <w:lang w:eastAsia="en-US"/>
              </w:rPr>
            </w:pPr>
            <w:ins w:id="1929" w:author="Sandhya T" w:date="2024-06-22T10:15:00Z" w16du:dateUtc="2024-06-22T04:45:00Z">
              <w:r w:rsidRPr="004F7397">
                <w:rPr>
                  <w:rFonts w:ascii="Arial" w:eastAsia="Times New Roman" w:hAnsi="Arial" w:cs="Arial"/>
                  <w:b/>
                  <w:bCs/>
                  <w:color w:val="00B050"/>
                  <w:lang w:eastAsia="en-US"/>
                </w:rPr>
                <w:t xml:space="preserve">P           </w:t>
              </w:r>
            </w:ins>
          </w:p>
        </w:tc>
        <w:tc>
          <w:tcPr>
            <w:tcW w:w="7780" w:type="dxa"/>
            <w:tcBorders>
              <w:top w:val="nil"/>
              <w:left w:val="nil"/>
              <w:bottom w:val="single" w:sz="8" w:space="0" w:color="000000"/>
              <w:right w:val="single" w:sz="8" w:space="0" w:color="000000"/>
            </w:tcBorders>
            <w:shd w:val="clear" w:color="000000" w:fill="D9E1F2"/>
            <w:vAlign w:val="center"/>
            <w:hideMark/>
          </w:tcPr>
          <w:p w14:paraId="73B21616" w14:textId="77777777" w:rsidR="004F7397" w:rsidRPr="004F7397" w:rsidRDefault="004F7397" w:rsidP="004F7397">
            <w:pPr>
              <w:spacing w:after="0" w:line="240" w:lineRule="auto"/>
              <w:jc w:val="both"/>
              <w:rPr>
                <w:ins w:id="1930" w:author="Sandhya T" w:date="2024-06-22T10:15:00Z" w16du:dateUtc="2024-06-22T04:45:00Z"/>
                <w:rFonts w:ascii="Arial" w:eastAsia="Times New Roman" w:hAnsi="Arial" w:cs="Arial"/>
                <w:b/>
                <w:bCs/>
                <w:color w:val="00B050"/>
                <w:lang w:eastAsia="en-US"/>
              </w:rPr>
            </w:pPr>
            <w:ins w:id="1931" w:author="Sandhya T" w:date="2024-06-22T10:15:00Z" w16du:dateUtc="2024-06-22T04:45:00Z">
              <w:r w:rsidRPr="004F7397">
                <w:rPr>
                  <w:rFonts w:ascii="Arial" w:eastAsia="Times New Roman" w:hAnsi="Arial" w:cs="Arial"/>
                  <w:b/>
                  <w:bCs/>
                  <w:color w:val="00B050"/>
                  <w:lang w:eastAsia="en-US"/>
                </w:rPr>
                <w:t>Names starting with Alphabet ‘P’ are secretive personalities, despite inner tribulations they are calm, quiet externally, always share the wheel and woes to others. They can face any difficult situations in their life. They never deviate from their destined life path. They extend a helping hand and co-operation to others even at their own expense. They always enjoy the peaceful surrounding, far away from the hustle bustle.</w:t>
              </w:r>
            </w:ins>
          </w:p>
        </w:tc>
      </w:tr>
      <w:tr w:rsidR="004F7397" w:rsidRPr="004F7397" w14:paraId="0957099D" w14:textId="77777777" w:rsidTr="004F7397">
        <w:trPr>
          <w:trHeight w:val="1690"/>
          <w:ins w:id="1932" w:author="Sandhya T" w:date="2024-06-22T10:15:00Z"/>
        </w:trPr>
        <w:tc>
          <w:tcPr>
            <w:tcW w:w="1440" w:type="dxa"/>
            <w:tcBorders>
              <w:top w:val="nil"/>
              <w:left w:val="single" w:sz="8" w:space="0" w:color="000000"/>
              <w:bottom w:val="single" w:sz="8" w:space="0" w:color="000000"/>
              <w:right w:val="single" w:sz="8" w:space="0" w:color="000000"/>
            </w:tcBorders>
            <w:shd w:val="clear" w:color="000000" w:fill="FFF2CC"/>
            <w:vAlign w:val="center"/>
            <w:hideMark/>
          </w:tcPr>
          <w:p w14:paraId="12DE1A01" w14:textId="77777777" w:rsidR="004F7397" w:rsidRPr="004F7397" w:rsidRDefault="004F7397" w:rsidP="004F7397">
            <w:pPr>
              <w:spacing w:after="0" w:line="240" w:lineRule="auto"/>
              <w:jc w:val="center"/>
              <w:rPr>
                <w:ins w:id="1933" w:author="Sandhya T" w:date="2024-06-22T10:15:00Z" w16du:dateUtc="2024-06-22T04:45:00Z"/>
                <w:rFonts w:ascii="Arial" w:eastAsia="Times New Roman" w:hAnsi="Arial" w:cs="Arial"/>
                <w:b/>
                <w:bCs/>
                <w:color w:val="CC3399"/>
                <w:lang w:eastAsia="en-US"/>
              </w:rPr>
            </w:pPr>
            <w:ins w:id="1934" w:author="Sandhya T" w:date="2024-06-22T10:15:00Z" w16du:dateUtc="2024-06-22T04:45:00Z">
              <w:r w:rsidRPr="004F7397">
                <w:rPr>
                  <w:rFonts w:ascii="Arial" w:eastAsia="Times New Roman" w:hAnsi="Arial" w:cs="Arial"/>
                  <w:b/>
                  <w:bCs/>
                  <w:color w:val="CC3399"/>
                  <w:lang w:eastAsia="en-US"/>
                </w:rPr>
                <w:lastRenderedPageBreak/>
                <w:t>Q</w:t>
              </w:r>
            </w:ins>
          </w:p>
        </w:tc>
        <w:tc>
          <w:tcPr>
            <w:tcW w:w="7780" w:type="dxa"/>
            <w:tcBorders>
              <w:top w:val="nil"/>
              <w:left w:val="nil"/>
              <w:bottom w:val="single" w:sz="8" w:space="0" w:color="000000"/>
              <w:right w:val="single" w:sz="8" w:space="0" w:color="000000"/>
            </w:tcBorders>
            <w:shd w:val="clear" w:color="000000" w:fill="FFF2CC"/>
            <w:vAlign w:val="center"/>
            <w:hideMark/>
          </w:tcPr>
          <w:p w14:paraId="6D985DE5" w14:textId="77777777" w:rsidR="004F7397" w:rsidRPr="004F7397" w:rsidRDefault="004F7397" w:rsidP="004F7397">
            <w:pPr>
              <w:spacing w:after="0" w:line="240" w:lineRule="auto"/>
              <w:jc w:val="both"/>
              <w:rPr>
                <w:ins w:id="1935" w:author="Sandhya T" w:date="2024-06-22T10:15:00Z" w16du:dateUtc="2024-06-22T04:45:00Z"/>
                <w:rFonts w:ascii="Arial" w:eastAsia="Times New Roman" w:hAnsi="Arial" w:cs="Arial"/>
                <w:b/>
                <w:bCs/>
                <w:color w:val="CC3399"/>
                <w:lang w:eastAsia="en-US"/>
              </w:rPr>
            </w:pPr>
            <w:ins w:id="1936" w:author="Sandhya T" w:date="2024-06-22T10:15:00Z" w16du:dateUtc="2024-06-22T04:45:00Z">
              <w:r w:rsidRPr="004F7397">
                <w:rPr>
                  <w:rFonts w:ascii="Arial" w:eastAsia="Times New Roman" w:hAnsi="Arial" w:cs="Arial"/>
                  <w:b/>
                  <w:bCs/>
                  <w:color w:val="CC3399"/>
                  <w:lang w:eastAsia="en-US"/>
                </w:rPr>
                <w:t>Names starting with Alphabet ‘Q’ live a systematic life. They are determined in their ideas. They do not hurry or worry in their life. They don’t like to intervene in others’ matters or challenge the systematic ways of working. They prove their worth as good administrators. They are not egoistic and proud. Proper discharge of their obligations is their prime duty.</w:t>
              </w:r>
            </w:ins>
          </w:p>
        </w:tc>
      </w:tr>
      <w:tr w:rsidR="004F7397" w:rsidRPr="004F7397" w14:paraId="1A3EE432" w14:textId="77777777" w:rsidTr="004F7397">
        <w:trPr>
          <w:trHeight w:val="1690"/>
          <w:ins w:id="1937" w:author="Sandhya T" w:date="2024-06-22T10:15:00Z"/>
        </w:trPr>
        <w:tc>
          <w:tcPr>
            <w:tcW w:w="1440" w:type="dxa"/>
            <w:tcBorders>
              <w:top w:val="nil"/>
              <w:left w:val="single" w:sz="8" w:space="0" w:color="000000"/>
              <w:bottom w:val="single" w:sz="8" w:space="0" w:color="000000"/>
              <w:right w:val="single" w:sz="8" w:space="0" w:color="000000"/>
            </w:tcBorders>
            <w:shd w:val="clear" w:color="000000" w:fill="D9E1F2"/>
            <w:vAlign w:val="center"/>
            <w:hideMark/>
          </w:tcPr>
          <w:p w14:paraId="6B188368" w14:textId="77777777" w:rsidR="004F7397" w:rsidRPr="004F7397" w:rsidRDefault="004F7397" w:rsidP="004F7397">
            <w:pPr>
              <w:spacing w:after="0" w:line="240" w:lineRule="auto"/>
              <w:jc w:val="center"/>
              <w:rPr>
                <w:ins w:id="1938" w:author="Sandhya T" w:date="2024-06-22T10:15:00Z" w16du:dateUtc="2024-06-22T04:45:00Z"/>
                <w:rFonts w:ascii="Arial" w:eastAsia="Times New Roman" w:hAnsi="Arial" w:cs="Arial"/>
                <w:b/>
                <w:bCs/>
                <w:color w:val="00B050"/>
                <w:lang w:eastAsia="en-US"/>
              </w:rPr>
            </w:pPr>
            <w:ins w:id="1939" w:author="Sandhya T" w:date="2024-06-22T10:15:00Z" w16du:dateUtc="2024-06-22T04:45:00Z">
              <w:r w:rsidRPr="004F7397">
                <w:rPr>
                  <w:rFonts w:ascii="Arial" w:eastAsia="Times New Roman" w:hAnsi="Arial" w:cs="Arial"/>
                  <w:b/>
                  <w:bCs/>
                  <w:color w:val="00B050"/>
                  <w:lang w:eastAsia="en-US"/>
                </w:rPr>
                <w:t>R</w:t>
              </w:r>
            </w:ins>
          </w:p>
        </w:tc>
        <w:tc>
          <w:tcPr>
            <w:tcW w:w="7780" w:type="dxa"/>
            <w:tcBorders>
              <w:top w:val="nil"/>
              <w:left w:val="nil"/>
              <w:bottom w:val="nil"/>
              <w:right w:val="single" w:sz="8" w:space="0" w:color="000000"/>
            </w:tcBorders>
            <w:shd w:val="clear" w:color="000000" w:fill="D9E1F2"/>
            <w:vAlign w:val="center"/>
            <w:hideMark/>
          </w:tcPr>
          <w:p w14:paraId="26760F8A" w14:textId="77777777" w:rsidR="004F7397" w:rsidRPr="004F7397" w:rsidRDefault="004F7397" w:rsidP="004F7397">
            <w:pPr>
              <w:spacing w:after="0" w:line="240" w:lineRule="auto"/>
              <w:jc w:val="both"/>
              <w:rPr>
                <w:ins w:id="1940" w:author="Sandhya T" w:date="2024-06-22T10:15:00Z" w16du:dateUtc="2024-06-22T04:45:00Z"/>
                <w:rFonts w:ascii="Arial" w:eastAsia="Times New Roman" w:hAnsi="Arial" w:cs="Arial"/>
                <w:b/>
                <w:bCs/>
                <w:color w:val="00B050"/>
                <w:lang w:eastAsia="en-US"/>
              </w:rPr>
            </w:pPr>
            <w:ins w:id="1941" w:author="Sandhya T" w:date="2024-06-22T10:15:00Z" w16du:dateUtc="2024-06-22T04:45:00Z">
              <w:r w:rsidRPr="004F7397">
                <w:rPr>
                  <w:rFonts w:ascii="Arial" w:eastAsia="Times New Roman" w:hAnsi="Arial" w:cs="Arial"/>
                  <w:b/>
                  <w:bCs/>
                  <w:color w:val="00B050"/>
                  <w:lang w:eastAsia="en-US"/>
                </w:rPr>
                <w:t>Names starting with Alphabet ‘R’ are reputable and distinguished. They get more respect, prestige, position and money with the passage of life. They are appreciative, sensible people with impressive and good personalities. They easily make friends with strangers, Higher authority is always helpful in getting their work done easily. They achieve high status in life.</w:t>
              </w:r>
            </w:ins>
          </w:p>
        </w:tc>
      </w:tr>
      <w:tr w:rsidR="004F7397" w:rsidRPr="004F7397" w14:paraId="2A166CE6" w14:textId="77777777" w:rsidTr="004F7397">
        <w:trPr>
          <w:trHeight w:val="1130"/>
          <w:ins w:id="1942" w:author="Sandhya T" w:date="2024-06-22T10:15:00Z"/>
        </w:trPr>
        <w:tc>
          <w:tcPr>
            <w:tcW w:w="1440" w:type="dxa"/>
            <w:tcBorders>
              <w:top w:val="nil"/>
              <w:left w:val="single" w:sz="8" w:space="0" w:color="000000"/>
              <w:bottom w:val="single" w:sz="8" w:space="0" w:color="000000"/>
              <w:right w:val="nil"/>
            </w:tcBorders>
            <w:shd w:val="clear" w:color="000000" w:fill="FFF2CC"/>
            <w:vAlign w:val="center"/>
            <w:hideMark/>
          </w:tcPr>
          <w:p w14:paraId="79C51B71" w14:textId="77777777" w:rsidR="004F7397" w:rsidRPr="004F7397" w:rsidRDefault="004F7397" w:rsidP="004F7397">
            <w:pPr>
              <w:spacing w:after="0" w:line="240" w:lineRule="auto"/>
              <w:jc w:val="center"/>
              <w:rPr>
                <w:ins w:id="1943" w:author="Sandhya T" w:date="2024-06-22T10:15:00Z" w16du:dateUtc="2024-06-22T04:45:00Z"/>
                <w:rFonts w:ascii="Arial" w:eastAsia="Times New Roman" w:hAnsi="Arial" w:cs="Arial"/>
                <w:b/>
                <w:bCs/>
                <w:color w:val="CC3399"/>
                <w:lang w:eastAsia="en-US"/>
              </w:rPr>
            </w:pPr>
            <w:ins w:id="1944" w:author="Sandhya T" w:date="2024-06-22T10:15:00Z" w16du:dateUtc="2024-06-22T04:45:00Z">
              <w:r w:rsidRPr="004F7397">
                <w:rPr>
                  <w:rFonts w:ascii="Arial" w:eastAsia="Times New Roman" w:hAnsi="Arial" w:cs="Arial"/>
                  <w:b/>
                  <w:bCs/>
                  <w:color w:val="CC3399"/>
                  <w:lang w:eastAsia="en-US"/>
                </w:rPr>
                <w:t>S</w:t>
              </w:r>
            </w:ins>
          </w:p>
        </w:tc>
        <w:tc>
          <w:tcPr>
            <w:tcW w:w="778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19BAB09E" w14:textId="77777777" w:rsidR="004F7397" w:rsidRPr="004F7397" w:rsidRDefault="004F7397" w:rsidP="004F7397">
            <w:pPr>
              <w:spacing w:after="0" w:line="240" w:lineRule="auto"/>
              <w:rPr>
                <w:ins w:id="1945" w:author="Sandhya T" w:date="2024-06-22T10:15:00Z" w16du:dateUtc="2024-06-22T04:45:00Z"/>
                <w:rFonts w:ascii="Arial" w:eastAsia="Times New Roman" w:hAnsi="Arial" w:cs="Arial"/>
                <w:b/>
                <w:bCs/>
                <w:color w:val="CC3399"/>
                <w:lang w:eastAsia="en-US"/>
              </w:rPr>
            </w:pPr>
            <w:ins w:id="1946" w:author="Sandhya T" w:date="2024-06-22T10:15:00Z" w16du:dateUtc="2024-06-22T04:45:00Z">
              <w:r w:rsidRPr="004F7397">
                <w:rPr>
                  <w:rFonts w:ascii="Arial" w:eastAsia="Times New Roman" w:hAnsi="Arial" w:cs="Arial"/>
                  <w:b/>
                  <w:bCs/>
                  <w:color w:val="CC3399"/>
                  <w:lang w:eastAsia="en-US"/>
                </w:rPr>
                <w:t>Names starting with Alphabet ‘S’ are well-versed in the art of making friends and getting the fullest advantage of others. They are wise. They are interested in stage performance, public displays and festivities. They are loyal to their mentors. They are weak in decision making.</w:t>
              </w:r>
            </w:ins>
          </w:p>
        </w:tc>
      </w:tr>
      <w:tr w:rsidR="004F7397" w:rsidRPr="004F7397" w14:paraId="11E8FBD0" w14:textId="77777777" w:rsidTr="004F7397">
        <w:trPr>
          <w:trHeight w:val="1410"/>
          <w:ins w:id="1947" w:author="Sandhya T" w:date="2024-06-22T10:15:00Z"/>
        </w:trPr>
        <w:tc>
          <w:tcPr>
            <w:tcW w:w="1440" w:type="dxa"/>
            <w:tcBorders>
              <w:top w:val="nil"/>
              <w:left w:val="single" w:sz="8" w:space="0" w:color="000000"/>
              <w:bottom w:val="single" w:sz="8" w:space="0" w:color="000000"/>
              <w:right w:val="single" w:sz="8" w:space="0" w:color="000000"/>
            </w:tcBorders>
            <w:shd w:val="clear" w:color="000000" w:fill="D9E1F2"/>
            <w:vAlign w:val="center"/>
            <w:hideMark/>
          </w:tcPr>
          <w:p w14:paraId="395C82AE" w14:textId="77777777" w:rsidR="004F7397" w:rsidRPr="004F7397" w:rsidRDefault="004F7397" w:rsidP="004F7397">
            <w:pPr>
              <w:spacing w:after="0" w:line="240" w:lineRule="auto"/>
              <w:jc w:val="center"/>
              <w:rPr>
                <w:ins w:id="1948" w:author="Sandhya T" w:date="2024-06-22T10:15:00Z" w16du:dateUtc="2024-06-22T04:45:00Z"/>
                <w:rFonts w:ascii="Arial" w:eastAsia="Times New Roman" w:hAnsi="Arial" w:cs="Arial"/>
                <w:b/>
                <w:bCs/>
                <w:color w:val="00B050"/>
                <w:lang w:eastAsia="en-US"/>
              </w:rPr>
            </w:pPr>
            <w:ins w:id="1949" w:author="Sandhya T" w:date="2024-06-22T10:15:00Z" w16du:dateUtc="2024-06-22T04:45:00Z">
              <w:r w:rsidRPr="004F7397">
                <w:rPr>
                  <w:rFonts w:ascii="Arial" w:eastAsia="Times New Roman" w:hAnsi="Arial" w:cs="Arial"/>
                  <w:b/>
                  <w:bCs/>
                  <w:color w:val="00B050"/>
                  <w:lang w:eastAsia="en-US"/>
                </w:rPr>
                <w:t>T</w:t>
              </w:r>
            </w:ins>
          </w:p>
        </w:tc>
        <w:tc>
          <w:tcPr>
            <w:tcW w:w="7780" w:type="dxa"/>
            <w:tcBorders>
              <w:top w:val="nil"/>
              <w:left w:val="nil"/>
              <w:bottom w:val="single" w:sz="8" w:space="0" w:color="000000"/>
              <w:right w:val="single" w:sz="8" w:space="0" w:color="000000"/>
            </w:tcBorders>
            <w:shd w:val="clear" w:color="000000" w:fill="D9E1F2"/>
            <w:vAlign w:val="center"/>
            <w:hideMark/>
          </w:tcPr>
          <w:p w14:paraId="2D0E1FDC" w14:textId="77777777" w:rsidR="004F7397" w:rsidRPr="004F7397" w:rsidRDefault="004F7397" w:rsidP="004F7397">
            <w:pPr>
              <w:spacing w:after="0" w:line="240" w:lineRule="auto"/>
              <w:jc w:val="both"/>
              <w:rPr>
                <w:ins w:id="1950" w:author="Sandhya T" w:date="2024-06-22T10:15:00Z" w16du:dateUtc="2024-06-22T04:45:00Z"/>
                <w:rFonts w:ascii="Arial" w:eastAsia="Times New Roman" w:hAnsi="Arial" w:cs="Arial"/>
                <w:b/>
                <w:bCs/>
                <w:color w:val="00B050"/>
                <w:lang w:eastAsia="en-US"/>
              </w:rPr>
            </w:pPr>
            <w:ins w:id="1951" w:author="Sandhya T" w:date="2024-06-22T10:15:00Z" w16du:dateUtc="2024-06-22T04:45:00Z">
              <w:r w:rsidRPr="004F7397">
                <w:rPr>
                  <w:rFonts w:ascii="Arial" w:eastAsia="Times New Roman" w:hAnsi="Arial" w:cs="Arial"/>
                  <w:b/>
                  <w:bCs/>
                  <w:color w:val="00B050"/>
                  <w:lang w:eastAsia="en-US"/>
                </w:rPr>
                <w:t xml:space="preserve">Names starting with Alphabet ‘T’ are content people, always want to progress through justice and merits, they have full faith in God, self-respect, faithfulness, patriotism, and devotion are their belief system. They are popular among their friends and family. They like to take their decision independently. They always stick to the decisions they take.  </w:t>
              </w:r>
            </w:ins>
          </w:p>
        </w:tc>
      </w:tr>
      <w:tr w:rsidR="004F7397" w:rsidRPr="004F7397" w14:paraId="3E67A7E3" w14:textId="77777777" w:rsidTr="004F7397">
        <w:trPr>
          <w:trHeight w:val="840"/>
          <w:ins w:id="1952" w:author="Sandhya T" w:date="2024-06-22T10:15:00Z"/>
        </w:trPr>
        <w:tc>
          <w:tcPr>
            <w:tcW w:w="144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32111994" w14:textId="77777777" w:rsidR="004F7397" w:rsidRPr="004F7397" w:rsidRDefault="004F7397" w:rsidP="004F7397">
            <w:pPr>
              <w:spacing w:after="0" w:line="240" w:lineRule="auto"/>
              <w:jc w:val="center"/>
              <w:rPr>
                <w:ins w:id="1953" w:author="Sandhya T" w:date="2024-06-22T10:15:00Z" w16du:dateUtc="2024-06-22T04:45:00Z"/>
                <w:rFonts w:ascii="Arial" w:eastAsia="Times New Roman" w:hAnsi="Arial" w:cs="Arial"/>
                <w:b/>
                <w:bCs/>
                <w:color w:val="CC3399"/>
                <w:lang w:eastAsia="en-US"/>
              </w:rPr>
            </w:pPr>
            <w:ins w:id="1954" w:author="Sandhya T" w:date="2024-06-22T10:15:00Z" w16du:dateUtc="2024-06-22T04:45:00Z">
              <w:r w:rsidRPr="004F7397">
                <w:rPr>
                  <w:rFonts w:ascii="Arial" w:eastAsia="Times New Roman" w:hAnsi="Arial" w:cs="Arial"/>
                  <w:b/>
                  <w:bCs/>
                  <w:color w:val="CC3399"/>
                  <w:lang w:eastAsia="en-US"/>
                </w:rPr>
                <w:t xml:space="preserve">U             </w:t>
              </w:r>
            </w:ins>
          </w:p>
        </w:tc>
        <w:tc>
          <w:tcPr>
            <w:tcW w:w="7780" w:type="dxa"/>
            <w:tcBorders>
              <w:top w:val="single" w:sz="4" w:space="0" w:color="auto"/>
              <w:left w:val="nil"/>
              <w:bottom w:val="single" w:sz="4" w:space="0" w:color="auto"/>
              <w:right w:val="single" w:sz="4" w:space="0" w:color="auto"/>
            </w:tcBorders>
            <w:shd w:val="clear" w:color="000000" w:fill="FFF2CC"/>
            <w:vAlign w:val="center"/>
            <w:hideMark/>
          </w:tcPr>
          <w:p w14:paraId="550F1363" w14:textId="77777777" w:rsidR="004F7397" w:rsidRPr="004F7397" w:rsidRDefault="004F7397" w:rsidP="004F7397">
            <w:pPr>
              <w:spacing w:after="0" w:line="240" w:lineRule="auto"/>
              <w:rPr>
                <w:ins w:id="1955" w:author="Sandhya T" w:date="2024-06-22T10:15:00Z" w16du:dateUtc="2024-06-22T04:45:00Z"/>
                <w:rFonts w:ascii="Arial" w:eastAsia="Times New Roman" w:hAnsi="Arial" w:cs="Arial"/>
                <w:b/>
                <w:bCs/>
                <w:color w:val="CC3399"/>
                <w:lang w:eastAsia="en-US"/>
              </w:rPr>
            </w:pPr>
            <w:ins w:id="1956" w:author="Sandhya T" w:date="2024-06-22T10:15:00Z" w16du:dateUtc="2024-06-22T04:45:00Z">
              <w:r w:rsidRPr="004F7397">
                <w:rPr>
                  <w:rFonts w:ascii="Arial" w:eastAsia="Times New Roman" w:hAnsi="Arial" w:cs="Arial"/>
                  <w:b/>
                  <w:bCs/>
                  <w:color w:val="CC3399"/>
                  <w:lang w:eastAsia="en-US"/>
                </w:rPr>
                <w:t>Names starting with Alphabet ‘U’ are the front-runners in all situations, ideas, mature thinking, fashion, search for truth and they like to live in the present life, and don't want to think about the future. </w:t>
              </w:r>
            </w:ins>
          </w:p>
        </w:tc>
      </w:tr>
      <w:tr w:rsidR="004F7397" w:rsidRPr="004F7397" w14:paraId="5FC58BDA" w14:textId="77777777" w:rsidTr="004F7397">
        <w:trPr>
          <w:trHeight w:val="850"/>
          <w:ins w:id="1957" w:author="Sandhya T" w:date="2024-06-22T10:15:00Z"/>
        </w:trPr>
        <w:tc>
          <w:tcPr>
            <w:tcW w:w="1440" w:type="dxa"/>
            <w:tcBorders>
              <w:top w:val="nil"/>
              <w:left w:val="single" w:sz="8" w:space="0" w:color="000000"/>
              <w:bottom w:val="single" w:sz="8" w:space="0" w:color="000000"/>
              <w:right w:val="single" w:sz="8" w:space="0" w:color="000000"/>
            </w:tcBorders>
            <w:shd w:val="clear" w:color="000000" w:fill="D9E1F2"/>
            <w:vAlign w:val="center"/>
            <w:hideMark/>
          </w:tcPr>
          <w:p w14:paraId="29A09106" w14:textId="77777777" w:rsidR="004F7397" w:rsidRPr="004F7397" w:rsidRDefault="004F7397" w:rsidP="004F7397">
            <w:pPr>
              <w:spacing w:after="0" w:line="240" w:lineRule="auto"/>
              <w:jc w:val="center"/>
              <w:rPr>
                <w:ins w:id="1958" w:author="Sandhya T" w:date="2024-06-22T10:15:00Z" w16du:dateUtc="2024-06-22T04:45:00Z"/>
                <w:rFonts w:ascii="Arial" w:eastAsia="Times New Roman" w:hAnsi="Arial" w:cs="Arial"/>
                <w:b/>
                <w:bCs/>
                <w:color w:val="00B050"/>
                <w:lang w:eastAsia="en-US"/>
              </w:rPr>
            </w:pPr>
            <w:ins w:id="1959" w:author="Sandhya T" w:date="2024-06-22T10:15:00Z" w16du:dateUtc="2024-06-22T04:45:00Z">
              <w:r w:rsidRPr="004F7397">
                <w:rPr>
                  <w:rFonts w:ascii="Arial" w:eastAsia="Times New Roman" w:hAnsi="Arial" w:cs="Arial"/>
                  <w:b/>
                  <w:bCs/>
                  <w:color w:val="00B050"/>
                  <w:lang w:eastAsia="en-US"/>
                </w:rPr>
                <w:t>V</w:t>
              </w:r>
            </w:ins>
          </w:p>
        </w:tc>
        <w:tc>
          <w:tcPr>
            <w:tcW w:w="7780" w:type="dxa"/>
            <w:tcBorders>
              <w:top w:val="nil"/>
              <w:left w:val="nil"/>
              <w:bottom w:val="single" w:sz="8" w:space="0" w:color="000000"/>
              <w:right w:val="single" w:sz="8" w:space="0" w:color="000000"/>
            </w:tcBorders>
            <w:shd w:val="clear" w:color="000000" w:fill="D9E1F2"/>
            <w:vAlign w:val="center"/>
            <w:hideMark/>
          </w:tcPr>
          <w:p w14:paraId="0FE859B1" w14:textId="77777777" w:rsidR="004F7397" w:rsidRPr="004F7397" w:rsidRDefault="004F7397" w:rsidP="004F7397">
            <w:pPr>
              <w:spacing w:after="0" w:line="240" w:lineRule="auto"/>
              <w:jc w:val="both"/>
              <w:rPr>
                <w:ins w:id="1960" w:author="Sandhya T" w:date="2024-06-22T10:15:00Z" w16du:dateUtc="2024-06-22T04:45:00Z"/>
                <w:rFonts w:ascii="Arial" w:eastAsia="Times New Roman" w:hAnsi="Arial" w:cs="Arial"/>
                <w:b/>
                <w:bCs/>
                <w:color w:val="00B050"/>
                <w:lang w:eastAsia="en-US"/>
              </w:rPr>
            </w:pPr>
            <w:ins w:id="1961" w:author="Sandhya T" w:date="2024-06-22T10:15:00Z" w16du:dateUtc="2024-06-22T04:45:00Z">
              <w:r w:rsidRPr="004F7397">
                <w:rPr>
                  <w:rFonts w:ascii="Arial" w:eastAsia="Times New Roman" w:hAnsi="Arial" w:cs="Arial"/>
                  <w:b/>
                  <w:bCs/>
                  <w:color w:val="00B050"/>
                  <w:lang w:eastAsia="en-US"/>
                </w:rPr>
                <w:t>Names starting with Alphabet ‘V’ know how to respect others and respect themselves. They have a strong power of understanding and retention, innovative power and are good communicators. </w:t>
              </w:r>
            </w:ins>
          </w:p>
        </w:tc>
      </w:tr>
      <w:tr w:rsidR="004F7397" w:rsidRPr="004F7397" w14:paraId="0DF94595" w14:textId="77777777" w:rsidTr="004F7397">
        <w:trPr>
          <w:trHeight w:val="560"/>
          <w:ins w:id="1962" w:author="Sandhya T" w:date="2024-06-22T10:15:00Z"/>
        </w:trPr>
        <w:tc>
          <w:tcPr>
            <w:tcW w:w="144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38931F02" w14:textId="77777777" w:rsidR="004F7397" w:rsidRPr="004F7397" w:rsidRDefault="004F7397" w:rsidP="004F7397">
            <w:pPr>
              <w:spacing w:after="0" w:line="240" w:lineRule="auto"/>
              <w:jc w:val="center"/>
              <w:rPr>
                <w:ins w:id="1963" w:author="Sandhya T" w:date="2024-06-22T10:15:00Z" w16du:dateUtc="2024-06-22T04:45:00Z"/>
                <w:rFonts w:ascii="Arial" w:eastAsia="Times New Roman" w:hAnsi="Arial" w:cs="Arial"/>
                <w:b/>
                <w:bCs/>
                <w:color w:val="CC3399"/>
                <w:lang w:eastAsia="en-US"/>
              </w:rPr>
            </w:pPr>
            <w:ins w:id="1964" w:author="Sandhya T" w:date="2024-06-22T10:15:00Z" w16du:dateUtc="2024-06-22T04:45:00Z">
              <w:r w:rsidRPr="004F7397">
                <w:rPr>
                  <w:rFonts w:ascii="Arial" w:eastAsia="Times New Roman" w:hAnsi="Arial" w:cs="Arial"/>
                  <w:b/>
                  <w:bCs/>
                  <w:color w:val="CC3399"/>
                  <w:lang w:eastAsia="en-US"/>
                </w:rPr>
                <w:t xml:space="preserve">W         </w:t>
              </w:r>
            </w:ins>
          </w:p>
        </w:tc>
        <w:tc>
          <w:tcPr>
            <w:tcW w:w="7780" w:type="dxa"/>
            <w:tcBorders>
              <w:top w:val="single" w:sz="4" w:space="0" w:color="auto"/>
              <w:left w:val="nil"/>
              <w:bottom w:val="single" w:sz="4" w:space="0" w:color="auto"/>
              <w:right w:val="single" w:sz="4" w:space="0" w:color="auto"/>
            </w:tcBorders>
            <w:shd w:val="clear" w:color="000000" w:fill="FFF2CC"/>
            <w:vAlign w:val="center"/>
            <w:hideMark/>
          </w:tcPr>
          <w:p w14:paraId="7F197061" w14:textId="4690A878" w:rsidR="004F7397" w:rsidRPr="004F7397" w:rsidRDefault="004F7397" w:rsidP="004F7397">
            <w:pPr>
              <w:spacing w:after="0" w:line="240" w:lineRule="auto"/>
              <w:rPr>
                <w:ins w:id="1965" w:author="Sandhya T" w:date="2024-06-22T10:15:00Z" w16du:dateUtc="2024-06-22T04:45:00Z"/>
                <w:rFonts w:ascii="Arial" w:eastAsia="Times New Roman" w:hAnsi="Arial" w:cs="Arial"/>
                <w:b/>
                <w:bCs/>
                <w:color w:val="CC3399"/>
                <w:lang w:eastAsia="en-US"/>
              </w:rPr>
            </w:pPr>
            <w:ins w:id="1966" w:author="Sandhya T" w:date="2024-06-22T10:15:00Z" w16du:dateUtc="2024-06-22T04:45:00Z">
              <w:r w:rsidRPr="004F7397">
                <w:rPr>
                  <w:rFonts w:ascii="Arial" w:eastAsia="Times New Roman" w:hAnsi="Arial" w:cs="Arial"/>
                  <w:b/>
                  <w:bCs/>
                  <w:color w:val="CC3399"/>
                  <w:lang w:eastAsia="en-US"/>
                </w:rPr>
                <w:t>Names starting with Alphabet ‘W’  like adventurous activities, are energetic, agile.</w:t>
              </w:r>
              <w:del w:id="1967" w:author="Dinesh N" w:date="2024-06-27T16:37:00Z" w16du:dateUtc="2024-06-27T11:07:00Z">
                <w:r w:rsidRPr="004F7397" w:rsidDel="00F217D5">
                  <w:rPr>
                    <w:rFonts w:ascii="Arial" w:eastAsia="Times New Roman" w:hAnsi="Arial" w:cs="Arial"/>
                    <w:b/>
                    <w:bCs/>
                    <w:color w:val="CC3399"/>
                    <w:lang w:eastAsia="en-US"/>
                  </w:rPr>
                  <w:delText> </w:delText>
                </w:r>
              </w:del>
            </w:ins>
            <w:ins w:id="1968" w:author="Dinesh N" w:date="2024-06-27T16:37:00Z" w16du:dateUtc="2024-06-27T11:07:00Z">
              <w:r w:rsidR="00F217D5" w:rsidRPr="00F217D5">
                <w:rPr>
                  <w:rFonts w:ascii="Arial" w:eastAsia="Times New Roman" w:hAnsi="Arial" w:cs="Arial"/>
                  <w:b/>
                  <w:bCs/>
                  <w:color w:val="CC3399"/>
                  <w:lang w:eastAsia="en-US"/>
                </w:rPr>
                <w:t>They love travel and speed. No limits for ambition.</w:t>
              </w:r>
            </w:ins>
          </w:p>
        </w:tc>
      </w:tr>
      <w:tr w:rsidR="004F7397" w:rsidRPr="004F7397" w14:paraId="799FCD8B" w14:textId="77777777" w:rsidTr="004F7397">
        <w:trPr>
          <w:trHeight w:val="1130"/>
          <w:ins w:id="1969" w:author="Sandhya T" w:date="2024-06-22T10:15:00Z"/>
        </w:trPr>
        <w:tc>
          <w:tcPr>
            <w:tcW w:w="1440" w:type="dxa"/>
            <w:tcBorders>
              <w:top w:val="nil"/>
              <w:left w:val="single" w:sz="8" w:space="0" w:color="000000"/>
              <w:bottom w:val="single" w:sz="8" w:space="0" w:color="000000"/>
              <w:right w:val="single" w:sz="8" w:space="0" w:color="000000"/>
            </w:tcBorders>
            <w:shd w:val="clear" w:color="000000" w:fill="D9E1F2"/>
            <w:vAlign w:val="center"/>
            <w:hideMark/>
          </w:tcPr>
          <w:p w14:paraId="2EEF20D9" w14:textId="77777777" w:rsidR="004F7397" w:rsidRPr="004F7397" w:rsidRDefault="004F7397" w:rsidP="004F7397">
            <w:pPr>
              <w:spacing w:after="0" w:line="240" w:lineRule="auto"/>
              <w:jc w:val="center"/>
              <w:rPr>
                <w:ins w:id="1970" w:author="Sandhya T" w:date="2024-06-22T10:15:00Z" w16du:dateUtc="2024-06-22T04:45:00Z"/>
                <w:rFonts w:ascii="Arial" w:eastAsia="Times New Roman" w:hAnsi="Arial" w:cs="Arial"/>
                <w:b/>
                <w:bCs/>
                <w:color w:val="00B050"/>
                <w:lang w:eastAsia="en-US"/>
              </w:rPr>
            </w:pPr>
            <w:ins w:id="1971" w:author="Sandhya T" w:date="2024-06-22T10:15:00Z" w16du:dateUtc="2024-06-22T04:45:00Z">
              <w:r w:rsidRPr="004F7397">
                <w:rPr>
                  <w:rFonts w:ascii="Arial" w:eastAsia="Times New Roman" w:hAnsi="Arial" w:cs="Arial"/>
                  <w:b/>
                  <w:bCs/>
                  <w:color w:val="00B050"/>
                  <w:lang w:eastAsia="en-US"/>
                </w:rPr>
                <w:t>X</w:t>
              </w:r>
            </w:ins>
          </w:p>
        </w:tc>
        <w:tc>
          <w:tcPr>
            <w:tcW w:w="7780" w:type="dxa"/>
            <w:tcBorders>
              <w:top w:val="nil"/>
              <w:left w:val="nil"/>
              <w:bottom w:val="single" w:sz="8" w:space="0" w:color="000000"/>
              <w:right w:val="single" w:sz="8" w:space="0" w:color="000000"/>
            </w:tcBorders>
            <w:shd w:val="clear" w:color="000000" w:fill="D9E1F2"/>
            <w:vAlign w:val="center"/>
            <w:hideMark/>
          </w:tcPr>
          <w:p w14:paraId="26CBF5C2" w14:textId="77777777" w:rsidR="004F7397" w:rsidRPr="004F7397" w:rsidRDefault="004F7397" w:rsidP="004F7397">
            <w:pPr>
              <w:spacing w:after="0" w:line="240" w:lineRule="auto"/>
              <w:jc w:val="both"/>
              <w:rPr>
                <w:ins w:id="1972" w:author="Sandhya T" w:date="2024-06-22T10:15:00Z" w16du:dateUtc="2024-06-22T04:45:00Z"/>
                <w:rFonts w:ascii="Arial" w:eastAsia="Times New Roman" w:hAnsi="Arial" w:cs="Arial"/>
                <w:b/>
                <w:bCs/>
                <w:color w:val="00B050"/>
                <w:lang w:eastAsia="en-US"/>
              </w:rPr>
            </w:pPr>
            <w:ins w:id="1973" w:author="Sandhya T" w:date="2024-06-22T10:15:00Z" w16du:dateUtc="2024-06-22T04:45:00Z">
              <w:r w:rsidRPr="004F7397">
                <w:rPr>
                  <w:rFonts w:ascii="Arial" w:eastAsia="Times New Roman" w:hAnsi="Arial" w:cs="Arial"/>
                  <w:b/>
                  <w:bCs/>
                  <w:color w:val="00B050"/>
                  <w:lang w:eastAsia="en-US"/>
                </w:rPr>
                <w:t>Names starting with Alphabet ‘X’ will create their own network and entrap in the same. They avoid accepting any responsibilities. They don’t perform any significant work. Excessive show-off is their favorite way of life and they achieve success only with difficulties.</w:t>
              </w:r>
            </w:ins>
          </w:p>
        </w:tc>
      </w:tr>
      <w:tr w:rsidR="004F7397" w:rsidRPr="004F7397" w14:paraId="17180FF5" w14:textId="77777777" w:rsidTr="004F7397">
        <w:trPr>
          <w:trHeight w:val="840"/>
          <w:ins w:id="1974" w:author="Sandhya T" w:date="2024-06-22T10:15:00Z"/>
        </w:trPr>
        <w:tc>
          <w:tcPr>
            <w:tcW w:w="1440" w:type="dxa"/>
            <w:tcBorders>
              <w:top w:val="single" w:sz="4" w:space="0" w:color="auto"/>
              <w:left w:val="single" w:sz="4" w:space="0" w:color="auto"/>
              <w:bottom w:val="single" w:sz="4" w:space="0" w:color="auto"/>
              <w:right w:val="single" w:sz="4" w:space="0" w:color="auto"/>
            </w:tcBorders>
            <w:shd w:val="clear" w:color="000000" w:fill="FFF2CC"/>
            <w:vAlign w:val="center"/>
            <w:hideMark/>
          </w:tcPr>
          <w:p w14:paraId="029D44F0" w14:textId="77777777" w:rsidR="004F7397" w:rsidRPr="004F7397" w:rsidRDefault="004F7397" w:rsidP="004F7397">
            <w:pPr>
              <w:spacing w:after="0" w:line="240" w:lineRule="auto"/>
              <w:jc w:val="center"/>
              <w:rPr>
                <w:ins w:id="1975" w:author="Sandhya T" w:date="2024-06-22T10:15:00Z" w16du:dateUtc="2024-06-22T04:45:00Z"/>
                <w:rFonts w:ascii="Arial" w:eastAsia="Times New Roman" w:hAnsi="Arial" w:cs="Arial"/>
                <w:b/>
                <w:bCs/>
                <w:color w:val="CC3399"/>
                <w:lang w:eastAsia="en-US"/>
              </w:rPr>
            </w:pPr>
            <w:ins w:id="1976" w:author="Sandhya T" w:date="2024-06-22T10:15:00Z" w16du:dateUtc="2024-06-22T04:45:00Z">
              <w:r w:rsidRPr="004F7397">
                <w:rPr>
                  <w:rFonts w:ascii="Arial" w:eastAsia="Times New Roman" w:hAnsi="Arial" w:cs="Arial"/>
                  <w:b/>
                  <w:bCs/>
                  <w:color w:val="CC3399"/>
                  <w:lang w:eastAsia="en-US"/>
                </w:rPr>
                <w:t xml:space="preserve">Y                                 </w:t>
              </w:r>
            </w:ins>
          </w:p>
        </w:tc>
        <w:tc>
          <w:tcPr>
            <w:tcW w:w="7780" w:type="dxa"/>
            <w:tcBorders>
              <w:top w:val="single" w:sz="4" w:space="0" w:color="auto"/>
              <w:left w:val="nil"/>
              <w:bottom w:val="single" w:sz="4" w:space="0" w:color="auto"/>
              <w:right w:val="single" w:sz="4" w:space="0" w:color="auto"/>
            </w:tcBorders>
            <w:shd w:val="clear" w:color="000000" w:fill="FFF2CC"/>
            <w:vAlign w:val="center"/>
            <w:hideMark/>
          </w:tcPr>
          <w:p w14:paraId="666A4CFA" w14:textId="77777777" w:rsidR="004F7397" w:rsidRPr="004F7397" w:rsidRDefault="004F7397" w:rsidP="004F7397">
            <w:pPr>
              <w:spacing w:after="0" w:line="240" w:lineRule="auto"/>
              <w:rPr>
                <w:ins w:id="1977" w:author="Sandhya T" w:date="2024-06-22T10:15:00Z" w16du:dateUtc="2024-06-22T04:45:00Z"/>
                <w:rFonts w:ascii="Arial" w:eastAsia="Times New Roman" w:hAnsi="Arial" w:cs="Arial"/>
                <w:b/>
                <w:bCs/>
                <w:color w:val="CC3399"/>
                <w:lang w:eastAsia="en-US"/>
              </w:rPr>
            </w:pPr>
            <w:ins w:id="1978" w:author="Sandhya T" w:date="2024-06-22T10:15:00Z" w16du:dateUtc="2024-06-22T04:45:00Z">
              <w:r w:rsidRPr="004F7397">
                <w:rPr>
                  <w:rFonts w:ascii="Arial" w:eastAsia="Times New Roman" w:hAnsi="Arial" w:cs="Arial"/>
                  <w:b/>
                  <w:bCs/>
                  <w:color w:val="CC3399"/>
                  <w:lang w:eastAsia="en-US"/>
                </w:rPr>
                <w:t>Names starting with Alphabet ‘Y’ are self-centered, they don’t like material life. If they set a target for themselves, they will focus completely and achieve it. Their contribution in this world will be unique.</w:t>
              </w:r>
            </w:ins>
          </w:p>
        </w:tc>
      </w:tr>
      <w:tr w:rsidR="004F7397" w:rsidRPr="004F7397" w14:paraId="45AC6ED6" w14:textId="77777777" w:rsidTr="004F7397">
        <w:trPr>
          <w:trHeight w:val="570"/>
          <w:ins w:id="1979" w:author="Sandhya T" w:date="2024-06-22T10:15:00Z"/>
        </w:trPr>
        <w:tc>
          <w:tcPr>
            <w:tcW w:w="1440" w:type="dxa"/>
            <w:tcBorders>
              <w:top w:val="nil"/>
              <w:left w:val="single" w:sz="8" w:space="0" w:color="000000"/>
              <w:bottom w:val="single" w:sz="8" w:space="0" w:color="000000"/>
              <w:right w:val="single" w:sz="8" w:space="0" w:color="000000"/>
            </w:tcBorders>
            <w:shd w:val="clear" w:color="000000" w:fill="D9E1F2"/>
            <w:vAlign w:val="center"/>
            <w:hideMark/>
          </w:tcPr>
          <w:p w14:paraId="1128DB29" w14:textId="77777777" w:rsidR="004F7397" w:rsidRPr="004F7397" w:rsidRDefault="004F7397" w:rsidP="004F7397">
            <w:pPr>
              <w:spacing w:after="0" w:line="240" w:lineRule="auto"/>
              <w:jc w:val="center"/>
              <w:rPr>
                <w:ins w:id="1980" w:author="Sandhya T" w:date="2024-06-22T10:15:00Z" w16du:dateUtc="2024-06-22T04:45:00Z"/>
                <w:rFonts w:ascii="Arial" w:eastAsia="Times New Roman" w:hAnsi="Arial" w:cs="Arial"/>
                <w:b/>
                <w:bCs/>
                <w:color w:val="00B050"/>
                <w:lang w:eastAsia="en-US"/>
              </w:rPr>
            </w:pPr>
            <w:ins w:id="1981" w:author="Sandhya T" w:date="2024-06-22T10:15:00Z" w16du:dateUtc="2024-06-22T04:45:00Z">
              <w:r w:rsidRPr="004F7397">
                <w:rPr>
                  <w:rFonts w:ascii="Arial" w:eastAsia="Times New Roman" w:hAnsi="Arial" w:cs="Arial"/>
                  <w:b/>
                  <w:bCs/>
                  <w:color w:val="00B050"/>
                  <w:lang w:eastAsia="en-US"/>
                </w:rPr>
                <w:t>Z</w:t>
              </w:r>
            </w:ins>
          </w:p>
        </w:tc>
        <w:tc>
          <w:tcPr>
            <w:tcW w:w="7780" w:type="dxa"/>
            <w:tcBorders>
              <w:top w:val="nil"/>
              <w:left w:val="nil"/>
              <w:bottom w:val="single" w:sz="8" w:space="0" w:color="000000"/>
              <w:right w:val="single" w:sz="8" w:space="0" w:color="000000"/>
            </w:tcBorders>
            <w:shd w:val="clear" w:color="000000" w:fill="D9E1F2"/>
            <w:vAlign w:val="center"/>
            <w:hideMark/>
          </w:tcPr>
          <w:p w14:paraId="676C6D5D" w14:textId="77777777" w:rsidR="004F7397" w:rsidRPr="004F7397" w:rsidRDefault="004F7397" w:rsidP="004F7397">
            <w:pPr>
              <w:spacing w:after="0" w:line="240" w:lineRule="auto"/>
              <w:jc w:val="both"/>
              <w:rPr>
                <w:ins w:id="1982" w:author="Sandhya T" w:date="2024-06-22T10:15:00Z" w16du:dateUtc="2024-06-22T04:45:00Z"/>
                <w:rFonts w:ascii="Arial" w:eastAsia="Times New Roman" w:hAnsi="Arial" w:cs="Arial"/>
                <w:b/>
                <w:bCs/>
                <w:color w:val="00B050"/>
                <w:lang w:eastAsia="en-US"/>
              </w:rPr>
            </w:pPr>
            <w:ins w:id="1983" w:author="Sandhya T" w:date="2024-06-22T10:15:00Z" w16du:dateUtc="2024-06-22T04:45:00Z">
              <w:r w:rsidRPr="004F7397">
                <w:rPr>
                  <w:rFonts w:ascii="Arial" w:eastAsia="Times New Roman" w:hAnsi="Arial" w:cs="Arial"/>
                  <w:b/>
                  <w:bCs/>
                  <w:color w:val="00B050"/>
                  <w:lang w:eastAsia="en-US"/>
                </w:rPr>
                <w:t>Names starting with Alphabet ‘Z’ are short tempered, they hold hangers for a long time. They are determined and deft in diplomacy.</w:t>
              </w:r>
            </w:ins>
          </w:p>
        </w:tc>
      </w:tr>
    </w:tbl>
    <w:p w14:paraId="5E7EA572" w14:textId="77777777" w:rsidR="00B05F26" w:rsidRDefault="00B05F26" w:rsidP="005237B4">
      <w:pPr>
        <w:jc w:val="center"/>
        <w:rPr>
          <w:ins w:id="1984" w:author="Sandhya T" w:date="2024-06-22T10:15:00Z" w16du:dateUtc="2024-06-22T04:45:00Z"/>
          <w:rFonts w:ascii="Arial Black" w:hAnsi="Arial Black"/>
          <w:color w:val="C00000"/>
          <w:sz w:val="28"/>
          <w:szCs w:val="28"/>
          <w:u w:val="single"/>
        </w:rPr>
      </w:pPr>
    </w:p>
    <w:p w14:paraId="17AB3EBF" w14:textId="77777777" w:rsidR="004F7397" w:rsidDel="00C42C70" w:rsidRDefault="004F7397" w:rsidP="005237B4">
      <w:pPr>
        <w:jc w:val="center"/>
        <w:rPr>
          <w:ins w:id="1985" w:author="Sandhya T" w:date="2024-06-22T10:16:00Z" w16du:dateUtc="2024-06-22T04:46:00Z"/>
          <w:del w:id="1986" w:author="Dinesh N" w:date="2024-06-22T23:38:00Z" w16du:dateUtc="2024-06-22T18:08:00Z"/>
          <w:rFonts w:ascii="Arial Black" w:hAnsi="Arial Black"/>
          <w:color w:val="C00000"/>
          <w:sz w:val="28"/>
          <w:szCs w:val="28"/>
          <w:u w:val="single"/>
        </w:rPr>
      </w:pPr>
    </w:p>
    <w:p w14:paraId="4650908E" w14:textId="77777777" w:rsidR="00E733AD" w:rsidDel="00C42C70" w:rsidRDefault="00E733AD" w:rsidP="005237B4">
      <w:pPr>
        <w:jc w:val="center"/>
        <w:rPr>
          <w:ins w:id="1987" w:author="Sandhya T" w:date="2024-06-22T10:16:00Z" w16du:dateUtc="2024-06-22T04:46:00Z"/>
          <w:del w:id="1988" w:author="Dinesh N" w:date="2024-06-22T23:38:00Z" w16du:dateUtc="2024-06-22T18:08:00Z"/>
          <w:rFonts w:ascii="Arial Black" w:hAnsi="Arial Black"/>
          <w:color w:val="C00000"/>
          <w:sz w:val="28"/>
          <w:szCs w:val="28"/>
          <w:u w:val="single"/>
        </w:rPr>
      </w:pPr>
    </w:p>
    <w:p w14:paraId="2D379A65" w14:textId="77777777" w:rsidR="00E733AD" w:rsidDel="00C42C70" w:rsidRDefault="00E733AD" w:rsidP="005237B4">
      <w:pPr>
        <w:jc w:val="center"/>
        <w:rPr>
          <w:ins w:id="1989" w:author="Sandhya T" w:date="2024-06-22T10:15:00Z" w16du:dateUtc="2024-06-22T04:45:00Z"/>
          <w:del w:id="1990" w:author="Dinesh N" w:date="2024-06-22T23:38:00Z" w16du:dateUtc="2024-06-22T18:08:00Z"/>
          <w:rFonts w:ascii="Arial Black" w:hAnsi="Arial Black"/>
          <w:color w:val="C00000"/>
          <w:sz w:val="28"/>
          <w:szCs w:val="28"/>
          <w:u w:val="single"/>
        </w:rPr>
      </w:pPr>
    </w:p>
    <w:p w14:paraId="04D49F73" w14:textId="77777777" w:rsidR="004F7397" w:rsidRPr="005237B4" w:rsidDel="00C42C70" w:rsidRDefault="004F7397" w:rsidP="005237B4">
      <w:pPr>
        <w:jc w:val="center"/>
        <w:rPr>
          <w:del w:id="1991" w:author="Dinesh N" w:date="2024-06-22T23:38:00Z" w16du:dateUtc="2024-06-22T18:08:00Z"/>
          <w:rFonts w:ascii="Arial Black" w:hAnsi="Arial Black"/>
          <w:color w:val="C00000"/>
          <w:sz w:val="28"/>
          <w:szCs w:val="28"/>
          <w:u w:val="single"/>
        </w:rPr>
      </w:pPr>
    </w:p>
    <w:p w14:paraId="53207C23" w14:textId="0EA3E2A9" w:rsidR="007F26A0" w:rsidDel="00C42C70" w:rsidRDefault="007F26A0" w:rsidP="00C80489">
      <w:pPr>
        <w:rPr>
          <w:del w:id="1992" w:author="Dinesh N" w:date="2024-06-22T23:38:00Z" w16du:dateUtc="2024-06-22T18:08:00Z"/>
        </w:rPr>
      </w:pPr>
    </w:p>
    <w:p w14:paraId="2B916DD9" w14:textId="38AACE33" w:rsidR="00053819" w:rsidRPr="00AD612D" w:rsidDel="00C42C70" w:rsidRDefault="00AD612D" w:rsidP="00AD612D">
      <w:pPr>
        <w:jc w:val="center"/>
        <w:rPr>
          <w:del w:id="1993" w:author="Dinesh N" w:date="2024-06-22T23:38:00Z" w16du:dateUtc="2024-06-22T18:08:00Z"/>
          <w:rFonts w:ascii="Arial Black" w:hAnsi="Arial Black"/>
          <w:color w:val="ED0000"/>
          <w:sz w:val="28"/>
          <w:szCs w:val="28"/>
          <w:u w:val="single"/>
        </w:rPr>
      </w:pPr>
      <w:del w:id="1994" w:author="Dinesh N" w:date="2024-06-22T23:38:00Z" w16du:dateUtc="2024-06-22T18:08:00Z">
        <w:r w:rsidRPr="00AD612D" w:rsidDel="00C42C70">
          <w:rPr>
            <w:rFonts w:ascii="Arial Black" w:hAnsi="Arial Black"/>
            <w:color w:val="ED0000"/>
            <w:sz w:val="28"/>
            <w:szCs w:val="28"/>
            <w:u w:val="single"/>
          </w:rPr>
          <w:delText>SIMPLE QUESTION:</w:delText>
        </w:r>
      </w:del>
    </w:p>
    <w:p w14:paraId="18C23B40" w14:textId="68F663FD" w:rsidR="00053819" w:rsidRPr="00AD612D" w:rsidDel="00C42C70" w:rsidRDefault="0041591D" w:rsidP="00C80489">
      <w:pPr>
        <w:rPr>
          <w:del w:id="1995" w:author="Dinesh N" w:date="2024-06-22T23:38:00Z" w16du:dateUtc="2024-06-22T18:08:00Z"/>
          <w:rFonts w:ascii="Aptos Narrow" w:hAnsi="Aptos Narrow"/>
          <w:b/>
          <w:bCs/>
          <w:color w:val="009EDE"/>
          <w:sz w:val="28"/>
          <w:szCs w:val="28"/>
        </w:rPr>
      </w:pPr>
      <w:del w:id="1996" w:author="Dinesh N" w:date="2024-06-22T23:38:00Z" w16du:dateUtc="2024-06-22T18:08:00Z">
        <w:r w:rsidRPr="00AD612D" w:rsidDel="00C42C70">
          <w:rPr>
            <w:rFonts w:ascii="Aptos Narrow" w:hAnsi="Aptos Narrow"/>
            <w:b/>
            <w:bCs/>
            <w:color w:val="009EDE"/>
            <w:sz w:val="28"/>
            <w:szCs w:val="28"/>
          </w:rPr>
          <w:delText xml:space="preserve">Below given </w:delText>
        </w:r>
        <w:r w:rsidR="00BC3D14" w:rsidRPr="00AD612D" w:rsidDel="00C42C70">
          <w:rPr>
            <w:rFonts w:ascii="Aptos Narrow" w:hAnsi="Aptos Narrow"/>
            <w:b/>
            <w:bCs/>
            <w:color w:val="009EDE"/>
            <w:sz w:val="28"/>
            <w:szCs w:val="28"/>
          </w:rPr>
          <w:delText>answers to question is based on</w:delText>
        </w:r>
      </w:del>
      <w:ins w:id="1997" w:author="Sandhya T" w:date="2024-06-20T09:54:00Z" w16du:dateUtc="2024-06-20T04:24:00Z">
        <w:del w:id="1998" w:author="Dinesh N" w:date="2024-06-22T23:38:00Z" w16du:dateUtc="2024-06-22T18:08:00Z">
          <w:r w:rsidR="0005513C" w:rsidDel="00C42C70">
            <w:rPr>
              <w:rFonts w:ascii="Aptos Narrow" w:hAnsi="Aptos Narrow"/>
              <w:b/>
              <w:bCs/>
              <w:color w:val="009EDE"/>
              <w:sz w:val="28"/>
              <w:szCs w:val="28"/>
            </w:rPr>
            <w:delText xml:space="preserve"> the</w:delText>
          </w:r>
        </w:del>
      </w:ins>
      <w:del w:id="1999" w:author="Dinesh N" w:date="2024-06-22T23:38:00Z" w16du:dateUtc="2024-06-22T18:08:00Z">
        <w:r w:rsidR="00BC3D14" w:rsidRPr="00AD612D" w:rsidDel="00C42C70">
          <w:rPr>
            <w:rFonts w:ascii="Aptos Narrow" w:hAnsi="Aptos Narrow"/>
            <w:b/>
            <w:bCs/>
            <w:color w:val="009EDE"/>
            <w:sz w:val="28"/>
            <w:szCs w:val="28"/>
          </w:rPr>
          <w:delText xml:space="preserve"> Astrology 12 </w:delText>
        </w:r>
        <w:r w:rsidR="001C315D" w:rsidRPr="00AD612D" w:rsidDel="00C42C70">
          <w:rPr>
            <w:rFonts w:ascii="Aptos Narrow" w:hAnsi="Aptos Narrow"/>
            <w:b/>
            <w:bCs/>
            <w:color w:val="009EDE"/>
            <w:sz w:val="28"/>
            <w:szCs w:val="28"/>
          </w:rPr>
          <w:delText>houses</w:delText>
        </w:r>
      </w:del>
      <w:ins w:id="2000" w:author="Sandhya T" w:date="2024-06-20T09:54:00Z" w16du:dateUtc="2024-06-20T04:24:00Z">
        <w:del w:id="2001" w:author="Dinesh N" w:date="2024-06-22T23:38:00Z" w16du:dateUtc="2024-06-22T18:08:00Z">
          <w:r w:rsidR="0005513C" w:rsidDel="00C42C70">
            <w:rPr>
              <w:rFonts w:ascii="Aptos Narrow" w:hAnsi="Aptos Narrow"/>
              <w:b/>
              <w:bCs/>
              <w:color w:val="009EDE"/>
              <w:sz w:val="28"/>
              <w:szCs w:val="28"/>
            </w:rPr>
            <w:delText xml:space="preserve"> of Astrology</w:delText>
          </w:r>
        </w:del>
      </w:ins>
      <w:del w:id="2002" w:author="Dinesh N" w:date="2024-06-22T23:38:00Z" w16du:dateUtc="2024-06-22T18:08:00Z">
        <w:r w:rsidR="001C315D" w:rsidRPr="00AD612D" w:rsidDel="00C42C70">
          <w:rPr>
            <w:rFonts w:ascii="Aptos Narrow" w:hAnsi="Aptos Narrow"/>
            <w:b/>
            <w:bCs/>
            <w:color w:val="009EDE"/>
            <w:sz w:val="28"/>
            <w:szCs w:val="28"/>
          </w:rPr>
          <w:delText>.</w:delText>
        </w:r>
      </w:del>
    </w:p>
    <w:p w14:paraId="31342647" w14:textId="590D63EE" w:rsidR="001C315D" w:rsidRPr="00AD612D" w:rsidDel="00C42C70" w:rsidRDefault="007334CF" w:rsidP="00C80489">
      <w:pPr>
        <w:rPr>
          <w:del w:id="2003" w:author="Dinesh N" w:date="2024-06-22T23:38:00Z" w16du:dateUtc="2024-06-22T18:08:00Z"/>
          <w:rFonts w:ascii="Aptos Narrow" w:hAnsi="Aptos Narrow"/>
          <w:b/>
          <w:bCs/>
          <w:color w:val="009EDE"/>
          <w:sz w:val="28"/>
          <w:szCs w:val="28"/>
        </w:rPr>
      </w:pPr>
      <w:del w:id="2004" w:author="Dinesh N" w:date="2024-06-22T23:38:00Z" w16du:dateUtc="2024-06-22T18:08:00Z">
        <w:r w:rsidRPr="00AD612D" w:rsidDel="00C42C70">
          <w:rPr>
            <w:rFonts w:ascii="Aptos Narrow" w:hAnsi="Aptos Narrow"/>
            <w:b/>
            <w:bCs/>
            <w:color w:val="009EDE"/>
            <w:sz w:val="28"/>
            <w:szCs w:val="28"/>
          </w:rPr>
          <w:delText xml:space="preserve">Ask the </w:delText>
        </w:r>
      </w:del>
      <w:ins w:id="2005" w:author="Sandhya T" w:date="2024-06-20T09:54:00Z" w16du:dateUtc="2024-06-20T04:24:00Z">
        <w:del w:id="2006" w:author="Dinesh N" w:date="2024-06-22T23:38:00Z" w16du:dateUtc="2024-06-22T18:08:00Z">
          <w:r w:rsidR="0005513C" w:rsidDel="00C42C70">
            <w:rPr>
              <w:rFonts w:ascii="Aptos Narrow" w:hAnsi="Aptos Narrow"/>
              <w:b/>
              <w:bCs/>
              <w:color w:val="009EDE"/>
              <w:sz w:val="28"/>
              <w:szCs w:val="28"/>
            </w:rPr>
            <w:delText>a</w:delText>
          </w:r>
          <w:r w:rsidR="0005513C" w:rsidRPr="00AD612D" w:rsidDel="00C42C70">
            <w:rPr>
              <w:rFonts w:ascii="Aptos Narrow" w:hAnsi="Aptos Narrow"/>
              <w:b/>
              <w:bCs/>
              <w:color w:val="009EDE"/>
              <w:sz w:val="28"/>
              <w:szCs w:val="28"/>
            </w:rPr>
            <w:delText xml:space="preserve"> </w:delText>
          </w:r>
        </w:del>
      </w:ins>
      <w:del w:id="2007" w:author="Dinesh N" w:date="2024-06-22T23:38:00Z" w16du:dateUtc="2024-06-22T18:08:00Z">
        <w:r w:rsidRPr="00AD612D" w:rsidDel="00C42C70">
          <w:rPr>
            <w:rFonts w:ascii="Aptos Narrow" w:hAnsi="Aptos Narrow"/>
            <w:b/>
            <w:bCs/>
            <w:color w:val="009EDE"/>
            <w:sz w:val="28"/>
            <w:szCs w:val="28"/>
          </w:rPr>
          <w:delText>number from 1 to 108, then divide that number by 12.</w:delText>
        </w:r>
      </w:del>
    </w:p>
    <w:p w14:paraId="53C47DB3" w14:textId="13285E81" w:rsidR="007334CF" w:rsidRPr="00AD612D" w:rsidDel="00C42C70" w:rsidRDefault="00350892" w:rsidP="00C80489">
      <w:pPr>
        <w:rPr>
          <w:del w:id="2008" w:author="Dinesh N" w:date="2024-06-22T23:38:00Z" w16du:dateUtc="2024-06-22T18:08:00Z"/>
          <w:rFonts w:ascii="Aptos Narrow" w:hAnsi="Aptos Narrow"/>
          <w:b/>
          <w:bCs/>
          <w:color w:val="009EDE"/>
          <w:sz w:val="28"/>
          <w:szCs w:val="28"/>
        </w:rPr>
      </w:pPr>
      <w:del w:id="2009" w:author="Dinesh N" w:date="2024-06-22T23:38:00Z" w16du:dateUtc="2024-06-22T18:08:00Z">
        <w:r w:rsidRPr="00AD612D" w:rsidDel="00C42C70">
          <w:rPr>
            <w:rFonts w:ascii="Aptos Narrow" w:hAnsi="Aptos Narrow"/>
            <w:b/>
            <w:bCs/>
            <w:color w:val="009EDE"/>
            <w:sz w:val="28"/>
            <w:szCs w:val="28"/>
          </w:rPr>
          <w:delText>According to reminder</w:delText>
        </w:r>
      </w:del>
      <w:ins w:id="2010" w:author="Sandhya T" w:date="2024-06-20T09:54:00Z" w16du:dateUtc="2024-06-20T04:24:00Z">
        <w:del w:id="2011" w:author="Dinesh N" w:date="2024-06-22T23:38:00Z" w16du:dateUtc="2024-06-22T18:08:00Z">
          <w:r w:rsidR="0005513C" w:rsidDel="00C42C70">
            <w:rPr>
              <w:rFonts w:ascii="Aptos Narrow" w:hAnsi="Aptos Narrow"/>
              <w:b/>
              <w:bCs/>
              <w:color w:val="009EDE"/>
              <w:sz w:val="28"/>
              <w:szCs w:val="28"/>
            </w:rPr>
            <w:delText>,</w:delText>
          </w:r>
        </w:del>
      </w:ins>
      <w:del w:id="2012" w:author="Dinesh N" w:date="2024-06-22T23:38:00Z" w16du:dateUtc="2024-06-22T18:08:00Z">
        <w:r w:rsidRPr="00AD612D" w:rsidDel="00C42C70">
          <w:rPr>
            <w:rFonts w:ascii="Aptos Narrow" w:hAnsi="Aptos Narrow"/>
            <w:b/>
            <w:bCs/>
            <w:color w:val="009EDE"/>
            <w:sz w:val="28"/>
            <w:szCs w:val="28"/>
          </w:rPr>
          <w:delText xml:space="preserve"> below given details can be predicted.</w:delText>
        </w:r>
      </w:del>
    </w:p>
    <w:p w14:paraId="7B2BB29E" w14:textId="0EBE2D4B" w:rsidR="00DD75D9" w:rsidDel="00C42C70" w:rsidRDefault="00DD75D9" w:rsidP="00C80489">
      <w:pPr>
        <w:rPr>
          <w:del w:id="2013" w:author="Dinesh N" w:date="2024-06-22T23:38:00Z" w16du:dateUtc="2024-06-22T18:08:00Z"/>
        </w:rPr>
      </w:pPr>
    </w:p>
    <w:tbl>
      <w:tblPr>
        <w:tblW w:w="9450" w:type="dxa"/>
        <w:tblLook w:val="04A0" w:firstRow="1" w:lastRow="0" w:firstColumn="1" w:lastColumn="0" w:noHBand="0" w:noVBand="1"/>
      </w:tblPr>
      <w:tblGrid>
        <w:gridCol w:w="2026"/>
        <w:gridCol w:w="7424"/>
      </w:tblGrid>
      <w:tr w:rsidR="00710BC4" w:rsidRPr="00710BC4" w:rsidDel="00C42C70" w14:paraId="27BAB760" w14:textId="4DFF16DB" w:rsidTr="00053819">
        <w:trPr>
          <w:trHeight w:val="1028"/>
          <w:del w:id="2014" w:author="Dinesh N" w:date="2024-06-22T23:38:00Z"/>
        </w:trPr>
        <w:tc>
          <w:tcPr>
            <w:tcW w:w="2026"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15DC415C" w14:textId="0F6C5FB7" w:rsidR="00710BC4" w:rsidRPr="00710BC4" w:rsidDel="00C42C70" w:rsidRDefault="00710BC4" w:rsidP="00710BC4">
            <w:pPr>
              <w:spacing w:after="0" w:line="240" w:lineRule="auto"/>
              <w:jc w:val="center"/>
              <w:rPr>
                <w:del w:id="2015" w:author="Dinesh N" w:date="2024-06-22T23:38:00Z" w16du:dateUtc="2024-06-22T18:08:00Z"/>
                <w:rFonts w:ascii="Amasis MT Pro Black" w:eastAsia="Times New Roman" w:hAnsi="Amasis MT Pro Black"/>
                <w:b/>
                <w:bCs/>
                <w:color w:val="002060"/>
                <w:sz w:val="24"/>
                <w:szCs w:val="24"/>
                <w:lang w:eastAsia="en-US"/>
              </w:rPr>
            </w:pPr>
            <w:del w:id="2016" w:author="Dinesh N" w:date="2024-06-22T23:38:00Z" w16du:dateUtc="2024-06-22T18:08:00Z">
              <w:r w:rsidRPr="00710BC4" w:rsidDel="00C42C70">
                <w:rPr>
                  <w:rFonts w:ascii="Amasis MT Pro Black" w:eastAsia="Times New Roman" w:hAnsi="Amasis MT Pro Black"/>
                  <w:b/>
                  <w:bCs/>
                  <w:color w:val="002060"/>
                  <w:sz w:val="24"/>
                  <w:szCs w:val="24"/>
                  <w:lang w:eastAsia="en-US"/>
                </w:rPr>
                <w:delText>REMAINDER</w:delText>
              </w:r>
            </w:del>
          </w:p>
        </w:tc>
        <w:tc>
          <w:tcPr>
            <w:tcW w:w="7424" w:type="dxa"/>
            <w:tcBorders>
              <w:top w:val="single" w:sz="4" w:space="0" w:color="auto"/>
              <w:left w:val="nil"/>
              <w:bottom w:val="single" w:sz="4" w:space="0" w:color="auto"/>
              <w:right w:val="single" w:sz="4" w:space="0" w:color="auto"/>
            </w:tcBorders>
            <w:shd w:val="clear" w:color="000000" w:fill="D0CECE"/>
            <w:vAlign w:val="center"/>
            <w:hideMark/>
          </w:tcPr>
          <w:p w14:paraId="3DC41DDF" w14:textId="6FD15D8E" w:rsidR="00710BC4" w:rsidRPr="00710BC4" w:rsidDel="00C42C70" w:rsidRDefault="00710BC4" w:rsidP="00710BC4">
            <w:pPr>
              <w:spacing w:after="0" w:line="240" w:lineRule="auto"/>
              <w:jc w:val="center"/>
              <w:rPr>
                <w:del w:id="2017" w:author="Dinesh N" w:date="2024-06-22T23:38:00Z" w16du:dateUtc="2024-06-22T18:08:00Z"/>
                <w:rFonts w:ascii="Amasis MT Pro Black" w:eastAsia="Times New Roman" w:hAnsi="Amasis MT Pro Black"/>
                <w:b/>
                <w:bCs/>
                <w:color w:val="002060"/>
                <w:sz w:val="24"/>
                <w:szCs w:val="24"/>
                <w:lang w:eastAsia="en-US"/>
              </w:rPr>
            </w:pPr>
            <w:del w:id="2018" w:author="Dinesh N" w:date="2024-06-22T23:38:00Z" w16du:dateUtc="2024-06-22T18:08:00Z">
              <w:r w:rsidRPr="00710BC4" w:rsidDel="00C42C70">
                <w:rPr>
                  <w:rFonts w:ascii="Amasis MT Pro Black" w:eastAsia="Times New Roman" w:hAnsi="Amasis MT Pro Black"/>
                  <w:b/>
                  <w:bCs/>
                  <w:color w:val="002060"/>
                  <w:sz w:val="24"/>
                  <w:szCs w:val="24"/>
                  <w:lang w:eastAsia="en-US"/>
                </w:rPr>
                <w:delText>AREA OR SUBJECT OF QUESTION</w:delText>
              </w:r>
            </w:del>
          </w:p>
        </w:tc>
      </w:tr>
      <w:tr w:rsidR="00710BC4" w:rsidRPr="00710BC4" w:rsidDel="00C42C70" w14:paraId="12E59408" w14:textId="7E7A036E" w:rsidTr="00053819">
        <w:trPr>
          <w:trHeight w:val="395"/>
          <w:del w:id="2019" w:author="Dinesh N" w:date="2024-06-22T23:38:00Z"/>
        </w:trPr>
        <w:tc>
          <w:tcPr>
            <w:tcW w:w="2026" w:type="dxa"/>
            <w:tcBorders>
              <w:top w:val="nil"/>
              <w:left w:val="single" w:sz="4" w:space="0" w:color="auto"/>
              <w:bottom w:val="single" w:sz="4" w:space="0" w:color="auto"/>
              <w:right w:val="single" w:sz="4" w:space="0" w:color="auto"/>
            </w:tcBorders>
            <w:shd w:val="clear" w:color="000000" w:fill="D9E1F2"/>
            <w:noWrap/>
            <w:vAlign w:val="center"/>
            <w:hideMark/>
          </w:tcPr>
          <w:p w14:paraId="41199CAA" w14:textId="3F7B5E9F" w:rsidR="00710BC4" w:rsidRPr="00710BC4" w:rsidDel="00C42C70" w:rsidRDefault="00710BC4" w:rsidP="00710BC4">
            <w:pPr>
              <w:spacing w:after="0" w:line="240" w:lineRule="auto"/>
              <w:jc w:val="center"/>
              <w:rPr>
                <w:del w:id="2020" w:author="Dinesh N" w:date="2024-06-22T23:38:00Z" w16du:dateUtc="2024-06-22T18:08:00Z"/>
                <w:rFonts w:ascii="Aptos" w:eastAsia="Times New Roman" w:hAnsi="Aptos"/>
                <w:b/>
                <w:bCs/>
                <w:color w:val="00B050"/>
                <w:sz w:val="28"/>
                <w:szCs w:val="28"/>
                <w:lang w:eastAsia="en-US"/>
              </w:rPr>
            </w:pPr>
            <w:del w:id="2021" w:author="Dinesh N" w:date="2024-06-22T23:38:00Z" w16du:dateUtc="2024-06-22T18:08:00Z">
              <w:r w:rsidRPr="00710BC4" w:rsidDel="00C42C70">
                <w:rPr>
                  <w:rFonts w:ascii="Aptos" w:eastAsia="Times New Roman" w:hAnsi="Aptos"/>
                  <w:b/>
                  <w:bCs/>
                  <w:color w:val="00B050"/>
                  <w:sz w:val="28"/>
                  <w:szCs w:val="28"/>
                  <w:lang w:eastAsia="en-US"/>
                </w:rPr>
                <w:delText>1</w:delText>
              </w:r>
            </w:del>
          </w:p>
        </w:tc>
        <w:tc>
          <w:tcPr>
            <w:tcW w:w="7424" w:type="dxa"/>
            <w:tcBorders>
              <w:top w:val="nil"/>
              <w:left w:val="nil"/>
              <w:bottom w:val="single" w:sz="4" w:space="0" w:color="auto"/>
              <w:right w:val="single" w:sz="4" w:space="0" w:color="auto"/>
            </w:tcBorders>
            <w:shd w:val="clear" w:color="000000" w:fill="D9E1F2"/>
            <w:vAlign w:val="center"/>
            <w:hideMark/>
          </w:tcPr>
          <w:p w14:paraId="0E9C07D8" w14:textId="74766E7F" w:rsidR="00710BC4" w:rsidRPr="00710BC4" w:rsidDel="00C42C70" w:rsidRDefault="00710BC4" w:rsidP="00710BC4">
            <w:pPr>
              <w:spacing w:after="0" w:line="240" w:lineRule="auto"/>
              <w:rPr>
                <w:del w:id="2022" w:author="Dinesh N" w:date="2024-06-22T23:38:00Z" w16du:dateUtc="2024-06-22T18:08:00Z"/>
                <w:rFonts w:ascii="Aptos Narrow" w:eastAsia="Times New Roman" w:hAnsi="Aptos Narrow"/>
                <w:b/>
                <w:bCs/>
                <w:color w:val="00B050"/>
                <w:sz w:val="28"/>
                <w:szCs w:val="28"/>
                <w:lang w:eastAsia="en-US"/>
              </w:rPr>
            </w:pPr>
            <w:del w:id="2023" w:author="Dinesh N" w:date="2024-06-22T23:38:00Z" w16du:dateUtc="2024-06-22T18:08:00Z">
              <w:r w:rsidRPr="00710BC4" w:rsidDel="00C42C70">
                <w:rPr>
                  <w:rFonts w:ascii="Aptos Narrow" w:eastAsia="Times New Roman" w:hAnsi="Aptos Narrow"/>
                  <w:b/>
                  <w:bCs/>
                  <w:color w:val="00B050"/>
                  <w:sz w:val="28"/>
                  <w:szCs w:val="28"/>
                  <w:lang w:eastAsia="en-US"/>
                </w:rPr>
                <w:delText>About Physique and Health.</w:delText>
              </w:r>
            </w:del>
          </w:p>
        </w:tc>
      </w:tr>
      <w:tr w:rsidR="00710BC4" w:rsidRPr="00710BC4" w:rsidDel="00C42C70" w14:paraId="42431433" w14:textId="4652FC80" w:rsidTr="00053819">
        <w:trPr>
          <w:trHeight w:val="395"/>
          <w:del w:id="2024" w:author="Dinesh N" w:date="2024-06-22T23:38:00Z"/>
        </w:trPr>
        <w:tc>
          <w:tcPr>
            <w:tcW w:w="2026" w:type="dxa"/>
            <w:tcBorders>
              <w:top w:val="nil"/>
              <w:left w:val="single" w:sz="4" w:space="0" w:color="auto"/>
              <w:bottom w:val="single" w:sz="4" w:space="0" w:color="auto"/>
              <w:right w:val="single" w:sz="4" w:space="0" w:color="auto"/>
            </w:tcBorders>
            <w:shd w:val="clear" w:color="000000" w:fill="FFF2CC"/>
            <w:noWrap/>
            <w:vAlign w:val="center"/>
            <w:hideMark/>
          </w:tcPr>
          <w:p w14:paraId="0C6CB0FB" w14:textId="75037AB1" w:rsidR="00710BC4" w:rsidRPr="00710BC4" w:rsidDel="00C42C70" w:rsidRDefault="00710BC4" w:rsidP="00710BC4">
            <w:pPr>
              <w:spacing w:after="0" w:line="240" w:lineRule="auto"/>
              <w:jc w:val="center"/>
              <w:rPr>
                <w:del w:id="2025" w:author="Dinesh N" w:date="2024-06-22T23:38:00Z" w16du:dateUtc="2024-06-22T18:08:00Z"/>
                <w:rFonts w:ascii="Aptos" w:eastAsia="Times New Roman" w:hAnsi="Aptos"/>
                <w:b/>
                <w:bCs/>
                <w:color w:val="CC3399"/>
                <w:sz w:val="28"/>
                <w:szCs w:val="28"/>
                <w:lang w:eastAsia="en-US"/>
              </w:rPr>
            </w:pPr>
            <w:del w:id="2026" w:author="Dinesh N" w:date="2024-06-22T23:38:00Z" w16du:dateUtc="2024-06-22T18:08:00Z">
              <w:r w:rsidRPr="00710BC4" w:rsidDel="00C42C70">
                <w:rPr>
                  <w:rFonts w:ascii="Aptos" w:eastAsia="Times New Roman" w:hAnsi="Aptos"/>
                  <w:b/>
                  <w:bCs/>
                  <w:color w:val="CC3399"/>
                  <w:sz w:val="28"/>
                  <w:szCs w:val="28"/>
                  <w:lang w:eastAsia="en-US"/>
                </w:rPr>
                <w:delText>2</w:delText>
              </w:r>
            </w:del>
          </w:p>
        </w:tc>
        <w:tc>
          <w:tcPr>
            <w:tcW w:w="7424" w:type="dxa"/>
            <w:tcBorders>
              <w:top w:val="nil"/>
              <w:left w:val="nil"/>
              <w:bottom w:val="single" w:sz="4" w:space="0" w:color="auto"/>
              <w:right w:val="single" w:sz="4" w:space="0" w:color="auto"/>
            </w:tcBorders>
            <w:shd w:val="clear" w:color="000000" w:fill="FFF2CC"/>
            <w:vAlign w:val="center"/>
            <w:hideMark/>
          </w:tcPr>
          <w:p w14:paraId="40CE37E5" w14:textId="49EDE40F" w:rsidR="00710BC4" w:rsidRPr="00710BC4" w:rsidDel="00C42C70" w:rsidRDefault="00710BC4" w:rsidP="00710BC4">
            <w:pPr>
              <w:spacing w:after="0" w:line="240" w:lineRule="auto"/>
              <w:rPr>
                <w:del w:id="2027" w:author="Dinesh N" w:date="2024-06-22T23:38:00Z" w16du:dateUtc="2024-06-22T18:08:00Z"/>
                <w:rFonts w:ascii="Aptos Narrow" w:eastAsia="Times New Roman" w:hAnsi="Aptos Narrow"/>
                <w:b/>
                <w:bCs/>
                <w:color w:val="CC3399"/>
                <w:sz w:val="28"/>
                <w:szCs w:val="28"/>
                <w:lang w:eastAsia="en-US"/>
              </w:rPr>
            </w:pPr>
            <w:del w:id="2028" w:author="Dinesh N" w:date="2024-06-22T23:38:00Z" w16du:dateUtc="2024-06-22T18:08:00Z">
              <w:r w:rsidRPr="00710BC4" w:rsidDel="00C42C70">
                <w:rPr>
                  <w:rFonts w:ascii="Aptos Narrow" w:eastAsia="Times New Roman" w:hAnsi="Aptos Narrow"/>
                  <w:b/>
                  <w:bCs/>
                  <w:color w:val="CC3399"/>
                  <w:sz w:val="28"/>
                  <w:szCs w:val="28"/>
                  <w:lang w:eastAsia="en-US"/>
                </w:rPr>
                <w:delText>About Wealth.</w:delText>
              </w:r>
            </w:del>
          </w:p>
        </w:tc>
      </w:tr>
      <w:tr w:rsidR="00710BC4" w:rsidRPr="00710BC4" w:rsidDel="00C42C70" w14:paraId="3ED8A980" w14:textId="3A6599DE" w:rsidTr="00053819">
        <w:trPr>
          <w:trHeight w:val="395"/>
          <w:del w:id="2029" w:author="Dinesh N" w:date="2024-06-22T23:38:00Z"/>
        </w:trPr>
        <w:tc>
          <w:tcPr>
            <w:tcW w:w="2026" w:type="dxa"/>
            <w:tcBorders>
              <w:top w:val="nil"/>
              <w:left w:val="single" w:sz="4" w:space="0" w:color="auto"/>
              <w:bottom w:val="single" w:sz="4" w:space="0" w:color="auto"/>
              <w:right w:val="single" w:sz="4" w:space="0" w:color="auto"/>
            </w:tcBorders>
            <w:shd w:val="clear" w:color="000000" w:fill="D9E1F2"/>
            <w:noWrap/>
            <w:vAlign w:val="center"/>
            <w:hideMark/>
          </w:tcPr>
          <w:p w14:paraId="226AB15C" w14:textId="342C75C8" w:rsidR="00710BC4" w:rsidRPr="00710BC4" w:rsidDel="00C42C70" w:rsidRDefault="00710BC4" w:rsidP="00710BC4">
            <w:pPr>
              <w:spacing w:after="0" w:line="240" w:lineRule="auto"/>
              <w:jc w:val="center"/>
              <w:rPr>
                <w:del w:id="2030" w:author="Dinesh N" w:date="2024-06-22T23:38:00Z" w16du:dateUtc="2024-06-22T18:08:00Z"/>
                <w:rFonts w:ascii="Aptos" w:eastAsia="Times New Roman" w:hAnsi="Aptos"/>
                <w:b/>
                <w:bCs/>
                <w:color w:val="00B050"/>
                <w:sz w:val="28"/>
                <w:szCs w:val="28"/>
                <w:lang w:eastAsia="en-US"/>
              </w:rPr>
            </w:pPr>
            <w:del w:id="2031" w:author="Dinesh N" w:date="2024-06-22T23:38:00Z" w16du:dateUtc="2024-06-22T18:08:00Z">
              <w:r w:rsidRPr="00710BC4" w:rsidDel="00C42C70">
                <w:rPr>
                  <w:rFonts w:ascii="Aptos" w:eastAsia="Times New Roman" w:hAnsi="Aptos"/>
                  <w:b/>
                  <w:bCs/>
                  <w:color w:val="00B050"/>
                  <w:sz w:val="28"/>
                  <w:szCs w:val="28"/>
                  <w:lang w:eastAsia="en-US"/>
                </w:rPr>
                <w:delText>3</w:delText>
              </w:r>
            </w:del>
          </w:p>
        </w:tc>
        <w:tc>
          <w:tcPr>
            <w:tcW w:w="7424" w:type="dxa"/>
            <w:tcBorders>
              <w:top w:val="nil"/>
              <w:left w:val="nil"/>
              <w:bottom w:val="single" w:sz="4" w:space="0" w:color="auto"/>
              <w:right w:val="single" w:sz="4" w:space="0" w:color="auto"/>
            </w:tcBorders>
            <w:shd w:val="clear" w:color="000000" w:fill="D9E1F2"/>
            <w:vAlign w:val="center"/>
            <w:hideMark/>
          </w:tcPr>
          <w:p w14:paraId="7222DF2D" w14:textId="439EB3D4" w:rsidR="00710BC4" w:rsidRPr="00710BC4" w:rsidDel="00C42C70" w:rsidRDefault="00710BC4" w:rsidP="00710BC4">
            <w:pPr>
              <w:spacing w:after="0" w:line="240" w:lineRule="auto"/>
              <w:rPr>
                <w:del w:id="2032" w:author="Dinesh N" w:date="2024-06-22T23:38:00Z" w16du:dateUtc="2024-06-22T18:08:00Z"/>
                <w:rFonts w:ascii="Aptos Narrow" w:eastAsia="Times New Roman" w:hAnsi="Aptos Narrow"/>
                <w:b/>
                <w:bCs/>
                <w:color w:val="00B050"/>
                <w:sz w:val="28"/>
                <w:szCs w:val="28"/>
                <w:lang w:eastAsia="en-US"/>
              </w:rPr>
            </w:pPr>
            <w:del w:id="2033" w:author="Dinesh N" w:date="2024-06-22T23:38:00Z" w16du:dateUtc="2024-06-22T18:08:00Z">
              <w:r w:rsidRPr="00710BC4" w:rsidDel="00C42C70">
                <w:rPr>
                  <w:rFonts w:ascii="Aptos Narrow" w:eastAsia="Times New Roman" w:hAnsi="Aptos Narrow"/>
                  <w:b/>
                  <w:bCs/>
                  <w:color w:val="00B050"/>
                  <w:sz w:val="28"/>
                  <w:szCs w:val="28"/>
                  <w:lang w:eastAsia="en-US"/>
                </w:rPr>
                <w:delText>About Brother , Sister or Own efforts.</w:delText>
              </w:r>
            </w:del>
          </w:p>
        </w:tc>
      </w:tr>
      <w:tr w:rsidR="00710BC4" w:rsidRPr="00710BC4" w:rsidDel="00C42C70" w14:paraId="44B26E0C" w14:textId="293383B9" w:rsidTr="00053819">
        <w:trPr>
          <w:trHeight w:val="395"/>
          <w:del w:id="2034" w:author="Dinesh N" w:date="2024-06-22T23:38:00Z"/>
        </w:trPr>
        <w:tc>
          <w:tcPr>
            <w:tcW w:w="2026" w:type="dxa"/>
            <w:tcBorders>
              <w:top w:val="nil"/>
              <w:left w:val="single" w:sz="4" w:space="0" w:color="auto"/>
              <w:bottom w:val="single" w:sz="4" w:space="0" w:color="auto"/>
              <w:right w:val="single" w:sz="4" w:space="0" w:color="auto"/>
            </w:tcBorders>
            <w:shd w:val="clear" w:color="000000" w:fill="FFF2CC"/>
            <w:noWrap/>
            <w:vAlign w:val="center"/>
            <w:hideMark/>
          </w:tcPr>
          <w:p w14:paraId="18EB5990" w14:textId="54794651" w:rsidR="00710BC4" w:rsidRPr="00710BC4" w:rsidDel="00C42C70" w:rsidRDefault="00710BC4" w:rsidP="00710BC4">
            <w:pPr>
              <w:spacing w:after="0" w:line="240" w:lineRule="auto"/>
              <w:jc w:val="center"/>
              <w:rPr>
                <w:del w:id="2035" w:author="Dinesh N" w:date="2024-06-22T23:38:00Z" w16du:dateUtc="2024-06-22T18:08:00Z"/>
                <w:rFonts w:ascii="Aptos" w:eastAsia="Times New Roman" w:hAnsi="Aptos"/>
                <w:b/>
                <w:bCs/>
                <w:color w:val="CC3399"/>
                <w:sz w:val="28"/>
                <w:szCs w:val="28"/>
                <w:lang w:eastAsia="en-US"/>
              </w:rPr>
            </w:pPr>
            <w:del w:id="2036" w:author="Dinesh N" w:date="2024-06-22T23:38:00Z" w16du:dateUtc="2024-06-22T18:08:00Z">
              <w:r w:rsidRPr="00710BC4" w:rsidDel="00C42C70">
                <w:rPr>
                  <w:rFonts w:ascii="Aptos" w:eastAsia="Times New Roman" w:hAnsi="Aptos"/>
                  <w:b/>
                  <w:bCs/>
                  <w:color w:val="CC3399"/>
                  <w:sz w:val="28"/>
                  <w:szCs w:val="28"/>
                  <w:lang w:eastAsia="en-US"/>
                </w:rPr>
                <w:delText>4</w:delText>
              </w:r>
            </w:del>
          </w:p>
        </w:tc>
        <w:tc>
          <w:tcPr>
            <w:tcW w:w="7424" w:type="dxa"/>
            <w:tcBorders>
              <w:top w:val="nil"/>
              <w:left w:val="nil"/>
              <w:bottom w:val="single" w:sz="4" w:space="0" w:color="auto"/>
              <w:right w:val="single" w:sz="4" w:space="0" w:color="auto"/>
            </w:tcBorders>
            <w:shd w:val="clear" w:color="000000" w:fill="FFF2CC"/>
            <w:vAlign w:val="center"/>
            <w:hideMark/>
          </w:tcPr>
          <w:p w14:paraId="17D7966C" w14:textId="3F653874" w:rsidR="00710BC4" w:rsidRPr="00710BC4" w:rsidDel="00C42C70" w:rsidRDefault="00710BC4" w:rsidP="00710BC4">
            <w:pPr>
              <w:spacing w:after="0" w:line="240" w:lineRule="auto"/>
              <w:rPr>
                <w:del w:id="2037" w:author="Dinesh N" w:date="2024-06-22T23:38:00Z" w16du:dateUtc="2024-06-22T18:08:00Z"/>
                <w:rFonts w:ascii="Aptos Narrow" w:eastAsia="Times New Roman" w:hAnsi="Aptos Narrow"/>
                <w:b/>
                <w:bCs/>
                <w:color w:val="CC3399"/>
                <w:sz w:val="28"/>
                <w:szCs w:val="28"/>
                <w:lang w:eastAsia="en-US"/>
              </w:rPr>
            </w:pPr>
            <w:del w:id="2038" w:author="Dinesh N" w:date="2024-06-22T23:38:00Z" w16du:dateUtc="2024-06-22T18:08:00Z">
              <w:r w:rsidRPr="00710BC4" w:rsidDel="00C42C70">
                <w:rPr>
                  <w:rFonts w:ascii="Aptos Narrow" w:eastAsia="Times New Roman" w:hAnsi="Aptos Narrow"/>
                  <w:b/>
                  <w:bCs/>
                  <w:color w:val="CC3399"/>
                  <w:sz w:val="28"/>
                  <w:szCs w:val="28"/>
                  <w:lang w:eastAsia="en-US"/>
                </w:rPr>
                <w:delText>About Land, House, Father or Friend.</w:delText>
              </w:r>
            </w:del>
          </w:p>
        </w:tc>
      </w:tr>
      <w:tr w:rsidR="00710BC4" w:rsidRPr="00710BC4" w:rsidDel="00C42C70" w14:paraId="12491340" w14:textId="53B391AD" w:rsidTr="00053819">
        <w:trPr>
          <w:trHeight w:val="395"/>
          <w:del w:id="2039" w:author="Dinesh N" w:date="2024-06-22T23:38:00Z"/>
        </w:trPr>
        <w:tc>
          <w:tcPr>
            <w:tcW w:w="2026" w:type="dxa"/>
            <w:tcBorders>
              <w:top w:val="nil"/>
              <w:left w:val="single" w:sz="4" w:space="0" w:color="auto"/>
              <w:bottom w:val="single" w:sz="4" w:space="0" w:color="auto"/>
              <w:right w:val="single" w:sz="4" w:space="0" w:color="auto"/>
            </w:tcBorders>
            <w:shd w:val="clear" w:color="000000" w:fill="D9E1F2"/>
            <w:noWrap/>
            <w:vAlign w:val="center"/>
            <w:hideMark/>
          </w:tcPr>
          <w:p w14:paraId="0C34A0C6" w14:textId="192949AD" w:rsidR="00710BC4" w:rsidRPr="00710BC4" w:rsidDel="00C42C70" w:rsidRDefault="00710BC4" w:rsidP="00710BC4">
            <w:pPr>
              <w:spacing w:after="0" w:line="240" w:lineRule="auto"/>
              <w:jc w:val="center"/>
              <w:rPr>
                <w:del w:id="2040" w:author="Dinesh N" w:date="2024-06-22T23:38:00Z" w16du:dateUtc="2024-06-22T18:08:00Z"/>
                <w:rFonts w:ascii="Aptos" w:eastAsia="Times New Roman" w:hAnsi="Aptos"/>
                <w:b/>
                <w:bCs/>
                <w:color w:val="00B050"/>
                <w:sz w:val="28"/>
                <w:szCs w:val="28"/>
                <w:lang w:eastAsia="en-US"/>
              </w:rPr>
            </w:pPr>
            <w:del w:id="2041" w:author="Dinesh N" w:date="2024-06-22T23:38:00Z" w16du:dateUtc="2024-06-22T18:08:00Z">
              <w:r w:rsidRPr="00710BC4" w:rsidDel="00C42C70">
                <w:rPr>
                  <w:rFonts w:ascii="Aptos" w:eastAsia="Times New Roman" w:hAnsi="Aptos"/>
                  <w:b/>
                  <w:bCs/>
                  <w:color w:val="00B050"/>
                  <w:sz w:val="28"/>
                  <w:szCs w:val="28"/>
                  <w:lang w:eastAsia="en-US"/>
                </w:rPr>
                <w:delText>5</w:delText>
              </w:r>
            </w:del>
          </w:p>
        </w:tc>
        <w:tc>
          <w:tcPr>
            <w:tcW w:w="7424" w:type="dxa"/>
            <w:tcBorders>
              <w:top w:val="nil"/>
              <w:left w:val="nil"/>
              <w:bottom w:val="single" w:sz="4" w:space="0" w:color="auto"/>
              <w:right w:val="single" w:sz="4" w:space="0" w:color="auto"/>
            </w:tcBorders>
            <w:shd w:val="clear" w:color="000000" w:fill="D9E1F2"/>
            <w:vAlign w:val="center"/>
            <w:hideMark/>
          </w:tcPr>
          <w:p w14:paraId="5A087A4F" w14:textId="6A838C8B" w:rsidR="00710BC4" w:rsidRPr="00710BC4" w:rsidDel="00C42C70" w:rsidRDefault="00710BC4" w:rsidP="00710BC4">
            <w:pPr>
              <w:spacing w:after="0" w:line="240" w:lineRule="auto"/>
              <w:rPr>
                <w:del w:id="2042" w:author="Dinesh N" w:date="2024-06-22T23:38:00Z" w16du:dateUtc="2024-06-22T18:08:00Z"/>
                <w:rFonts w:ascii="Aptos Narrow" w:eastAsia="Times New Roman" w:hAnsi="Aptos Narrow"/>
                <w:b/>
                <w:bCs/>
                <w:color w:val="00B050"/>
                <w:sz w:val="28"/>
                <w:szCs w:val="28"/>
                <w:lang w:eastAsia="en-US"/>
              </w:rPr>
            </w:pPr>
            <w:del w:id="2043" w:author="Dinesh N" w:date="2024-06-22T23:38:00Z" w16du:dateUtc="2024-06-22T18:08:00Z">
              <w:r w:rsidRPr="00710BC4" w:rsidDel="00C42C70">
                <w:rPr>
                  <w:rFonts w:ascii="Aptos Narrow" w:eastAsia="Times New Roman" w:hAnsi="Aptos Narrow"/>
                  <w:b/>
                  <w:bCs/>
                  <w:color w:val="00B050"/>
                  <w:sz w:val="28"/>
                  <w:szCs w:val="28"/>
                  <w:lang w:eastAsia="en-US"/>
                </w:rPr>
                <w:delText>About Education or Children.</w:delText>
              </w:r>
            </w:del>
          </w:p>
        </w:tc>
      </w:tr>
      <w:tr w:rsidR="00710BC4" w:rsidRPr="00710BC4" w:rsidDel="00C42C70" w14:paraId="2ACDF584" w14:textId="3D60F9C8" w:rsidTr="00053819">
        <w:trPr>
          <w:trHeight w:val="408"/>
          <w:del w:id="2044" w:author="Dinesh N" w:date="2024-06-22T23:38:00Z"/>
        </w:trPr>
        <w:tc>
          <w:tcPr>
            <w:tcW w:w="2026" w:type="dxa"/>
            <w:tcBorders>
              <w:top w:val="nil"/>
              <w:left w:val="single" w:sz="4" w:space="0" w:color="auto"/>
              <w:bottom w:val="single" w:sz="4" w:space="0" w:color="auto"/>
              <w:right w:val="single" w:sz="4" w:space="0" w:color="auto"/>
            </w:tcBorders>
            <w:shd w:val="clear" w:color="000000" w:fill="FFF2CC"/>
            <w:noWrap/>
            <w:vAlign w:val="center"/>
            <w:hideMark/>
          </w:tcPr>
          <w:p w14:paraId="18743CF8" w14:textId="360C31AF" w:rsidR="00710BC4" w:rsidRPr="00710BC4" w:rsidDel="00C42C70" w:rsidRDefault="00710BC4" w:rsidP="00710BC4">
            <w:pPr>
              <w:spacing w:after="0" w:line="240" w:lineRule="auto"/>
              <w:jc w:val="center"/>
              <w:rPr>
                <w:del w:id="2045" w:author="Dinesh N" w:date="2024-06-22T23:38:00Z" w16du:dateUtc="2024-06-22T18:08:00Z"/>
                <w:rFonts w:ascii="Aptos" w:eastAsia="Times New Roman" w:hAnsi="Aptos"/>
                <w:b/>
                <w:bCs/>
                <w:color w:val="CC3399"/>
                <w:sz w:val="28"/>
                <w:szCs w:val="28"/>
                <w:lang w:eastAsia="en-US"/>
              </w:rPr>
            </w:pPr>
            <w:del w:id="2046" w:author="Dinesh N" w:date="2024-06-22T23:38:00Z" w16du:dateUtc="2024-06-22T18:08:00Z">
              <w:r w:rsidRPr="00710BC4" w:rsidDel="00C42C70">
                <w:rPr>
                  <w:rFonts w:ascii="Aptos" w:eastAsia="Times New Roman" w:hAnsi="Aptos"/>
                  <w:b/>
                  <w:bCs/>
                  <w:color w:val="CC3399"/>
                  <w:sz w:val="28"/>
                  <w:szCs w:val="28"/>
                  <w:lang w:eastAsia="en-US"/>
                </w:rPr>
                <w:delText>6</w:delText>
              </w:r>
            </w:del>
          </w:p>
        </w:tc>
        <w:tc>
          <w:tcPr>
            <w:tcW w:w="7424" w:type="dxa"/>
            <w:tcBorders>
              <w:top w:val="nil"/>
              <w:left w:val="nil"/>
              <w:bottom w:val="single" w:sz="4" w:space="0" w:color="auto"/>
              <w:right w:val="single" w:sz="4" w:space="0" w:color="auto"/>
            </w:tcBorders>
            <w:shd w:val="clear" w:color="000000" w:fill="FFF2CC"/>
            <w:vAlign w:val="center"/>
            <w:hideMark/>
          </w:tcPr>
          <w:p w14:paraId="3E53AAD8" w14:textId="47C3CB74" w:rsidR="00710BC4" w:rsidRPr="00710BC4" w:rsidDel="00C42C70" w:rsidRDefault="00710BC4" w:rsidP="00710BC4">
            <w:pPr>
              <w:spacing w:after="0" w:line="240" w:lineRule="auto"/>
              <w:rPr>
                <w:del w:id="2047" w:author="Dinesh N" w:date="2024-06-22T23:38:00Z" w16du:dateUtc="2024-06-22T18:08:00Z"/>
                <w:rFonts w:ascii="Aptos Narrow" w:eastAsia="Times New Roman" w:hAnsi="Aptos Narrow"/>
                <w:b/>
                <w:bCs/>
                <w:color w:val="CC3399"/>
                <w:sz w:val="28"/>
                <w:szCs w:val="28"/>
                <w:lang w:eastAsia="en-US"/>
              </w:rPr>
            </w:pPr>
            <w:del w:id="2048" w:author="Dinesh N" w:date="2024-06-22T23:38:00Z" w16du:dateUtc="2024-06-22T18:08:00Z">
              <w:r w:rsidRPr="00710BC4" w:rsidDel="00C42C70">
                <w:rPr>
                  <w:rFonts w:ascii="Aptos Narrow" w:eastAsia="Times New Roman" w:hAnsi="Aptos Narrow"/>
                  <w:b/>
                  <w:bCs/>
                  <w:color w:val="CC3399"/>
                  <w:sz w:val="28"/>
                  <w:szCs w:val="28"/>
                  <w:lang w:eastAsia="en-US"/>
                </w:rPr>
                <w:delText>About Disease, Enemies or Litigation.</w:delText>
              </w:r>
            </w:del>
          </w:p>
        </w:tc>
      </w:tr>
      <w:tr w:rsidR="00710BC4" w:rsidRPr="00710BC4" w:rsidDel="00C42C70" w14:paraId="47C9CA2A" w14:textId="33AA74E0" w:rsidTr="00053819">
        <w:trPr>
          <w:trHeight w:val="461"/>
          <w:del w:id="2049" w:author="Dinesh N" w:date="2024-06-22T23:38:00Z"/>
        </w:trPr>
        <w:tc>
          <w:tcPr>
            <w:tcW w:w="2026" w:type="dxa"/>
            <w:tcBorders>
              <w:top w:val="nil"/>
              <w:left w:val="single" w:sz="4" w:space="0" w:color="auto"/>
              <w:bottom w:val="single" w:sz="4" w:space="0" w:color="auto"/>
              <w:right w:val="single" w:sz="4" w:space="0" w:color="auto"/>
            </w:tcBorders>
            <w:shd w:val="clear" w:color="000000" w:fill="D9E1F2"/>
            <w:noWrap/>
            <w:vAlign w:val="center"/>
            <w:hideMark/>
          </w:tcPr>
          <w:p w14:paraId="3A5082A6" w14:textId="64234CB2" w:rsidR="00710BC4" w:rsidRPr="00710BC4" w:rsidDel="00C42C70" w:rsidRDefault="00710BC4" w:rsidP="00710BC4">
            <w:pPr>
              <w:spacing w:after="0" w:line="240" w:lineRule="auto"/>
              <w:jc w:val="center"/>
              <w:rPr>
                <w:del w:id="2050" w:author="Dinesh N" w:date="2024-06-22T23:38:00Z" w16du:dateUtc="2024-06-22T18:08:00Z"/>
                <w:rFonts w:ascii="Aptos" w:eastAsia="Times New Roman" w:hAnsi="Aptos"/>
                <w:b/>
                <w:bCs/>
                <w:color w:val="00B050"/>
                <w:sz w:val="28"/>
                <w:szCs w:val="28"/>
                <w:lang w:eastAsia="en-US"/>
              </w:rPr>
            </w:pPr>
            <w:del w:id="2051" w:author="Dinesh N" w:date="2024-06-22T23:38:00Z" w16du:dateUtc="2024-06-22T18:08:00Z">
              <w:r w:rsidRPr="00710BC4" w:rsidDel="00C42C70">
                <w:rPr>
                  <w:rFonts w:ascii="Aptos" w:eastAsia="Times New Roman" w:hAnsi="Aptos"/>
                  <w:b/>
                  <w:bCs/>
                  <w:color w:val="00B050"/>
                  <w:sz w:val="28"/>
                  <w:szCs w:val="28"/>
                  <w:lang w:eastAsia="en-US"/>
                </w:rPr>
                <w:delText>7</w:delText>
              </w:r>
            </w:del>
          </w:p>
        </w:tc>
        <w:tc>
          <w:tcPr>
            <w:tcW w:w="7424" w:type="dxa"/>
            <w:tcBorders>
              <w:top w:val="nil"/>
              <w:left w:val="nil"/>
              <w:bottom w:val="single" w:sz="4" w:space="0" w:color="auto"/>
              <w:right w:val="single" w:sz="4" w:space="0" w:color="auto"/>
            </w:tcBorders>
            <w:shd w:val="clear" w:color="000000" w:fill="D9E1F2"/>
            <w:vAlign w:val="center"/>
            <w:hideMark/>
          </w:tcPr>
          <w:p w14:paraId="3DB0EEE6" w14:textId="3C4EBCB6" w:rsidR="00710BC4" w:rsidRPr="00710BC4" w:rsidDel="00C42C70" w:rsidRDefault="00710BC4" w:rsidP="00710BC4">
            <w:pPr>
              <w:spacing w:after="0" w:line="240" w:lineRule="auto"/>
              <w:rPr>
                <w:del w:id="2052" w:author="Dinesh N" w:date="2024-06-22T23:38:00Z" w16du:dateUtc="2024-06-22T18:08:00Z"/>
                <w:rFonts w:ascii="Aptos Narrow" w:eastAsia="Times New Roman" w:hAnsi="Aptos Narrow"/>
                <w:b/>
                <w:bCs/>
                <w:color w:val="00B050"/>
                <w:sz w:val="28"/>
                <w:szCs w:val="28"/>
                <w:lang w:eastAsia="en-US"/>
              </w:rPr>
            </w:pPr>
            <w:del w:id="2053" w:author="Dinesh N" w:date="2024-06-22T23:38:00Z" w16du:dateUtc="2024-06-22T18:08:00Z">
              <w:r w:rsidRPr="00710BC4" w:rsidDel="00C42C70">
                <w:rPr>
                  <w:rFonts w:ascii="Aptos Narrow" w:eastAsia="Times New Roman" w:hAnsi="Aptos Narrow"/>
                  <w:b/>
                  <w:bCs/>
                  <w:color w:val="00B050"/>
                  <w:sz w:val="28"/>
                  <w:szCs w:val="28"/>
                  <w:lang w:eastAsia="en-US"/>
                </w:rPr>
                <w:delText>About Marriage, Love relation or Opposite Sex.</w:delText>
              </w:r>
            </w:del>
          </w:p>
        </w:tc>
      </w:tr>
      <w:tr w:rsidR="00710BC4" w:rsidRPr="00710BC4" w:rsidDel="00C42C70" w14:paraId="6F2BA013" w14:textId="1678ECD7" w:rsidTr="00053819">
        <w:trPr>
          <w:trHeight w:val="395"/>
          <w:del w:id="2054" w:author="Dinesh N" w:date="2024-06-22T23:38:00Z"/>
        </w:trPr>
        <w:tc>
          <w:tcPr>
            <w:tcW w:w="2026" w:type="dxa"/>
            <w:tcBorders>
              <w:top w:val="nil"/>
              <w:left w:val="single" w:sz="4" w:space="0" w:color="auto"/>
              <w:bottom w:val="single" w:sz="4" w:space="0" w:color="auto"/>
              <w:right w:val="single" w:sz="4" w:space="0" w:color="auto"/>
            </w:tcBorders>
            <w:shd w:val="clear" w:color="000000" w:fill="FFF2CC"/>
            <w:noWrap/>
            <w:vAlign w:val="center"/>
            <w:hideMark/>
          </w:tcPr>
          <w:p w14:paraId="235D9A95" w14:textId="4FDD6A3A" w:rsidR="00710BC4" w:rsidRPr="00710BC4" w:rsidDel="00C42C70" w:rsidRDefault="00710BC4" w:rsidP="00710BC4">
            <w:pPr>
              <w:spacing w:after="0" w:line="240" w:lineRule="auto"/>
              <w:jc w:val="center"/>
              <w:rPr>
                <w:del w:id="2055" w:author="Dinesh N" w:date="2024-06-22T23:38:00Z" w16du:dateUtc="2024-06-22T18:08:00Z"/>
                <w:rFonts w:ascii="Aptos" w:eastAsia="Times New Roman" w:hAnsi="Aptos"/>
                <w:b/>
                <w:bCs/>
                <w:color w:val="CC3399"/>
                <w:sz w:val="28"/>
                <w:szCs w:val="28"/>
                <w:lang w:eastAsia="en-US"/>
              </w:rPr>
            </w:pPr>
            <w:del w:id="2056" w:author="Dinesh N" w:date="2024-06-22T23:38:00Z" w16du:dateUtc="2024-06-22T18:08:00Z">
              <w:r w:rsidRPr="00710BC4" w:rsidDel="00C42C70">
                <w:rPr>
                  <w:rFonts w:ascii="Aptos" w:eastAsia="Times New Roman" w:hAnsi="Aptos"/>
                  <w:b/>
                  <w:bCs/>
                  <w:color w:val="CC3399"/>
                  <w:sz w:val="28"/>
                  <w:szCs w:val="28"/>
                  <w:lang w:eastAsia="en-US"/>
                </w:rPr>
                <w:delText>8</w:delText>
              </w:r>
            </w:del>
          </w:p>
        </w:tc>
        <w:tc>
          <w:tcPr>
            <w:tcW w:w="7424" w:type="dxa"/>
            <w:tcBorders>
              <w:top w:val="nil"/>
              <w:left w:val="nil"/>
              <w:bottom w:val="single" w:sz="4" w:space="0" w:color="auto"/>
              <w:right w:val="single" w:sz="4" w:space="0" w:color="auto"/>
            </w:tcBorders>
            <w:shd w:val="clear" w:color="000000" w:fill="FFF2CC"/>
            <w:vAlign w:val="center"/>
            <w:hideMark/>
          </w:tcPr>
          <w:p w14:paraId="58FFFA21" w14:textId="65CA21A0" w:rsidR="00710BC4" w:rsidRPr="00710BC4" w:rsidDel="00C42C70" w:rsidRDefault="00710BC4" w:rsidP="00710BC4">
            <w:pPr>
              <w:spacing w:after="0" w:line="240" w:lineRule="auto"/>
              <w:rPr>
                <w:del w:id="2057" w:author="Dinesh N" w:date="2024-06-22T23:38:00Z" w16du:dateUtc="2024-06-22T18:08:00Z"/>
                <w:rFonts w:ascii="Aptos Narrow" w:eastAsia="Times New Roman" w:hAnsi="Aptos Narrow"/>
                <w:b/>
                <w:bCs/>
                <w:color w:val="CC3399"/>
                <w:sz w:val="28"/>
                <w:szCs w:val="28"/>
                <w:lang w:eastAsia="en-US"/>
              </w:rPr>
            </w:pPr>
            <w:del w:id="2058" w:author="Dinesh N" w:date="2024-06-22T23:38:00Z" w16du:dateUtc="2024-06-22T18:08:00Z">
              <w:r w:rsidRPr="00710BC4" w:rsidDel="00C42C70">
                <w:rPr>
                  <w:rFonts w:ascii="Aptos Narrow" w:eastAsia="Times New Roman" w:hAnsi="Aptos Narrow"/>
                  <w:b/>
                  <w:bCs/>
                  <w:color w:val="CC3399"/>
                  <w:sz w:val="28"/>
                  <w:szCs w:val="28"/>
                  <w:lang w:eastAsia="en-US"/>
                </w:rPr>
                <w:delText>About Health, Accident or Bad luck.</w:delText>
              </w:r>
            </w:del>
          </w:p>
        </w:tc>
      </w:tr>
      <w:tr w:rsidR="00710BC4" w:rsidRPr="00710BC4" w:rsidDel="00C42C70" w14:paraId="7E0256E5" w14:textId="582606DE" w:rsidTr="00053819">
        <w:trPr>
          <w:trHeight w:val="395"/>
          <w:del w:id="2059" w:author="Dinesh N" w:date="2024-06-22T23:38:00Z"/>
        </w:trPr>
        <w:tc>
          <w:tcPr>
            <w:tcW w:w="2026" w:type="dxa"/>
            <w:tcBorders>
              <w:top w:val="nil"/>
              <w:left w:val="single" w:sz="4" w:space="0" w:color="auto"/>
              <w:bottom w:val="single" w:sz="4" w:space="0" w:color="auto"/>
              <w:right w:val="single" w:sz="4" w:space="0" w:color="auto"/>
            </w:tcBorders>
            <w:shd w:val="clear" w:color="000000" w:fill="D9E1F2"/>
            <w:noWrap/>
            <w:vAlign w:val="center"/>
            <w:hideMark/>
          </w:tcPr>
          <w:p w14:paraId="77A8DBCE" w14:textId="2691D923" w:rsidR="00710BC4" w:rsidRPr="00710BC4" w:rsidDel="00C42C70" w:rsidRDefault="00710BC4" w:rsidP="00710BC4">
            <w:pPr>
              <w:spacing w:after="0" w:line="240" w:lineRule="auto"/>
              <w:jc w:val="center"/>
              <w:rPr>
                <w:del w:id="2060" w:author="Dinesh N" w:date="2024-06-22T23:38:00Z" w16du:dateUtc="2024-06-22T18:08:00Z"/>
                <w:rFonts w:ascii="Aptos" w:eastAsia="Times New Roman" w:hAnsi="Aptos"/>
                <w:b/>
                <w:bCs/>
                <w:color w:val="00B050"/>
                <w:sz w:val="28"/>
                <w:szCs w:val="28"/>
                <w:lang w:eastAsia="en-US"/>
              </w:rPr>
            </w:pPr>
            <w:del w:id="2061" w:author="Dinesh N" w:date="2024-06-22T23:38:00Z" w16du:dateUtc="2024-06-22T18:08:00Z">
              <w:r w:rsidRPr="00710BC4" w:rsidDel="00C42C70">
                <w:rPr>
                  <w:rFonts w:ascii="Aptos" w:eastAsia="Times New Roman" w:hAnsi="Aptos"/>
                  <w:b/>
                  <w:bCs/>
                  <w:color w:val="00B050"/>
                  <w:sz w:val="28"/>
                  <w:szCs w:val="28"/>
                  <w:lang w:eastAsia="en-US"/>
                </w:rPr>
                <w:delText>9</w:delText>
              </w:r>
            </w:del>
          </w:p>
        </w:tc>
        <w:tc>
          <w:tcPr>
            <w:tcW w:w="7424" w:type="dxa"/>
            <w:tcBorders>
              <w:top w:val="nil"/>
              <w:left w:val="nil"/>
              <w:bottom w:val="single" w:sz="4" w:space="0" w:color="auto"/>
              <w:right w:val="single" w:sz="4" w:space="0" w:color="auto"/>
            </w:tcBorders>
            <w:shd w:val="clear" w:color="000000" w:fill="D9E1F2"/>
            <w:vAlign w:val="center"/>
            <w:hideMark/>
          </w:tcPr>
          <w:p w14:paraId="2405650D" w14:textId="79233E9D" w:rsidR="00710BC4" w:rsidRPr="00710BC4" w:rsidDel="00C42C70" w:rsidRDefault="00710BC4" w:rsidP="00710BC4">
            <w:pPr>
              <w:spacing w:after="0" w:line="240" w:lineRule="auto"/>
              <w:rPr>
                <w:del w:id="2062" w:author="Dinesh N" w:date="2024-06-22T23:38:00Z" w16du:dateUtc="2024-06-22T18:08:00Z"/>
                <w:rFonts w:ascii="Aptos Narrow" w:eastAsia="Times New Roman" w:hAnsi="Aptos Narrow"/>
                <w:b/>
                <w:bCs/>
                <w:color w:val="00B050"/>
                <w:sz w:val="28"/>
                <w:szCs w:val="28"/>
                <w:lang w:eastAsia="en-US"/>
              </w:rPr>
            </w:pPr>
            <w:del w:id="2063" w:author="Dinesh N" w:date="2024-06-22T23:38:00Z" w16du:dateUtc="2024-06-22T18:08:00Z">
              <w:r w:rsidRPr="00710BC4" w:rsidDel="00C42C70">
                <w:rPr>
                  <w:rFonts w:ascii="Aptos Narrow" w:eastAsia="Times New Roman" w:hAnsi="Aptos Narrow"/>
                  <w:b/>
                  <w:bCs/>
                  <w:color w:val="00B050"/>
                  <w:sz w:val="28"/>
                  <w:szCs w:val="28"/>
                  <w:lang w:eastAsia="en-US"/>
                </w:rPr>
                <w:delText>About Religious activity or Luck.</w:delText>
              </w:r>
            </w:del>
          </w:p>
        </w:tc>
      </w:tr>
      <w:tr w:rsidR="00710BC4" w:rsidRPr="00710BC4" w:rsidDel="00C42C70" w14:paraId="56364687" w14:textId="6A127A2A" w:rsidTr="00053819">
        <w:trPr>
          <w:trHeight w:val="395"/>
          <w:del w:id="2064" w:author="Dinesh N" w:date="2024-06-22T23:38:00Z"/>
        </w:trPr>
        <w:tc>
          <w:tcPr>
            <w:tcW w:w="2026" w:type="dxa"/>
            <w:tcBorders>
              <w:top w:val="nil"/>
              <w:left w:val="single" w:sz="4" w:space="0" w:color="auto"/>
              <w:bottom w:val="single" w:sz="4" w:space="0" w:color="auto"/>
              <w:right w:val="single" w:sz="4" w:space="0" w:color="auto"/>
            </w:tcBorders>
            <w:shd w:val="clear" w:color="000000" w:fill="FFF2CC"/>
            <w:noWrap/>
            <w:vAlign w:val="center"/>
            <w:hideMark/>
          </w:tcPr>
          <w:p w14:paraId="3ACC91B8" w14:textId="17A291CE" w:rsidR="00710BC4" w:rsidRPr="00710BC4" w:rsidDel="00C42C70" w:rsidRDefault="00710BC4" w:rsidP="00710BC4">
            <w:pPr>
              <w:spacing w:after="0" w:line="240" w:lineRule="auto"/>
              <w:jc w:val="center"/>
              <w:rPr>
                <w:del w:id="2065" w:author="Dinesh N" w:date="2024-06-22T23:38:00Z" w16du:dateUtc="2024-06-22T18:08:00Z"/>
                <w:rFonts w:ascii="Aptos" w:eastAsia="Times New Roman" w:hAnsi="Aptos"/>
                <w:b/>
                <w:bCs/>
                <w:color w:val="CC3399"/>
                <w:sz w:val="28"/>
                <w:szCs w:val="28"/>
                <w:lang w:eastAsia="en-US"/>
              </w:rPr>
            </w:pPr>
            <w:del w:id="2066" w:author="Dinesh N" w:date="2024-06-22T23:38:00Z" w16du:dateUtc="2024-06-22T18:08:00Z">
              <w:r w:rsidRPr="00710BC4" w:rsidDel="00C42C70">
                <w:rPr>
                  <w:rFonts w:ascii="Aptos" w:eastAsia="Times New Roman" w:hAnsi="Aptos"/>
                  <w:b/>
                  <w:bCs/>
                  <w:color w:val="CC3399"/>
                  <w:sz w:val="28"/>
                  <w:szCs w:val="28"/>
                  <w:lang w:eastAsia="en-US"/>
                </w:rPr>
                <w:delText>10</w:delText>
              </w:r>
            </w:del>
          </w:p>
        </w:tc>
        <w:tc>
          <w:tcPr>
            <w:tcW w:w="7424" w:type="dxa"/>
            <w:tcBorders>
              <w:top w:val="nil"/>
              <w:left w:val="nil"/>
              <w:bottom w:val="single" w:sz="4" w:space="0" w:color="auto"/>
              <w:right w:val="single" w:sz="4" w:space="0" w:color="auto"/>
            </w:tcBorders>
            <w:shd w:val="clear" w:color="000000" w:fill="FFF2CC"/>
            <w:vAlign w:val="center"/>
            <w:hideMark/>
          </w:tcPr>
          <w:p w14:paraId="54FF0381" w14:textId="3809C68A" w:rsidR="00710BC4" w:rsidRPr="00710BC4" w:rsidDel="00C42C70" w:rsidRDefault="00710BC4" w:rsidP="00710BC4">
            <w:pPr>
              <w:spacing w:after="0" w:line="240" w:lineRule="auto"/>
              <w:rPr>
                <w:del w:id="2067" w:author="Dinesh N" w:date="2024-06-22T23:38:00Z" w16du:dateUtc="2024-06-22T18:08:00Z"/>
                <w:rFonts w:ascii="Aptos Narrow" w:eastAsia="Times New Roman" w:hAnsi="Aptos Narrow"/>
                <w:b/>
                <w:bCs/>
                <w:color w:val="CC3399"/>
                <w:sz w:val="28"/>
                <w:szCs w:val="28"/>
                <w:lang w:eastAsia="en-US"/>
              </w:rPr>
            </w:pPr>
            <w:del w:id="2068" w:author="Dinesh N" w:date="2024-06-22T23:38:00Z" w16du:dateUtc="2024-06-22T18:08:00Z">
              <w:r w:rsidRPr="00710BC4" w:rsidDel="00C42C70">
                <w:rPr>
                  <w:rFonts w:ascii="Aptos Narrow" w:eastAsia="Times New Roman" w:hAnsi="Aptos Narrow"/>
                  <w:b/>
                  <w:bCs/>
                  <w:color w:val="CC3399"/>
                  <w:sz w:val="28"/>
                  <w:szCs w:val="28"/>
                  <w:lang w:eastAsia="en-US"/>
                </w:rPr>
                <w:delText>About Service, Promotion or Business.</w:delText>
              </w:r>
            </w:del>
          </w:p>
        </w:tc>
      </w:tr>
      <w:tr w:rsidR="00710BC4" w:rsidRPr="00710BC4" w:rsidDel="00C42C70" w14:paraId="7354AA58" w14:textId="5DB2AB5C" w:rsidTr="00053819">
        <w:trPr>
          <w:trHeight w:val="395"/>
          <w:del w:id="2069" w:author="Dinesh N" w:date="2024-06-22T23:38:00Z"/>
        </w:trPr>
        <w:tc>
          <w:tcPr>
            <w:tcW w:w="2026" w:type="dxa"/>
            <w:tcBorders>
              <w:top w:val="nil"/>
              <w:left w:val="single" w:sz="4" w:space="0" w:color="auto"/>
              <w:bottom w:val="single" w:sz="4" w:space="0" w:color="auto"/>
              <w:right w:val="single" w:sz="4" w:space="0" w:color="auto"/>
            </w:tcBorders>
            <w:shd w:val="clear" w:color="000000" w:fill="D9E1F2"/>
            <w:noWrap/>
            <w:vAlign w:val="center"/>
            <w:hideMark/>
          </w:tcPr>
          <w:p w14:paraId="7B3C7AA3" w14:textId="409A2C41" w:rsidR="00710BC4" w:rsidRPr="00710BC4" w:rsidDel="00C42C70" w:rsidRDefault="00710BC4" w:rsidP="00710BC4">
            <w:pPr>
              <w:spacing w:after="0" w:line="240" w:lineRule="auto"/>
              <w:jc w:val="center"/>
              <w:rPr>
                <w:del w:id="2070" w:author="Dinesh N" w:date="2024-06-22T23:38:00Z" w16du:dateUtc="2024-06-22T18:08:00Z"/>
                <w:rFonts w:ascii="Aptos" w:eastAsia="Times New Roman" w:hAnsi="Aptos"/>
                <w:b/>
                <w:bCs/>
                <w:color w:val="00B050"/>
                <w:sz w:val="28"/>
                <w:szCs w:val="28"/>
                <w:lang w:eastAsia="en-US"/>
              </w:rPr>
            </w:pPr>
            <w:del w:id="2071" w:author="Dinesh N" w:date="2024-06-22T23:38:00Z" w16du:dateUtc="2024-06-22T18:08:00Z">
              <w:r w:rsidRPr="00710BC4" w:rsidDel="00C42C70">
                <w:rPr>
                  <w:rFonts w:ascii="Aptos" w:eastAsia="Times New Roman" w:hAnsi="Aptos"/>
                  <w:b/>
                  <w:bCs/>
                  <w:color w:val="00B050"/>
                  <w:sz w:val="28"/>
                  <w:szCs w:val="28"/>
                  <w:lang w:eastAsia="en-US"/>
                </w:rPr>
                <w:delText>11</w:delText>
              </w:r>
            </w:del>
          </w:p>
        </w:tc>
        <w:tc>
          <w:tcPr>
            <w:tcW w:w="7424" w:type="dxa"/>
            <w:tcBorders>
              <w:top w:val="nil"/>
              <w:left w:val="nil"/>
              <w:bottom w:val="single" w:sz="4" w:space="0" w:color="auto"/>
              <w:right w:val="single" w:sz="4" w:space="0" w:color="auto"/>
            </w:tcBorders>
            <w:shd w:val="clear" w:color="000000" w:fill="D9E1F2"/>
            <w:vAlign w:val="bottom"/>
            <w:hideMark/>
          </w:tcPr>
          <w:p w14:paraId="5A39B7FF" w14:textId="2DACEAA6" w:rsidR="00710BC4" w:rsidRPr="00710BC4" w:rsidDel="00C42C70" w:rsidRDefault="00710BC4" w:rsidP="00710BC4">
            <w:pPr>
              <w:spacing w:after="0" w:line="240" w:lineRule="auto"/>
              <w:rPr>
                <w:del w:id="2072" w:author="Dinesh N" w:date="2024-06-22T23:38:00Z" w16du:dateUtc="2024-06-22T18:08:00Z"/>
                <w:rFonts w:ascii="Aptos Narrow" w:eastAsia="Times New Roman" w:hAnsi="Aptos Narrow"/>
                <w:b/>
                <w:bCs/>
                <w:color w:val="00B050"/>
                <w:sz w:val="28"/>
                <w:szCs w:val="28"/>
                <w:lang w:eastAsia="en-US"/>
              </w:rPr>
            </w:pPr>
            <w:del w:id="2073" w:author="Dinesh N" w:date="2024-06-22T23:38:00Z" w16du:dateUtc="2024-06-22T18:08:00Z">
              <w:r w:rsidRPr="00710BC4" w:rsidDel="00C42C70">
                <w:rPr>
                  <w:rFonts w:ascii="Aptos Narrow" w:eastAsia="Times New Roman" w:hAnsi="Aptos Narrow"/>
                  <w:b/>
                  <w:bCs/>
                  <w:color w:val="00B050"/>
                  <w:sz w:val="28"/>
                  <w:szCs w:val="28"/>
                  <w:lang w:eastAsia="en-US"/>
                </w:rPr>
                <w:delText>About Profit or Loss.</w:delText>
              </w:r>
            </w:del>
          </w:p>
        </w:tc>
      </w:tr>
      <w:tr w:rsidR="00710BC4" w:rsidRPr="00710BC4" w:rsidDel="00C42C70" w14:paraId="20301844" w14:textId="14365543" w:rsidTr="00053819">
        <w:trPr>
          <w:trHeight w:val="395"/>
          <w:del w:id="2074" w:author="Dinesh N" w:date="2024-06-22T23:38:00Z"/>
        </w:trPr>
        <w:tc>
          <w:tcPr>
            <w:tcW w:w="2026" w:type="dxa"/>
            <w:tcBorders>
              <w:top w:val="nil"/>
              <w:left w:val="single" w:sz="4" w:space="0" w:color="auto"/>
              <w:bottom w:val="single" w:sz="4" w:space="0" w:color="auto"/>
              <w:right w:val="single" w:sz="4" w:space="0" w:color="auto"/>
            </w:tcBorders>
            <w:shd w:val="clear" w:color="000000" w:fill="FFF2CC"/>
            <w:noWrap/>
            <w:vAlign w:val="center"/>
            <w:hideMark/>
          </w:tcPr>
          <w:p w14:paraId="1217E3B7" w14:textId="770FEF6A" w:rsidR="00710BC4" w:rsidRPr="00710BC4" w:rsidDel="00C42C70" w:rsidRDefault="00710BC4" w:rsidP="00710BC4">
            <w:pPr>
              <w:spacing w:after="0" w:line="240" w:lineRule="auto"/>
              <w:jc w:val="center"/>
              <w:rPr>
                <w:del w:id="2075" w:author="Dinesh N" w:date="2024-06-22T23:38:00Z" w16du:dateUtc="2024-06-22T18:08:00Z"/>
                <w:rFonts w:ascii="Aptos" w:eastAsia="Times New Roman" w:hAnsi="Aptos"/>
                <w:b/>
                <w:bCs/>
                <w:color w:val="CC3399"/>
                <w:sz w:val="28"/>
                <w:szCs w:val="28"/>
                <w:lang w:eastAsia="en-US"/>
              </w:rPr>
            </w:pPr>
            <w:del w:id="2076" w:author="Dinesh N" w:date="2024-06-22T23:38:00Z" w16du:dateUtc="2024-06-22T18:08:00Z">
              <w:r w:rsidRPr="00710BC4" w:rsidDel="00C42C70">
                <w:rPr>
                  <w:rFonts w:ascii="Aptos" w:eastAsia="Times New Roman" w:hAnsi="Aptos"/>
                  <w:b/>
                  <w:bCs/>
                  <w:color w:val="CC3399"/>
                  <w:sz w:val="28"/>
                  <w:szCs w:val="28"/>
                  <w:lang w:eastAsia="en-US"/>
                </w:rPr>
                <w:delText>12</w:delText>
              </w:r>
            </w:del>
          </w:p>
        </w:tc>
        <w:tc>
          <w:tcPr>
            <w:tcW w:w="7424" w:type="dxa"/>
            <w:tcBorders>
              <w:top w:val="nil"/>
              <w:left w:val="nil"/>
              <w:bottom w:val="single" w:sz="4" w:space="0" w:color="auto"/>
              <w:right w:val="single" w:sz="4" w:space="0" w:color="auto"/>
            </w:tcBorders>
            <w:shd w:val="clear" w:color="000000" w:fill="FFF2CC"/>
            <w:vAlign w:val="bottom"/>
            <w:hideMark/>
          </w:tcPr>
          <w:p w14:paraId="39878CC4" w14:textId="4AAAC437" w:rsidR="00710BC4" w:rsidRPr="00710BC4" w:rsidDel="00C42C70" w:rsidRDefault="00710BC4" w:rsidP="00710BC4">
            <w:pPr>
              <w:spacing w:after="0" w:line="240" w:lineRule="auto"/>
              <w:rPr>
                <w:del w:id="2077" w:author="Dinesh N" w:date="2024-06-22T23:38:00Z" w16du:dateUtc="2024-06-22T18:08:00Z"/>
                <w:rFonts w:ascii="Aptos Narrow" w:eastAsia="Times New Roman" w:hAnsi="Aptos Narrow"/>
                <w:b/>
                <w:bCs/>
                <w:color w:val="CC3399"/>
                <w:sz w:val="28"/>
                <w:szCs w:val="28"/>
                <w:lang w:eastAsia="en-US"/>
              </w:rPr>
            </w:pPr>
            <w:del w:id="2078" w:author="Dinesh N" w:date="2024-06-22T23:38:00Z" w16du:dateUtc="2024-06-22T18:08:00Z">
              <w:r w:rsidRPr="00710BC4" w:rsidDel="00C42C70">
                <w:rPr>
                  <w:rFonts w:ascii="Aptos Narrow" w:eastAsia="Times New Roman" w:hAnsi="Aptos Narrow"/>
                  <w:b/>
                  <w:bCs/>
                  <w:color w:val="CC3399"/>
                  <w:sz w:val="28"/>
                  <w:szCs w:val="28"/>
                  <w:lang w:eastAsia="en-US"/>
                </w:rPr>
                <w:delText>About Expenditure.</w:delText>
              </w:r>
            </w:del>
          </w:p>
        </w:tc>
      </w:tr>
    </w:tbl>
    <w:p w14:paraId="06DA48B9" w14:textId="77777777" w:rsidR="00710BC4" w:rsidRDefault="00710BC4" w:rsidP="00C80489"/>
    <w:p w14:paraId="7F3952AD" w14:textId="77777777" w:rsidR="0099595B" w:rsidRPr="00C10707" w:rsidRDefault="0099595B" w:rsidP="0099595B">
      <w:pPr>
        <w:tabs>
          <w:tab w:val="left" w:pos="7635"/>
        </w:tabs>
        <w:jc w:val="center"/>
        <w:rPr>
          <w:rFonts w:ascii="Arial Rounded MT Bold" w:hAnsi="Arial Rounded MT Bold"/>
          <w:b/>
          <w:color w:val="009EDE"/>
          <w:sz w:val="28"/>
          <w:szCs w:val="28"/>
          <w:u w:val="single"/>
        </w:rPr>
      </w:pPr>
      <w:r w:rsidRPr="00C10707">
        <w:rPr>
          <w:rFonts w:ascii="Arial Rounded MT Bold" w:hAnsi="Arial Rounded MT Bold"/>
          <w:b/>
          <w:color w:val="009EDE"/>
          <w:sz w:val="28"/>
          <w:szCs w:val="28"/>
          <w:u w:val="single"/>
        </w:rPr>
        <w:t>PRASHNA SHATRA</w:t>
      </w:r>
    </w:p>
    <w:p w14:paraId="653CCC7E" w14:textId="77777777" w:rsidR="00082284" w:rsidRDefault="0099595B" w:rsidP="00497041">
      <w:pPr>
        <w:tabs>
          <w:tab w:val="left" w:pos="7635"/>
        </w:tabs>
        <w:jc w:val="both"/>
        <w:rPr>
          <w:ins w:id="2079" w:author="Dinesh N" w:date="2024-06-25T16:23:00Z" w16du:dateUtc="2024-06-25T10:53:00Z"/>
          <w:rFonts w:ascii="Aptos Narrow" w:hAnsi="Aptos Narrow"/>
          <w:b/>
          <w:bCs/>
          <w:color w:val="002465"/>
          <w:sz w:val="28"/>
          <w:szCs w:val="28"/>
        </w:rPr>
      </w:pPr>
      <w:r w:rsidRPr="00F36602">
        <w:rPr>
          <w:rFonts w:ascii="Aptos Narrow" w:hAnsi="Aptos Narrow"/>
          <w:b/>
          <w:bCs/>
          <w:color w:val="002465"/>
          <w:sz w:val="28"/>
          <w:szCs w:val="28"/>
        </w:rPr>
        <w:t>Prashna shastra is one of the best ways to get answers for most questions in life events, relate</w:t>
      </w:r>
    </w:p>
    <w:p w14:paraId="5525BF37" w14:textId="51EF5280" w:rsidR="0099595B" w:rsidRPr="00F36602" w:rsidRDefault="0099595B" w:rsidP="00497041">
      <w:pPr>
        <w:tabs>
          <w:tab w:val="left" w:pos="7635"/>
        </w:tabs>
        <w:jc w:val="both"/>
        <w:rPr>
          <w:rFonts w:ascii="Aptos Narrow" w:hAnsi="Aptos Narrow"/>
          <w:b/>
          <w:bCs/>
          <w:color w:val="002465"/>
          <w:sz w:val="28"/>
          <w:szCs w:val="28"/>
        </w:rPr>
      </w:pPr>
      <w:r w:rsidRPr="00F36602">
        <w:rPr>
          <w:rFonts w:ascii="Aptos Narrow" w:hAnsi="Aptos Narrow"/>
          <w:b/>
          <w:bCs/>
          <w:color w:val="002465"/>
          <w:sz w:val="28"/>
          <w:szCs w:val="28"/>
        </w:rPr>
        <w:t xml:space="preserve">d to native or any events or problems. </w:t>
      </w:r>
    </w:p>
    <w:p w14:paraId="2425914D" w14:textId="77777777" w:rsidR="0099595B" w:rsidRPr="00F36602" w:rsidRDefault="0099595B" w:rsidP="00497041">
      <w:pPr>
        <w:tabs>
          <w:tab w:val="left" w:pos="7635"/>
        </w:tabs>
        <w:jc w:val="both"/>
        <w:rPr>
          <w:rFonts w:ascii="Aptos Narrow" w:hAnsi="Aptos Narrow"/>
          <w:b/>
          <w:bCs/>
          <w:color w:val="002465"/>
          <w:sz w:val="28"/>
          <w:szCs w:val="28"/>
        </w:rPr>
      </w:pPr>
      <w:r w:rsidRPr="00F36602">
        <w:rPr>
          <w:rFonts w:ascii="Aptos Narrow" w:hAnsi="Aptos Narrow"/>
          <w:b/>
          <w:bCs/>
          <w:color w:val="002465"/>
          <w:sz w:val="28"/>
          <w:szCs w:val="28"/>
        </w:rPr>
        <w:lastRenderedPageBreak/>
        <w:t>Method: The native should write 9 numbers between 1-9, then add 3 to the totaled number. This final number to be checked with the below given details for result.</w:t>
      </w:r>
    </w:p>
    <w:p w14:paraId="5043F52A" w14:textId="77777777" w:rsidR="0099595B" w:rsidRPr="00F36602" w:rsidRDefault="0099595B" w:rsidP="00497041">
      <w:pPr>
        <w:tabs>
          <w:tab w:val="left" w:pos="7635"/>
        </w:tabs>
        <w:jc w:val="both"/>
        <w:rPr>
          <w:rFonts w:ascii="Aptos Narrow" w:hAnsi="Aptos Narrow"/>
          <w:b/>
          <w:bCs/>
          <w:color w:val="002465"/>
          <w:sz w:val="28"/>
          <w:szCs w:val="28"/>
        </w:rPr>
      </w:pPr>
      <w:r w:rsidRPr="00F36602">
        <w:rPr>
          <w:rFonts w:ascii="Aptos Narrow" w:hAnsi="Aptos Narrow"/>
          <w:b/>
          <w:bCs/>
          <w:color w:val="002465"/>
          <w:sz w:val="28"/>
          <w:szCs w:val="28"/>
        </w:rPr>
        <w:t xml:space="preserve">Example: 289654785 = 54 + 3 </w:t>
      </w:r>
    </w:p>
    <w:p w14:paraId="5A211CF4" w14:textId="77777777" w:rsidR="0099595B" w:rsidRPr="00F36602" w:rsidRDefault="0099595B" w:rsidP="00497041">
      <w:pPr>
        <w:tabs>
          <w:tab w:val="left" w:pos="7635"/>
        </w:tabs>
        <w:jc w:val="both"/>
        <w:rPr>
          <w:rFonts w:ascii="Aptos Narrow" w:hAnsi="Aptos Narrow"/>
          <w:b/>
          <w:bCs/>
          <w:color w:val="002465"/>
          <w:sz w:val="28"/>
          <w:szCs w:val="28"/>
        </w:rPr>
      </w:pPr>
      <w:r w:rsidRPr="00F36602">
        <w:rPr>
          <w:rFonts w:ascii="Aptos Narrow" w:hAnsi="Aptos Narrow"/>
          <w:b/>
          <w:bCs/>
          <w:color w:val="002465"/>
          <w:sz w:val="28"/>
          <w:szCs w:val="28"/>
        </w:rPr>
        <w:t>Total 57</w:t>
      </w:r>
    </w:p>
    <w:p w14:paraId="4360AE88" w14:textId="77777777" w:rsidR="0099595B" w:rsidRPr="00F36602" w:rsidRDefault="0099595B" w:rsidP="00497041">
      <w:pPr>
        <w:tabs>
          <w:tab w:val="left" w:pos="7635"/>
        </w:tabs>
        <w:jc w:val="both"/>
        <w:rPr>
          <w:rFonts w:ascii="Aptos Narrow" w:hAnsi="Aptos Narrow"/>
          <w:b/>
          <w:bCs/>
          <w:color w:val="002465"/>
          <w:sz w:val="28"/>
          <w:szCs w:val="28"/>
        </w:rPr>
      </w:pPr>
      <w:r w:rsidRPr="00F36602">
        <w:rPr>
          <w:rFonts w:ascii="Aptos Narrow" w:hAnsi="Aptos Narrow"/>
          <w:b/>
          <w:bCs/>
          <w:color w:val="002465"/>
          <w:sz w:val="28"/>
          <w:szCs w:val="28"/>
        </w:rPr>
        <w:t>Refer to the details provided in Prashna Shastra number 57 for the result.</w:t>
      </w:r>
    </w:p>
    <w:p w14:paraId="6F1474D7" w14:textId="77777777" w:rsidR="0099595B" w:rsidRPr="00F36602" w:rsidRDefault="0099595B" w:rsidP="00497041">
      <w:pPr>
        <w:tabs>
          <w:tab w:val="left" w:pos="7635"/>
        </w:tabs>
        <w:jc w:val="both"/>
        <w:rPr>
          <w:rFonts w:ascii="Aptos Narrow" w:hAnsi="Aptos Narrow"/>
          <w:b/>
          <w:bCs/>
          <w:color w:val="002465"/>
          <w:sz w:val="28"/>
          <w:szCs w:val="28"/>
        </w:rPr>
      </w:pPr>
      <w:r w:rsidRPr="00F36602">
        <w:rPr>
          <w:rFonts w:ascii="Aptos Narrow" w:hAnsi="Aptos Narrow"/>
          <w:b/>
          <w:bCs/>
          <w:color w:val="002465"/>
          <w:sz w:val="28"/>
          <w:szCs w:val="28"/>
        </w:rPr>
        <w:t>Example: 059710006 = 28 + 3</w:t>
      </w:r>
    </w:p>
    <w:p w14:paraId="7ED34959" w14:textId="77777777" w:rsidR="0099595B" w:rsidRPr="00F36602" w:rsidRDefault="0099595B" w:rsidP="00497041">
      <w:pPr>
        <w:tabs>
          <w:tab w:val="left" w:pos="7635"/>
        </w:tabs>
        <w:jc w:val="both"/>
        <w:rPr>
          <w:rFonts w:ascii="Aptos Narrow" w:hAnsi="Aptos Narrow"/>
          <w:b/>
          <w:bCs/>
          <w:color w:val="002465"/>
          <w:sz w:val="28"/>
          <w:szCs w:val="28"/>
        </w:rPr>
      </w:pPr>
      <w:r w:rsidRPr="00F36602">
        <w:rPr>
          <w:rFonts w:ascii="Aptos Narrow" w:hAnsi="Aptos Narrow"/>
          <w:b/>
          <w:bCs/>
          <w:color w:val="002465"/>
          <w:sz w:val="28"/>
          <w:szCs w:val="28"/>
        </w:rPr>
        <w:t>Total 31</w:t>
      </w:r>
    </w:p>
    <w:p w14:paraId="0AB1D53E" w14:textId="77777777" w:rsidR="0099595B" w:rsidRPr="00F36602" w:rsidRDefault="0099595B" w:rsidP="00497041">
      <w:pPr>
        <w:tabs>
          <w:tab w:val="left" w:pos="7635"/>
        </w:tabs>
        <w:jc w:val="both"/>
        <w:rPr>
          <w:rFonts w:ascii="Aptos Narrow" w:hAnsi="Aptos Narrow"/>
          <w:b/>
          <w:bCs/>
          <w:color w:val="002465"/>
          <w:sz w:val="28"/>
          <w:szCs w:val="28"/>
        </w:rPr>
      </w:pPr>
      <w:r w:rsidRPr="00F36602">
        <w:rPr>
          <w:rFonts w:ascii="Aptos Narrow" w:hAnsi="Aptos Narrow"/>
          <w:b/>
          <w:bCs/>
          <w:color w:val="002465"/>
          <w:sz w:val="28"/>
          <w:szCs w:val="28"/>
        </w:rPr>
        <w:t>Refer to the details provided in Prashna Shastra number 31 for the result.</w:t>
      </w:r>
    </w:p>
    <w:p w14:paraId="634E7361" w14:textId="77777777" w:rsidR="0099595B" w:rsidRPr="00F36602" w:rsidRDefault="0099595B" w:rsidP="00497041">
      <w:pPr>
        <w:tabs>
          <w:tab w:val="left" w:pos="7635"/>
        </w:tabs>
        <w:jc w:val="both"/>
        <w:rPr>
          <w:rFonts w:ascii="Aptos Narrow" w:hAnsi="Aptos Narrow"/>
          <w:b/>
          <w:bCs/>
          <w:color w:val="002465"/>
          <w:sz w:val="28"/>
          <w:szCs w:val="28"/>
        </w:rPr>
      </w:pPr>
      <w:r w:rsidRPr="00F36602">
        <w:rPr>
          <w:rFonts w:ascii="Aptos Narrow" w:hAnsi="Aptos Narrow"/>
          <w:b/>
          <w:bCs/>
          <w:color w:val="002465"/>
          <w:sz w:val="28"/>
          <w:szCs w:val="28"/>
        </w:rPr>
        <w:t>Example: 222222222 = 18 + 3</w:t>
      </w:r>
    </w:p>
    <w:p w14:paraId="53AD317F" w14:textId="77777777" w:rsidR="0099595B" w:rsidRPr="00F36602" w:rsidRDefault="0099595B" w:rsidP="00497041">
      <w:pPr>
        <w:tabs>
          <w:tab w:val="left" w:pos="7635"/>
        </w:tabs>
        <w:jc w:val="both"/>
        <w:rPr>
          <w:rFonts w:ascii="Aptos Narrow" w:hAnsi="Aptos Narrow"/>
          <w:b/>
          <w:bCs/>
          <w:color w:val="002465"/>
          <w:sz w:val="28"/>
          <w:szCs w:val="28"/>
        </w:rPr>
      </w:pPr>
      <w:r w:rsidRPr="00F36602">
        <w:rPr>
          <w:rFonts w:ascii="Aptos Narrow" w:hAnsi="Aptos Narrow"/>
          <w:b/>
          <w:bCs/>
          <w:color w:val="002465"/>
          <w:sz w:val="28"/>
          <w:szCs w:val="28"/>
        </w:rPr>
        <w:t>Total 21</w:t>
      </w:r>
    </w:p>
    <w:p w14:paraId="3650A623" w14:textId="77777777" w:rsidR="0099595B" w:rsidRPr="00F36602" w:rsidRDefault="0099595B" w:rsidP="00497041">
      <w:pPr>
        <w:tabs>
          <w:tab w:val="left" w:pos="7635"/>
        </w:tabs>
        <w:jc w:val="both"/>
        <w:rPr>
          <w:rFonts w:ascii="Aptos Narrow" w:hAnsi="Aptos Narrow"/>
          <w:b/>
          <w:bCs/>
          <w:color w:val="002465"/>
          <w:sz w:val="28"/>
          <w:szCs w:val="28"/>
        </w:rPr>
      </w:pPr>
      <w:r w:rsidRPr="00F36602">
        <w:rPr>
          <w:rFonts w:ascii="Aptos Narrow" w:hAnsi="Aptos Narrow"/>
          <w:b/>
          <w:bCs/>
          <w:color w:val="002465"/>
          <w:sz w:val="28"/>
          <w:szCs w:val="28"/>
        </w:rPr>
        <w:t>Refer to the details provided in Prashna Shastra number 21 for the result.</w:t>
      </w:r>
    </w:p>
    <w:p w14:paraId="4F024DC1" w14:textId="77777777" w:rsidR="0099595B" w:rsidRPr="00F36602" w:rsidRDefault="0099595B" w:rsidP="00497041">
      <w:pPr>
        <w:tabs>
          <w:tab w:val="left" w:pos="7635"/>
        </w:tabs>
        <w:jc w:val="both"/>
        <w:rPr>
          <w:rFonts w:ascii="Aptos Narrow" w:hAnsi="Aptos Narrow"/>
          <w:b/>
          <w:bCs/>
          <w:color w:val="002465"/>
          <w:sz w:val="28"/>
          <w:szCs w:val="28"/>
        </w:rPr>
      </w:pPr>
      <w:r w:rsidRPr="00F36602">
        <w:rPr>
          <w:rFonts w:ascii="Aptos Narrow" w:hAnsi="Aptos Narrow"/>
          <w:b/>
          <w:bCs/>
          <w:color w:val="002465"/>
          <w:sz w:val="28"/>
          <w:szCs w:val="28"/>
        </w:rPr>
        <w:t>Note: The results are provided from 3-84 as even if the person writes 000000000+3 hence minimum 3. If a person writes 999999999 + 3 hence 81 will be maximum.</w:t>
      </w:r>
    </w:p>
    <w:p w14:paraId="2C485E70" w14:textId="77777777" w:rsidR="00DD75D9" w:rsidRDefault="00DD75D9" w:rsidP="00C80489"/>
    <w:tbl>
      <w:tblPr>
        <w:tblW w:w="9960" w:type="dxa"/>
        <w:tblLook w:val="04A0" w:firstRow="1" w:lastRow="0" w:firstColumn="1" w:lastColumn="0" w:noHBand="0" w:noVBand="1"/>
      </w:tblPr>
      <w:tblGrid>
        <w:gridCol w:w="1414"/>
        <w:gridCol w:w="8546"/>
      </w:tblGrid>
      <w:tr w:rsidR="00EF14DF" w:rsidRPr="00EF14DF" w14:paraId="11481972" w14:textId="77777777" w:rsidTr="00F36602">
        <w:trPr>
          <w:trHeight w:val="565"/>
        </w:trPr>
        <w:tc>
          <w:tcPr>
            <w:tcW w:w="1414" w:type="dxa"/>
            <w:tcBorders>
              <w:top w:val="single" w:sz="4" w:space="0" w:color="auto"/>
              <w:left w:val="single" w:sz="4" w:space="0" w:color="auto"/>
              <w:bottom w:val="single" w:sz="4" w:space="0" w:color="auto"/>
              <w:right w:val="single" w:sz="4" w:space="0" w:color="auto"/>
            </w:tcBorders>
            <w:shd w:val="clear" w:color="000000" w:fill="FFCCFF"/>
            <w:vAlign w:val="center"/>
            <w:hideMark/>
          </w:tcPr>
          <w:p w14:paraId="20C1029E" w14:textId="77777777" w:rsidR="00EF14DF" w:rsidRPr="00EF14DF" w:rsidRDefault="00EF14DF" w:rsidP="00EF14DF">
            <w:pPr>
              <w:spacing w:after="0" w:line="240" w:lineRule="auto"/>
              <w:jc w:val="center"/>
              <w:rPr>
                <w:rFonts w:ascii="Amasis MT Pro Black" w:eastAsia="Times New Roman" w:hAnsi="Amasis MT Pro Black"/>
                <w:color w:val="660033"/>
                <w:sz w:val="24"/>
                <w:szCs w:val="24"/>
                <w:lang w:eastAsia="en-US"/>
              </w:rPr>
            </w:pPr>
            <w:r w:rsidRPr="00EF14DF">
              <w:rPr>
                <w:rFonts w:ascii="Amasis MT Pro Black" w:eastAsia="Times New Roman" w:hAnsi="Amasis MT Pro Black"/>
                <w:color w:val="660033"/>
                <w:sz w:val="24"/>
                <w:szCs w:val="24"/>
                <w:lang w:eastAsia="en-US"/>
              </w:rPr>
              <w:t>PRASHNA NUMBER</w:t>
            </w:r>
          </w:p>
        </w:tc>
        <w:tc>
          <w:tcPr>
            <w:tcW w:w="8546" w:type="dxa"/>
            <w:tcBorders>
              <w:top w:val="single" w:sz="4" w:space="0" w:color="auto"/>
              <w:left w:val="single" w:sz="4" w:space="0" w:color="auto"/>
              <w:bottom w:val="single" w:sz="4" w:space="0" w:color="auto"/>
              <w:right w:val="single" w:sz="4" w:space="0" w:color="auto"/>
            </w:tcBorders>
            <w:shd w:val="clear" w:color="000000" w:fill="FFCCFF"/>
            <w:vAlign w:val="center"/>
            <w:hideMark/>
          </w:tcPr>
          <w:p w14:paraId="278E1854" w14:textId="77777777" w:rsidR="00EF14DF" w:rsidRPr="00EF14DF" w:rsidRDefault="00EF14DF" w:rsidP="00EF14DF">
            <w:pPr>
              <w:spacing w:after="0" w:line="240" w:lineRule="auto"/>
              <w:jc w:val="center"/>
              <w:rPr>
                <w:rFonts w:ascii="Amasis MT Pro Black" w:eastAsia="Times New Roman" w:hAnsi="Amasis MT Pro Black"/>
                <w:color w:val="660033"/>
                <w:sz w:val="24"/>
                <w:szCs w:val="24"/>
                <w:lang w:eastAsia="en-US"/>
              </w:rPr>
            </w:pPr>
            <w:r w:rsidRPr="00EF14DF">
              <w:rPr>
                <w:rFonts w:ascii="Amasis MT Pro Black" w:eastAsia="Times New Roman" w:hAnsi="Amasis MT Pro Black"/>
                <w:color w:val="660033"/>
                <w:sz w:val="24"/>
                <w:szCs w:val="24"/>
                <w:lang w:eastAsia="en-US"/>
              </w:rPr>
              <w:t>RESULT</w:t>
            </w:r>
          </w:p>
        </w:tc>
      </w:tr>
      <w:tr w:rsidR="00EF14DF" w:rsidRPr="00EF14DF" w14:paraId="4E214CD4" w14:textId="77777777" w:rsidTr="00F36602">
        <w:trPr>
          <w:trHeight w:val="271"/>
        </w:trPr>
        <w:tc>
          <w:tcPr>
            <w:tcW w:w="1414"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4129E78"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3</w:t>
            </w:r>
          </w:p>
        </w:tc>
        <w:tc>
          <w:tcPr>
            <w:tcW w:w="8546" w:type="dxa"/>
            <w:tcBorders>
              <w:top w:val="single" w:sz="4" w:space="0" w:color="auto"/>
              <w:left w:val="nil"/>
              <w:bottom w:val="single" w:sz="4" w:space="0" w:color="auto"/>
              <w:right w:val="single" w:sz="4" w:space="0" w:color="auto"/>
            </w:tcBorders>
            <w:shd w:val="clear" w:color="000000" w:fill="FFF2CC"/>
            <w:noWrap/>
            <w:vAlign w:val="center"/>
            <w:hideMark/>
          </w:tcPr>
          <w:p w14:paraId="09564853" w14:textId="2010317E"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You are thinking of ange</w:t>
            </w:r>
            <w:r w:rsidR="007D43B7" w:rsidRPr="00556762">
              <w:rPr>
                <w:rFonts w:ascii="Aptos Narrow" w:eastAsia="Times New Roman" w:hAnsi="Aptos Narrow"/>
                <w:b/>
                <w:bCs/>
                <w:color w:val="FF0066"/>
                <w:sz w:val="28"/>
                <w:szCs w:val="28"/>
                <w:lang w:eastAsia="en-US"/>
              </w:rPr>
              <w:t>r</w:t>
            </w:r>
            <w:r w:rsidRPr="00556762">
              <w:rPr>
                <w:rFonts w:ascii="Aptos Narrow" w:eastAsia="Times New Roman" w:hAnsi="Aptos Narrow"/>
                <w:b/>
                <w:bCs/>
                <w:color w:val="FF0066"/>
                <w:sz w:val="28"/>
                <w:szCs w:val="28"/>
                <w:lang w:eastAsia="en-US"/>
              </w:rPr>
              <w:t xml:space="preserve">, </w:t>
            </w:r>
            <w:r w:rsidR="009F1FB5" w:rsidRPr="00556762">
              <w:rPr>
                <w:rFonts w:ascii="Aptos Narrow" w:eastAsia="Times New Roman" w:hAnsi="Aptos Narrow"/>
                <w:b/>
                <w:bCs/>
                <w:color w:val="FF0066"/>
                <w:sz w:val="28"/>
                <w:szCs w:val="28"/>
                <w:lang w:eastAsia="en-US"/>
              </w:rPr>
              <w:t xml:space="preserve">health </w:t>
            </w:r>
            <w:r w:rsidRPr="00556762">
              <w:rPr>
                <w:rFonts w:ascii="Aptos Narrow" w:eastAsia="Times New Roman" w:hAnsi="Aptos Narrow"/>
                <w:b/>
                <w:bCs/>
                <w:color w:val="FF0066"/>
                <w:sz w:val="28"/>
                <w:szCs w:val="28"/>
                <w:lang w:eastAsia="en-US"/>
              </w:rPr>
              <w:t>and personal event</w:t>
            </w:r>
          </w:p>
        </w:tc>
      </w:tr>
      <w:tr w:rsidR="00EF14DF" w:rsidRPr="00EF14DF" w14:paraId="76618110"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6E8D2F17"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4</w:t>
            </w:r>
          </w:p>
        </w:tc>
        <w:tc>
          <w:tcPr>
            <w:tcW w:w="8546" w:type="dxa"/>
            <w:tcBorders>
              <w:top w:val="nil"/>
              <w:left w:val="nil"/>
              <w:bottom w:val="single" w:sz="4" w:space="0" w:color="auto"/>
              <w:right w:val="single" w:sz="4" w:space="0" w:color="auto"/>
            </w:tcBorders>
            <w:shd w:val="clear" w:color="000000" w:fill="D9E1F2"/>
            <w:noWrap/>
            <w:vAlign w:val="center"/>
            <w:hideMark/>
          </w:tcPr>
          <w:p w14:paraId="39546989" w14:textId="30B66829"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xml:space="preserve">You are thinking of politics, love, enjoyment, family, or something that </w:t>
            </w:r>
            <w:del w:id="2080" w:author="Sandhya T" w:date="2024-06-20T09:58:00Z" w16du:dateUtc="2024-06-20T04:28:00Z">
              <w:r w:rsidRPr="00556762" w:rsidDel="00D200A1">
                <w:rPr>
                  <w:rFonts w:ascii="Aptos Narrow" w:eastAsia="Times New Roman" w:hAnsi="Aptos Narrow"/>
                  <w:b/>
                  <w:bCs/>
                  <w:color w:val="375623"/>
                  <w:sz w:val="28"/>
                  <w:szCs w:val="28"/>
                  <w:lang w:eastAsia="en-US"/>
                </w:rPr>
                <w:delText xml:space="preserve">u </w:delText>
              </w:r>
            </w:del>
            <w:ins w:id="2081" w:author="Sandhya T" w:date="2024-06-20T09:58:00Z" w16du:dateUtc="2024-06-20T04:28:00Z">
              <w:r w:rsidR="00D200A1">
                <w:rPr>
                  <w:rFonts w:ascii="Aptos Narrow" w:eastAsia="Times New Roman" w:hAnsi="Aptos Narrow"/>
                  <w:b/>
                  <w:bCs/>
                  <w:color w:val="375623"/>
                  <w:sz w:val="28"/>
                  <w:szCs w:val="28"/>
                  <w:lang w:eastAsia="en-US"/>
                </w:rPr>
                <w:t>you</w:t>
              </w:r>
              <w:r w:rsidR="00D200A1" w:rsidRPr="00556762">
                <w:rPr>
                  <w:rFonts w:ascii="Aptos Narrow" w:eastAsia="Times New Roman" w:hAnsi="Aptos Narrow"/>
                  <w:b/>
                  <w:bCs/>
                  <w:color w:val="375623"/>
                  <w:sz w:val="28"/>
                  <w:szCs w:val="28"/>
                  <w:lang w:eastAsia="en-US"/>
                </w:rPr>
                <w:t xml:space="preserve"> </w:t>
              </w:r>
            </w:ins>
            <w:r w:rsidRPr="00556762">
              <w:rPr>
                <w:rFonts w:ascii="Aptos Narrow" w:eastAsia="Times New Roman" w:hAnsi="Aptos Narrow"/>
                <w:b/>
                <w:bCs/>
                <w:color w:val="375623"/>
                <w:sz w:val="28"/>
                <w:szCs w:val="28"/>
                <w:lang w:eastAsia="en-US"/>
              </w:rPr>
              <w:t>desire of</w:t>
            </w:r>
          </w:p>
        </w:tc>
      </w:tr>
      <w:tr w:rsidR="00EF14DF" w:rsidRPr="00EF14DF" w14:paraId="25C38DA5"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15A129EB"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5</w:t>
            </w:r>
          </w:p>
        </w:tc>
        <w:tc>
          <w:tcPr>
            <w:tcW w:w="8546" w:type="dxa"/>
            <w:tcBorders>
              <w:top w:val="nil"/>
              <w:left w:val="nil"/>
              <w:bottom w:val="single" w:sz="4" w:space="0" w:color="auto"/>
              <w:right w:val="single" w:sz="4" w:space="0" w:color="auto"/>
            </w:tcBorders>
            <w:shd w:val="clear" w:color="000000" w:fill="FFF2CC"/>
            <w:noWrap/>
            <w:vAlign w:val="center"/>
            <w:hideMark/>
          </w:tcPr>
          <w:p w14:paraId="62D1CD73" w14:textId="18A0C19F"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Partnership, commitment, engagement</w:t>
            </w:r>
          </w:p>
        </w:tc>
      </w:tr>
      <w:tr w:rsidR="00EF14DF" w:rsidRPr="00EF14DF" w14:paraId="23C4620D"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5A1DB6C0"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6</w:t>
            </w:r>
          </w:p>
        </w:tc>
        <w:tc>
          <w:tcPr>
            <w:tcW w:w="8546" w:type="dxa"/>
            <w:tcBorders>
              <w:top w:val="nil"/>
              <w:left w:val="nil"/>
              <w:bottom w:val="single" w:sz="4" w:space="0" w:color="auto"/>
              <w:right w:val="single" w:sz="4" w:space="0" w:color="auto"/>
            </w:tcBorders>
            <w:shd w:val="clear" w:color="000000" w:fill="D9E1F2"/>
            <w:noWrap/>
            <w:vAlign w:val="center"/>
            <w:hideMark/>
          </w:tcPr>
          <w:p w14:paraId="40F8CC5A" w14:textId="6A30B53E"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Travel, sibling, new start</w:t>
            </w:r>
          </w:p>
        </w:tc>
      </w:tr>
      <w:tr w:rsidR="00EF14DF" w:rsidRPr="00EF14DF" w14:paraId="7FD493AA"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3FF25FE5"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7</w:t>
            </w:r>
          </w:p>
        </w:tc>
        <w:tc>
          <w:tcPr>
            <w:tcW w:w="8546" w:type="dxa"/>
            <w:tcBorders>
              <w:top w:val="nil"/>
              <w:left w:val="nil"/>
              <w:bottom w:val="single" w:sz="4" w:space="0" w:color="auto"/>
              <w:right w:val="single" w:sz="4" w:space="0" w:color="auto"/>
            </w:tcBorders>
            <w:shd w:val="clear" w:color="000000" w:fill="FFF2CC"/>
            <w:noWrap/>
            <w:vAlign w:val="center"/>
            <w:hideMark/>
          </w:tcPr>
          <w:p w14:paraId="50559F7E" w14:textId="26CF00A5"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Discard, change, property, expose hidden</w:t>
            </w:r>
            <w:ins w:id="2082" w:author="Sandhya T" w:date="2024-06-20T09:58:00Z" w16du:dateUtc="2024-06-20T04:28:00Z">
              <w:r w:rsidR="00D200A1">
                <w:rPr>
                  <w:rFonts w:ascii="Aptos Narrow" w:eastAsia="Times New Roman" w:hAnsi="Aptos Narrow"/>
                  <w:b/>
                  <w:bCs/>
                  <w:color w:val="FF0066"/>
                  <w:sz w:val="28"/>
                  <w:szCs w:val="28"/>
                  <w:lang w:eastAsia="en-US"/>
                </w:rPr>
                <w:t>,</w:t>
              </w:r>
            </w:ins>
            <w:r w:rsidRPr="00556762">
              <w:rPr>
                <w:rFonts w:ascii="Aptos Narrow" w:eastAsia="Times New Roman" w:hAnsi="Aptos Narrow"/>
                <w:b/>
                <w:bCs/>
                <w:color w:val="FF0066"/>
                <w:sz w:val="28"/>
                <w:szCs w:val="28"/>
                <w:lang w:eastAsia="en-US"/>
              </w:rPr>
              <w:t xml:space="preserve"> underground </w:t>
            </w:r>
          </w:p>
        </w:tc>
      </w:tr>
      <w:tr w:rsidR="00EF14DF" w:rsidRPr="00EF14DF" w14:paraId="2E6C4584"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1931DA5E"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8</w:t>
            </w:r>
          </w:p>
        </w:tc>
        <w:tc>
          <w:tcPr>
            <w:tcW w:w="8546" w:type="dxa"/>
            <w:tcBorders>
              <w:top w:val="nil"/>
              <w:left w:val="nil"/>
              <w:bottom w:val="single" w:sz="4" w:space="0" w:color="auto"/>
              <w:right w:val="single" w:sz="4" w:space="0" w:color="auto"/>
            </w:tcBorders>
            <w:shd w:val="clear" w:color="000000" w:fill="D9E1F2"/>
            <w:noWrap/>
            <w:vAlign w:val="center"/>
            <w:hideMark/>
          </w:tcPr>
          <w:p w14:paraId="28931A7F" w14:textId="6DB6DD80"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Abroad product purchase, abroad travel</w:t>
            </w:r>
          </w:p>
        </w:tc>
      </w:tr>
      <w:tr w:rsidR="00EF14DF" w:rsidRPr="00EF14DF" w14:paraId="526BB859"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0AB3A875"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9</w:t>
            </w:r>
          </w:p>
        </w:tc>
        <w:tc>
          <w:tcPr>
            <w:tcW w:w="8546" w:type="dxa"/>
            <w:tcBorders>
              <w:top w:val="nil"/>
              <w:left w:val="nil"/>
              <w:bottom w:val="single" w:sz="4" w:space="0" w:color="auto"/>
              <w:right w:val="single" w:sz="4" w:space="0" w:color="auto"/>
            </w:tcBorders>
            <w:shd w:val="clear" w:color="000000" w:fill="FFF2CC"/>
            <w:noWrap/>
            <w:vAlign w:val="center"/>
            <w:hideMark/>
          </w:tcPr>
          <w:p w14:paraId="29523944" w14:textId="1524F268"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Loss, bad partnership</w:t>
            </w:r>
            <w:del w:id="2083" w:author="Sandhya T" w:date="2024-06-20T10:20:00Z" w16du:dateUtc="2024-06-20T04:50:00Z">
              <w:r w:rsidRPr="00556762" w:rsidDel="005B348B">
                <w:rPr>
                  <w:rFonts w:ascii="Aptos Narrow" w:eastAsia="Times New Roman" w:hAnsi="Aptos Narrow"/>
                  <w:b/>
                  <w:bCs/>
                  <w:color w:val="FF0066"/>
                  <w:sz w:val="28"/>
                  <w:szCs w:val="28"/>
                  <w:lang w:eastAsia="en-US"/>
                </w:rPr>
                <w:delText>,</w:delText>
              </w:r>
            </w:del>
            <w:r w:rsidRPr="00556762">
              <w:rPr>
                <w:rFonts w:ascii="Aptos Narrow" w:eastAsia="Times New Roman" w:hAnsi="Aptos Narrow"/>
                <w:b/>
                <w:bCs/>
                <w:color w:val="FF0066"/>
                <w:sz w:val="28"/>
                <w:szCs w:val="28"/>
                <w:lang w:eastAsia="en-US"/>
              </w:rPr>
              <w:t xml:space="preserve"> </w:t>
            </w:r>
          </w:p>
        </w:tc>
      </w:tr>
      <w:tr w:rsidR="00EF14DF" w:rsidRPr="00EF14DF" w14:paraId="46DF7DD9"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098C1596"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10</w:t>
            </w:r>
          </w:p>
        </w:tc>
        <w:tc>
          <w:tcPr>
            <w:tcW w:w="8546" w:type="dxa"/>
            <w:tcBorders>
              <w:top w:val="nil"/>
              <w:left w:val="nil"/>
              <w:bottom w:val="single" w:sz="4" w:space="0" w:color="auto"/>
              <w:right w:val="single" w:sz="4" w:space="0" w:color="auto"/>
            </w:tcBorders>
            <w:shd w:val="clear" w:color="000000" w:fill="D9E1F2"/>
            <w:noWrap/>
            <w:vAlign w:val="center"/>
            <w:hideMark/>
          </w:tcPr>
          <w:p w14:paraId="5E24DA81" w14:textId="45742F5C"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Dispute, trouble in contract, bad affiliation</w:t>
            </w:r>
          </w:p>
        </w:tc>
      </w:tr>
      <w:tr w:rsidR="00EF14DF" w:rsidRPr="00EF14DF" w14:paraId="63689DFD"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06EBD8C2"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11</w:t>
            </w:r>
          </w:p>
        </w:tc>
        <w:tc>
          <w:tcPr>
            <w:tcW w:w="8546" w:type="dxa"/>
            <w:tcBorders>
              <w:top w:val="nil"/>
              <w:left w:val="nil"/>
              <w:bottom w:val="single" w:sz="4" w:space="0" w:color="auto"/>
              <w:right w:val="single" w:sz="4" w:space="0" w:color="auto"/>
            </w:tcBorders>
            <w:shd w:val="clear" w:color="000000" w:fill="FFF2CC"/>
            <w:noWrap/>
            <w:vAlign w:val="center"/>
            <w:hideMark/>
          </w:tcPr>
          <w:p w14:paraId="20E745AC" w14:textId="63AA49F8"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Property valuation, sale or purchase of property</w:t>
            </w:r>
          </w:p>
        </w:tc>
      </w:tr>
      <w:tr w:rsidR="00EF14DF" w:rsidRPr="00EF14DF" w14:paraId="4A41B5E8"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3F81F031"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12</w:t>
            </w:r>
          </w:p>
        </w:tc>
        <w:tc>
          <w:tcPr>
            <w:tcW w:w="8546" w:type="dxa"/>
            <w:tcBorders>
              <w:top w:val="nil"/>
              <w:left w:val="nil"/>
              <w:bottom w:val="single" w:sz="4" w:space="0" w:color="auto"/>
              <w:right w:val="single" w:sz="4" w:space="0" w:color="auto"/>
            </w:tcBorders>
            <w:shd w:val="clear" w:color="000000" w:fill="D9E1F2"/>
            <w:noWrap/>
            <w:vAlign w:val="center"/>
            <w:hideMark/>
          </w:tcPr>
          <w:p w14:paraId="76E8563F" w14:textId="16E4A1D0"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Peaceful environment, celebration time, shopping new things for celebration</w:t>
            </w:r>
          </w:p>
        </w:tc>
      </w:tr>
      <w:tr w:rsidR="00EF14DF" w:rsidRPr="00EF14DF" w14:paraId="06E1F549"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55EC6B68"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13</w:t>
            </w:r>
          </w:p>
        </w:tc>
        <w:tc>
          <w:tcPr>
            <w:tcW w:w="8546" w:type="dxa"/>
            <w:tcBorders>
              <w:top w:val="nil"/>
              <w:left w:val="nil"/>
              <w:bottom w:val="single" w:sz="4" w:space="0" w:color="auto"/>
              <w:right w:val="single" w:sz="4" w:space="0" w:color="auto"/>
            </w:tcBorders>
            <w:shd w:val="clear" w:color="000000" w:fill="FFF2CC"/>
            <w:noWrap/>
            <w:vAlign w:val="center"/>
            <w:hideMark/>
          </w:tcPr>
          <w:p w14:paraId="69E164B9" w14:textId="5C205F8F"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Profit, financial growth, risky decision</w:t>
            </w:r>
          </w:p>
        </w:tc>
      </w:tr>
      <w:tr w:rsidR="00EF14DF" w:rsidRPr="00EF14DF" w14:paraId="669FA55C"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258BB076"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14</w:t>
            </w:r>
          </w:p>
        </w:tc>
        <w:tc>
          <w:tcPr>
            <w:tcW w:w="8546" w:type="dxa"/>
            <w:tcBorders>
              <w:top w:val="nil"/>
              <w:left w:val="nil"/>
              <w:bottom w:val="single" w:sz="4" w:space="0" w:color="auto"/>
              <w:right w:val="single" w:sz="4" w:space="0" w:color="auto"/>
            </w:tcBorders>
            <w:shd w:val="clear" w:color="000000" w:fill="D9E1F2"/>
            <w:noWrap/>
            <w:vAlign w:val="center"/>
            <w:hideMark/>
          </w:tcPr>
          <w:p w14:paraId="7AFD6885" w14:textId="5EA0BDAB"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Short travel, information from women relative, travel over</w:t>
            </w:r>
            <w:ins w:id="2084" w:author="Sandhya T" w:date="2024-06-20T10:24:00Z" w16du:dateUtc="2024-06-20T04:54:00Z">
              <w:r w:rsidR="005B348B">
                <w:rPr>
                  <w:rFonts w:ascii="Aptos Narrow" w:eastAsia="Times New Roman" w:hAnsi="Aptos Narrow"/>
                  <w:b/>
                  <w:bCs/>
                  <w:color w:val="375623"/>
                  <w:sz w:val="28"/>
                  <w:szCs w:val="28"/>
                  <w:lang w:eastAsia="en-US"/>
                </w:rPr>
                <w:t>s</w:t>
              </w:r>
            </w:ins>
            <w:del w:id="2085" w:author="Sandhya T" w:date="2024-06-20T10:24:00Z" w16du:dateUtc="2024-06-20T04:54:00Z">
              <w:r w:rsidRPr="00556762" w:rsidDel="005B348B">
                <w:rPr>
                  <w:rFonts w:ascii="Aptos Narrow" w:eastAsia="Times New Roman" w:hAnsi="Aptos Narrow"/>
                  <w:b/>
                  <w:bCs/>
                  <w:color w:val="375623"/>
                  <w:sz w:val="28"/>
                  <w:szCs w:val="28"/>
                  <w:lang w:eastAsia="en-US"/>
                </w:rPr>
                <w:delText xml:space="preserve"> s</w:delText>
              </w:r>
            </w:del>
            <w:r w:rsidRPr="00556762">
              <w:rPr>
                <w:rFonts w:ascii="Aptos Narrow" w:eastAsia="Times New Roman" w:hAnsi="Aptos Narrow"/>
                <w:b/>
                <w:bCs/>
                <w:color w:val="375623"/>
                <w:sz w:val="28"/>
                <w:szCs w:val="28"/>
                <w:lang w:eastAsia="en-US"/>
              </w:rPr>
              <w:t>ea</w:t>
            </w:r>
            <w:ins w:id="2086" w:author="Sandhya T" w:date="2024-06-20T10:24:00Z" w16du:dateUtc="2024-06-20T04:54:00Z">
              <w:r w:rsidR="005B348B">
                <w:rPr>
                  <w:rFonts w:ascii="Aptos Narrow" w:eastAsia="Times New Roman" w:hAnsi="Aptos Narrow"/>
                  <w:b/>
                  <w:bCs/>
                  <w:color w:val="375623"/>
                  <w:sz w:val="28"/>
                  <w:szCs w:val="28"/>
                  <w:lang w:eastAsia="en-US"/>
                </w:rPr>
                <w:t>s</w:t>
              </w:r>
            </w:ins>
          </w:p>
        </w:tc>
      </w:tr>
      <w:tr w:rsidR="00EF14DF" w:rsidRPr="00EF14DF" w14:paraId="32CBC98C"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15979BC2"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15</w:t>
            </w:r>
          </w:p>
        </w:tc>
        <w:tc>
          <w:tcPr>
            <w:tcW w:w="8546" w:type="dxa"/>
            <w:tcBorders>
              <w:top w:val="nil"/>
              <w:left w:val="nil"/>
              <w:bottom w:val="single" w:sz="4" w:space="0" w:color="auto"/>
              <w:right w:val="single" w:sz="4" w:space="0" w:color="auto"/>
            </w:tcBorders>
            <w:shd w:val="clear" w:color="000000" w:fill="FFF2CC"/>
            <w:noWrap/>
            <w:vAlign w:val="center"/>
            <w:hideMark/>
          </w:tcPr>
          <w:p w14:paraId="743F1314" w14:textId="2B93A397"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Loss, unlucky, news of someone’s death, going to funeral</w:t>
            </w:r>
          </w:p>
        </w:tc>
      </w:tr>
      <w:tr w:rsidR="00EF14DF" w:rsidRPr="00EF14DF" w14:paraId="2A53F792"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4EFFCD42"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lastRenderedPageBreak/>
              <w:t>16</w:t>
            </w:r>
          </w:p>
        </w:tc>
        <w:tc>
          <w:tcPr>
            <w:tcW w:w="8546" w:type="dxa"/>
            <w:tcBorders>
              <w:top w:val="nil"/>
              <w:left w:val="nil"/>
              <w:bottom w:val="single" w:sz="4" w:space="0" w:color="auto"/>
              <w:right w:val="single" w:sz="4" w:space="0" w:color="auto"/>
            </w:tcBorders>
            <w:shd w:val="clear" w:color="000000" w:fill="D9E1F2"/>
            <w:noWrap/>
            <w:vAlign w:val="center"/>
            <w:hideMark/>
          </w:tcPr>
          <w:p w14:paraId="46724F2B" w14:textId="59F79153"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Understanding and supportive life partner, new start</w:t>
            </w:r>
          </w:p>
        </w:tc>
      </w:tr>
      <w:tr w:rsidR="00EF14DF" w:rsidRPr="00EF14DF" w14:paraId="5C729153"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724D526F"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17</w:t>
            </w:r>
          </w:p>
        </w:tc>
        <w:tc>
          <w:tcPr>
            <w:tcW w:w="8546" w:type="dxa"/>
            <w:tcBorders>
              <w:top w:val="nil"/>
              <w:left w:val="nil"/>
              <w:bottom w:val="single" w:sz="4" w:space="0" w:color="auto"/>
              <w:right w:val="single" w:sz="4" w:space="0" w:color="auto"/>
            </w:tcBorders>
            <w:shd w:val="clear" w:color="000000" w:fill="FFF2CC"/>
            <w:noWrap/>
            <w:vAlign w:val="center"/>
            <w:hideMark/>
          </w:tcPr>
          <w:p w14:paraId="1B606795" w14:textId="098F0335"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Sickness, Some sort of discomfort, slave</w:t>
            </w:r>
          </w:p>
        </w:tc>
      </w:tr>
      <w:tr w:rsidR="00EF14DF" w:rsidRPr="00EF14DF" w14:paraId="0FEC03C4"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323E00F5"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18</w:t>
            </w:r>
          </w:p>
        </w:tc>
        <w:tc>
          <w:tcPr>
            <w:tcW w:w="8546" w:type="dxa"/>
            <w:tcBorders>
              <w:top w:val="nil"/>
              <w:left w:val="nil"/>
              <w:bottom w:val="single" w:sz="4" w:space="0" w:color="auto"/>
              <w:right w:val="single" w:sz="4" w:space="0" w:color="auto"/>
            </w:tcBorders>
            <w:shd w:val="clear" w:color="000000" w:fill="D9E1F2"/>
            <w:noWrap/>
            <w:vAlign w:val="center"/>
            <w:hideMark/>
          </w:tcPr>
          <w:p w14:paraId="0FB78EC0" w14:textId="4F95193A"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Smooth travel, happy, happy celebration, will get happy message</w:t>
            </w:r>
          </w:p>
        </w:tc>
      </w:tr>
      <w:tr w:rsidR="00EF14DF" w:rsidRPr="00EF14DF" w14:paraId="5DE0E8B5"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6C592987"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19</w:t>
            </w:r>
          </w:p>
        </w:tc>
        <w:tc>
          <w:tcPr>
            <w:tcW w:w="8546" w:type="dxa"/>
            <w:tcBorders>
              <w:top w:val="nil"/>
              <w:left w:val="nil"/>
              <w:bottom w:val="single" w:sz="4" w:space="0" w:color="auto"/>
              <w:right w:val="single" w:sz="4" w:space="0" w:color="auto"/>
            </w:tcBorders>
            <w:shd w:val="clear" w:color="000000" w:fill="FFF2CC"/>
            <w:noWrap/>
            <w:vAlign w:val="center"/>
            <w:hideMark/>
          </w:tcPr>
          <w:p w14:paraId="339B0A24" w14:textId="71F04759"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Self-control, childbirth, bondage</w:t>
            </w:r>
          </w:p>
        </w:tc>
      </w:tr>
      <w:tr w:rsidR="00EF14DF" w:rsidRPr="00EF14DF" w14:paraId="17FACD48"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184C5B99"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20</w:t>
            </w:r>
          </w:p>
        </w:tc>
        <w:tc>
          <w:tcPr>
            <w:tcW w:w="8546" w:type="dxa"/>
            <w:tcBorders>
              <w:top w:val="nil"/>
              <w:left w:val="nil"/>
              <w:bottom w:val="single" w:sz="4" w:space="0" w:color="auto"/>
              <w:right w:val="single" w:sz="4" w:space="0" w:color="auto"/>
            </w:tcBorders>
            <w:shd w:val="clear" w:color="000000" w:fill="D9E1F2"/>
            <w:noWrap/>
            <w:vAlign w:val="center"/>
            <w:hideMark/>
          </w:tcPr>
          <w:p w14:paraId="4462A904" w14:textId="29EE1A45"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Communicating with new people, roadway travel</w:t>
            </w:r>
          </w:p>
        </w:tc>
      </w:tr>
      <w:tr w:rsidR="00EF14DF" w:rsidRPr="00EF14DF" w14:paraId="2C0CFF43"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0BA1F9EF"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21</w:t>
            </w:r>
          </w:p>
        </w:tc>
        <w:tc>
          <w:tcPr>
            <w:tcW w:w="8546" w:type="dxa"/>
            <w:tcBorders>
              <w:top w:val="nil"/>
              <w:left w:val="nil"/>
              <w:bottom w:val="single" w:sz="4" w:space="0" w:color="auto"/>
              <w:right w:val="single" w:sz="4" w:space="0" w:color="auto"/>
            </w:tcBorders>
            <w:shd w:val="clear" w:color="000000" w:fill="FFF2CC"/>
            <w:noWrap/>
            <w:vAlign w:val="center"/>
            <w:hideMark/>
          </w:tcPr>
          <w:p w14:paraId="5FFDF0D5" w14:textId="2E728323"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Profit, financial growth, ownership on things</w:t>
            </w:r>
          </w:p>
        </w:tc>
      </w:tr>
      <w:tr w:rsidR="00EF14DF" w:rsidRPr="00EF14DF" w14:paraId="491BC0DD"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09A965B1"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22</w:t>
            </w:r>
          </w:p>
        </w:tc>
        <w:tc>
          <w:tcPr>
            <w:tcW w:w="8546" w:type="dxa"/>
            <w:tcBorders>
              <w:top w:val="nil"/>
              <w:left w:val="nil"/>
              <w:bottom w:val="single" w:sz="4" w:space="0" w:color="auto"/>
              <w:right w:val="single" w:sz="4" w:space="0" w:color="auto"/>
            </w:tcBorders>
            <w:shd w:val="clear" w:color="000000" w:fill="D9E1F2"/>
            <w:noWrap/>
            <w:vAlign w:val="center"/>
            <w:hideMark/>
          </w:tcPr>
          <w:p w14:paraId="42AEDB31" w14:textId="7A1DA6C9"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Bad partner, unfavorable marriage partner</w:t>
            </w:r>
          </w:p>
        </w:tc>
      </w:tr>
      <w:tr w:rsidR="00EF14DF" w:rsidRPr="00EF14DF" w14:paraId="73490F69"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48C2C4DD"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23</w:t>
            </w:r>
          </w:p>
        </w:tc>
        <w:tc>
          <w:tcPr>
            <w:tcW w:w="8546" w:type="dxa"/>
            <w:tcBorders>
              <w:top w:val="nil"/>
              <w:left w:val="nil"/>
              <w:bottom w:val="single" w:sz="4" w:space="0" w:color="auto"/>
              <w:right w:val="single" w:sz="4" w:space="0" w:color="auto"/>
            </w:tcBorders>
            <w:shd w:val="clear" w:color="000000" w:fill="FFF2CC"/>
            <w:noWrap/>
            <w:vAlign w:val="center"/>
            <w:hideMark/>
          </w:tcPr>
          <w:p w14:paraId="73071F4F" w14:textId="5E945B63"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Good health, Luxury life, expensive clothes, helpful servants</w:t>
            </w:r>
          </w:p>
        </w:tc>
      </w:tr>
      <w:tr w:rsidR="00EF14DF" w:rsidRPr="00EF14DF" w14:paraId="00C9A27D"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54E116C5"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24</w:t>
            </w:r>
          </w:p>
        </w:tc>
        <w:tc>
          <w:tcPr>
            <w:tcW w:w="8546" w:type="dxa"/>
            <w:tcBorders>
              <w:top w:val="nil"/>
              <w:left w:val="nil"/>
              <w:bottom w:val="single" w:sz="4" w:space="0" w:color="auto"/>
              <w:right w:val="single" w:sz="4" w:space="0" w:color="auto"/>
            </w:tcBorders>
            <w:shd w:val="clear" w:color="000000" w:fill="D9E1F2"/>
            <w:noWrap/>
            <w:vAlign w:val="center"/>
            <w:hideMark/>
          </w:tcPr>
          <w:p w14:paraId="5A33657F" w14:textId="7C82D43B"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Illegal relationship, family issues, unnecessary argument in family</w:t>
            </w:r>
          </w:p>
        </w:tc>
      </w:tr>
      <w:tr w:rsidR="00EF14DF" w:rsidRPr="00EF14DF" w14:paraId="5BB34FEB"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526B57B9"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25</w:t>
            </w:r>
          </w:p>
        </w:tc>
        <w:tc>
          <w:tcPr>
            <w:tcW w:w="8546" w:type="dxa"/>
            <w:tcBorders>
              <w:top w:val="nil"/>
              <w:left w:val="nil"/>
              <w:bottom w:val="single" w:sz="4" w:space="0" w:color="auto"/>
              <w:right w:val="single" w:sz="4" w:space="0" w:color="auto"/>
            </w:tcBorders>
            <w:shd w:val="clear" w:color="000000" w:fill="FFF2CC"/>
            <w:noWrap/>
            <w:vAlign w:val="center"/>
            <w:hideMark/>
          </w:tcPr>
          <w:p w14:paraId="7B112487" w14:textId="55290FB2"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Great financial growth, attaining wealth specifically something shining like gold</w:t>
            </w:r>
          </w:p>
        </w:tc>
      </w:tr>
      <w:tr w:rsidR="00EF14DF" w:rsidRPr="00EF14DF" w14:paraId="1932D1A9"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090DD466"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26</w:t>
            </w:r>
          </w:p>
        </w:tc>
        <w:tc>
          <w:tcPr>
            <w:tcW w:w="8546" w:type="dxa"/>
            <w:tcBorders>
              <w:top w:val="nil"/>
              <w:left w:val="nil"/>
              <w:bottom w:val="single" w:sz="4" w:space="0" w:color="auto"/>
              <w:right w:val="single" w:sz="4" w:space="0" w:color="auto"/>
            </w:tcBorders>
            <w:shd w:val="clear" w:color="000000" w:fill="D9E1F2"/>
            <w:noWrap/>
            <w:vAlign w:val="center"/>
            <w:hideMark/>
          </w:tcPr>
          <w:p w14:paraId="729A015A" w14:textId="234C0B30"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Attaining power/position, good for property, buying land</w:t>
            </w:r>
          </w:p>
        </w:tc>
      </w:tr>
      <w:tr w:rsidR="00EF14DF" w:rsidRPr="00EF14DF" w14:paraId="727520AD"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4DA1EC87"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27</w:t>
            </w:r>
          </w:p>
        </w:tc>
        <w:tc>
          <w:tcPr>
            <w:tcW w:w="8546" w:type="dxa"/>
            <w:tcBorders>
              <w:top w:val="nil"/>
              <w:left w:val="nil"/>
              <w:bottom w:val="single" w:sz="4" w:space="0" w:color="auto"/>
              <w:right w:val="single" w:sz="4" w:space="0" w:color="auto"/>
            </w:tcBorders>
            <w:shd w:val="clear" w:color="000000" w:fill="FFF2CC"/>
            <w:noWrap/>
            <w:vAlign w:val="center"/>
            <w:hideMark/>
          </w:tcPr>
          <w:p w14:paraId="57FBD05B" w14:textId="3755FD04"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Travel thru boat/ship, will get message from sibling</w:t>
            </w:r>
          </w:p>
        </w:tc>
      </w:tr>
      <w:tr w:rsidR="00EF14DF" w:rsidRPr="00EF14DF" w14:paraId="54D4A15D"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12738316"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28</w:t>
            </w:r>
          </w:p>
        </w:tc>
        <w:tc>
          <w:tcPr>
            <w:tcW w:w="8546" w:type="dxa"/>
            <w:tcBorders>
              <w:top w:val="nil"/>
              <w:left w:val="nil"/>
              <w:bottom w:val="single" w:sz="4" w:space="0" w:color="auto"/>
              <w:right w:val="single" w:sz="4" w:space="0" w:color="auto"/>
            </w:tcBorders>
            <w:shd w:val="clear" w:color="000000" w:fill="D9E1F2"/>
            <w:noWrap/>
            <w:vAlign w:val="center"/>
            <w:hideMark/>
          </w:tcPr>
          <w:p w14:paraId="7478AEBE" w14:textId="78D84E5A"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New start, Creative, Good start</w:t>
            </w:r>
          </w:p>
        </w:tc>
      </w:tr>
      <w:tr w:rsidR="00EF14DF" w:rsidRPr="00EF14DF" w14:paraId="466ED627"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7C3F4DD0"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29</w:t>
            </w:r>
          </w:p>
        </w:tc>
        <w:tc>
          <w:tcPr>
            <w:tcW w:w="8546" w:type="dxa"/>
            <w:tcBorders>
              <w:top w:val="nil"/>
              <w:left w:val="nil"/>
              <w:bottom w:val="single" w:sz="4" w:space="0" w:color="auto"/>
              <w:right w:val="single" w:sz="4" w:space="0" w:color="auto"/>
            </w:tcBorders>
            <w:shd w:val="clear" w:color="000000" w:fill="FFF2CC"/>
            <w:noWrap/>
            <w:vAlign w:val="center"/>
            <w:hideMark/>
          </w:tcPr>
          <w:p w14:paraId="23992D62" w14:textId="1D42D2FA"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Bad for financial status, Bad for health, blood related health issue</w:t>
            </w:r>
          </w:p>
        </w:tc>
      </w:tr>
      <w:tr w:rsidR="00EF14DF" w:rsidRPr="00EF14DF" w14:paraId="297F8E8E"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251A6FEF"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30</w:t>
            </w:r>
          </w:p>
        </w:tc>
        <w:tc>
          <w:tcPr>
            <w:tcW w:w="8546" w:type="dxa"/>
            <w:tcBorders>
              <w:top w:val="nil"/>
              <w:left w:val="nil"/>
              <w:bottom w:val="single" w:sz="4" w:space="0" w:color="auto"/>
              <w:right w:val="single" w:sz="4" w:space="0" w:color="auto"/>
            </w:tcBorders>
            <w:shd w:val="clear" w:color="000000" w:fill="D9E1F2"/>
            <w:noWrap/>
            <w:vAlign w:val="center"/>
            <w:hideMark/>
          </w:tcPr>
          <w:p w14:paraId="0244EE88" w14:textId="27A47319"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Profit from partner, children will be happy, good experience</w:t>
            </w:r>
          </w:p>
        </w:tc>
      </w:tr>
      <w:tr w:rsidR="00EF14DF" w:rsidRPr="00EF14DF" w14:paraId="7F7F543E"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1D8CAB71"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31</w:t>
            </w:r>
          </w:p>
        </w:tc>
        <w:tc>
          <w:tcPr>
            <w:tcW w:w="8546" w:type="dxa"/>
            <w:tcBorders>
              <w:top w:val="nil"/>
              <w:left w:val="nil"/>
              <w:bottom w:val="single" w:sz="4" w:space="0" w:color="auto"/>
              <w:right w:val="single" w:sz="4" w:space="0" w:color="auto"/>
            </w:tcBorders>
            <w:shd w:val="clear" w:color="000000" w:fill="FFF2CC"/>
            <w:noWrap/>
            <w:vAlign w:val="center"/>
            <w:hideMark/>
          </w:tcPr>
          <w:p w14:paraId="3899CDF7" w14:textId="6AE05B59"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Investing</w:t>
            </w:r>
            <w:del w:id="2087" w:author="Sandhya T" w:date="2024-06-20T10:26:00Z" w16du:dateUtc="2024-06-20T04:56:00Z">
              <w:r w:rsidRPr="00556762" w:rsidDel="005B348B">
                <w:rPr>
                  <w:rFonts w:ascii="Aptos Narrow" w:eastAsia="Times New Roman" w:hAnsi="Aptos Narrow"/>
                  <w:b/>
                  <w:bCs/>
                  <w:color w:val="FF0066"/>
                  <w:sz w:val="28"/>
                  <w:szCs w:val="28"/>
                  <w:lang w:eastAsia="en-US"/>
                </w:rPr>
                <w:delText xml:space="preserve"> in</w:delText>
              </w:r>
            </w:del>
            <w:r w:rsidRPr="00556762">
              <w:rPr>
                <w:rFonts w:ascii="Aptos Narrow" w:eastAsia="Times New Roman" w:hAnsi="Aptos Narrow"/>
                <w:b/>
                <w:bCs/>
                <w:color w:val="FF0066"/>
                <w:sz w:val="28"/>
                <w:szCs w:val="28"/>
                <w:lang w:eastAsia="en-US"/>
              </w:rPr>
              <w:t xml:space="preserve"> abroad, reptile in the house</w:t>
            </w:r>
          </w:p>
        </w:tc>
      </w:tr>
      <w:tr w:rsidR="00EF14DF" w:rsidRPr="00EF14DF" w14:paraId="1B67260A"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52CFD4B8"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32</w:t>
            </w:r>
          </w:p>
        </w:tc>
        <w:tc>
          <w:tcPr>
            <w:tcW w:w="8546" w:type="dxa"/>
            <w:tcBorders>
              <w:top w:val="nil"/>
              <w:left w:val="nil"/>
              <w:bottom w:val="single" w:sz="4" w:space="0" w:color="auto"/>
              <w:right w:val="single" w:sz="4" w:space="0" w:color="auto"/>
            </w:tcBorders>
            <w:shd w:val="clear" w:color="000000" w:fill="D9E1F2"/>
            <w:noWrap/>
            <w:vAlign w:val="center"/>
            <w:hideMark/>
          </w:tcPr>
          <w:p w14:paraId="0A207CFA" w14:textId="3C1D5A4C"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Own identity will shine, power and position</w:t>
            </w:r>
          </w:p>
        </w:tc>
      </w:tr>
      <w:tr w:rsidR="00EF14DF" w:rsidRPr="00EF14DF" w14:paraId="0690AF17"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5F2B0F58"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33</w:t>
            </w:r>
          </w:p>
        </w:tc>
        <w:tc>
          <w:tcPr>
            <w:tcW w:w="8546" w:type="dxa"/>
            <w:tcBorders>
              <w:top w:val="nil"/>
              <w:left w:val="nil"/>
              <w:bottom w:val="single" w:sz="4" w:space="0" w:color="auto"/>
              <w:right w:val="single" w:sz="4" w:space="0" w:color="auto"/>
            </w:tcBorders>
            <w:shd w:val="clear" w:color="000000" w:fill="FFF2CC"/>
            <w:noWrap/>
            <w:vAlign w:val="center"/>
            <w:hideMark/>
          </w:tcPr>
          <w:p w14:paraId="11F88846" w14:textId="4D1DDDEA"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Delightful message, support from sibling, power/position</w:t>
            </w:r>
          </w:p>
        </w:tc>
      </w:tr>
      <w:tr w:rsidR="00EF14DF" w:rsidRPr="00EF14DF" w14:paraId="25EA343A"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7799A7AB"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34</w:t>
            </w:r>
          </w:p>
        </w:tc>
        <w:tc>
          <w:tcPr>
            <w:tcW w:w="8546" w:type="dxa"/>
            <w:tcBorders>
              <w:top w:val="nil"/>
              <w:left w:val="nil"/>
              <w:bottom w:val="single" w:sz="4" w:space="0" w:color="auto"/>
              <w:right w:val="single" w:sz="4" w:space="0" w:color="auto"/>
            </w:tcBorders>
            <w:shd w:val="clear" w:color="000000" w:fill="D9E1F2"/>
            <w:noWrap/>
            <w:vAlign w:val="center"/>
            <w:hideMark/>
          </w:tcPr>
          <w:p w14:paraId="5CC252AA" w14:textId="0DD73EB7"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Buying essentials, Profit, Gain, material benefits</w:t>
            </w:r>
          </w:p>
        </w:tc>
      </w:tr>
      <w:tr w:rsidR="00EF14DF" w:rsidRPr="00EF14DF" w14:paraId="7000F4D2"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24E26133"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35</w:t>
            </w:r>
          </w:p>
        </w:tc>
        <w:tc>
          <w:tcPr>
            <w:tcW w:w="8546" w:type="dxa"/>
            <w:tcBorders>
              <w:top w:val="nil"/>
              <w:left w:val="nil"/>
              <w:bottom w:val="single" w:sz="4" w:space="0" w:color="auto"/>
              <w:right w:val="single" w:sz="4" w:space="0" w:color="auto"/>
            </w:tcBorders>
            <w:shd w:val="clear" w:color="000000" w:fill="FFF2CC"/>
            <w:noWrap/>
            <w:vAlign w:val="center"/>
            <w:hideMark/>
          </w:tcPr>
          <w:p w14:paraId="1BB7A9FC" w14:textId="158DAAC1"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Hiding secret, childbirth, investing on land, support from women</w:t>
            </w:r>
          </w:p>
        </w:tc>
      </w:tr>
      <w:tr w:rsidR="00EF14DF" w:rsidRPr="00EF14DF" w14:paraId="16B6CAC8"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6FBD190B"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36</w:t>
            </w:r>
          </w:p>
        </w:tc>
        <w:tc>
          <w:tcPr>
            <w:tcW w:w="8546" w:type="dxa"/>
            <w:tcBorders>
              <w:top w:val="nil"/>
              <w:left w:val="nil"/>
              <w:bottom w:val="single" w:sz="4" w:space="0" w:color="auto"/>
              <w:right w:val="single" w:sz="4" w:space="0" w:color="auto"/>
            </w:tcBorders>
            <w:shd w:val="clear" w:color="000000" w:fill="D9E1F2"/>
            <w:noWrap/>
            <w:vAlign w:val="center"/>
            <w:hideMark/>
          </w:tcPr>
          <w:p w14:paraId="4476A578" w14:textId="76DC7165"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Problem in family, disturbance between husband and wife</w:t>
            </w:r>
          </w:p>
        </w:tc>
      </w:tr>
      <w:tr w:rsidR="00EF14DF" w:rsidRPr="00EF14DF" w14:paraId="138CFF9B"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7D8E1A7E"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37</w:t>
            </w:r>
          </w:p>
        </w:tc>
        <w:tc>
          <w:tcPr>
            <w:tcW w:w="8546" w:type="dxa"/>
            <w:tcBorders>
              <w:top w:val="nil"/>
              <w:left w:val="nil"/>
              <w:bottom w:val="single" w:sz="4" w:space="0" w:color="auto"/>
              <w:right w:val="single" w:sz="4" w:space="0" w:color="auto"/>
            </w:tcBorders>
            <w:shd w:val="clear" w:color="000000" w:fill="FFF2CC"/>
            <w:noWrap/>
            <w:vAlign w:val="center"/>
            <w:hideMark/>
          </w:tcPr>
          <w:p w14:paraId="4F9B4AAF" w14:textId="4C13EDC3"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Issues in family, bad for agreement</w:t>
            </w:r>
          </w:p>
        </w:tc>
      </w:tr>
      <w:tr w:rsidR="00EF14DF" w:rsidRPr="00EF14DF" w14:paraId="5691723F"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2336A398"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38</w:t>
            </w:r>
          </w:p>
        </w:tc>
        <w:tc>
          <w:tcPr>
            <w:tcW w:w="8546" w:type="dxa"/>
            <w:tcBorders>
              <w:top w:val="nil"/>
              <w:left w:val="nil"/>
              <w:bottom w:val="single" w:sz="4" w:space="0" w:color="auto"/>
              <w:right w:val="single" w:sz="4" w:space="0" w:color="auto"/>
            </w:tcBorders>
            <w:shd w:val="clear" w:color="000000" w:fill="D9E1F2"/>
            <w:noWrap/>
            <w:vAlign w:val="center"/>
            <w:hideMark/>
          </w:tcPr>
          <w:p w14:paraId="022EC03C" w14:textId="33953A97"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Loss of life due to high temperature, Travel, information from sibling</w:t>
            </w:r>
          </w:p>
        </w:tc>
      </w:tr>
      <w:tr w:rsidR="00EF14DF" w:rsidRPr="00EF14DF" w14:paraId="7A87ACE6"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24D8BA6D"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39</w:t>
            </w:r>
          </w:p>
        </w:tc>
        <w:tc>
          <w:tcPr>
            <w:tcW w:w="8546" w:type="dxa"/>
            <w:tcBorders>
              <w:top w:val="nil"/>
              <w:left w:val="nil"/>
              <w:bottom w:val="single" w:sz="4" w:space="0" w:color="auto"/>
              <w:right w:val="single" w:sz="4" w:space="0" w:color="auto"/>
            </w:tcBorders>
            <w:shd w:val="clear" w:color="000000" w:fill="FFF2CC"/>
            <w:noWrap/>
            <w:vAlign w:val="center"/>
            <w:hideMark/>
          </w:tcPr>
          <w:p w14:paraId="2974A26B" w14:textId="7EF58A25"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Visiting temple, luxurious place</w:t>
            </w:r>
          </w:p>
        </w:tc>
      </w:tr>
      <w:tr w:rsidR="00EF14DF" w:rsidRPr="00EF14DF" w14:paraId="2060E03E"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4200DF14"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40</w:t>
            </w:r>
          </w:p>
        </w:tc>
        <w:tc>
          <w:tcPr>
            <w:tcW w:w="8546" w:type="dxa"/>
            <w:tcBorders>
              <w:top w:val="nil"/>
              <w:left w:val="nil"/>
              <w:bottom w:val="single" w:sz="4" w:space="0" w:color="auto"/>
              <w:right w:val="single" w:sz="4" w:space="0" w:color="auto"/>
            </w:tcBorders>
            <w:shd w:val="clear" w:color="000000" w:fill="D9E1F2"/>
            <w:noWrap/>
            <w:vAlign w:val="center"/>
            <w:hideMark/>
          </w:tcPr>
          <w:p w14:paraId="367ACEEB" w14:textId="2610EAC4"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Investing in luxury things - jewel, gold, silver</w:t>
            </w:r>
            <w:del w:id="2088" w:author="Sandhya T" w:date="2024-06-20T10:27:00Z" w16du:dateUtc="2024-06-20T04:57:00Z">
              <w:r w:rsidRPr="00556762" w:rsidDel="003B6DC1">
                <w:rPr>
                  <w:rFonts w:ascii="Aptos Narrow" w:eastAsia="Times New Roman" w:hAnsi="Aptos Narrow"/>
                  <w:b/>
                  <w:bCs/>
                  <w:color w:val="375623"/>
                  <w:sz w:val="28"/>
                  <w:szCs w:val="28"/>
                  <w:lang w:eastAsia="en-US"/>
                </w:rPr>
                <w:delText>.,</w:delText>
              </w:r>
            </w:del>
            <w:ins w:id="2089" w:author="Sandhya T" w:date="2024-06-20T10:27:00Z" w16du:dateUtc="2024-06-20T04:57:00Z">
              <w:r w:rsidR="003B6DC1">
                <w:rPr>
                  <w:rFonts w:ascii="Aptos Narrow" w:eastAsia="Times New Roman" w:hAnsi="Aptos Narrow"/>
                  <w:b/>
                  <w:bCs/>
                  <w:color w:val="375623"/>
                  <w:sz w:val="28"/>
                  <w:szCs w:val="28"/>
                  <w:lang w:eastAsia="en-US"/>
                </w:rPr>
                <w:t>.</w:t>
              </w:r>
            </w:ins>
            <w:r w:rsidRPr="00556762">
              <w:rPr>
                <w:rFonts w:ascii="Aptos Narrow" w:eastAsia="Times New Roman" w:hAnsi="Aptos Narrow"/>
                <w:b/>
                <w:bCs/>
                <w:color w:val="375623"/>
                <w:sz w:val="28"/>
                <w:szCs w:val="28"/>
                <w:lang w:eastAsia="en-US"/>
              </w:rPr>
              <w:t xml:space="preserve"> </w:t>
            </w:r>
            <w:del w:id="2090" w:author="Sandhya T" w:date="2024-06-20T10:27:00Z" w16du:dateUtc="2024-06-20T04:57:00Z">
              <w:r w:rsidRPr="00556762" w:rsidDel="003B6DC1">
                <w:rPr>
                  <w:rFonts w:ascii="Aptos Narrow" w:eastAsia="Times New Roman" w:hAnsi="Aptos Narrow"/>
                  <w:b/>
                  <w:bCs/>
                  <w:color w:val="375623"/>
                  <w:sz w:val="28"/>
                  <w:szCs w:val="28"/>
                  <w:lang w:eastAsia="en-US"/>
                </w:rPr>
                <w:delText>p</w:delText>
              </w:r>
            </w:del>
            <w:ins w:id="2091" w:author="Sandhya T" w:date="2024-06-20T10:27:00Z" w16du:dateUtc="2024-06-20T04:57:00Z">
              <w:r w:rsidR="003B6DC1">
                <w:rPr>
                  <w:rFonts w:ascii="Aptos Narrow" w:eastAsia="Times New Roman" w:hAnsi="Aptos Narrow"/>
                  <w:b/>
                  <w:bCs/>
                  <w:color w:val="375623"/>
                  <w:sz w:val="28"/>
                  <w:szCs w:val="28"/>
                  <w:lang w:eastAsia="en-US"/>
                </w:rPr>
                <w:t>P</w:t>
              </w:r>
            </w:ins>
            <w:r w:rsidRPr="00556762">
              <w:rPr>
                <w:rFonts w:ascii="Aptos Narrow" w:eastAsia="Times New Roman" w:hAnsi="Aptos Narrow"/>
                <w:b/>
                <w:bCs/>
                <w:color w:val="375623"/>
                <w:sz w:val="28"/>
                <w:szCs w:val="28"/>
                <w:lang w:eastAsia="en-US"/>
              </w:rPr>
              <w:t>rofit</w:t>
            </w:r>
          </w:p>
        </w:tc>
      </w:tr>
      <w:tr w:rsidR="00EF14DF" w:rsidRPr="00EF14DF" w14:paraId="137CCCCD"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3F878051"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41</w:t>
            </w:r>
          </w:p>
        </w:tc>
        <w:tc>
          <w:tcPr>
            <w:tcW w:w="8546" w:type="dxa"/>
            <w:tcBorders>
              <w:top w:val="nil"/>
              <w:left w:val="nil"/>
              <w:bottom w:val="single" w:sz="4" w:space="0" w:color="auto"/>
              <w:right w:val="single" w:sz="4" w:space="0" w:color="auto"/>
            </w:tcBorders>
            <w:shd w:val="clear" w:color="000000" w:fill="FFF2CC"/>
            <w:noWrap/>
            <w:vAlign w:val="center"/>
            <w:hideMark/>
          </w:tcPr>
          <w:p w14:paraId="4C527C71" w14:textId="1AF35E5A"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Investing is self-position, looks, appearance</w:t>
            </w:r>
          </w:p>
        </w:tc>
      </w:tr>
      <w:tr w:rsidR="00EF14DF" w:rsidRPr="00EF14DF" w14:paraId="01A9AE29"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35C98E78"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42</w:t>
            </w:r>
          </w:p>
        </w:tc>
        <w:tc>
          <w:tcPr>
            <w:tcW w:w="8546" w:type="dxa"/>
            <w:tcBorders>
              <w:top w:val="nil"/>
              <w:left w:val="nil"/>
              <w:bottom w:val="single" w:sz="4" w:space="0" w:color="auto"/>
              <w:right w:val="single" w:sz="4" w:space="0" w:color="auto"/>
            </w:tcBorders>
            <w:shd w:val="clear" w:color="000000" w:fill="D9E1F2"/>
            <w:noWrap/>
            <w:vAlign w:val="center"/>
            <w:hideMark/>
          </w:tcPr>
          <w:p w14:paraId="106B5BB3" w14:textId="05776430"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Meeting people, support from female friend, organizing gathering</w:t>
            </w:r>
          </w:p>
        </w:tc>
      </w:tr>
      <w:tr w:rsidR="00EF14DF" w:rsidRPr="00EF14DF" w14:paraId="5DB00D4B"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658AFCFC"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43</w:t>
            </w:r>
          </w:p>
        </w:tc>
        <w:tc>
          <w:tcPr>
            <w:tcW w:w="8546" w:type="dxa"/>
            <w:tcBorders>
              <w:top w:val="nil"/>
              <w:left w:val="nil"/>
              <w:bottom w:val="single" w:sz="4" w:space="0" w:color="auto"/>
              <w:right w:val="single" w:sz="4" w:space="0" w:color="auto"/>
            </w:tcBorders>
            <w:shd w:val="clear" w:color="000000" w:fill="FFF2CC"/>
            <w:noWrap/>
            <w:vAlign w:val="center"/>
            <w:hideMark/>
          </w:tcPr>
          <w:p w14:paraId="20184231" w14:textId="504B2F79"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Profit from father, getting ancestor property</w:t>
            </w:r>
          </w:p>
        </w:tc>
      </w:tr>
      <w:tr w:rsidR="00EF14DF" w:rsidRPr="00EF14DF" w14:paraId="3D2753AF"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45FAD8A0"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44</w:t>
            </w:r>
          </w:p>
        </w:tc>
        <w:tc>
          <w:tcPr>
            <w:tcW w:w="8546" w:type="dxa"/>
            <w:tcBorders>
              <w:top w:val="nil"/>
              <w:left w:val="nil"/>
              <w:bottom w:val="single" w:sz="4" w:space="0" w:color="auto"/>
              <w:right w:val="single" w:sz="4" w:space="0" w:color="auto"/>
            </w:tcBorders>
            <w:shd w:val="clear" w:color="000000" w:fill="D9E1F2"/>
            <w:noWrap/>
            <w:vAlign w:val="center"/>
            <w:hideMark/>
          </w:tcPr>
          <w:p w14:paraId="43555EEC" w14:textId="462EFE18"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Good health, important message from abroad, support from brother</w:t>
            </w:r>
          </w:p>
        </w:tc>
      </w:tr>
      <w:tr w:rsidR="00EF14DF" w:rsidRPr="00EF14DF" w14:paraId="19DC8CB5"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28C23326"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45</w:t>
            </w:r>
          </w:p>
        </w:tc>
        <w:tc>
          <w:tcPr>
            <w:tcW w:w="8546" w:type="dxa"/>
            <w:tcBorders>
              <w:top w:val="nil"/>
              <w:left w:val="nil"/>
              <w:bottom w:val="single" w:sz="4" w:space="0" w:color="auto"/>
              <w:right w:val="single" w:sz="4" w:space="0" w:color="auto"/>
            </w:tcBorders>
            <w:shd w:val="clear" w:color="000000" w:fill="FFF2CC"/>
            <w:noWrap/>
            <w:vAlign w:val="center"/>
            <w:hideMark/>
          </w:tcPr>
          <w:p w14:paraId="3D30F2BA" w14:textId="37517E42"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Corrupt, bogus, profit from small things, marriage</w:t>
            </w:r>
          </w:p>
        </w:tc>
      </w:tr>
      <w:tr w:rsidR="00EF14DF" w:rsidRPr="00EF14DF" w14:paraId="6B5E8736"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3D0ECC01"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46</w:t>
            </w:r>
          </w:p>
        </w:tc>
        <w:tc>
          <w:tcPr>
            <w:tcW w:w="8546" w:type="dxa"/>
            <w:tcBorders>
              <w:top w:val="nil"/>
              <w:left w:val="nil"/>
              <w:bottom w:val="single" w:sz="4" w:space="0" w:color="auto"/>
              <w:right w:val="single" w:sz="4" w:space="0" w:color="auto"/>
            </w:tcBorders>
            <w:shd w:val="clear" w:color="000000" w:fill="D9E1F2"/>
            <w:noWrap/>
            <w:vAlign w:val="center"/>
            <w:hideMark/>
          </w:tcPr>
          <w:p w14:paraId="7BB50A71" w14:textId="4C7949DC"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Investing in material like gold, silver, support from friend in power</w:t>
            </w:r>
          </w:p>
        </w:tc>
      </w:tr>
      <w:tr w:rsidR="00EF14DF" w:rsidRPr="00EF14DF" w14:paraId="496B2876"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24760DB1"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47</w:t>
            </w:r>
          </w:p>
        </w:tc>
        <w:tc>
          <w:tcPr>
            <w:tcW w:w="8546" w:type="dxa"/>
            <w:tcBorders>
              <w:top w:val="nil"/>
              <w:left w:val="nil"/>
              <w:bottom w:val="single" w:sz="4" w:space="0" w:color="auto"/>
              <w:right w:val="single" w:sz="4" w:space="0" w:color="auto"/>
            </w:tcBorders>
            <w:shd w:val="clear" w:color="000000" w:fill="FFF2CC"/>
            <w:noWrap/>
            <w:vAlign w:val="center"/>
            <w:hideMark/>
          </w:tcPr>
          <w:p w14:paraId="5FF80881" w14:textId="641348F9"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Satisfaction, harmony, judgment, honesty</w:t>
            </w:r>
          </w:p>
        </w:tc>
      </w:tr>
      <w:tr w:rsidR="00EF14DF" w:rsidRPr="00EF14DF" w14:paraId="23038D2C"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2EFC0A6A"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48</w:t>
            </w:r>
          </w:p>
        </w:tc>
        <w:tc>
          <w:tcPr>
            <w:tcW w:w="8546" w:type="dxa"/>
            <w:tcBorders>
              <w:top w:val="nil"/>
              <w:left w:val="nil"/>
              <w:bottom w:val="single" w:sz="4" w:space="0" w:color="auto"/>
              <w:right w:val="single" w:sz="4" w:space="0" w:color="auto"/>
            </w:tcBorders>
            <w:shd w:val="clear" w:color="000000" w:fill="D9E1F2"/>
            <w:noWrap/>
            <w:vAlign w:val="center"/>
            <w:hideMark/>
          </w:tcPr>
          <w:p w14:paraId="16284C4B" w14:textId="79F8E41D"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Bad for women</w:t>
            </w:r>
            <w:ins w:id="2092" w:author="Sandhya T" w:date="2024-06-20T10:29:00Z" w16du:dateUtc="2024-06-20T04:59:00Z">
              <w:r w:rsidR="003B6DC1">
                <w:rPr>
                  <w:rFonts w:ascii="Aptos Narrow" w:eastAsia="Times New Roman" w:hAnsi="Aptos Narrow"/>
                  <w:b/>
                  <w:bCs/>
                  <w:color w:val="375623"/>
                  <w:sz w:val="28"/>
                  <w:szCs w:val="28"/>
                  <w:lang w:eastAsia="en-US"/>
                </w:rPr>
                <w:t>’s</w:t>
              </w:r>
            </w:ins>
            <w:r w:rsidRPr="00556762">
              <w:rPr>
                <w:rFonts w:ascii="Aptos Narrow" w:eastAsia="Times New Roman" w:hAnsi="Aptos Narrow"/>
                <w:b/>
                <w:bCs/>
                <w:color w:val="375623"/>
                <w:sz w:val="28"/>
                <w:szCs w:val="28"/>
                <w:lang w:eastAsia="en-US"/>
              </w:rPr>
              <w:t xml:space="preserve"> health, message from long distance</w:t>
            </w:r>
          </w:p>
        </w:tc>
      </w:tr>
      <w:tr w:rsidR="00EF14DF" w:rsidRPr="00EF14DF" w14:paraId="0774646F"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5A4BA61A"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49</w:t>
            </w:r>
          </w:p>
        </w:tc>
        <w:tc>
          <w:tcPr>
            <w:tcW w:w="8546" w:type="dxa"/>
            <w:tcBorders>
              <w:top w:val="nil"/>
              <w:left w:val="nil"/>
              <w:bottom w:val="single" w:sz="4" w:space="0" w:color="auto"/>
              <w:right w:val="single" w:sz="4" w:space="0" w:color="auto"/>
            </w:tcBorders>
            <w:shd w:val="clear" w:color="000000" w:fill="FFF2CC"/>
            <w:noWrap/>
            <w:vAlign w:val="center"/>
            <w:hideMark/>
          </w:tcPr>
          <w:p w14:paraId="23301A79" w14:textId="77F28718"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Support from mother or women in position, involving in meeting</w:t>
            </w:r>
          </w:p>
        </w:tc>
      </w:tr>
      <w:tr w:rsidR="00EF14DF" w:rsidRPr="00EF14DF" w14:paraId="641B973D"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173DACF3"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50</w:t>
            </w:r>
          </w:p>
        </w:tc>
        <w:tc>
          <w:tcPr>
            <w:tcW w:w="8546" w:type="dxa"/>
            <w:tcBorders>
              <w:top w:val="nil"/>
              <w:left w:val="nil"/>
              <w:bottom w:val="single" w:sz="4" w:space="0" w:color="auto"/>
              <w:right w:val="single" w:sz="4" w:space="0" w:color="auto"/>
            </w:tcBorders>
            <w:shd w:val="clear" w:color="000000" w:fill="D9E1F2"/>
            <w:noWrap/>
            <w:vAlign w:val="center"/>
            <w:hideMark/>
          </w:tcPr>
          <w:p w14:paraId="3420A9B7" w14:textId="2E35A01A"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Stress, sister in trouble, a grieving message</w:t>
            </w:r>
          </w:p>
        </w:tc>
      </w:tr>
      <w:tr w:rsidR="00EF14DF" w:rsidRPr="00EF14DF" w14:paraId="0141ADDD"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1185DD20"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lastRenderedPageBreak/>
              <w:t>51</w:t>
            </w:r>
          </w:p>
        </w:tc>
        <w:tc>
          <w:tcPr>
            <w:tcW w:w="8546" w:type="dxa"/>
            <w:tcBorders>
              <w:top w:val="nil"/>
              <w:left w:val="nil"/>
              <w:bottom w:val="single" w:sz="4" w:space="0" w:color="auto"/>
              <w:right w:val="single" w:sz="4" w:space="0" w:color="auto"/>
            </w:tcBorders>
            <w:shd w:val="clear" w:color="000000" w:fill="FFF2CC"/>
            <w:noWrap/>
            <w:vAlign w:val="center"/>
            <w:hideMark/>
          </w:tcPr>
          <w:p w14:paraId="5780BF8F" w14:textId="7080E4DE"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Profit from faraway place, good for children, gain</w:t>
            </w:r>
          </w:p>
        </w:tc>
      </w:tr>
      <w:tr w:rsidR="00EF14DF" w:rsidRPr="00EF14DF" w14:paraId="6D9A4552"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4FB7B3C0"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52</w:t>
            </w:r>
          </w:p>
        </w:tc>
        <w:tc>
          <w:tcPr>
            <w:tcW w:w="8546" w:type="dxa"/>
            <w:tcBorders>
              <w:top w:val="nil"/>
              <w:left w:val="nil"/>
              <w:bottom w:val="single" w:sz="4" w:space="0" w:color="auto"/>
              <w:right w:val="single" w:sz="4" w:space="0" w:color="auto"/>
            </w:tcBorders>
            <w:shd w:val="clear" w:color="000000" w:fill="D9E1F2"/>
            <w:noWrap/>
            <w:vAlign w:val="center"/>
            <w:hideMark/>
          </w:tcPr>
          <w:p w14:paraId="5577BCFE" w14:textId="290464C0"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Loss of things, bad health, supernatural benefit</w:t>
            </w:r>
          </w:p>
        </w:tc>
      </w:tr>
      <w:tr w:rsidR="00EF14DF" w:rsidRPr="00EF14DF" w14:paraId="07E46B34"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52624DF4"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53</w:t>
            </w:r>
          </w:p>
        </w:tc>
        <w:tc>
          <w:tcPr>
            <w:tcW w:w="8546" w:type="dxa"/>
            <w:tcBorders>
              <w:top w:val="nil"/>
              <w:left w:val="nil"/>
              <w:bottom w:val="single" w:sz="4" w:space="0" w:color="auto"/>
              <w:right w:val="single" w:sz="4" w:space="0" w:color="auto"/>
            </w:tcBorders>
            <w:shd w:val="clear" w:color="000000" w:fill="FFF2CC"/>
            <w:noWrap/>
            <w:vAlign w:val="center"/>
            <w:hideMark/>
          </w:tcPr>
          <w:p w14:paraId="20556A86" w14:textId="2899D4DF"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Man in position, loss of material, loss of position</w:t>
            </w:r>
          </w:p>
        </w:tc>
      </w:tr>
      <w:tr w:rsidR="00EF14DF" w:rsidRPr="00EF14DF" w14:paraId="050017CE"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60F1592B"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54</w:t>
            </w:r>
          </w:p>
        </w:tc>
        <w:tc>
          <w:tcPr>
            <w:tcW w:w="8546" w:type="dxa"/>
            <w:tcBorders>
              <w:top w:val="nil"/>
              <w:left w:val="nil"/>
              <w:bottom w:val="single" w:sz="4" w:space="0" w:color="auto"/>
              <w:right w:val="single" w:sz="4" w:space="0" w:color="auto"/>
            </w:tcBorders>
            <w:shd w:val="clear" w:color="000000" w:fill="D9E1F2"/>
            <w:noWrap/>
            <w:vAlign w:val="center"/>
            <w:hideMark/>
          </w:tcPr>
          <w:p w14:paraId="25F6B810" w14:textId="58F01D6E"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Long term bad health, women in trouble</w:t>
            </w:r>
          </w:p>
        </w:tc>
      </w:tr>
      <w:tr w:rsidR="00EF14DF" w:rsidRPr="00EF14DF" w14:paraId="5AE5CA57"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6F9DF314"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55</w:t>
            </w:r>
          </w:p>
        </w:tc>
        <w:tc>
          <w:tcPr>
            <w:tcW w:w="8546" w:type="dxa"/>
            <w:tcBorders>
              <w:top w:val="nil"/>
              <w:left w:val="nil"/>
              <w:bottom w:val="single" w:sz="4" w:space="0" w:color="auto"/>
              <w:right w:val="single" w:sz="4" w:space="0" w:color="auto"/>
            </w:tcBorders>
            <w:shd w:val="clear" w:color="000000" w:fill="FFF2CC"/>
            <w:noWrap/>
            <w:vAlign w:val="center"/>
            <w:hideMark/>
          </w:tcPr>
          <w:p w14:paraId="19833DC7" w14:textId="0EA5D98F"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Intense sorrow, un-noticed information, meeting old friends</w:t>
            </w:r>
          </w:p>
        </w:tc>
      </w:tr>
      <w:tr w:rsidR="00EF14DF" w:rsidRPr="00EF14DF" w14:paraId="1345D812"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3C905DA6"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56</w:t>
            </w:r>
          </w:p>
        </w:tc>
        <w:tc>
          <w:tcPr>
            <w:tcW w:w="8546" w:type="dxa"/>
            <w:tcBorders>
              <w:top w:val="nil"/>
              <w:left w:val="nil"/>
              <w:bottom w:val="single" w:sz="4" w:space="0" w:color="auto"/>
              <w:right w:val="single" w:sz="4" w:space="0" w:color="auto"/>
            </w:tcBorders>
            <w:shd w:val="clear" w:color="000000" w:fill="D9E1F2"/>
            <w:noWrap/>
            <w:vAlign w:val="center"/>
            <w:hideMark/>
          </w:tcPr>
          <w:p w14:paraId="09656E51" w14:textId="0B97F933"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Spiritual practice, travel abroad, spreading awareness</w:t>
            </w:r>
          </w:p>
        </w:tc>
      </w:tr>
      <w:tr w:rsidR="00EF14DF" w:rsidRPr="00EF14DF" w14:paraId="606E6279"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797ED851"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57</w:t>
            </w:r>
          </w:p>
        </w:tc>
        <w:tc>
          <w:tcPr>
            <w:tcW w:w="8546" w:type="dxa"/>
            <w:tcBorders>
              <w:top w:val="nil"/>
              <w:left w:val="nil"/>
              <w:bottom w:val="single" w:sz="4" w:space="0" w:color="auto"/>
              <w:right w:val="single" w:sz="4" w:space="0" w:color="auto"/>
            </w:tcBorders>
            <w:shd w:val="clear" w:color="000000" w:fill="FFF2CC"/>
            <w:noWrap/>
            <w:vAlign w:val="center"/>
            <w:hideMark/>
          </w:tcPr>
          <w:p w14:paraId="123D9AF5" w14:textId="603FE07C"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Profit from male, profit from ancestor property, good wealth</w:t>
            </w:r>
          </w:p>
        </w:tc>
      </w:tr>
      <w:tr w:rsidR="00EF14DF" w:rsidRPr="00EF14DF" w14:paraId="75CF3239"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05C4A203"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58</w:t>
            </w:r>
          </w:p>
        </w:tc>
        <w:tc>
          <w:tcPr>
            <w:tcW w:w="8546" w:type="dxa"/>
            <w:tcBorders>
              <w:top w:val="nil"/>
              <w:left w:val="nil"/>
              <w:bottom w:val="single" w:sz="4" w:space="0" w:color="auto"/>
              <w:right w:val="single" w:sz="4" w:space="0" w:color="auto"/>
            </w:tcBorders>
            <w:shd w:val="clear" w:color="000000" w:fill="D9E1F2"/>
            <w:noWrap/>
            <w:vAlign w:val="center"/>
            <w:hideMark/>
          </w:tcPr>
          <w:p w14:paraId="63880FB3" w14:textId="0D93CF6A"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Spiritual/religious instruction, wisdom, influencing people</w:t>
            </w:r>
          </w:p>
        </w:tc>
      </w:tr>
      <w:tr w:rsidR="00EF14DF" w:rsidRPr="00EF14DF" w14:paraId="4823EC7C"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28C699A3"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59</w:t>
            </w:r>
          </w:p>
        </w:tc>
        <w:tc>
          <w:tcPr>
            <w:tcW w:w="8546" w:type="dxa"/>
            <w:tcBorders>
              <w:top w:val="nil"/>
              <w:left w:val="nil"/>
              <w:bottom w:val="single" w:sz="4" w:space="0" w:color="auto"/>
              <w:right w:val="single" w:sz="4" w:space="0" w:color="auto"/>
            </w:tcBorders>
            <w:shd w:val="clear" w:color="000000" w:fill="FFF2CC"/>
            <w:noWrap/>
            <w:vAlign w:val="center"/>
            <w:hideMark/>
          </w:tcPr>
          <w:p w14:paraId="6600CF77" w14:textId="1D5BEB4C"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Bad health, mourning, hospitalization</w:t>
            </w:r>
          </w:p>
        </w:tc>
      </w:tr>
      <w:tr w:rsidR="00EF14DF" w:rsidRPr="00EF14DF" w14:paraId="3EC44223"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25342C3D"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60</w:t>
            </w:r>
          </w:p>
        </w:tc>
        <w:tc>
          <w:tcPr>
            <w:tcW w:w="8546" w:type="dxa"/>
            <w:tcBorders>
              <w:top w:val="nil"/>
              <w:left w:val="nil"/>
              <w:bottom w:val="single" w:sz="4" w:space="0" w:color="auto"/>
              <w:right w:val="single" w:sz="4" w:space="0" w:color="auto"/>
            </w:tcBorders>
            <w:shd w:val="clear" w:color="000000" w:fill="D9E1F2"/>
            <w:noWrap/>
            <w:vAlign w:val="center"/>
            <w:hideMark/>
          </w:tcPr>
          <w:p w14:paraId="5D91D5CF" w14:textId="6A5E7E8D"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Religious practice, praying to Lord Shiva</w:t>
            </w:r>
          </w:p>
        </w:tc>
      </w:tr>
      <w:tr w:rsidR="00EF14DF" w:rsidRPr="00EF14DF" w14:paraId="7EA11178"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0A2A0DB0"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61</w:t>
            </w:r>
          </w:p>
        </w:tc>
        <w:tc>
          <w:tcPr>
            <w:tcW w:w="8546" w:type="dxa"/>
            <w:tcBorders>
              <w:top w:val="nil"/>
              <w:left w:val="nil"/>
              <w:bottom w:val="single" w:sz="4" w:space="0" w:color="auto"/>
              <w:right w:val="single" w:sz="4" w:space="0" w:color="auto"/>
            </w:tcBorders>
            <w:shd w:val="clear" w:color="000000" w:fill="FFF2CC"/>
            <w:noWrap/>
            <w:vAlign w:val="center"/>
            <w:hideMark/>
          </w:tcPr>
          <w:p w14:paraId="0A5BCBAB" w14:textId="4629CD0D"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Meeting friends, garments trading, exchanging</w:t>
            </w:r>
          </w:p>
        </w:tc>
      </w:tr>
      <w:tr w:rsidR="00EF14DF" w:rsidRPr="00EF14DF" w14:paraId="747F4D6A"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04282B33"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62</w:t>
            </w:r>
          </w:p>
        </w:tc>
        <w:tc>
          <w:tcPr>
            <w:tcW w:w="8546" w:type="dxa"/>
            <w:tcBorders>
              <w:top w:val="nil"/>
              <w:left w:val="nil"/>
              <w:bottom w:val="single" w:sz="4" w:space="0" w:color="auto"/>
              <w:right w:val="single" w:sz="4" w:space="0" w:color="auto"/>
            </w:tcBorders>
            <w:shd w:val="clear" w:color="000000" w:fill="D9E1F2"/>
            <w:noWrap/>
            <w:vAlign w:val="center"/>
            <w:hideMark/>
          </w:tcPr>
          <w:p w14:paraId="140DE7B9" w14:textId="4CAC3FCB"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Support from father, signing contract, legal procedure for property</w:t>
            </w:r>
          </w:p>
        </w:tc>
      </w:tr>
      <w:tr w:rsidR="00EF14DF" w:rsidRPr="00EF14DF" w14:paraId="4E939E1C"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52C9D7F6"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63</w:t>
            </w:r>
          </w:p>
        </w:tc>
        <w:tc>
          <w:tcPr>
            <w:tcW w:w="8546" w:type="dxa"/>
            <w:tcBorders>
              <w:top w:val="nil"/>
              <w:left w:val="nil"/>
              <w:bottom w:val="single" w:sz="4" w:space="0" w:color="auto"/>
              <w:right w:val="single" w:sz="4" w:space="0" w:color="auto"/>
            </w:tcBorders>
            <w:shd w:val="clear" w:color="000000" w:fill="FFF2CC"/>
            <w:noWrap/>
            <w:vAlign w:val="center"/>
            <w:hideMark/>
          </w:tcPr>
          <w:p w14:paraId="246EED55" w14:textId="071820F2"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Property from spouse, wealth from mother, subside</w:t>
            </w:r>
          </w:p>
        </w:tc>
      </w:tr>
      <w:tr w:rsidR="00EF14DF" w:rsidRPr="00EF14DF" w14:paraId="2DF1CA8C"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102575E9"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64</w:t>
            </w:r>
          </w:p>
        </w:tc>
        <w:tc>
          <w:tcPr>
            <w:tcW w:w="8546" w:type="dxa"/>
            <w:tcBorders>
              <w:top w:val="nil"/>
              <w:left w:val="nil"/>
              <w:bottom w:val="single" w:sz="4" w:space="0" w:color="auto"/>
              <w:right w:val="single" w:sz="4" w:space="0" w:color="auto"/>
            </w:tcBorders>
            <w:shd w:val="clear" w:color="000000" w:fill="D9E1F2"/>
            <w:noWrap/>
            <w:vAlign w:val="center"/>
            <w:hideMark/>
          </w:tcPr>
          <w:p w14:paraId="0829280A" w14:textId="43B4A15B"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Applying for position, exchange, inheritance</w:t>
            </w:r>
          </w:p>
        </w:tc>
      </w:tr>
      <w:tr w:rsidR="00EF14DF" w:rsidRPr="00EF14DF" w14:paraId="45904CEB"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2FF41834"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65</w:t>
            </w:r>
          </w:p>
        </w:tc>
        <w:tc>
          <w:tcPr>
            <w:tcW w:w="8546" w:type="dxa"/>
            <w:tcBorders>
              <w:top w:val="nil"/>
              <w:left w:val="nil"/>
              <w:bottom w:val="single" w:sz="4" w:space="0" w:color="auto"/>
              <w:right w:val="single" w:sz="4" w:space="0" w:color="auto"/>
            </w:tcBorders>
            <w:shd w:val="clear" w:color="000000" w:fill="FFF2CC"/>
            <w:noWrap/>
            <w:vAlign w:val="center"/>
            <w:hideMark/>
          </w:tcPr>
          <w:p w14:paraId="42515756" w14:textId="039EF7CE"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xml:space="preserve">Short trip, sudden fortune, </w:t>
            </w:r>
          </w:p>
        </w:tc>
      </w:tr>
      <w:tr w:rsidR="00EF14DF" w:rsidRPr="00EF14DF" w14:paraId="20B3ADCD"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4BE3A292"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66</w:t>
            </w:r>
          </w:p>
        </w:tc>
        <w:tc>
          <w:tcPr>
            <w:tcW w:w="8546" w:type="dxa"/>
            <w:tcBorders>
              <w:top w:val="nil"/>
              <w:left w:val="nil"/>
              <w:bottom w:val="single" w:sz="4" w:space="0" w:color="auto"/>
              <w:right w:val="single" w:sz="4" w:space="0" w:color="auto"/>
            </w:tcBorders>
            <w:shd w:val="clear" w:color="000000" w:fill="D9E1F2"/>
            <w:noWrap/>
            <w:vAlign w:val="center"/>
            <w:hideMark/>
          </w:tcPr>
          <w:p w14:paraId="76E094A6" w14:textId="049541DA"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Death of known one of family member, medicines, medical emergency</w:t>
            </w:r>
          </w:p>
        </w:tc>
      </w:tr>
      <w:tr w:rsidR="00EF14DF" w:rsidRPr="00EF14DF" w14:paraId="0898452D"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281F50F0"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67</w:t>
            </w:r>
          </w:p>
        </w:tc>
        <w:tc>
          <w:tcPr>
            <w:tcW w:w="8546" w:type="dxa"/>
            <w:tcBorders>
              <w:top w:val="nil"/>
              <w:left w:val="nil"/>
              <w:bottom w:val="single" w:sz="4" w:space="0" w:color="auto"/>
              <w:right w:val="single" w:sz="4" w:space="0" w:color="auto"/>
            </w:tcBorders>
            <w:shd w:val="clear" w:color="000000" w:fill="FFF2CC"/>
            <w:noWrap/>
            <w:vAlign w:val="center"/>
            <w:hideMark/>
          </w:tcPr>
          <w:p w14:paraId="5470DB42" w14:textId="6D0BFB85"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Loss of position, loss of wealth, loss of life partner’s wealth</w:t>
            </w:r>
          </w:p>
        </w:tc>
      </w:tr>
      <w:tr w:rsidR="00EF14DF" w:rsidRPr="00EF14DF" w14:paraId="49050F00"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54A28CCA"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68</w:t>
            </w:r>
          </w:p>
        </w:tc>
        <w:tc>
          <w:tcPr>
            <w:tcW w:w="8546" w:type="dxa"/>
            <w:tcBorders>
              <w:top w:val="nil"/>
              <w:left w:val="nil"/>
              <w:bottom w:val="single" w:sz="4" w:space="0" w:color="auto"/>
              <w:right w:val="single" w:sz="4" w:space="0" w:color="auto"/>
            </w:tcBorders>
            <w:shd w:val="clear" w:color="000000" w:fill="D9E1F2"/>
            <w:noWrap/>
            <w:vAlign w:val="center"/>
            <w:hideMark/>
          </w:tcPr>
          <w:p w14:paraId="7AFFF91F" w14:textId="7FBD0769"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Childbirth, trust gaining, feeling secured</w:t>
            </w:r>
          </w:p>
        </w:tc>
      </w:tr>
      <w:tr w:rsidR="00EF14DF" w:rsidRPr="00EF14DF" w14:paraId="07F99CB0"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621D4CD6"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69</w:t>
            </w:r>
          </w:p>
        </w:tc>
        <w:tc>
          <w:tcPr>
            <w:tcW w:w="8546" w:type="dxa"/>
            <w:tcBorders>
              <w:top w:val="nil"/>
              <w:left w:val="nil"/>
              <w:bottom w:val="single" w:sz="4" w:space="0" w:color="auto"/>
              <w:right w:val="single" w:sz="4" w:space="0" w:color="auto"/>
            </w:tcBorders>
            <w:shd w:val="clear" w:color="000000" w:fill="FFF2CC"/>
            <w:noWrap/>
            <w:vAlign w:val="center"/>
            <w:hideMark/>
          </w:tcPr>
          <w:p w14:paraId="1919A5C8" w14:textId="11D24F24"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Food business, Garment business, oversea export</w:t>
            </w:r>
          </w:p>
        </w:tc>
      </w:tr>
      <w:tr w:rsidR="00EF14DF" w:rsidRPr="00EF14DF" w14:paraId="080BFC0D"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0DFCB3CE"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70</w:t>
            </w:r>
          </w:p>
        </w:tc>
        <w:tc>
          <w:tcPr>
            <w:tcW w:w="8546" w:type="dxa"/>
            <w:tcBorders>
              <w:top w:val="nil"/>
              <w:left w:val="nil"/>
              <w:bottom w:val="single" w:sz="4" w:space="0" w:color="auto"/>
              <w:right w:val="single" w:sz="4" w:space="0" w:color="auto"/>
            </w:tcBorders>
            <w:shd w:val="clear" w:color="000000" w:fill="D9E1F2"/>
            <w:noWrap/>
            <w:vAlign w:val="center"/>
            <w:hideMark/>
          </w:tcPr>
          <w:p w14:paraId="328A8B3A" w14:textId="4C32E5A1"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New start, meetings, new contract, support from wife</w:t>
            </w:r>
          </w:p>
        </w:tc>
      </w:tr>
      <w:tr w:rsidR="00EF14DF" w:rsidRPr="00EF14DF" w14:paraId="1B0C7FA4"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4ED1393E"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71</w:t>
            </w:r>
          </w:p>
        </w:tc>
        <w:tc>
          <w:tcPr>
            <w:tcW w:w="8546" w:type="dxa"/>
            <w:tcBorders>
              <w:top w:val="nil"/>
              <w:left w:val="nil"/>
              <w:bottom w:val="single" w:sz="4" w:space="0" w:color="auto"/>
              <w:right w:val="single" w:sz="4" w:space="0" w:color="auto"/>
            </w:tcBorders>
            <w:shd w:val="clear" w:color="000000" w:fill="FFF2CC"/>
            <w:noWrap/>
            <w:vAlign w:val="center"/>
            <w:hideMark/>
          </w:tcPr>
          <w:p w14:paraId="4B8DD40B" w14:textId="57A02B40"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Meeting new people, guardian, old people gathering</w:t>
            </w:r>
          </w:p>
        </w:tc>
      </w:tr>
      <w:tr w:rsidR="00EF14DF" w:rsidRPr="00EF14DF" w14:paraId="1D1B736D"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498981A8"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72</w:t>
            </w:r>
          </w:p>
        </w:tc>
        <w:tc>
          <w:tcPr>
            <w:tcW w:w="8546" w:type="dxa"/>
            <w:tcBorders>
              <w:top w:val="nil"/>
              <w:left w:val="nil"/>
              <w:bottom w:val="single" w:sz="4" w:space="0" w:color="auto"/>
              <w:right w:val="single" w:sz="4" w:space="0" w:color="auto"/>
            </w:tcBorders>
            <w:shd w:val="clear" w:color="000000" w:fill="D9E1F2"/>
            <w:noWrap/>
            <w:vAlign w:val="center"/>
            <w:hideMark/>
          </w:tcPr>
          <w:p w14:paraId="3B3FE405" w14:textId="36A82751"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Profit, powerful friend/friend in position, religious practice</w:t>
            </w:r>
          </w:p>
        </w:tc>
      </w:tr>
      <w:tr w:rsidR="00EF14DF" w:rsidRPr="00EF14DF" w14:paraId="14CDBF7F"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4127EDBF"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73</w:t>
            </w:r>
          </w:p>
        </w:tc>
        <w:tc>
          <w:tcPr>
            <w:tcW w:w="8546" w:type="dxa"/>
            <w:tcBorders>
              <w:top w:val="nil"/>
              <w:left w:val="nil"/>
              <w:bottom w:val="single" w:sz="4" w:space="0" w:color="auto"/>
              <w:right w:val="single" w:sz="4" w:space="0" w:color="auto"/>
            </w:tcBorders>
            <w:shd w:val="clear" w:color="000000" w:fill="FFF2CC"/>
            <w:noWrap/>
            <w:vAlign w:val="center"/>
            <w:hideMark/>
          </w:tcPr>
          <w:p w14:paraId="33D8875D" w14:textId="6BF92BEF"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Dispelled situation, death of a person in position</w:t>
            </w:r>
          </w:p>
        </w:tc>
      </w:tr>
      <w:tr w:rsidR="00EF14DF" w:rsidRPr="00EF14DF" w14:paraId="2A1F098C"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34383445"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74</w:t>
            </w:r>
          </w:p>
        </w:tc>
        <w:tc>
          <w:tcPr>
            <w:tcW w:w="8546" w:type="dxa"/>
            <w:tcBorders>
              <w:top w:val="nil"/>
              <w:left w:val="nil"/>
              <w:bottom w:val="single" w:sz="4" w:space="0" w:color="auto"/>
              <w:right w:val="single" w:sz="4" w:space="0" w:color="auto"/>
            </w:tcBorders>
            <w:shd w:val="clear" w:color="000000" w:fill="D9E1F2"/>
            <w:noWrap/>
            <w:vAlign w:val="center"/>
            <w:hideMark/>
          </w:tcPr>
          <w:p w14:paraId="6B39F954" w14:textId="5117640A"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Excellent ideas, proud spouse, strong enemy</w:t>
            </w:r>
          </w:p>
        </w:tc>
      </w:tr>
      <w:tr w:rsidR="00EF14DF" w:rsidRPr="00EF14DF" w14:paraId="2F7FF419"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03BE076B"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75</w:t>
            </w:r>
          </w:p>
        </w:tc>
        <w:tc>
          <w:tcPr>
            <w:tcW w:w="8546" w:type="dxa"/>
            <w:tcBorders>
              <w:top w:val="nil"/>
              <w:left w:val="nil"/>
              <w:bottom w:val="single" w:sz="4" w:space="0" w:color="auto"/>
              <w:right w:val="single" w:sz="4" w:space="0" w:color="auto"/>
            </w:tcBorders>
            <w:shd w:val="clear" w:color="000000" w:fill="FFF2CC"/>
            <w:noWrap/>
            <w:vAlign w:val="center"/>
            <w:hideMark/>
          </w:tcPr>
          <w:p w14:paraId="2C2F5942" w14:textId="0965A2FC"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Hidden treasure, luxury, peaceful place</w:t>
            </w:r>
          </w:p>
        </w:tc>
      </w:tr>
      <w:tr w:rsidR="00EF14DF" w:rsidRPr="00EF14DF" w14:paraId="586B6E8C"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5AC4229F"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76</w:t>
            </w:r>
          </w:p>
        </w:tc>
        <w:tc>
          <w:tcPr>
            <w:tcW w:w="8546" w:type="dxa"/>
            <w:tcBorders>
              <w:top w:val="nil"/>
              <w:left w:val="nil"/>
              <w:bottom w:val="single" w:sz="4" w:space="0" w:color="auto"/>
              <w:right w:val="single" w:sz="4" w:space="0" w:color="auto"/>
            </w:tcBorders>
            <w:shd w:val="clear" w:color="000000" w:fill="D9E1F2"/>
            <w:noWrap/>
            <w:vAlign w:val="center"/>
            <w:hideMark/>
          </w:tcPr>
          <w:p w14:paraId="317108CD" w14:textId="1BD03BA8"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xml:space="preserve">A new path, new learning, self </w:t>
            </w:r>
            <w:del w:id="2093" w:author="Sandhya T" w:date="2024-06-18T23:56:00Z" w16du:dateUtc="2024-06-18T18:26:00Z">
              <w:r w:rsidRPr="00556762" w:rsidDel="00F73DBB">
                <w:rPr>
                  <w:rFonts w:ascii="Aptos Narrow" w:eastAsia="Times New Roman" w:hAnsi="Aptos Narrow"/>
                  <w:b/>
                  <w:bCs/>
                  <w:color w:val="375623"/>
                  <w:sz w:val="28"/>
                  <w:szCs w:val="28"/>
                  <w:lang w:eastAsia="en-US"/>
                </w:rPr>
                <w:delText>-</w:delText>
              </w:r>
            </w:del>
            <w:ins w:id="2094" w:author="Sandhya T" w:date="2024-06-18T23:56:00Z" w16du:dateUtc="2024-06-18T18:26:00Z">
              <w:r w:rsidR="00F73DBB">
                <w:rPr>
                  <w:rFonts w:ascii="Aptos Narrow" w:eastAsia="Times New Roman" w:hAnsi="Aptos Narrow"/>
                  <w:b/>
                  <w:bCs/>
                  <w:color w:val="375623"/>
                  <w:sz w:val="28"/>
                  <w:szCs w:val="28"/>
                  <w:lang w:eastAsia="en-US"/>
                </w:rPr>
                <w:t>–</w:t>
              </w:r>
            </w:ins>
            <w:r w:rsidRPr="00556762">
              <w:rPr>
                <w:rFonts w:ascii="Aptos Narrow" w:eastAsia="Times New Roman" w:hAnsi="Aptos Narrow"/>
                <w:b/>
                <w:bCs/>
                <w:color w:val="375623"/>
                <w:sz w:val="28"/>
                <w:szCs w:val="28"/>
                <w:lang w:eastAsia="en-US"/>
              </w:rPr>
              <w:t xml:space="preserve"> improvement</w:t>
            </w:r>
          </w:p>
        </w:tc>
      </w:tr>
      <w:tr w:rsidR="00EF14DF" w:rsidRPr="00EF14DF" w14:paraId="11F7EF55"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2C7CD50A"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77</w:t>
            </w:r>
          </w:p>
        </w:tc>
        <w:tc>
          <w:tcPr>
            <w:tcW w:w="8546" w:type="dxa"/>
            <w:tcBorders>
              <w:top w:val="nil"/>
              <w:left w:val="nil"/>
              <w:bottom w:val="single" w:sz="4" w:space="0" w:color="auto"/>
              <w:right w:val="single" w:sz="4" w:space="0" w:color="auto"/>
            </w:tcBorders>
            <w:shd w:val="clear" w:color="000000" w:fill="FFF2CC"/>
            <w:noWrap/>
            <w:vAlign w:val="center"/>
            <w:hideMark/>
          </w:tcPr>
          <w:p w14:paraId="4C05B4DA" w14:textId="38B37263"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xml:space="preserve">Panchayath/Judgmental, medical support, ill-health </w:t>
            </w:r>
          </w:p>
        </w:tc>
      </w:tr>
      <w:tr w:rsidR="00EF14DF" w:rsidRPr="00EF14DF" w14:paraId="718921E1"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6FA54513"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78</w:t>
            </w:r>
          </w:p>
        </w:tc>
        <w:tc>
          <w:tcPr>
            <w:tcW w:w="8546" w:type="dxa"/>
            <w:tcBorders>
              <w:top w:val="nil"/>
              <w:left w:val="nil"/>
              <w:bottom w:val="single" w:sz="4" w:space="0" w:color="auto"/>
              <w:right w:val="single" w:sz="4" w:space="0" w:color="auto"/>
            </w:tcBorders>
            <w:shd w:val="clear" w:color="000000" w:fill="D9E1F2"/>
            <w:noWrap/>
            <w:vAlign w:val="center"/>
            <w:hideMark/>
          </w:tcPr>
          <w:p w14:paraId="3257E8C2" w14:textId="323718DC"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Old contact, foundation, support from old people</w:t>
            </w:r>
          </w:p>
        </w:tc>
      </w:tr>
      <w:tr w:rsidR="00EF14DF" w:rsidRPr="00EF14DF" w14:paraId="7E28774C"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34E5B8EA"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79</w:t>
            </w:r>
          </w:p>
        </w:tc>
        <w:tc>
          <w:tcPr>
            <w:tcW w:w="8546" w:type="dxa"/>
            <w:tcBorders>
              <w:top w:val="nil"/>
              <w:left w:val="nil"/>
              <w:bottom w:val="single" w:sz="4" w:space="0" w:color="auto"/>
              <w:right w:val="single" w:sz="4" w:space="0" w:color="auto"/>
            </w:tcBorders>
            <w:shd w:val="clear" w:color="000000" w:fill="FFF2CC"/>
            <w:noWrap/>
            <w:vAlign w:val="center"/>
            <w:hideMark/>
          </w:tcPr>
          <w:p w14:paraId="6BF3AC5E" w14:textId="06C188F1"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Improved financial status, position, guidance from advocate</w:t>
            </w:r>
          </w:p>
        </w:tc>
      </w:tr>
      <w:tr w:rsidR="00EF14DF" w:rsidRPr="00EF14DF" w14:paraId="0D6F01E4"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7175A733"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80</w:t>
            </w:r>
          </w:p>
        </w:tc>
        <w:tc>
          <w:tcPr>
            <w:tcW w:w="8546" w:type="dxa"/>
            <w:tcBorders>
              <w:top w:val="nil"/>
              <w:left w:val="nil"/>
              <w:bottom w:val="single" w:sz="4" w:space="0" w:color="auto"/>
              <w:right w:val="single" w:sz="4" w:space="0" w:color="auto"/>
            </w:tcBorders>
            <w:shd w:val="clear" w:color="000000" w:fill="D9E1F2"/>
            <w:noWrap/>
            <w:vAlign w:val="center"/>
            <w:hideMark/>
          </w:tcPr>
          <w:p w14:paraId="499C54D3" w14:textId="49AF30EF"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Death news from faraway place, profit, risk</w:t>
            </w:r>
          </w:p>
        </w:tc>
      </w:tr>
      <w:tr w:rsidR="00EF14DF" w:rsidRPr="00EF14DF" w14:paraId="3FEB28BC"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76A83621"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81</w:t>
            </w:r>
          </w:p>
        </w:tc>
        <w:tc>
          <w:tcPr>
            <w:tcW w:w="8546" w:type="dxa"/>
            <w:tcBorders>
              <w:top w:val="nil"/>
              <w:left w:val="nil"/>
              <w:bottom w:val="single" w:sz="4" w:space="0" w:color="auto"/>
              <w:right w:val="single" w:sz="4" w:space="0" w:color="auto"/>
            </w:tcBorders>
            <w:shd w:val="clear" w:color="000000" w:fill="FFF2CC"/>
            <w:noWrap/>
            <w:vAlign w:val="center"/>
            <w:hideMark/>
          </w:tcPr>
          <w:p w14:paraId="2E3199EF" w14:textId="60F5212E"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Good health, family member in position/power</w:t>
            </w:r>
          </w:p>
        </w:tc>
      </w:tr>
      <w:tr w:rsidR="00EF14DF" w:rsidRPr="00EF14DF" w14:paraId="5F686BDF"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3B869601"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82</w:t>
            </w:r>
          </w:p>
        </w:tc>
        <w:tc>
          <w:tcPr>
            <w:tcW w:w="8546" w:type="dxa"/>
            <w:tcBorders>
              <w:top w:val="nil"/>
              <w:left w:val="nil"/>
              <w:bottom w:val="single" w:sz="4" w:space="0" w:color="auto"/>
              <w:right w:val="single" w:sz="4" w:space="0" w:color="auto"/>
            </w:tcBorders>
            <w:shd w:val="clear" w:color="000000" w:fill="D9E1F2"/>
            <w:noWrap/>
            <w:vAlign w:val="center"/>
            <w:hideMark/>
          </w:tcPr>
          <w:p w14:paraId="353578CF" w14:textId="3706D22E"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Gain from life partner, step towards profit, painless death</w:t>
            </w:r>
          </w:p>
        </w:tc>
      </w:tr>
      <w:tr w:rsidR="00EF14DF" w:rsidRPr="00EF14DF" w14:paraId="7A0AB094" w14:textId="77777777" w:rsidTr="00D4551A">
        <w:trPr>
          <w:trHeight w:val="271"/>
        </w:trPr>
        <w:tc>
          <w:tcPr>
            <w:tcW w:w="1414" w:type="dxa"/>
            <w:tcBorders>
              <w:top w:val="nil"/>
              <w:left w:val="single" w:sz="4" w:space="0" w:color="auto"/>
              <w:bottom w:val="single" w:sz="4" w:space="0" w:color="auto"/>
              <w:right w:val="single" w:sz="4" w:space="0" w:color="auto"/>
            </w:tcBorders>
            <w:shd w:val="clear" w:color="000000" w:fill="FFF2CC"/>
            <w:noWrap/>
            <w:vAlign w:val="center"/>
            <w:hideMark/>
          </w:tcPr>
          <w:p w14:paraId="43FF3F93" w14:textId="77777777" w:rsidR="00EF14DF" w:rsidRPr="00556762" w:rsidRDefault="00EF14DF" w:rsidP="00EF14DF">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83</w:t>
            </w:r>
          </w:p>
        </w:tc>
        <w:tc>
          <w:tcPr>
            <w:tcW w:w="8546" w:type="dxa"/>
            <w:tcBorders>
              <w:top w:val="nil"/>
              <w:left w:val="nil"/>
              <w:bottom w:val="single" w:sz="4" w:space="0" w:color="auto"/>
              <w:right w:val="single" w:sz="4" w:space="0" w:color="auto"/>
            </w:tcBorders>
            <w:shd w:val="clear" w:color="000000" w:fill="FFF2CC"/>
            <w:noWrap/>
            <w:vAlign w:val="center"/>
            <w:hideMark/>
          </w:tcPr>
          <w:p w14:paraId="3236C405" w14:textId="1BB9FAD7" w:rsidR="00EF14DF" w:rsidRPr="00556762" w:rsidRDefault="00EF14DF" w:rsidP="00EF14DF">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Business dealing, new contract, property</w:t>
            </w:r>
          </w:p>
        </w:tc>
      </w:tr>
      <w:tr w:rsidR="00EF14DF" w:rsidRPr="00EF14DF" w14:paraId="0AE2B0F4" w14:textId="77777777" w:rsidTr="00D4551A">
        <w:trPr>
          <w:trHeight w:val="332"/>
        </w:trPr>
        <w:tc>
          <w:tcPr>
            <w:tcW w:w="1414" w:type="dxa"/>
            <w:tcBorders>
              <w:top w:val="nil"/>
              <w:left w:val="single" w:sz="4" w:space="0" w:color="auto"/>
              <w:bottom w:val="single" w:sz="4" w:space="0" w:color="auto"/>
              <w:right w:val="single" w:sz="4" w:space="0" w:color="auto"/>
            </w:tcBorders>
            <w:shd w:val="clear" w:color="000000" w:fill="D9E1F2"/>
            <w:noWrap/>
            <w:vAlign w:val="center"/>
            <w:hideMark/>
          </w:tcPr>
          <w:p w14:paraId="072529E3" w14:textId="77777777" w:rsidR="00EF14DF" w:rsidRPr="00556762" w:rsidRDefault="00EF14DF" w:rsidP="00EF14DF">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84</w:t>
            </w:r>
          </w:p>
        </w:tc>
        <w:tc>
          <w:tcPr>
            <w:tcW w:w="8546" w:type="dxa"/>
            <w:tcBorders>
              <w:top w:val="nil"/>
              <w:left w:val="nil"/>
              <w:bottom w:val="single" w:sz="4" w:space="0" w:color="auto"/>
              <w:right w:val="single" w:sz="4" w:space="0" w:color="auto"/>
            </w:tcBorders>
            <w:shd w:val="clear" w:color="000000" w:fill="D9E1F2"/>
            <w:noWrap/>
            <w:vAlign w:val="center"/>
            <w:hideMark/>
          </w:tcPr>
          <w:p w14:paraId="37C4905A" w14:textId="48D8D290" w:rsidR="00EF14DF" w:rsidRPr="00556762" w:rsidRDefault="00EF14DF" w:rsidP="00EF14DF">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Religious practice, celebrating women, deep cleaning</w:t>
            </w:r>
          </w:p>
        </w:tc>
      </w:tr>
    </w:tbl>
    <w:p w14:paraId="3A4FF687" w14:textId="77777777" w:rsidR="00556762" w:rsidRDefault="00556762" w:rsidP="00B52A80">
      <w:pPr>
        <w:jc w:val="center"/>
        <w:rPr>
          <w:ins w:id="2095" w:author="Dinesh N" w:date="2024-06-22T23:39:00Z" w16du:dateUtc="2024-06-22T18:09:00Z"/>
          <w:rFonts w:ascii="Arial Black" w:eastAsia="Aptos" w:hAnsi="Arial Black" w:cs="Aptos"/>
          <w:b/>
          <w:color w:val="C00000"/>
          <w:sz w:val="28"/>
          <w:szCs w:val="28"/>
          <w:u w:val="single"/>
        </w:rPr>
      </w:pPr>
    </w:p>
    <w:p w14:paraId="65B897FD" w14:textId="77777777" w:rsidR="00C42C70" w:rsidRDefault="00C42C70" w:rsidP="00B52A80">
      <w:pPr>
        <w:jc w:val="center"/>
        <w:rPr>
          <w:rFonts w:ascii="Arial Black" w:eastAsia="Aptos" w:hAnsi="Arial Black" w:cs="Aptos"/>
          <w:b/>
          <w:color w:val="C00000"/>
          <w:sz w:val="28"/>
          <w:szCs w:val="28"/>
          <w:u w:val="single"/>
        </w:rPr>
      </w:pPr>
    </w:p>
    <w:p w14:paraId="20B4DCF4" w14:textId="236C4A8C" w:rsidR="00B52A80" w:rsidRPr="00D85A04" w:rsidRDefault="00B52A80" w:rsidP="00B52A80">
      <w:pPr>
        <w:jc w:val="center"/>
        <w:rPr>
          <w:rFonts w:ascii="Arial Black" w:eastAsia="Aptos" w:hAnsi="Arial Black" w:cs="Aptos"/>
          <w:b/>
          <w:color w:val="C00000"/>
          <w:sz w:val="28"/>
          <w:szCs w:val="28"/>
          <w:u w:val="single"/>
        </w:rPr>
      </w:pPr>
      <w:r w:rsidRPr="00D85A04">
        <w:rPr>
          <w:rFonts w:ascii="Arial Black" w:eastAsia="Aptos" w:hAnsi="Arial Black" w:cs="Aptos"/>
          <w:b/>
          <w:color w:val="C00000"/>
          <w:sz w:val="28"/>
          <w:szCs w:val="28"/>
          <w:u w:val="single"/>
        </w:rPr>
        <w:lastRenderedPageBreak/>
        <w:t xml:space="preserve">PRASHNA </w:t>
      </w:r>
      <w:del w:id="2096" w:author="Dinesh N" w:date="2024-06-22T23:39:00Z" w16du:dateUtc="2024-06-22T18:09:00Z">
        <w:r w:rsidRPr="00D85A04" w:rsidDel="0023524C">
          <w:rPr>
            <w:rFonts w:ascii="Arial Black" w:eastAsia="Aptos" w:hAnsi="Arial Black" w:cs="Aptos"/>
            <w:b/>
            <w:color w:val="C00000"/>
            <w:sz w:val="28"/>
            <w:szCs w:val="28"/>
            <w:u w:val="single"/>
          </w:rPr>
          <w:delText xml:space="preserve">SHASTHRA </w:delText>
        </w:r>
      </w:del>
      <w:ins w:id="2097" w:author="Dinesh N" w:date="2024-06-22T23:39:00Z" w16du:dateUtc="2024-06-22T18:09:00Z">
        <w:r w:rsidR="0023524C">
          <w:rPr>
            <w:rFonts w:ascii="Arial Black" w:eastAsia="Aptos" w:hAnsi="Arial Black" w:cs="Aptos"/>
            <w:b/>
            <w:color w:val="C00000"/>
            <w:sz w:val="28"/>
            <w:szCs w:val="28"/>
            <w:u w:val="single"/>
          </w:rPr>
          <w:t>SHASTRA</w:t>
        </w:r>
        <w:r w:rsidR="0023524C" w:rsidRPr="00D85A04">
          <w:rPr>
            <w:rFonts w:ascii="Arial Black" w:eastAsia="Aptos" w:hAnsi="Arial Black" w:cs="Aptos"/>
            <w:b/>
            <w:color w:val="C00000"/>
            <w:sz w:val="28"/>
            <w:szCs w:val="28"/>
            <w:u w:val="single"/>
          </w:rPr>
          <w:t xml:space="preserve"> </w:t>
        </w:r>
      </w:ins>
      <w:r w:rsidRPr="00D85A04">
        <w:rPr>
          <w:rFonts w:ascii="Arial Black" w:eastAsia="Aptos" w:hAnsi="Arial Black" w:cs="Aptos"/>
          <w:b/>
          <w:color w:val="C00000"/>
          <w:sz w:val="28"/>
          <w:szCs w:val="28"/>
          <w:u w:val="single"/>
        </w:rPr>
        <w:t>TO TRACK LOST ITEMS</w:t>
      </w:r>
    </w:p>
    <w:p w14:paraId="558D3BCE" w14:textId="2C8D14B1" w:rsidR="00B52A80" w:rsidRDefault="00B52A80" w:rsidP="00B52A80">
      <w:pPr>
        <w:rPr>
          <w:rFonts w:ascii="Aptos Narrow" w:eastAsia="Aptos" w:hAnsi="Aptos Narrow" w:cs="Aptos"/>
          <w:b/>
          <w:color w:val="00204F"/>
          <w:sz w:val="28"/>
          <w:szCs w:val="28"/>
        </w:rPr>
      </w:pPr>
      <w:r>
        <w:rPr>
          <w:rFonts w:ascii="Aptos Narrow" w:eastAsia="Aptos" w:hAnsi="Aptos Narrow" w:cs="Aptos"/>
          <w:b/>
          <w:color w:val="00204F"/>
          <w:sz w:val="28"/>
          <w:szCs w:val="28"/>
        </w:rPr>
        <w:t>Ask a person who lost the item 9 numbers, add all 9 number then add total with 3, result will be based on th</w:t>
      </w:r>
      <w:ins w:id="2098" w:author="Sandhya T" w:date="2024-06-20T08:52:00Z" w16du:dateUtc="2024-06-20T03:22:00Z">
        <w:r w:rsidR="00A31789">
          <w:rPr>
            <w:rFonts w:ascii="Aptos Narrow" w:eastAsia="Aptos" w:hAnsi="Aptos Narrow" w:cs="Aptos"/>
            <w:b/>
            <w:color w:val="00204F"/>
            <w:sz w:val="28"/>
            <w:szCs w:val="28"/>
          </w:rPr>
          <w:t>e</w:t>
        </w:r>
      </w:ins>
      <w:r>
        <w:rPr>
          <w:rFonts w:ascii="Aptos Narrow" w:eastAsia="Aptos" w:hAnsi="Aptos Narrow" w:cs="Aptos"/>
          <w:b/>
          <w:color w:val="00204F"/>
          <w:sz w:val="28"/>
          <w:szCs w:val="28"/>
        </w:rPr>
        <w:t xml:space="preserve"> 2 digit total Number 1 to 84.</w:t>
      </w:r>
    </w:p>
    <w:p w14:paraId="263C2C66" w14:textId="77777777" w:rsidR="00B52A80" w:rsidRDefault="00B52A80" w:rsidP="00B52A80">
      <w:pPr>
        <w:rPr>
          <w:rFonts w:ascii="Aptos Narrow" w:eastAsia="Aptos" w:hAnsi="Aptos Narrow" w:cs="Aptos"/>
          <w:b/>
          <w:color w:val="00204F"/>
          <w:sz w:val="28"/>
          <w:szCs w:val="28"/>
        </w:rPr>
      </w:pPr>
      <w:r>
        <w:rPr>
          <w:rFonts w:ascii="Aptos Narrow" w:eastAsia="Aptos" w:hAnsi="Aptos Narrow" w:cs="Aptos"/>
          <w:b/>
          <w:color w:val="00204F"/>
          <w:sz w:val="28"/>
          <w:szCs w:val="28"/>
        </w:rPr>
        <w:t>Example  : 283649516 = 2 + 8 + 3 + 6 + 4 + 9 + 5 + 1 + 6 = 4 4 + 3 = 47</w:t>
      </w:r>
    </w:p>
    <w:p w14:paraId="6D80015F" w14:textId="77777777" w:rsidR="00B52A80" w:rsidRDefault="00B52A80" w:rsidP="00B52A80">
      <w:pPr>
        <w:rPr>
          <w:rFonts w:ascii="Aptos Narrow" w:eastAsia="Aptos" w:hAnsi="Aptos Narrow" w:cs="Aptos"/>
          <w:b/>
          <w:color w:val="00204F"/>
          <w:sz w:val="28"/>
          <w:szCs w:val="28"/>
        </w:rPr>
      </w:pPr>
      <w:r>
        <w:rPr>
          <w:rFonts w:ascii="Aptos Narrow" w:eastAsia="Aptos" w:hAnsi="Aptos Narrow" w:cs="Aptos"/>
          <w:b/>
          <w:color w:val="00204F"/>
          <w:sz w:val="28"/>
          <w:szCs w:val="28"/>
        </w:rPr>
        <w:t>Result will be according to Number 47.</w:t>
      </w:r>
    </w:p>
    <w:p w14:paraId="62C17BD1" w14:textId="77777777" w:rsidR="00B52A80" w:rsidRDefault="00B52A80" w:rsidP="00B52A80">
      <w:pPr>
        <w:rPr>
          <w:rFonts w:ascii="Aptos Narrow" w:eastAsia="Aptos" w:hAnsi="Aptos Narrow" w:cs="Aptos"/>
          <w:b/>
          <w:color w:val="00204F"/>
          <w:sz w:val="28"/>
          <w:szCs w:val="28"/>
        </w:rPr>
      </w:pPr>
    </w:p>
    <w:tbl>
      <w:tblPr>
        <w:tblW w:w="10632" w:type="dxa"/>
        <w:tblInd w:w="-455" w:type="dxa"/>
        <w:tblLook w:val="04A0" w:firstRow="1" w:lastRow="0" w:firstColumn="1" w:lastColumn="0" w:noHBand="0" w:noVBand="1"/>
        <w:tblPrChange w:id="2099" w:author="Sandhya T" w:date="2024-06-22T09:23:00Z" w16du:dateUtc="2024-06-22T03:53:00Z">
          <w:tblPr>
            <w:tblW w:w="10620" w:type="dxa"/>
            <w:tblInd w:w="-455" w:type="dxa"/>
            <w:tblLook w:val="04A0" w:firstRow="1" w:lastRow="0" w:firstColumn="1" w:lastColumn="0" w:noHBand="0" w:noVBand="1"/>
          </w:tblPr>
        </w:tblPrChange>
      </w:tblPr>
      <w:tblGrid>
        <w:gridCol w:w="1324"/>
        <w:gridCol w:w="9308"/>
        <w:tblGridChange w:id="2100">
          <w:tblGrid>
            <w:gridCol w:w="1324"/>
            <w:gridCol w:w="951"/>
            <w:gridCol w:w="1324"/>
            <w:gridCol w:w="7033"/>
            <w:gridCol w:w="2275"/>
          </w:tblGrid>
        </w:tblGridChange>
      </w:tblGrid>
      <w:tr w:rsidR="00B52A80" w:rsidRPr="00643659" w14:paraId="25F03346" w14:textId="77777777" w:rsidTr="004724CE">
        <w:trPr>
          <w:trHeight w:val="660"/>
          <w:trPrChange w:id="2101" w:author="Sandhya T" w:date="2024-06-22T09:23:00Z" w16du:dateUtc="2024-06-22T03:53:00Z">
            <w:trPr>
              <w:gridBefore w:val="2"/>
              <w:trHeight w:val="660"/>
            </w:trPr>
          </w:trPrChange>
        </w:trPr>
        <w:tc>
          <w:tcPr>
            <w:tcW w:w="1324" w:type="dxa"/>
            <w:tcBorders>
              <w:top w:val="single" w:sz="4" w:space="0" w:color="auto"/>
              <w:left w:val="single" w:sz="4" w:space="0" w:color="auto"/>
              <w:bottom w:val="single" w:sz="4" w:space="0" w:color="auto"/>
              <w:right w:val="single" w:sz="4" w:space="0" w:color="auto"/>
            </w:tcBorders>
            <w:shd w:val="clear" w:color="000000" w:fill="FFCCFF"/>
            <w:vAlign w:val="center"/>
            <w:hideMark/>
            <w:tcPrChange w:id="2102" w:author="Sandhya T" w:date="2024-06-22T09:23:00Z" w16du:dateUtc="2024-06-22T03:53:00Z">
              <w:tcPr>
                <w:tcW w:w="1312" w:type="dxa"/>
                <w:tcBorders>
                  <w:top w:val="single" w:sz="4" w:space="0" w:color="auto"/>
                  <w:left w:val="single" w:sz="4" w:space="0" w:color="auto"/>
                  <w:bottom w:val="single" w:sz="4" w:space="0" w:color="auto"/>
                  <w:right w:val="single" w:sz="4" w:space="0" w:color="auto"/>
                </w:tcBorders>
                <w:shd w:val="clear" w:color="000000" w:fill="FFCCFF"/>
                <w:vAlign w:val="center"/>
                <w:hideMark/>
              </w:tcPr>
            </w:tcPrChange>
          </w:tcPr>
          <w:p w14:paraId="33B7E6C1" w14:textId="77777777" w:rsidR="00B52A80" w:rsidRPr="00643659" w:rsidRDefault="00B52A80" w:rsidP="00BC5984">
            <w:pPr>
              <w:spacing w:after="0" w:line="240" w:lineRule="auto"/>
              <w:jc w:val="center"/>
              <w:rPr>
                <w:rFonts w:ascii="Amasis MT Pro Black" w:eastAsia="Times New Roman" w:hAnsi="Amasis MT Pro Black"/>
                <w:color w:val="660033"/>
                <w:sz w:val="24"/>
                <w:szCs w:val="24"/>
                <w:lang w:eastAsia="en-US"/>
              </w:rPr>
            </w:pPr>
            <w:r w:rsidRPr="00643659">
              <w:rPr>
                <w:rFonts w:ascii="Amasis MT Pro Black" w:eastAsia="Times New Roman" w:hAnsi="Amasis MT Pro Black"/>
                <w:color w:val="660033"/>
                <w:sz w:val="24"/>
                <w:szCs w:val="24"/>
                <w:lang w:eastAsia="en-US"/>
              </w:rPr>
              <w:t>TOTAL NUMBER</w:t>
            </w:r>
          </w:p>
        </w:tc>
        <w:tc>
          <w:tcPr>
            <w:tcW w:w="9308" w:type="dxa"/>
            <w:tcBorders>
              <w:top w:val="single" w:sz="4" w:space="0" w:color="auto"/>
              <w:left w:val="nil"/>
              <w:bottom w:val="single" w:sz="4" w:space="0" w:color="auto"/>
              <w:right w:val="single" w:sz="4" w:space="0" w:color="auto"/>
            </w:tcBorders>
            <w:shd w:val="clear" w:color="000000" w:fill="FFCCFF"/>
            <w:vAlign w:val="center"/>
            <w:hideMark/>
            <w:tcPrChange w:id="2103" w:author="Sandhya T" w:date="2024-06-22T09:23:00Z" w16du:dateUtc="2024-06-22T03:53:00Z">
              <w:tcPr>
                <w:tcW w:w="9308" w:type="dxa"/>
                <w:gridSpan w:val="2"/>
                <w:tcBorders>
                  <w:top w:val="single" w:sz="4" w:space="0" w:color="auto"/>
                  <w:left w:val="nil"/>
                  <w:bottom w:val="single" w:sz="4" w:space="0" w:color="auto"/>
                  <w:right w:val="single" w:sz="4" w:space="0" w:color="auto"/>
                </w:tcBorders>
                <w:shd w:val="clear" w:color="000000" w:fill="FFCCFF"/>
                <w:vAlign w:val="center"/>
                <w:hideMark/>
              </w:tcPr>
            </w:tcPrChange>
          </w:tcPr>
          <w:p w14:paraId="311C4E2F" w14:textId="77777777" w:rsidR="00B52A80" w:rsidRPr="00643659" w:rsidRDefault="00B52A80" w:rsidP="00BC5984">
            <w:pPr>
              <w:spacing w:after="0" w:line="240" w:lineRule="auto"/>
              <w:jc w:val="center"/>
              <w:rPr>
                <w:rFonts w:ascii="Amasis MT Pro Black" w:eastAsia="Times New Roman" w:hAnsi="Amasis MT Pro Black"/>
                <w:color w:val="660033"/>
                <w:sz w:val="24"/>
                <w:szCs w:val="24"/>
                <w:lang w:eastAsia="en-US"/>
              </w:rPr>
            </w:pPr>
            <w:r w:rsidRPr="00643659">
              <w:rPr>
                <w:rFonts w:ascii="Amasis MT Pro Black" w:eastAsia="Times New Roman" w:hAnsi="Amasis MT Pro Black"/>
                <w:color w:val="660033"/>
                <w:sz w:val="24"/>
                <w:szCs w:val="24"/>
                <w:lang w:eastAsia="en-US"/>
              </w:rPr>
              <w:t>RESULT</w:t>
            </w:r>
          </w:p>
        </w:tc>
      </w:tr>
      <w:tr w:rsidR="00B52A80" w:rsidRPr="00643659" w:rsidDel="004724CE" w14:paraId="785B3D7C" w14:textId="6D470D80" w:rsidTr="004724CE">
        <w:trPr>
          <w:trHeight w:val="432"/>
          <w:del w:id="2104" w:author="Sandhya T" w:date="2024-06-22T09:23:00Z"/>
          <w:trPrChange w:id="2105" w:author="Sandhya T" w:date="2024-06-22T09:23:00Z" w16du:dateUtc="2024-06-22T03:53:00Z">
            <w:trPr>
              <w:gridBefore w:val="2"/>
              <w:trHeight w:val="43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106"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0AEBC1E0" w14:textId="1E6C2B3B" w:rsidR="00B52A80" w:rsidRPr="00556762" w:rsidDel="004724CE" w:rsidRDefault="00B52A80" w:rsidP="00BC5984">
            <w:pPr>
              <w:spacing w:after="0" w:line="240" w:lineRule="auto"/>
              <w:jc w:val="center"/>
              <w:rPr>
                <w:del w:id="2107" w:author="Sandhya T" w:date="2024-06-22T09:23:00Z" w16du:dateUtc="2024-06-22T03:53:00Z"/>
                <w:rFonts w:ascii="Aptos Narrow" w:eastAsia="Times New Roman" w:hAnsi="Aptos Narrow"/>
                <w:b/>
                <w:bCs/>
                <w:color w:val="FF0066"/>
                <w:sz w:val="28"/>
                <w:szCs w:val="28"/>
                <w:lang w:eastAsia="en-US"/>
              </w:rPr>
            </w:pPr>
            <w:del w:id="2108" w:author="Sandhya T" w:date="2024-06-22T09:23:00Z" w16du:dateUtc="2024-06-22T03:53:00Z">
              <w:r w:rsidRPr="00556762" w:rsidDel="004724CE">
                <w:rPr>
                  <w:rFonts w:ascii="Aptos Narrow" w:eastAsia="Times New Roman" w:hAnsi="Aptos Narrow"/>
                  <w:b/>
                  <w:bCs/>
                  <w:color w:val="FF0066"/>
                  <w:sz w:val="28"/>
                  <w:szCs w:val="28"/>
                  <w:lang w:eastAsia="en-US"/>
                </w:rPr>
                <w:delText>1</w:delText>
              </w:r>
            </w:del>
          </w:p>
        </w:tc>
        <w:tc>
          <w:tcPr>
            <w:tcW w:w="9308" w:type="dxa"/>
            <w:tcBorders>
              <w:top w:val="nil"/>
              <w:left w:val="nil"/>
              <w:bottom w:val="single" w:sz="4" w:space="0" w:color="auto"/>
              <w:right w:val="single" w:sz="4" w:space="0" w:color="auto"/>
            </w:tcBorders>
            <w:shd w:val="clear" w:color="000000" w:fill="FFF2CC"/>
            <w:vAlign w:val="center"/>
            <w:hideMark/>
            <w:tcPrChange w:id="2109"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vAlign w:val="center"/>
                <w:hideMark/>
              </w:tcPr>
            </w:tcPrChange>
          </w:tcPr>
          <w:p w14:paraId="11795FC2" w14:textId="52499E34" w:rsidR="00B52A80" w:rsidRPr="00556762" w:rsidDel="004724CE" w:rsidRDefault="00B52A80" w:rsidP="00BC5984">
            <w:pPr>
              <w:spacing w:after="0" w:line="240" w:lineRule="auto"/>
              <w:rPr>
                <w:del w:id="2110" w:author="Sandhya T" w:date="2024-06-22T09:23:00Z" w16du:dateUtc="2024-06-22T03:53:00Z"/>
                <w:rFonts w:ascii="Aptos Narrow" w:eastAsia="Times New Roman" w:hAnsi="Aptos Narrow"/>
                <w:b/>
                <w:bCs/>
                <w:color w:val="FF0066"/>
                <w:sz w:val="28"/>
                <w:szCs w:val="28"/>
                <w:lang w:eastAsia="en-US"/>
              </w:rPr>
            </w:pPr>
            <w:del w:id="2111" w:author="Sandhya T" w:date="2024-06-22T09:23:00Z" w16du:dateUtc="2024-06-22T03:53:00Z">
              <w:r w:rsidRPr="00556762" w:rsidDel="004724CE">
                <w:rPr>
                  <w:rFonts w:ascii="Aptos Narrow" w:eastAsia="Times New Roman" w:hAnsi="Aptos Narrow"/>
                  <w:b/>
                  <w:bCs/>
                  <w:color w:val="FF0066"/>
                  <w:sz w:val="28"/>
                  <w:szCs w:val="28"/>
                  <w:lang w:eastAsia="en-US"/>
                </w:rPr>
                <w:delText> </w:delText>
              </w:r>
            </w:del>
            <w:del w:id="2112" w:author="Sandhya T" w:date="2024-06-20T08:53:00Z" w16du:dateUtc="2024-06-20T03:23:00Z">
              <w:r w:rsidRPr="00556762" w:rsidDel="00A31789">
                <w:rPr>
                  <w:rFonts w:ascii="Aptos Narrow" w:eastAsia="Times New Roman" w:hAnsi="Aptos Narrow"/>
                  <w:b/>
                  <w:bCs/>
                  <w:color w:val="FF0066"/>
                  <w:sz w:val="28"/>
                  <w:szCs w:val="28"/>
                  <w:lang w:eastAsia="en-US"/>
                </w:rPr>
                <w:delText>The lost article</w:delText>
              </w:r>
            </w:del>
            <w:del w:id="2113" w:author="Sandhya T" w:date="2024-06-22T09:23:00Z" w16du:dateUtc="2024-06-22T03:53:00Z">
              <w:r w:rsidRPr="00556762" w:rsidDel="004724CE">
                <w:rPr>
                  <w:rFonts w:ascii="Aptos Narrow" w:eastAsia="Times New Roman" w:hAnsi="Aptos Narrow"/>
                  <w:b/>
                  <w:bCs/>
                  <w:color w:val="FF0066"/>
                  <w:sz w:val="28"/>
                  <w:szCs w:val="28"/>
                  <w:lang w:eastAsia="en-US"/>
                </w:rPr>
                <w:delText xml:space="preserve"> may be in </w:delText>
              </w:r>
              <w:r w:rsidR="004972E3" w:rsidRPr="00556762" w:rsidDel="004724CE">
                <w:rPr>
                  <w:rFonts w:ascii="Aptos Narrow" w:eastAsia="Times New Roman" w:hAnsi="Aptos Narrow"/>
                  <w:b/>
                  <w:bCs/>
                  <w:color w:val="FF0066"/>
                  <w:sz w:val="28"/>
                  <w:szCs w:val="28"/>
                  <w:lang w:eastAsia="en-US"/>
                </w:rPr>
                <w:delText>the l</w:delText>
              </w:r>
              <w:r w:rsidRPr="00556762" w:rsidDel="004724CE">
                <w:rPr>
                  <w:rFonts w:ascii="Aptos Narrow" w:eastAsia="Times New Roman" w:hAnsi="Aptos Narrow"/>
                  <w:b/>
                  <w:bCs/>
                  <w:color w:val="FF0066"/>
                  <w:sz w:val="28"/>
                  <w:szCs w:val="28"/>
                  <w:lang w:eastAsia="en-US"/>
                </w:rPr>
                <w:delText>iving room or behind any white cloth (</w:delText>
              </w:r>
            </w:del>
            <w:del w:id="2114" w:author="Sandhya T" w:date="2024-06-20T08:32:00Z" w16du:dateUtc="2024-06-20T03:02:00Z">
              <w:r w:rsidRPr="00556762" w:rsidDel="002C32A2">
                <w:rPr>
                  <w:rFonts w:ascii="Aptos Narrow" w:eastAsia="Times New Roman" w:hAnsi="Aptos Narrow"/>
                  <w:b/>
                  <w:bCs/>
                  <w:color w:val="FF0066"/>
                  <w:sz w:val="28"/>
                  <w:szCs w:val="28"/>
                  <w:lang w:eastAsia="en-US"/>
                </w:rPr>
                <w:delText xml:space="preserve"> </w:delText>
              </w:r>
            </w:del>
            <w:del w:id="2115" w:author="Sandhya T" w:date="2024-06-22T09:23:00Z" w16du:dateUtc="2024-06-22T03:53:00Z">
              <w:r w:rsidRPr="00556762" w:rsidDel="004724CE">
                <w:rPr>
                  <w:rFonts w:ascii="Aptos Narrow" w:eastAsia="Times New Roman" w:hAnsi="Aptos Narrow"/>
                  <w:b/>
                  <w:bCs/>
                  <w:color w:val="FF0066"/>
                  <w:sz w:val="28"/>
                  <w:szCs w:val="28"/>
                  <w:lang w:eastAsia="en-US"/>
                </w:rPr>
                <w:delText>Curtain</w:delText>
              </w:r>
            </w:del>
            <w:del w:id="2116" w:author="Sandhya T" w:date="2024-06-20T08:32:00Z" w16du:dateUtc="2024-06-20T03:02:00Z">
              <w:r w:rsidRPr="00556762" w:rsidDel="002C32A2">
                <w:rPr>
                  <w:rFonts w:ascii="Aptos Narrow" w:eastAsia="Times New Roman" w:hAnsi="Aptos Narrow"/>
                  <w:b/>
                  <w:bCs/>
                  <w:color w:val="FF0066"/>
                  <w:sz w:val="28"/>
                  <w:szCs w:val="28"/>
                  <w:lang w:eastAsia="en-US"/>
                </w:rPr>
                <w:delText xml:space="preserve"> ) </w:delText>
              </w:r>
            </w:del>
            <w:del w:id="2117" w:author="Sandhya T" w:date="2024-06-22T09:23:00Z" w16du:dateUtc="2024-06-22T03:53:00Z">
              <w:r w:rsidRPr="00556762" w:rsidDel="004724CE">
                <w:rPr>
                  <w:rFonts w:ascii="Aptos Narrow" w:eastAsia="Times New Roman" w:hAnsi="Aptos Narrow"/>
                  <w:b/>
                  <w:bCs/>
                  <w:color w:val="FF0066"/>
                  <w:sz w:val="28"/>
                  <w:szCs w:val="28"/>
                  <w:lang w:eastAsia="en-US"/>
                </w:rPr>
                <w:delText xml:space="preserve">. </w:delText>
              </w:r>
            </w:del>
          </w:p>
        </w:tc>
      </w:tr>
      <w:tr w:rsidR="00B52A80" w:rsidRPr="00643659" w:rsidDel="004724CE" w14:paraId="19773937" w14:textId="3CC640E7" w:rsidTr="004724CE">
        <w:trPr>
          <w:trHeight w:val="432"/>
          <w:del w:id="2118" w:author="Sandhya T" w:date="2024-06-22T09:23:00Z"/>
          <w:trPrChange w:id="2119" w:author="Sandhya T" w:date="2024-06-22T09:23:00Z" w16du:dateUtc="2024-06-22T03:53:00Z">
            <w:trPr>
              <w:gridBefore w:val="2"/>
              <w:trHeight w:val="43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120"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5F52BE19" w14:textId="79AB9B18" w:rsidR="00B52A80" w:rsidRPr="00556762" w:rsidDel="004724CE" w:rsidRDefault="00B52A80" w:rsidP="00BC5984">
            <w:pPr>
              <w:spacing w:after="0" w:line="240" w:lineRule="auto"/>
              <w:jc w:val="center"/>
              <w:rPr>
                <w:del w:id="2121" w:author="Sandhya T" w:date="2024-06-22T09:23:00Z" w16du:dateUtc="2024-06-22T03:53:00Z"/>
                <w:rFonts w:ascii="Aptos Narrow" w:eastAsia="Times New Roman" w:hAnsi="Aptos Narrow"/>
                <w:b/>
                <w:bCs/>
                <w:color w:val="375623"/>
                <w:sz w:val="28"/>
                <w:szCs w:val="28"/>
                <w:lang w:eastAsia="en-US"/>
              </w:rPr>
            </w:pPr>
            <w:del w:id="2122" w:author="Sandhya T" w:date="2024-06-22T09:23:00Z" w16du:dateUtc="2024-06-22T03:53:00Z">
              <w:r w:rsidRPr="00556762" w:rsidDel="004724CE">
                <w:rPr>
                  <w:rFonts w:ascii="Aptos Narrow" w:eastAsia="Times New Roman" w:hAnsi="Aptos Narrow"/>
                  <w:b/>
                  <w:bCs/>
                  <w:color w:val="375623"/>
                  <w:sz w:val="28"/>
                  <w:szCs w:val="28"/>
                  <w:lang w:eastAsia="en-US"/>
                </w:rPr>
                <w:delText>2</w:delText>
              </w:r>
            </w:del>
          </w:p>
        </w:tc>
        <w:tc>
          <w:tcPr>
            <w:tcW w:w="9308" w:type="dxa"/>
            <w:tcBorders>
              <w:top w:val="nil"/>
              <w:left w:val="nil"/>
              <w:bottom w:val="single" w:sz="4" w:space="0" w:color="auto"/>
              <w:right w:val="single" w:sz="4" w:space="0" w:color="auto"/>
            </w:tcBorders>
            <w:shd w:val="clear" w:color="000000" w:fill="D9E1F2"/>
            <w:vAlign w:val="center"/>
            <w:hideMark/>
            <w:tcPrChange w:id="2123"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vAlign w:val="center"/>
                <w:hideMark/>
              </w:tcPr>
            </w:tcPrChange>
          </w:tcPr>
          <w:p w14:paraId="0453AF42" w14:textId="74F381C4" w:rsidR="00B52A80" w:rsidRPr="00556762" w:rsidDel="004724CE" w:rsidRDefault="00B52A80" w:rsidP="00BC5984">
            <w:pPr>
              <w:spacing w:after="0" w:line="240" w:lineRule="auto"/>
              <w:rPr>
                <w:del w:id="2124" w:author="Sandhya T" w:date="2024-06-22T09:23:00Z" w16du:dateUtc="2024-06-22T03:53:00Z"/>
                <w:rFonts w:ascii="Aptos Narrow" w:eastAsia="Times New Roman" w:hAnsi="Aptos Narrow"/>
                <w:b/>
                <w:bCs/>
                <w:color w:val="375623"/>
                <w:sz w:val="28"/>
                <w:szCs w:val="28"/>
                <w:lang w:eastAsia="en-US"/>
              </w:rPr>
            </w:pPr>
            <w:del w:id="2125" w:author="Sandhya T" w:date="2024-06-22T09:23:00Z" w16du:dateUtc="2024-06-22T03:53:00Z">
              <w:r w:rsidRPr="00556762" w:rsidDel="004724CE">
                <w:rPr>
                  <w:rFonts w:ascii="Aptos Narrow" w:eastAsia="Times New Roman" w:hAnsi="Aptos Narrow"/>
                  <w:b/>
                  <w:bCs/>
                  <w:color w:val="375623"/>
                  <w:sz w:val="28"/>
                  <w:szCs w:val="28"/>
                  <w:lang w:eastAsia="en-US"/>
                </w:rPr>
                <w:delText xml:space="preserve"> It may be near any utensils. </w:delText>
              </w:r>
            </w:del>
            <w:del w:id="2126" w:author="Sandhya T" w:date="2024-06-20T08:31:00Z" w16du:dateUtc="2024-06-20T03:01:00Z">
              <w:r w:rsidRPr="00556762" w:rsidDel="002C32A2">
                <w:rPr>
                  <w:rFonts w:ascii="Aptos Narrow" w:eastAsia="Times New Roman" w:hAnsi="Aptos Narrow"/>
                  <w:b/>
                  <w:bCs/>
                  <w:color w:val="375623"/>
                  <w:sz w:val="28"/>
                  <w:szCs w:val="28"/>
                  <w:lang w:eastAsia="en-US"/>
                </w:rPr>
                <w:delText>U</w:delText>
              </w:r>
            </w:del>
            <w:del w:id="2127" w:author="Sandhya T" w:date="2024-06-22T09:23:00Z" w16du:dateUtc="2024-06-22T03:53:00Z">
              <w:r w:rsidRPr="00556762" w:rsidDel="004724CE">
                <w:rPr>
                  <w:rFonts w:ascii="Aptos Narrow" w:eastAsia="Times New Roman" w:hAnsi="Aptos Narrow"/>
                  <w:b/>
                  <w:bCs/>
                  <w:color w:val="375623"/>
                  <w:sz w:val="28"/>
                  <w:szCs w:val="28"/>
                  <w:lang w:eastAsia="en-US"/>
                </w:rPr>
                <w:delText xml:space="preserve"> can find </w:delText>
              </w:r>
            </w:del>
            <w:del w:id="2128" w:author="Sandhya T" w:date="2024-06-20T08:53:00Z" w16du:dateUtc="2024-06-20T03:23:00Z">
              <w:r w:rsidRPr="00556762" w:rsidDel="00A31789">
                <w:rPr>
                  <w:rFonts w:ascii="Aptos Narrow" w:eastAsia="Times New Roman" w:hAnsi="Aptos Narrow"/>
                  <w:b/>
                  <w:bCs/>
                  <w:color w:val="375623"/>
                  <w:sz w:val="28"/>
                  <w:szCs w:val="28"/>
                  <w:lang w:eastAsia="en-US"/>
                </w:rPr>
                <w:delText>the item</w:delText>
              </w:r>
            </w:del>
            <w:del w:id="2129" w:author="Sandhya T" w:date="2024-06-22T09:23:00Z" w16du:dateUtc="2024-06-22T03:53:00Z">
              <w:r w:rsidRPr="00556762" w:rsidDel="004724CE">
                <w:rPr>
                  <w:rFonts w:ascii="Aptos Narrow" w:eastAsia="Times New Roman" w:hAnsi="Aptos Narrow"/>
                  <w:b/>
                  <w:bCs/>
                  <w:color w:val="375623"/>
                  <w:sz w:val="28"/>
                  <w:szCs w:val="28"/>
                  <w:lang w:eastAsia="en-US"/>
                </w:rPr>
                <w:delText xml:space="preserve"> with the help of servant.</w:delText>
              </w:r>
            </w:del>
          </w:p>
        </w:tc>
      </w:tr>
      <w:tr w:rsidR="00B52A80" w:rsidRPr="00643659" w14:paraId="660167CF" w14:textId="77777777" w:rsidTr="004724CE">
        <w:trPr>
          <w:trHeight w:val="444"/>
          <w:trPrChange w:id="2130" w:author="Sandhya T" w:date="2024-06-22T09:23:00Z" w16du:dateUtc="2024-06-22T03:53:00Z">
            <w:trPr>
              <w:gridBefore w:val="2"/>
              <w:trHeight w:val="444"/>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131"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0DDABC57"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3</w:t>
            </w:r>
          </w:p>
        </w:tc>
        <w:tc>
          <w:tcPr>
            <w:tcW w:w="9308" w:type="dxa"/>
            <w:tcBorders>
              <w:top w:val="nil"/>
              <w:left w:val="nil"/>
              <w:bottom w:val="single" w:sz="4" w:space="0" w:color="auto"/>
              <w:right w:val="single" w:sz="4" w:space="0" w:color="auto"/>
            </w:tcBorders>
            <w:shd w:val="clear" w:color="000000" w:fill="FFF2CC"/>
            <w:vAlign w:val="center"/>
            <w:hideMark/>
            <w:tcPrChange w:id="2132"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vAlign w:val="center"/>
                <w:hideMark/>
              </w:tcPr>
            </w:tcPrChange>
          </w:tcPr>
          <w:p w14:paraId="1B78026A" w14:textId="7CD07AC6"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It</w:t>
            </w:r>
            <w:del w:id="2133" w:author="Sandhya T" w:date="2024-06-20T08:53:00Z" w16du:dateUtc="2024-06-20T03:23:00Z">
              <w:r w:rsidRPr="00556762" w:rsidDel="00A31789">
                <w:rPr>
                  <w:rFonts w:ascii="Aptos Narrow" w:eastAsia="Times New Roman" w:hAnsi="Aptos Narrow"/>
                  <w:b/>
                  <w:bCs/>
                  <w:color w:val="FF0066"/>
                  <w:sz w:val="28"/>
                  <w:szCs w:val="28"/>
                  <w:lang w:eastAsia="en-US"/>
                </w:rPr>
                <w:delText>em</w:delText>
              </w:r>
            </w:del>
            <w:r w:rsidRPr="00556762">
              <w:rPr>
                <w:rFonts w:ascii="Aptos Narrow" w:eastAsia="Times New Roman" w:hAnsi="Aptos Narrow"/>
                <w:b/>
                <w:bCs/>
                <w:color w:val="FF0066"/>
                <w:sz w:val="28"/>
                <w:szCs w:val="28"/>
                <w:lang w:eastAsia="en-US"/>
              </w:rPr>
              <w:t xml:space="preserve"> may be nea</w:t>
            </w:r>
            <w:r w:rsidR="0081161F" w:rsidRPr="00556762">
              <w:rPr>
                <w:rFonts w:ascii="Aptos Narrow" w:eastAsia="Times New Roman" w:hAnsi="Aptos Narrow"/>
                <w:b/>
                <w:bCs/>
                <w:color w:val="FF0066"/>
                <w:sz w:val="28"/>
                <w:szCs w:val="28"/>
                <w:lang w:eastAsia="en-US"/>
              </w:rPr>
              <w:t xml:space="preserve">r </w:t>
            </w:r>
            <w:r w:rsidRPr="00556762">
              <w:rPr>
                <w:rFonts w:ascii="Aptos Narrow" w:eastAsia="Times New Roman" w:hAnsi="Aptos Narrow"/>
                <w:b/>
                <w:bCs/>
                <w:color w:val="FF0066"/>
                <w:sz w:val="28"/>
                <w:szCs w:val="28"/>
                <w:lang w:eastAsia="en-US"/>
              </w:rPr>
              <w:t>Books, Paper or Passages.</w:t>
            </w:r>
          </w:p>
        </w:tc>
      </w:tr>
      <w:tr w:rsidR="00B52A80" w:rsidRPr="00643659" w14:paraId="30304C01" w14:textId="77777777" w:rsidTr="004724CE">
        <w:trPr>
          <w:trHeight w:val="312"/>
          <w:trPrChange w:id="2134"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135"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5EF85F17"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4</w:t>
            </w:r>
          </w:p>
        </w:tc>
        <w:tc>
          <w:tcPr>
            <w:tcW w:w="9308" w:type="dxa"/>
            <w:tcBorders>
              <w:top w:val="nil"/>
              <w:left w:val="nil"/>
              <w:bottom w:val="single" w:sz="4" w:space="0" w:color="auto"/>
              <w:right w:val="single" w:sz="4" w:space="0" w:color="auto"/>
            </w:tcBorders>
            <w:shd w:val="clear" w:color="000000" w:fill="D9E1F2"/>
            <w:vAlign w:val="center"/>
            <w:hideMark/>
            <w:tcPrChange w:id="2136"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vAlign w:val="center"/>
                <w:hideMark/>
              </w:tcPr>
            </w:tcPrChange>
          </w:tcPr>
          <w:p w14:paraId="7964EEF6" w14:textId="77777777"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Misplaced not Lost.</w:t>
            </w:r>
          </w:p>
        </w:tc>
      </w:tr>
      <w:tr w:rsidR="00B52A80" w:rsidRPr="00643659" w14:paraId="51301CC1" w14:textId="77777777" w:rsidTr="004724CE">
        <w:trPr>
          <w:trHeight w:val="312"/>
          <w:trPrChange w:id="2137"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138"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47E086EC"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5</w:t>
            </w:r>
          </w:p>
        </w:tc>
        <w:tc>
          <w:tcPr>
            <w:tcW w:w="9308" w:type="dxa"/>
            <w:tcBorders>
              <w:top w:val="nil"/>
              <w:left w:val="nil"/>
              <w:bottom w:val="single" w:sz="4" w:space="0" w:color="auto"/>
              <w:right w:val="single" w:sz="4" w:space="0" w:color="auto"/>
            </w:tcBorders>
            <w:shd w:val="clear" w:color="000000" w:fill="FFF2CC"/>
            <w:vAlign w:val="center"/>
            <w:hideMark/>
            <w:tcPrChange w:id="2139"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vAlign w:val="center"/>
                <w:hideMark/>
              </w:tcPr>
            </w:tcPrChange>
          </w:tcPr>
          <w:p w14:paraId="0BA4ED4B" w14:textId="093B3990"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AE3D71" w:rsidRPr="00556762">
              <w:rPr>
                <w:rFonts w:ascii="Aptos Narrow" w:eastAsia="Times New Roman" w:hAnsi="Aptos Narrow"/>
                <w:b/>
                <w:bCs/>
                <w:color w:val="FF0066"/>
                <w:sz w:val="28"/>
                <w:szCs w:val="28"/>
                <w:lang w:eastAsia="en-US"/>
              </w:rPr>
              <w:t xml:space="preserve">It will be </w:t>
            </w:r>
            <w:ins w:id="2140" w:author="Sandhya T" w:date="2024-06-20T08:31:00Z" w16du:dateUtc="2024-06-20T03:01:00Z">
              <w:r w:rsidR="002C32A2">
                <w:rPr>
                  <w:rFonts w:ascii="Aptos Narrow" w:eastAsia="Times New Roman" w:hAnsi="Aptos Narrow"/>
                  <w:b/>
                  <w:bCs/>
                  <w:color w:val="FF0066"/>
                  <w:sz w:val="28"/>
                  <w:szCs w:val="28"/>
                  <w:lang w:eastAsia="en-US"/>
                </w:rPr>
                <w:t xml:space="preserve">in </w:t>
              </w:r>
            </w:ins>
            <w:r w:rsidR="003735FB" w:rsidRPr="00556762">
              <w:rPr>
                <w:rFonts w:ascii="Aptos Narrow" w:eastAsia="Times New Roman" w:hAnsi="Aptos Narrow"/>
                <w:b/>
                <w:bCs/>
                <w:color w:val="FF0066"/>
                <w:sz w:val="28"/>
                <w:szCs w:val="28"/>
                <w:lang w:eastAsia="en-US"/>
              </w:rPr>
              <w:t>clothes.</w:t>
            </w:r>
          </w:p>
        </w:tc>
      </w:tr>
      <w:tr w:rsidR="00B52A80" w:rsidRPr="00643659" w14:paraId="68E887B7" w14:textId="77777777" w:rsidTr="004724CE">
        <w:trPr>
          <w:trHeight w:val="312"/>
          <w:trPrChange w:id="2141"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142"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3DCBEF08"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6</w:t>
            </w:r>
          </w:p>
        </w:tc>
        <w:tc>
          <w:tcPr>
            <w:tcW w:w="9308" w:type="dxa"/>
            <w:tcBorders>
              <w:top w:val="nil"/>
              <w:left w:val="nil"/>
              <w:bottom w:val="single" w:sz="4" w:space="0" w:color="auto"/>
              <w:right w:val="single" w:sz="4" w:space="0" w:color="auto"/>
            </w:tcBorders>
            <w:shd w:val="clear" w:color="000000" w:fill="D9E1F2"/>
            <w:vAlign w:val="center"/>
            <w:hideMark/>
            <w:tcPrChange w:id="2143"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vAlign w:val="center"/>
                <w:hideMark/>
              </w:tcPr>
            </w:tcPrChange>
          </w:tcPr>
          <w:p w14:paraId="539DD45B" w14:textId="77777777"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Near Footwear.</w:t>
            </w:r>
          </w:p>
        </w:tc>
      </w:tr>
      <w:tr w:rsidR="00B52A80" w:rsidRPr="00643659" w14:paraId="391DF28B" w14:textId="77777777" w:rsidTr="004724CE">
        <w:trPr>
          <w:trHeight w:val="312"/>
          <w:trPrChange w:id="2144"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145"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3BAB5D75"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7</w:t>
            </w:r>
          </w:p>
        </w:tc>
        <w:tc>
          <w:tcPr>
            <w:tcW w:w="9308" w:type="dxa"/>
            <w:tcBorders>
              <w:top w:val="nil"/>
              <w:left w:val="nil"/>
              <w:bottom w:val="single" w:sz="4" w:space="0" w:color="auto"/>
              <w:right w:val="single" w:sz="4" w:space="0" w:color="auto"/>
            </w:tcBorders>
            <w:shd w:val="clear" w:color="000000" w:fill="FFF2CC"/>
            <w:vAlign w:val="center"/>
            <w:hideMark/>
            <w:tcPrChange w:id="2146"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vAlign w:val="center"/>
                <w:hideMark/>
              </w:tcPr>
            </w:tcPrChange>
          </w:tcPr>
          <w:p w14:paraId="382D3383" w14:textId="0B23EA4B"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3735FB" w:rsidRPr="00556762">
              <w:rPr>
                <w:rFonts w:ascii="Aptos Narrow" w:eastAsia="Times New Roman" w:hAnsi="Aptos Narrow"/>
                <w:b/>
                <w:bCs/>
                <w:color w:val="FF0066"/>
                <w:sz w:val="28"/>
                <w:szCs w:val="28"/>
                <w:lang w:eastAsia="en-US"/>
              </w:rPr>
              <w:t>Female member of family w</w:t>
            </w:r>
            <w:ins w:id="2147" w:author="Sandhya T" w:date="2024-06-20T08:54:00Z" w16du:dateUtc="2024-06-20T03:24:00Z">
              <w:r w:rsidR="00A31789">
                <w:rPr>
                  <w:rFonts w:ascii="Aptos Narrow" w:eastAsia="Times New Roman" w:hAnsi="Aptos Narrow"/>
                  <w:b/>
                  <w:bCs/>
                  <w:color w:val="FF0066"/>
                  <w:sz w:val="28"/>
                  <w:szCs w:val="28"/>
                  <w:lang w:eastAsia="en-US"/>
                </w:rPr>
                <w:t>ould</w:t>
              </w:r>
            </w:ins>
            <w:del w:id="2148" w:author="Sandhya T" w:date="2024-06-20T08:54:00Z" w16du:dateUtc="2024-06-20T03:24:00Z">
              <w:r w:rsidR="003735FB" w:rsidRPr="00556762" w:rsidDel="00A31789">
                <w:rPr>
                  <w:rFonts w:ascii="Aptos Narrow" w:eastAsia="Times New Roman" w:hAnsi="Aptos Narrow"/>
                  <w:b/>
                  <w:bCs/>
                  <w:color w:val="FF0066"/>
                  <w:sz w:val="28"/>
                  <w:szCs w:val="28"/>
                  <w:lang w:eastAsia="en-US"/>
                </w:rPr>
                <w:delText>ill</w:delText>
              </w:r>
            </w:del>
            <w:r w:rsidR="003735FB" w:rsidRPr="00556762">
              <w:rPr>
                <w:rFonts w:ascii="Aptos Narrow" w:eastAsia="Times New Roman" w:hAnsi="Aptos Narrow"/>
                <w:b/>
                <w:bCs/>
                <w:color w:val="FF0066"/>
                <w:sz w:val="28"/>
                <w:szCs w:val="28"/>
                <w:lang w:eastAsia="en-US"/>
              </w:rPr>
              <w:t xml:space="preserve"> </w:t>
            </w:r>
            <w:ins w:id="2149" w:author="Sandhya T" w:date="2024-06-20T08:54:00Z" w16du:dateUtc="2024-06-20T03:24:00Z">
              <w:r w:rsidR="00A31789">
                <w:rPr>
                  <w:rFonts w:ascii="Aptos Narrow" w:eastAsia="Times New Roman" w:hAnsi="Aptos Narrow"/>
                  <w:b/>
                  <w:bCs/>
                  <w:color w:val="FF0066"/>
                  <w:sz w:val="28"/>
                  <w:szCs w:val="28"/>
                  <w:lang w:eastAsia="en-US"/>
                </w:rPr>
                <w:t>have</w:t>
              </w:r>
            </w:ins>
            <w:del w:id="2150" w:author="Sandhya T" w:date="2024-06-20T08:54:00Z" w16du:dateUtc="2024-06-20T03:24:00Z">
              <w:r w:rsidR="003735FB" w:rsidRPr="00556762" w:rsidDel="00A31789">
                <w:rPr>
                  <w:rFonts w:ascii="Aptos Narrow" w:eastAsia="Times New Roman" w:hAnsi="Aptos Narrow"/>
                  <w:b/>
                  <w:bCs/>
                  <w:color w:val="FF0066"/>
                  <w:sz w:val="28"/>
                  <w:szCs w:val="28"/>
                  <w:lang w:eastAsia="en-US"/>
                </w:rPr>
                <w:delText>be</w:delText>
              </w:r>
            </w:del>
            <w:r w:rsidR="003735FB" w:rsidRPr="00556762">
              <w:rPr>
                <w:rFonts w:ascii="Aptos Narrow" w:eastAsia="Times New Roman" w:hAnsi="Aptos Narrow"/>
                <w:b/>
                <w:bCs/>
                <w:color w:val="FF0066"/>
                <w:sz w:val="28"/>
                <w:szCs w:val="28"/>
                <w:lang w:eastAsia="en-US"/>
              </w:rPr>
              <w:t xml:space="preserve"> kept under </w:t>
            </w:r>
            <w:r w:rsidR="00254849" w:rsidRPr="00556762">
              <w:rPr>
                <w:rFonts w:ascii="Aptos Narrow" w:eastAsia="Times New Roman" w:hAnsi="Aptos Narrow"/>
                <w:b/>
                <w:bCs/>
                <w:color w:val="FF0066"/>
                <w:sz w:val="28"/>
                <w:szCs w:val="28"/>
                <w:lang w:eastAsia="en-US"/>
              </w:rPr>
              <w:t>clothes</w:t>
            </w:r>
            <w:r w:rsidR="003735FB" w:rsidRPr="00556762">
              <w:rPr>
                <w:rFonts w:ascii="Aptos Narrow" w:eastAsia="Times New Roman" w:hAnsi="Aptos Narrow"/>
                <w:b/>
                <w:bCs/>
                <w:color w:val="FF0066"/>
                <w:sz w:val="28"/>
                <w:szCs w:val="28"/>
                <w:lang w:eastAsia="en-US"/>
              </w:rPr>
              <w:t>.</w:t>
            </w:r>
          </w:p>
        </w:tc>
      </w:tr>
      <w:tr w:rsidR="00B52A80" w:rsidRPr="00643659" w14:paraId="5320CCC3" w14:textId="77777777" w:rsidTr="004724CE">
        <w:trPr>
          <w:trHeight w:val="312"/>
          <w:trPrChange w:id="2151"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152"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4CEEA30D"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8</w:t>
            </w:r>
          </w:p>
        </w:tc>
        <w:tc>
          <w:tcPr>
            <w:tcW w:w="9308" w:type="dxa"/>
            <w:tcBorders>
              <w:top w:val="nil"/>
              <w:left w:val="nil"/>
              <w:bottom w:val="single" w:sz="4" w:space="0" w:color="auto"/>
              <w:right w:val="single" w:sz="4" w:space="0" w:color="auto"/>
            </w:tcBorders>
            <w:shd w:val="clear" w:color="000000" w:fill="D9E1F2"/>
            <w:vAlign w:val="center"/>
            <w:hideMark/>
            <w:tcPrChange w:id="2153"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vAlign w:val="center"/>
                <w:hideMark/>
              </w:tcPr>
            </w:tcPrChange>
          </w:tcPr>
          <w:p w14:paraId="79F1FA6B" w14:textId="3C0423F5"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E624CA" w:rsidRPr="00556762">
              <w:rPr>
                <w:rFonts w:ascii="Aptos Narrow" w:eastAsia="Times New Roman" w:hAnsi="Aptos Narrow"/>
                <w:b/>
                <w:bCs/>
                <w:color w:val="375623"/>
                <w:sz w:val="28"/>
                <w:szCs w:val="28"/>
                <w:lang w:eastAsia="en-US"/>
              </w:rPr>
              <w:t xml:space="preserve">Top of the cupboard or shelf. </w:t>
            </w:r>
            <w:r w:rsidR="004972E3" w:rsidRPr="00556762">
              <w:rPr>
                <w:rFonts w:ascii="Aptos Narrow" w:eastAsia="Times New Roman" w:hAnsi="Aptos Narrow"/>
                <w:b/>
                <w:bCs/>
                <w:color w:val="375623"/>
                <w:sz w:val="28"/>
                <w:szCs w:val="28"/>
                <w:lang w:eastAsia="en-US"/>
              </w:rPr>
              <w:t xml:space="preserve">With others help </w:t>
            </w:r>
            <w:ins w:id="2154" w:author="Sandhya T" w:date="2024-06-20T08:31:00Z" w16du:dateUtc="2024-06-20T03:01:00Z">
              <w:r w:rsidR="002C32A2">
                <w:rPr>
                  <w:rFonts w:ascii="Aptos Narrow" w:eastAsia="Times New Roman" w:hAnsi="Aptos Narrow"/>
                  <w:b/>
                  <w:bCs/>
                  <w:color w:val="375623"/>
                  <w:sz w:val="28"/>
                  <w:szCs w:val="28"/>
                  <w:lang w:eastAsia="en-US"/>
                </w:rPr>
                <w:t>yo</w:t>
              </w:r>
            </w:ins>
            <w:r w:rsidR="004972E3" w:rsidRPr="00556762">
              <w:rPr>
                <w:rFonts w:ascii="Aptos Narrow" w:eastAsia="Times New Roman" w:hAnsi="Aptos Narrow"/>
                <w:b/>
                <w:bCs/>
                <w:color w:val="375623"/>
                <w:sz w:val="28"/>
                <w:szCs w:val="28"/>
                <w:lang w:eastAsia="en-US"/>
              </w:rPr>
              <w:t>u can find</w:t>
            </w:r>
            <w:ins w:id="2155" w:author="Sandhya T" w:date="2024-06-20T08:54:00Z" w16du:dateUtc="2024-06-20T03:24:00Z">
              <w:r w:rsidR="00A31789">
                <w:rPr>
                  <w:rFonts w:ascii="Aptos Narrow" w:eastAsia="Times New Roman" w:hAnsi="Aptos Narrow"/>
                  <w:b/>
                  <w:bCs/>
                  <w:color w:val="375623"/>
                  <w:sz w:val="28"/>
                  <w:szCs w:val="28"/>
                  <w:lang w:eastAsia="en-US"/>
                </w:rPr>
                <w:t xml:space="preserve"> it</w:t>
              </w:r>
            </w:ins>
            <w:r w:rsidR="004972E3" w:rsidRPr="00556762">
              <w:rPr>
                <w:rFonts w:ascii="Aptos Narrow" w:eastAsia="Times New Roman" w:hAnsi="Aptos Narrow"/>
                <w:b/>
                <w:bCs/>
                <w:color w:val="375623"/>
                <w:sz w:val="28"/>
                <w:szCs w:val="28"/>
                <w:lang w:eastAsia="en-US"/>
              </w:rPr>
              <w:t>.</w:t>
            </w:r>
          </w:p>
        </w:tc>
      </w:tr>
      <w:tr w:rsidR="00B52A80" w:rsidRPr="00643659" w14:paraId="1FB1843F" w14:textId="77777777" w:rsidTr="004724CE">
        <w:trPr>
          <w:trHeight w:val="312"/>
          <w:trPrChange w:id="2156"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157"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2C5C3247"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9</w:t>
            </w:r>
          </w:p>
        </w:tc>
        <w:tc>
          <w:tcPr>
            <w:tcW w:w="9308" w:type="dxa"/>
            <w:tcBorders>
              <w:top w:val="nil"/>
              <w:left w:val="nil"/>
              <w:bottom w:val="single" w:sz="4" w:space="0" w:color="auto"/>
              <w:right w:val="single" w:sz="4" w:space="0" w:color="auto"/>
            </w:tcBorders>
            <w:shd w:val="clear" w:color="000000" w:fill="FFF2CC"/>
            <w:vAlign w:val="center"/>
            <w:hideMark/>
            <w:tcPrChange w:id="2158"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vAlign w:val="center"/>
                <w:hideMark/>
              </w:tcPr>
            </w:tcPrChange>
          </w:tcPr>
          <w:p w14:paraId="680194AC" w14:textId="58EF2CA8"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ins w:id="2159" w:author="Sandhya T" w:date="2024-06-20T08:31:00Z" w16du:dateUtc="2024-06-20T03:01:00Z">
              <w:r w:rsidR="002C32A2">
                <w:rPr>
                  <w:rFonts w:ascii="Aptos Narrow" w:eastAsia="Times New Roman" w:hAnsi="Aptos Narrow"/>
                  <w:b/>
                  <w:bCs/>
                  <w:color w:val="FF0066"/>
                  <w:sz w:val="28"/>
                  <w:szCs w:val="28"/>
                  <w:lang w:eastAsia="en-US"/>
                </w:rPr>
                <w:t>In</w:t>
              </w:r>
            </w:ins>
            <w:del w:id="2160" w:author="Sandhya T" w:date="2024-06-20T08:31:00Z" w16du:dateUtc="2024-06-20T03:01:00Z">
              <w:r w:rsidR="00EF7F46" w:rsidRPr="00556762" w:rsidDel="002C32A2">
                <w:rPr>
                  <w:rFonts w:ascii="Aptos Narrow" w:eastAsia="Times New Roman" w:hAnsi="Aptos Narrow"/>
                  <w:b/>
                  <w:bCs/>
                  <w:color w:val="FF0066"/>
                  <w:sz w:val="28"/>
                  <w:szCs w:val="28"/>
                  <w:lang w:eastAsia="en-US"/>
                </w:rPr>
                <w:delText>At</w:delText>
              </w:r>
            </w:del>
            <w:r w:rsidR="00EF7F46" w:rsidRPr="00556762">
              <w:rPr>
                <w:rFonts w:ascii="Aptos Narrow" w:eastAsia="Times New Roman" w:hAnsi="Aptos Narrow"/>
                <w:b/>
                <w:bCs/>
                <w:color w:val="FF0066"/>
                <w:sz w:val="28"/>
                <w:szCs w:val="28"/>
                <w:lang w:eastAsia="en-US"/>
              </w:rPr>
              <w:t xml:space="preserve"> cloth</w:t>
            </w:r>
            <w:ins w:id="2161" w:author="Sandhya T" w:date="2024-06-20T08:31:00Z" w16du:dateUtc="2024-06-20T03:01:00Z">
              <w:r w:rsidR="002C32A2">
                <w:rPr>
                  <w:rFonts w:ascii="Aptos Narrow" w:eastAsia="Times New Roman" w:hAnsi="Aptos Narrow"/>
                  <w:b/>
                  <w:bCs/>
                  <w:color w:val="FF0066"/>
                  <w:sz w:val="28"/>
                  <w:szCs w:val="28"/>
                  <w:lang w:eastAsia="en-US"/>
                </w:rPr>
                <w:t>e</w:t>
              </w:r>
            </w:ins>
            <w:r w:rsidR="00EF7F46" w:rsidRPr="00556762">
              <w:rPr>
                <w:rFonts w:ascii="Aptos Narrow" w:eastAsia="Times New Roman" w:hAnsi="Aptos Narrow"/>
                <w:b/>
                <w:bCs/>
                <w:color w:val="FF0066"/>
                <w:sz w:val="28"/>
                <w:szCs w:val="28"/>
                <w:lang w:eastAsia="en-US"/>
              </w:rPr>
              <w:t>s</w:t>
            </w:r>
          </w:p>
        </w:tc>
      </w:tr>
      <w:tr w:rsidR="00B52A80" w:rsidRPr="00643659" w14:paraId="1C6B7FAD" w14:textId="77777777" w:rsidTr="004724CE">
        <w:trPr>
          <w:trHeight w:val="312"/>
          <w:trPrChange w:id="2162"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163"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782B1EBA"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10</w:t>
            </w:r>
          </w:p>
        </w:tc>
        <w:tc>
          <w:tcPr>
            <w:tcW w:w="9308" w:type="dxa"/>
            <w:tcBorders>
              <w:top w:val="nil"/>
              <w:left w:val="nil"/>
              <w:bottom w:val="single" w:sz="4" w:space="0" w:color="auto"/>
              <w:right w:val="single" w:sz="4" w:space="0" w:color="auto"/>
            </w:tcBorders>
            <w:shd w:val="clear" w:color="000000" w:fill="D9E1F2"/>
            <w:noWrap/>
            <w:vAlign w:val="center"/>
            <w:hideMark/>
            <w:tcPrChange w:id="2164"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2946CE77" w14:textId="7A3961FB"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A97D96" w:rsidRPr="00556762">
              <w:rPr>
                <w:rFonts w:ascii="Aptos Narrow" w:eastAsia="Times New Roman" w:hAnsi="Aptos Narrow"/>
                <w:b/>
                <w:bCs/>
                <w:color w:val="375623"/>
                <w:sz w:val="28"/>
                <w:szCs w:val="28"/>
                <w:lang w:eastAsia="en-US"/>
              </w:rPr>
              <w:t xml:space="preserve">Drawing room, </w:t>
            </w:r>
            <w:r w:rsidR="00254849" w:rsidRPr="00556762">
              <w:rPr>
                <w:rFonts w:ascii="Aptos Narrow" w:eastAsia="Times New Roman" w:hAnsi="Aptos Narrow"/>
                <w:b/>
                <w:bCs/>
                <w:color w:val="375623"/>
                <w:sz w:val="28"/>
                <w:szCs w:val="28"/>
                <w:lang w:eastAsia="en-US"/>
              </w:rPr>
              <w:t>you</w:t>
            </w:r>
            <w:r w:rsidR="00A97D96" w:rsidRPr="00556762">
              <w:rPr>
                <w:rFonts w:ascii="Aptos Narrow" w:eastAsia="Times New Roman" w:hAnsi="Aptos Narrow"/>
                <w:b/>
                <w:bCs/>
                <w:color w:val="375623"/>
                <w:sz w:val="28"/>
                <w:szCs w:val="28"/>
                <w:lang w:eastAsia="en-US"/>
              </w:rPr>
              <w:t xml:space="preserve"> will get back.</w:t>
            </w:r>
          </w:p>
        </w:tc>
      </w:tr>
      <w:tr w:rsidR="00B52A80" w:rsidRPr="00643659" w14:paraId="7C9C5659" w14:textId="77777777" w:rsidTr="004724CE">
        <w:trPr>
          <w:trHeight w:val="312"/>
          <w:trPrChange w:id="2165"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166"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630DDE85"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11</w:t>
            </w:r>
          </w:p>
        </w:tc>
        <w:tc>
          <w:tcPr>
            <w:tcW w:w="9308" w:type="dxa"/>
            <w:tcBorders>
              <w:top w:val="nil"/>
              <w:left w:val="nil"/>
              <w:bottom w:val="single" w:sz="4" w:space="0" w:color="auto"/>
              <w:right w:val="single" w:sz="4" w:space="0" w:color="auto"/>
            </w:tcBorders>
            <w:shd w:val="clear" w:color="000000" w:fill="FFF2CC"/>
            <w:noWrap/>
            <w:vAlign w:val="center"/>
            <w:hideMark/>
            <w:tcPrChange w:id="2167"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261E89E1" w14:textId="45117B8D"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A97D96" w:rsidRPr="00556762">
              <w:rPr>
                <w:rFonts w:ascii="Aptos Narrow" w:eastAsia="Times New Roman" w:hAnsi="Aptos Narrow"/>
                <w:b/>
                <w:bCs/>
                <w:color w:val="FF0066"/>
                <w:sz w:val="28"/>
                <w:szCs w:val="28"/>
                <w:lang w:eastAsia="en-US"/>
              </w:rPr>
              <w:t xml:space="preserve">Water place </w:t>
            </w:r>
            <w:r w:rsidR="00213612" w:rsidRPr="00556762">
              <w:rPr>
                <w:rFonts w:ascii="Aptos Narrow" w:eastAsia="Times New Roman" w:hAnsi="Aptos Narrow"/>
                <w:b/>
                <w:bCs/>
                <w:color w:val="FF0066"/>
                <w:sz w:val="28"/>
                <w:szCs w:val="28"/>
                <w:lang w:eastAsia="en-US"/>
              </w:rPr>
              <w:t xml:space="preserve">far from the house. </w:t>
            </w:r>
          </w:p>
        </w:tc>
      </w:tr>
      <w:tr w:rsidR="00B52A80" w:rsidRPr="00643659" w14:paraId="2AF87BC1" w14:textId="77777777" w:rsidTr="004724CE">
        <w:trPr>
          <w:trHeight w:val="312"/>
          <w:trPrChange w:id="2168"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169"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14A99DD4"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12</w:t>
            </w:r>
          </w:p>
        </w:tc>
        <w:tc>
          <w:tcPr>
            <w:tcW w:w="9308" w:type="dxa"/>
            <w:tcBorders>
              <w:top w:val="nil"/>
              <w:left w:val="nil"/>
              <w:bottom w:val="single" w:sz="4" w:space="0" w:color="auto"/>
              <w:right w:val="single" w:sz="4" w:space="0" w:color="auto"/>
            </w:tcBorders>
            <w:shd w:val="clear" w:color="000000" w:fill="D9E1F2"/>
            <w:noWrap/>
            <w:vAlign w:val="center"/>
            <w:hideMark/>
            <w:tcPrChange w:id="2170"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4A188D7B" w14:textId="1EC7E0EF"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213612" w:rsidRPr="00556762">
              <w:rPr>
                <w:rFonts w:ascii="Aptos Narrow" w:eastAsia="Times New Roman" w:hAnsi="Aptos Narrow"/>
                <w:b/>
                <w:bCs/>
                <w:color w:val="375623"/>
                <w:sz w:val="28"/>
                <w:szCs w:val="28"/>
                <w:lang w:eastAsia="en-US"/>
              </w:rPr>
              <w:t xml:space="preserve">At working place, </w:t>
            </w:r>
            <w:ins w:id="2171" w:author="Sandhya T" w:date="2024-06-20T08:30:00Z" w16du:dateUtc="2024-06-20T03:00:00Z">
              <w:r w:rsidR="002C32A2">
                <w:rPr>
                  <w:rFonts w:ascii="Aptos Narrow" w:eastAsia="Times New Roman" w:hAnsi="Aptos Narrow"/>
                  <w:b/>
                  <w:bCs/>
                  <w:color w:val="375623"/>
                  <w:sz w:val="28"/>
                  <w:szCs w:val="28"/>
                  <w:lang w:eastAsia="en-US"/>
                </w:rPr>
                <w:t>y</w:t>
              </w:r>
            </w:ins>
            <w:ins w:id="2172" w:author="Sandhya T" w:date="2024-06-20T08:31:00Z" w16du:dateUtc="2024-06-20T03:01:00Z">
              <w:r w:rsidR="002C32A2">
                <w:rPr>
                  <w:rFonts w:ascii="Aptos Narrow" w:eastAsia="Times New Roman" w:hAnsi="Aptos Narrow"/>
                  <w:b/>
                  <w:bCs/>
                  <w:color w:val="375623"/>
                  <w:sz w:val="28"/>
                  <w:szCs w:val="28"/>
                  <w:lang w:eastAsia="en-US"/>
                </w:rPr>
                <w:t>o</w:t>
              </w:r>
            </w:ins>
            <w:r w:rsidR="00213612" w:rsidRPr="00556762">
              <w:rPr>
                <w:rFonts w:ascii="Aptos Narrow" w:eastAsia="Times New Roman" w:hAnsi="Aptos Narrow"/>
                <w:b/>
                <w:bCs/>
                <w:color w:val="375623"/>
                <w:sz w:val="28"/>
                <w:szCs w:val="28"/>
                <w:lang w:eastAsia="en-US"/>
              </w:rPr>
              <w:t>u will get back.</w:t>
            </w:r>
          </w:p>
        </w:tc>
      </w:tr>
      <w:tr w:rsidR="00B52A80" w:rsidRPr="00643659" w14:paraId="5DB6539A" w14:textId="77777777" w:rsidTr="004724CE">
        <w:trPr>
          <w:trHeight w:val="312"/>
          <w:trPrChange w:id="2173"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174"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19B06D50"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13</w:t>
            </w:r>
          </w:p>
        </w:tc>
        <w:tc>
          <w:tcPr>
            <w:tcW w:w="9308" w:type="dxa"/>
            <w:tcBorders>
              <w:top w:val="nil"/>
              <w:left w:val="nil"/>
              <w:bottom w:val="single" w:sz="4" w:space="0" w:color="auto"/>
              <w:right w:val="single" w:sz="4" w:space="0" w:color="auto"/>
            </w:tcBorders>
            <w:shd w:val="clear" w:color="000000" w:fill="FFF2CC"/>
            <w:noWrap/>
            <w:vAlign w:val="center"/>
            <w:hideMark/>
            <w:tcPrChange w:id="2175"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205E5382" w14:textId="3655DD1A"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396054" w:rsidRPr="00556762">
              <w:rPr>
                <w:rFonts w:ascii="Aptos Narrow" w:eastAsia="Times New Roman" w:hAnsi="Aptos Narrow"/>
                <w:b/>
                <w:bCs/>
                <w:color w:val="FF0066"/>
                <w:sz w:val="28"/>
                <w:szCs w:val="28"/>
                <w:lang w:eastAsia="en-US"/>
              </w:rPr>
              <w:t>Cloak room.</w:t>
            </w:r>
          </w:p>
        </w:tc>
      </w:tr>
      <w:tr w:rsidR="00B52A80" w:rsidRPr="00643659" w14:paraId="54B4C270" w14:textId="77777777" w:rsidTr="004724CE">
        <w:trPr>
          <w:trHeight w:val="312"/>
          <w:trPrChange w:id="2176"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177"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36B22FAF"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14</w:t>
            </w:r>
          </w:p>
        </w:tc>
        <w:tc>
          <w:tcPr>
            <w:tcW w:w="9308" w:type="dxa"/>
            <w:tcBorders>
              <w:top w:val="nil"/>
              <w:left w:val="nil"/>
              <w:bottom w:val="single" w:sz="4" w:space="0" w:color="auto"/>
              <w:right w:val="single" w:sz="4" w:space="0" w:color="auto"/>
            </w:tcBorders>
            <w:shd w:val="clear" w:color="000000" w:fill="D9E1F2"/>
            <w:noWrap/>
            <w:vAlign w:val="center"/>
            <w:hideMark/>
            <w:tcPrChange w:id="2178"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6CDC2643" w14:textId="238DCC45"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ins w:id="2179" w:author="Sandhya T" w:date="2024-06-20T08:32:00Z" w16du:dateUtc="2024-06-20T03:02:00Z">
              <w:r w:rsidR="002C32A2">
                <w:rPr>
                  <w:rFonts w:ascii="Aptos Narrow" w:eastAsia="Times New Roman" w:hAnsi="Aptos Narrow"/>
                  <w:b/>
                  <w:bCs/>
                  <w:color w:val="375623"/>
                  <w:sz w:val="28"/>
                  <w:szCs w:val="28"/>
                  <w:lang w:eastAsia="en-US"/>
                </w:rPr>
                <w:t>You</w:t>
              </w:r>
            </w:ins>
            <w:del w:id="2180" w:author="Sandhya T" w:date="2024-06-20T08:32:00Z" w16du:dateUtc="2024-06-20T03:02:00Z">
              <w:r w:rsidR="00EB4FF9" w:rsidRPr="00556762" w:rsidDel="002C32A2">
                <w:rPr>
                  <w:rFonts w:ascii="Aptos Narrow" w:eastAsia="Times New Roman" w:hAnsi="Aptos Narrow"/>
                  <w:b/>
                  <w:bCs/>
                  <w:color w:val="375623"/>
                  <w:sz w:val="28"/>
                  <w:szCs w:val="28"/>
                  <w:lang w:eastAsia="en-US"/>
                </w:rPr>
                <w:delText>U</w:delText>
              </w:r>
            </w:del>
            <w:r w:rsidR="00EB4FF9" w:rsidRPr="00556762">
              <w:rPr>
                <w:rFonts w:ascii="Aptos Narrow" w:eastAsia="Times New Roman" w:hAnsi="Aptos Narrow"/>
                <w:b/>
                <w:bCs/>
                <w:color w:val="375623"/>
                <w:sz w:val="28"/>
                <w:szCs w:val="28"/>
                <w:lang w:eastAsia="en-US"/>
              </w:rPr>
              <w:t xml:space="preserve"> may not recover</w:t>
            </w:r>
            <w:del w:id="2181" w:author="Sandhya T" w:date="2024-06-20T08:55:00Z" w16du:dateUtc="2024-06-20T03:25:00Z">
              <w:r w:rsidR="00EB4FF9" w:rsidRPr="00556762" w:rsidDel="00A31789">
                <w:rPr>
                  <w:rFonts w:ascii="Aptos Narrow" w:eastAsia="Times New Roman" w:hAnsi="Aptos Narrow"/>
                  <w:b/>
                  <w:bCs/>
                  <w:color w:val="375623"/>
                  <w:sz w:val="28"/>
                  <w:szCs w:val="28"/>
                  <w:lang w:eastAsia="en-US"/>
                </w:rPr>
                <w:delText xml:space="preserve"> the</w:delText>
              </w:r>
            </w:del>
            <w:r w:rsidR="00EB4FF9" w:rsidRPr="00556762">
              <w:rPr>
                <w:rFonts w:ascii="Aptos Narrow" w:eastAsia="Times New Roman" w:hAnsi="Aptos Narrow"/>
                <w:b/>
                <w:bCs/>
                <w:color w:val="375623"/>
                <w:sz w:val="28"/>
                <w:szCs w:val="28"/>
                <w:lang w:eastAsia="en-US"/>
              </w:rPr>
              <w:t xml:space="preserve"> it</w:t>
            </w:r>
            <w:del w:id="2182" w:author="Sandhya T" w:date="2024-06-20T08:55:00Z" w16du:dateUtc="2024-06-20T03:25:00Z">
              <w:r w:rsidR="00EB4FF9" w:rsidRPr="00556762" w:rsidDel="00A31789">
                <w:rPr>
                  <w:rFonts w:ascii="Aptos Narrow" w:eastAsia="Times New Roman" w:hAnsi="Aptos Narrow"/>
                  <w:b/>
                  <w:bCs/>
                  <w:color w:val="375623"/>
                  <w:sz w:val="28"/>
                  <w:szCs w:val="28"/>
                  <w:lang w:eastAsia="en-US"/>
                </w:rPr>
                <w:delText>em</w:delText>
              </w:r>
            </w:del>
            <w:r w:rsidR="00EB4FF9" w:rsidRPr="00556762">
              <w:rPr>
                <w:rFonts w:ascii="Aptos Narrow" w:eastAsia="Times New Roman" w:hAnsi="Aptos Narrow"/>
                <w:b/>
                <w:bCs/>
                <w:color w:val="375623"/>
                <w:sz w:val="28"/>
                <w:szCs w:val="28"/>
                <w:lang w:eastAsia="en-US"/>
              </w:rPr>
              <w:t>.</w:t>
            </w:r>
          </w:p>
        </w:tc>
      </w:tr>
      <w:tr w:rsidR="00B52A80" w:rsidRPr="00643659" w14:paraId="7882A27F" w14:textId="77777777" w:rsidTr="004724CE">
        <w:trPr>
          <w:trHeight w:val="312"/>
          <w:trPrChange w:id="2183"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184"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35942452"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15</w:t>
            </w:r>
          </w:p>
        </w:tc>
        <w:tc>
          <w:tcPr>
            <w:tcW w:w="9308" w:type="dxa"/>
            <w:tcBorders>
              <w:top w:val="nil"/>
              <w:left w:val="nil"/>
              <w:bottom w:val="single" w:sz="4" w:space="0" w:color="auto"/>
              <w:right w:val="single" w:sz="4" w:space="0" w:color="auto"/>
            </w:tcBorders>
            <w:shd w:val="clear" w:color="000000" w:fill="FFF2CC"/>
            <w:noWrap/>
            <w:vAlign w:val="center"/>
            <w:hideMark/>
            <w:tcPrChange w:id="2185"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0F422B45" w14:textId="7B8C0492"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255F38" w:rsidRPr="00556762">
              <w:rPr>
                <w:rFonts w:ascii="Aptos Narrow" w:eastAsia="Times New Roman" w:hAnsi="Aptos Narrow"/>
                <w:b/>
                <w:bCs/>
                <w:color w:val="FF0066"/>
                <w:sz w:val="28"/>
                <w:szCs w:val="28"/>
                <w:lang w:eastAsia="en-US"/>
              </w:rPr>
              <w:t>It may be near ani</w:t>
            </w:r>
            <w:r w:rsidR="00254849" w:rsidRPr="00556762">
              <w:rPr>
                <w:rFonts w:ascii="Aptos Narrow" w:eastAsia="Times New Roman" w:hAnsi="Aptos Narrow"/>
                <w:b/>
                <w:bCs/>
                <w:color w:val="FF0066"/>
                <w:sz w:val="28"/>
                <w:szCs w:val="28"/>
                <w:lang w:eastAsia="en-US"/>
              </w:rPr>
              <w:t>mal</w:t>
            </w:r>
            <w:r w:rsidR="00255F38" w:rsidRPr="00556762">
              <w:rPr>
                <w:rFonts w:ascii="Aptos Narrow" w:eastAsia="Times New Roman" w:hAnsi="Aptos Narrow"/>
                <w:b/>
                <w:bCs/>
                <w:color w:val="FF0066"/>
                <w:sz w:val="28"/>
                <w:szCs w:val="28"/>
                <w:lang w:eastAsia="en-US"/>
              </w:rPr>
              <w:t xml:space="preserve">, with the help of partner </w:t>
            </w:r>
            <w:ins w:id="2186" w:author="Sandhya T" w:date="2024-06-20T08:55:00Z" w16du:dateUtc="2024-06-20T03:25:00Z">
              <w:r w:rsidR="00EF466B">
                <w:rPr>
                  <w:rFonts w:ascii="Aptos Narrow" w:eastAsia="Times New Roman" w:hAnsi="Aptos Narrow"/>
                  <w:b/>
                  <w:bCs/>
                  <w:color w:val="FF0066"/>
                  <w:sz w:val="28"/>
                  <w:szCs w:val="28"/>
                  <w:lang w:eastAsia="en-US"/>
                </w:rPr>
                <w:t>yo</w:t>
              </w:r>
            </w:ins>
            <w:r w:rsidR="00255F38" w:rsidRPr="00556762">
              <w:rPr>
                <w:rFonts w:ascii="Aptos Narrow" w:eastAsia="Times New Roman" w:hAnsi="Aptos Narrow"/>
                <w:b/>
                <w:bCs/>
                <w:color w:val="FF0066"/>
                <w:sz w:val="28"/>
                <w:szCs w:val="28"/>
                <w:lang w:eastAsia="en-US"/>
              </w:rPr>
              <w:t>u will get back.</w:t>
            </w:r>
          </w:p>
        </w:tc>
      </w:tr>
      <w:tr w:rsidR="00B52A80" w:rsidRPr="00643659" w14:paraId="50BAB041" w14:textId="77777777" w:rsidTr="004724CE">
        <w:trPr>
          <w:trHeight w:val="312"/>
          <w:trPrChange w:id="2187"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188"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46A0D753"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16</w:t>
            </w:r>
          </w:p>
        </w:tc>
        <w:tc>
          <w:tcPr>
            <w:tcW w:w="9308" w:type="dxa"/>
            <w:tcBorders>
              <w:top w:val="nil"/>
              <w:left w:val="nil"/>
              <w:bottom w:val="single" w:sz="4" w:space="0" w:color="auto"/>
              <w:right w:val="single" w:sz="4" w:space="0" w:color="auto"/>
            </w:tcBorders>
            <w:shd w:val="clear" w:color="000000" w:fill="D9E1F2"/>
            <w:noWrap/>
            <w:vAlign w:val="center"/>
            <w:hideMark/>
            <w:tcPrChange w:id="2189"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2371684A" w14:textId="52AF8D5E"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E804BD" w:rsidRPr="00556762">
              <w:rPr>
                <w:rFonts w:ascii="Aptos Narrow" w:eastAsia="Times New Roman" w:hAnsi="Aptos Narrow"/>
                <w:b/>
                <w:bCs/>
                <w:color w:val="375623"/>
                <w:sz w:val="28"/>
                <w:szCs w:val="28"/>
                <w:lang w:eastAsia="en-US"/>
              </w:rPr>
              <w:t xml:space="preserve">With the help of cook </w:t>
            </w:r>
            <w:ins w:id="2190" w:author="Sandhya T" w:date="2024-06-20T08:31:00Z" w16du:dateUtc="2024-06-20T03:01:00Z">
              <w:r w:rsidR="002C32A2">
                <w:rPr>
                  <w:rFonts w:ascii="Aptos Narrow" w:eastAsia="Times New Roman" w:hAnsi="Aptos Narrow"/>
                  <w:b/>
                  <w:bCs/>
                  <w:color w:val="375623"/>
                  <w:sz w:val="28"/>
                  <w:szCs w:val="28"/>
                  <w:lang w:eastAsia="en-US"/>
                </w:rPr>
                <w:t>yo</w:t>
              </w:r>
            </w:ins>
            <w:r w:rsidR="00E804BD" w:rsidRPr="00556762">
              <w:rPr>
                <w:rFonts w:ascii="Aptos Narrow" w:eastAsia="Times New Roman" w:hAnsi="Aptos Narrow"/>
                <w:b/>
                <w:bCs/>
                <w:color w:val="375623"/>
                <w:sz w:val="28"/>
                <w:szCs w:val="28"/>
                <w:lang w:eastAsia="en-US"/>
              </w:rPr>
              <w:t>u will get back.</w:t>
            </w:r>
          </w:p>
        </w:tc>
      </w:tr>
      <w:tr w:rsidR="00B52A80" w:rsidRPr="00643659" w14:paraId="41EEF84D" w14:textId="77777777" w:rsidTr="004724CE">
        <w:trPr>
          <w:trHeight w:val="312"/>
          <w:trPrChange w:id="2191"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192"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2508917F"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17</w:t>
            </w:r>
          </w:p>
        </w:tc>
        <w:tc>
          <w:tcPr>
            <w:tcW w:w="9308" w:type="dxa"/>
            <w:tcBorders>
              <w:top w:val="nil"/>
              <w:left w:val="nil"/>
              <w:bottom w:val="single" w:sz="4" w:space="0" w:color="auto"/>
              <w:right w:val="single" w:sz="4" w:space="0" w:color="auto"/>
            </w:tcBorders>
            <w:shd w:val="clear" w:color="000000" w:fill="FFF2CC"/>
            <w:noWrap/>
            <w:vAlign w:val="center"/>
            <w:hideMark/>
            <w:tcPrChange w:id="2193"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54C26D7B" w14:textId="32E3DACF"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102F8C" w:rsidRPr="00556762">
              <w:rPr>
                <w:rFonts w:ascii="Aptos Narrow" w:eastAsia="Times New Roman" w:hAnsi="Aptos Narrow"/>
                <w:b/>
                <w:bCs/>
                <w:color w:val="FF0066"/>
                <w:sz w:val="28"/>
                <w:szCs w:val="28"/>
                <w:lang w:eastAsia="en-US"/>
              </w:rPr>
              <w:t>An important</w:t>
            </w:r>
            <w:r w:rsidR="001551EF" w:rsidRPr="00556762">
              <w:rPr>
                <w:rFonts w:ascii="Aptos Narrow" w:eastAsia="Times New Roman" w:hAnsi="Aptos Narrow"/>
                <w:b/>
                <w:bCs/>
                <w:color w:val="FF0066"/>
                <w:sz w:val="28"/>
                <w:szCs w:val="28"/>
                <w:lang w:eastAsia="en-US"/>
              </w:rPr>
              <w:t xml:space="preserve"> place </w:t>
            </w:r>
            <w:del w:id="2194" w:author="Sandhya T" w:date="2024-06-20T10:36:00Z" w16du:dateUtc="2024-06-20T05:06:00Z">
              <w:r w:rsidR="001551EF" w:rsidRPr="00556762" w:rsidDel="003B6DC1">
                <w:rPr>
                  <w:rFonts w:ascii="Aptos Narrow" w:eastAsia="Times New Roman" w:hAnsi="Aptos Narrow"/>
                  <w:b/>
                  <w:bCs/>
                  <w:color w:val="FF0066"/>
                  <w:sz w:val="28"/>
                  <w:szCs w:val="28"/>
                  <w:lang w:eastAsia="en-US"/>
                </w:rPr>
                <w:delText xml:space="preserve">of </w:delText>
              </w:r>
            </w:del>
            <w:ins w:id="2195" w:author="Sandhya T" w:date="2024-06-20T10:36:00Z" w16du:dateUtc="2024-06-20T05:06:00Z">
              <w:r w:rsidR="003B6DC1">
                <w:rPr>
                  <w:rFonts w:ascii="Aptos Narrow" w:eastAsia="Times New Roman" w:hAnsi="Aptos Narrow"/>
                  <w:b/>
                  <w:bCs/>
                  <w:color w:val="FF0066"/>
                  <w:sz w:val="28"/>
                  <w:szCs w:val="28"/>
                  <w:lang w:eastAsia="en-US"/>
                </w:rPr>
                <w:t>on the</w:t>
              </w:r>
              <w:r w:rsidR="003B6DC1" w:rsidRPr="00556762">
                <w:rPr>
                  <w:rFonts w:ascii="Aptos Narrow" w:eastAsia="Times New Roman" w:hAnsi="Aptos Narrow"/>
                  <w:b/>
                  <w:bCs/>
                  <w:color w:val="FF0066"/>
                  <w:sz w:val="28"/>
                  <w:szCs w:val="28"/>
                  <w:lang w:eastAsia="en-US"/>
                </w:rPr>
                <w:t xml:space="preserve"> </w:t>
              </w:r>
            </w:ins>
            <w:r w:rsidR="00FC5BCD" w:rsidRPr="00556762">
              <w:rPr>
                <w:rFonts w:ascii="Aptos Narrow" w:eastAsia="Times New Roman" w:hAnsi="Aptos Narrow"/>
                <w:b/>
                <w:bCs/>
                <w:color w:val="FF0066"/>
                <w:sz w:val="28"/>
                <w:szCs w:val="28"/>
                <w:lang w:eastAsia="en-US"/>
              </w:rPr>
              <w:t>shelf (locker).</w:t>
            </w:r>
          </w:p>
        </w:tc>
      </w:tr>
      <w:tr w:rsidR="00B52A80" w:rsidRPr="00643659" w14:paraId="541990DB" w14:textId="77777777" w:rsidTr="004724CE">
        <w:trPr>
          <w:trHeight w:val="312"/>
          <w:trPrChange w:id="2196"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197"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07B87C0A"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18</w:t>
            </w:r>
          </w:p>
        </w:tc>
        <w:tc>
          <w:tcPr>
            <w:tcW w:w="9308" w:type="dxa"/>
            <w:tcBorders>
              <w:top w:val="nil"/>
              <w:left w:val="nil"/>
              <w:bottom w:val="single" w:sz="4" w:space="0" w:color="auto"/>
              <w:right w:val="single" w:sz="4" w:space="0" w:color="auto"/>
            </w:tcBorders>
            <w:shd w:val="clear" w:color="000000" w:fill="D9E1F2"/>
            <w:noWrap/>
            <w:vAlign w:val="center"/>
            <w:hideMark/>
            <w:tcPrChange w:id="2198"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4B7B4BD9" w14:textId="38ECC4CE" w:rsidR="00240051"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B34725" w:rsidRPr="00556762">
              <w:rPr>
                <w:rFonts w:ascii="Aptos Narrow" w:eastAsia="Times New Roman" w:hAnsi="Aptos Narrow"/>
                <w:b/>
                <w:bCs/>
                <w:color w:val="375623"/>
                <w:sz w:val="28"/>
                <w:szCs w:val="28"/>
                <w:lang w:eastAsia="en-US"/>
              </w:rPr>
              <w:t>It will be in the hous</w:t>
            </w:r>
            <w:r w:rsidR="00254849" w:rsidRPr="00556762">
              <w:rPr>
                <w:rFonts w:ascii="Aptos Narrow" w:eastAsia="Times New Roman" w:hAnsi="Aptos Narrow"/>
                <w:b/>
                <w:bCs/>
                <w:color w:val="375623"/>
                <w:sz w:val="28"/>
                <w:szCs w:val="28"/>
                <w:lang w:eastAsia="en-US"/>
              </w:rPr>
              <w:t>e, within the clothes.</w:t>
            </w:r>
          </w:p>
        </w:tc>
      </w:tr>
      <w:tr w:rsidR="00B52A80" w:rsidRPr="00643659" w14:paraId="4EA61D70" w14:textId="77777777" w:rsidTr="004724CE">
        <w:trPr>
          <w:trHeight w:val="312"/>
          <w:trPrChange w:id="2199"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200"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73D71745"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19</w:t>
            </w:r>
          </w:p>
        </w:tc>
        <w:tc>
          <w:tcPr>
            <w:tcW w:w="9308" w:type="dxa"/>
            <w:tcBorders>
              <w:top w:val="nil"/>
              <w:left w:val="nil"/>
              <w:bottom w:val="single" w:sz="4" w:space="0" w:color="auto"/>
              <w:right w:val="single" w:sz="4" w:space="0" w:color="auto"/>
            </w:tcBorders>
            <w:shd w:val="clear" w:color="000000" w:fill="FFF2CC"/>
            <w:noWrap/>
            <w:vAlign w:val="center"/>
            <w:hideMark/>
            <w:tcPrChange w:id="2201"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1DA4999F" w14:textId="5B01F674"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1C1474" w:rsidRPr="00556762">
              <w:rPr>
                <w:rFonts w:ascii="Aptos Narrow" w:eastAsia="Times New Roman" w:hAnsi="Aptos Narrow"/>
                <w:b/>
                <w:bCs/>
                <w:color w:val="FF0066"/>
                <w:sz w:val="28"/>
                <w:szCs w:val="28"/>
                <w:lang w:eastAsia="en-US"/>
              </w:rPr>
              <w:t>Little distance from the house.</w:t>
            </w:r>
          </w:p>
        </w:tc>
      </w:tr>
      <w:tr w:rsidR="00B52A80" w:rsidRPr="00643659" w14:paraId="7C877408" w14:textId="77777777" w:rsidTr="004724CE">
        <w:trPr>
          <w:trHeight w:val="312"/>
          <w:trPrChange w:id="2202"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203"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55C41FC3"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20</w:t>
            </w:r>
          </w:p>
        </w:tc>
        <w:tc>
          <w:tcPr>
            <w:tcW w:w="9308" w:type="dxa"/>
            <w:tcBorders>
              <w:top w:val="nil"/>
              <w:left w:val="nil"/>
              <w:bottom w:val="single" w:sz="4" w:space="0" w:color="auto"/>
              <w:right w:val="single" w:sz="4" w:space="0" w:color="auto"/>
            </w:tcBorders>
            <w:shd w:val="clear" w:color="000000" w:fill="D9E1F2"/>
            <w:noWrap/>
            <w:vAlign w:val="center"/>
            <w:hideMark/>
            <w:tcPrChange w:id="2204"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60036004" w14:textId="3305C62F"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1C1474" w:rsidRPr="00556762">
              <w:rPr>
                <w:rFonts w:ascii="Aptos Narrow" w:eastAsia="Times New Roman" w:hAnsi="Aptos Narrow"/>
                <w:b/>
                <w:bCs/>
                <w:color w:val="375623"/>
                <w:sz w:val="28"/>
                <w:szCs w:val="28"/>
                <w:lang w:eastAsia="en-US"/>
              </w:rPr>
              <w:t xml:space="preserve">Near water place or </w:t>
            </w:r>
            <w:r w:rsidR="00251734" w:rsidRPr="00556762">
              <w:rPr>
                <w:rFonts w:ascii="Aptos Narrow" w:eastAsia="Times New Roman" w:hAnsi="Aptos Narrow"/>
                <w:b/>
                <w:bCs/>
                <w:color w:val="375623"/>
                <w:sz w:val="28"/>
                <w:szCs w:val="28"/>
                <w:lang w:eastAsia="en-US"/>
              </w:rPr>
              <w:t>carpet.</w:t>
            </w:r>
          </w:p>
        </w:tc>
      </w:tr>
      <w:tr w:rsidR="00B52A80" w:rsidRPr="00643659" w14:paraId="49FD3C9F" w14:textId="77777777" w:rsidTr="004724CE">
        <w:trPr>
          <w:trHeight w:val="312"/>
          <w:trPrChange w:id="2205"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206"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737B5D66"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21</w:t>
            </w:r>
          </w:p>
        </w:tc>
        <w:tc>
          <w:tcPr>
            <w:tcW w:w="9308" w:type="dxa"/>
            <w:tcBorders>
              <w:top w:val="nil"/>
              <w:left w:val="nil"/>
              <w:bottom w:val="single" w:sz="4" w:space="0" w:color="auto"/>
              <w:right w:val="single" w:sz="4" w:space="0" w:color="auto"/>
            </w:tcBorders>
            <w:shd w:val="clear" w:color="000000" w:fill="FFF2CC"/>
            <w:noWrap/>
            <w:vAlign w:val="center"/>
            <w:hideMark/>
            <w:tcPrChange w:id="2207"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5EBB140E" w14:textId="00E2FFC3"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251734" w:rsidRPr="00556762">
              <w:rPr>
                <w:rFonts w:ascii="Aptos Narrow" w:eastAsia="Times New Roman" w:hAnsi="Aptos Narrow"/>
                <w:b/>
                <w:bCs/>
                <w:color w:val="FF0066"/>
                <w:sz w:val="28"/>
                <w:szCs w:val="28"/>
                <w:lang w:eastAsia="en-US"/>
              </w:rPr>
              <w:t>Suitcase or box.</w:t>
            </w:r>
          </w:p>
        </w:tc>
      </w:tr>
      <w:tr w:rsidR="00B52A80" w:rsidRPr="00643659" w14:paraId="770745A3" w14:textId="77777777" w:rsidTr="004724CE">
        <w:trPr>
          <w:trHeight w:val="312"/>
          <w:trPrChange w:id="2208"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209"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130B69F2"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22</w:t>
            </w:r>
          </w:p>
        </w:tc>
        <w:tc>
          <w:tcPr>
            <w:tcW w:w="9308" w:type="dxa"/>
            <w:tcBorders>
              <w:top w:val="nil"/>
              <w:left w:val="nil"/>
              <w:bottom w:val="single" w:sz="4" w:space="0" w:color="auto"/>
              <w:right w:val="single" w:sz="4" w:space="0" w:color="auto"/>
            </w:tcBorders>
            <w:shd w:val="clear" w:color="000000" w:fill="D9E1F2"/>
            <w:noWrap/>
            <w:vAlign w:val="center"/>
            <w:hideMark/>
            <w:tcPrChange w:id="2210"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37EC15A6" w14:textId="68599EDC"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ins w:id="2211" w:author="Sandhya T" w:date="2024-06-20T09:00:00Z" w16du:dateUtc="2024-06-20T03:30:00Z">
              <w:r w:rsidR="00EF466B">
                <w:rPr>
                  <w:rFonts w:ascii="Aptos Narrow" w:eastAsia="Times New Roman" w:hAnsi="Aptos Narrow"/>
                  <w:b/>
                  <w:bCs/>
                  <w:color w:val="375623"/>
                  <w:sz w:val="28"/>
                  <w:szCs w:val="28"/>
                  <w:lang w:eastAsia="en-US"/>
                </w:rPr>
                <w:t>On t</w:t>
              </w:r>
            </w:ins>
            <w:del w:id="2212" w:author="Sandhya T" w:date="2024-06-20T09:00:00Z" w16du:dateUtc="2024-06-20T03:30:00Z">
              <w:r w:rsidR="00633083" w:rsidRPr="00556762" w:rsidDel="00EF466B">
                <w:rPr>
                  <w:rFonts w:ascii="Aptos Narrow" w:eastAsia="Times New Roman" w:hAnsi="Aptos Narrow"/>
                  <w:b/>
                  <w:bCs/>
                  <w:color w:val="375623"/>
                  <w:sz w:val="28"/>
                  <w:szCs w:val="28"/>
                  <w:lang w:eastAsia="en-US"/>
                </w:rPr>
                <w:delText>T</w:delText>
              </w:r>
            </w:del>
            <w:r w:rsidR="00633083" w:rsidRPr="00556762">
              <w:rPr>
                <w:rFonts w:ascii="Aptos Narrow" w:eastAsia="Times New Roman" w:hAnsi="Aptos Narrow"/>
                <w:b/>
                <w:bCs/>
                <w:color w:val="375623"/>
                <w:sz w:val="28"/>
                <w:szCs w:val="28"/>
                <w:lang w:eastAsia="en-US"/>
              </w:rPr>
              <w:t>op of</w:t>
            </w:r>
            <w:ins w:id="2213" w:author="Sandhya T" w:date="2024-06-20T09:00:00Z" w16du:dateUtc="2024-06-20T03:30:00Z">
              <w:r w:rsidR="00EF466B">
                <w:rPr>
                  <w:rFonts w:ascii="Aptos Narrow" w:eastAsia="Times New Roman" w:hAnsi="Aptos Narrow"/>
                  <w:b/>
                  <w:bCs/>
                  <w:color w:val="375623"/>
                  <w:sz w:val="28"/>
                  <w:szCs w:val="28"/>
                  <w:lang w:eastAsia="en-US"/>
                </w:rPr>
                <w:t xml:space="preserve"> a</w:t>
              </w:r>
            </w:ins>
            <w:r w:rsidR="00633083" w:rsidRPr="00556762">
              <w:rPr>
                <w:rFonts w:ascii="Aptos Narrow" w:eastAsia="Times New Roman" w:hAnsi="Aptos Narrow"/>
                <w:b/>
                <w:bCs/>
                <w:color w:val="375623"/>
                <w:sz w:val="28"/>
                <w:szCs w:val="28"/>
                <w:lang w:eastAsia="en-US"/>
              </w:rPr>
              <w:t xml:space="preserve"> shelf or any height place </w:t>
            </w:r>
            <w:ins w:id="2214" w:author="Sandhya T" w:date="2024-06-20T09:00:00Z" w16du:dateUtc="2024-06-20T03:30:00Z">
              <w:r w:rsidR="00EF466B">
                <w:rPr>
                  <w:rFonts w:ascii="Aptos Narrow" w:eastAsia="Times New Roman" w:hAnsi="Aptos Narrow"/>
                  <w:b/>
                  <w:bCs/>
                  <w:color w:val="375623"/>
                  <w:sz w:val="28"/>
                  <w:szCs w:val="28"/>
                  <w:lang w:eastAsia="en-US"/>
                </w:rPr>
                <w:t>in</w:t>
              </w:r>
            </w:ins>
            <w:del w:id="2215" w:author="Sandhya T" w:date="2024-06-20T09:00:00Z" w16du:dateUtc="2024-06-20T03:30:00Z">
              <w:r w:rsidR="00633083" w:rsidRPr="00556762" w:rsidDel="00EF466B">
                <w:rPr>
                  <w:rFonts w:ascii="Aptos Narrow" w:eastAsia="Times New Roman" w:hAnsi="Aptos Narrow"/>
                  <w:b/>
                  <w:bCs/>
                  <w:color w:val="375623"/>
                  <w:sz w:val="28"/>
                  <w:szCs w:val="28"/>
                  <w:lang w:eastAsia="en-US"/>
                </w:rPr>
                <w:delText>at</w:delText>
              </w:r>
            </w:del>
            <w:r w:rsidR="00633083" w:rsidRPr="00556762">
              <w:rPr>
                <w:rFonts w:ascii="Aptos Narrow" w:eastAsia="Times New Roman" w:hAnsi="Aptos Narrow"/>
                <w:b/>
                <w:bCs/>
                <w:color w:val="375623"/>
                <w:sz w:val="28"/>
                <w:szCs w:val="28"/>
                <w:lang w:eastAsia="en-US"/>
              </w:rPr>
              <w:t xml:space="preserve"> the house or office.</w:t>
            </w:r>
          </w:p>
        </w:tc>
      </w:tr>
      <w:tr w:rsidR="00B52A80" w:rsidRPr="00643659" w14:paraId="117AE114" w14:textId="77777777" w:rsidTr="004724CE">
        <w:trPr>
          <w:trHeight w:val="312"/>
          <w:trPrChange w:id="2216"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217"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6D07713A"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23</w:t>
            </w:r>
          </w:p>
        </w:tc>
        <w:tc>
          <w:tcPr>
            <w:tcW w:w="9308" w:type="dxa"/>
            <w:tcBorders>
              <w:top w:val="nil"/>
              <w:left w:val="nil"/>
              <w:bottom w:val="single" w:sz="4" w:space="0" w:color="auto"/>
              <w:right w:val="single" w:sz="4" w:space="0" w:color="auto"/>
            </w:tcBorders>
            <w:shd w:val="clear" w:color="000000" w:fill="FFF2CC"/>
            <w:noWrap/>
            <w:vAlign w:val="center"/>
            <w:hideMark/>
            <w:tcPrChange w:id="2218"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518FB761" w14:textId="0006C3D5"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D11405" w:rsidRPr="00556762">
              <w:rPr>
                <w:rFonts w:ascii="Aptos Narrow" w:eastAsia="Times New Roman" w:hAnsi="Aptos Narrow"/>
                <w:b/>
                <w:bCs/>
                <w:color w:val="FF0066"/>
                <w:sz w:val="28"/>
                <w:szCs w:val="28"/>
                <w:lang w:eastAsia="en-US"/>
              </w:rPr>
              <w:t>Wardrobe or with washing clothes</w:t>
            </w:r>
            <w:ins w:id="2219" w:author="Sandhya T" w:date="2024-06-20T09:01:00Z" w16du:dateUtc="2024-06-20T03:31:00Z">
              <w:r w:rsidR="00EF466B">
                <w:rPr>
                  <w:rFonts w:ascii="Aptos Narrow" w:eastAsia="Times New Roman" w:hAnsi="Aptos Narrow"/>
                  <w:b/>
                  <w:bCs/>
                  <w:color w:val="FF0066"/>
                  <w:sz w:val="28"/>
                  <w:szCs w:val="28"/>
                  <w:lang w:eastAsia="en-US"/>
                </w:rPr>
                <w:t xml:space="preserve"> </w:t>
              </w:r>
            </w:ins>
            <w:ins w:id="2220" w:author="Sandhya T" w:date="2024-06-20T09:00:00Z" w16du:dateUtc="2024-06-20T03:30:00Z">
              <w:r w:rsidR="00EF466B">
                <w:rPr>
                  <w:rFonts w:ascii="Aptos Narrow" w:eastAsia="Times New Roman" w:hAnsi="Aptos Narrow"/>
                  <w:b/>
                  <w:bCs/>
                  <w:color w:val="FF0066"/>
                  <w:sz w:val="28"/>
                  <w:szCs w:val="28"/>
                  <w:lang w:eastAsia="en-US"/>
                </w:rPr>
                <w:t>(</w:t>
              </w:r>
            </w:ins>
            <w:ins w:id="2221" w:author="Sandhya T" w:date="2024-06-20T09:01:00Z" w16du:dateUtc="2024-06-20T03:31:00Z">
              <w:r w:rsidR="00EF466B">
                <w:rPr>
                  <w:rFonts w:ascii="Aptos Narrow" w:eastAsia="Times New Roman" w:hAnsi="Aptos Narrow"/>
                  <w:b/>
                  <w:bCs/>
                  <w:color w:val="FF0066"/>
                  <w:sz w:val="28"/>
                  <w:szCs w:val="28"/>
                  <w:lang w:eastAsia="en-US"/>
                </w:rPr>
                <w:t>laundry)</w:t>
              </w:r>
            </w:ins>
            <w:r w:rsidR="00D11405" w:rsidRPr="00556762">
              <w:rPr>
                <w:rFonts w:ascii="Aptos Narrow" w:eastAsia="Times New Roman" w:hAnsi="Aptos Narrow"/>
                <w:b/>
                <w:bCs/>
                <w:color w:val="FF0066"/>
                <w:sz w:val="28"/>
                <w:szCs w:val="28"/>
                <w:lang w:eastAsia="en-US"/>
              </w:rPr>
              <w:t>.</w:t>
            </w:r>
          </w:p>
        </w:tc>
      </w:tr>
      <w:tr w:rsidR="00B52A80" w:rsidRPr="00643659" w14:paraId="297BBA1A" w14:textId="77777777" w:rsidTr="004724CE">
        <w:trPr>
          <w:trHeight w:val="312"/>
          <w:trPrChange w:id="2222"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223"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321971C4"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24</w:t>
            </w:r>
          </w:p>
        </w:tc>
        <w:tc>
          <w:tcPr>
            <w:tcW w:w="9308" w:type="dxa"/>
            <w:tcBorders>
              <w:top w:val="nil"/>
              <w:left w:val="nil"/>
              <w:bottom w:val="single" w:sz="4" w:space="0" w:color="auto"/>
              <w:right w:val="single" w:sz="4" w:space="0" w:color="auto"/>
            </w:tcBorders>
            <w:shd w:val="clear" w:color="000000" w:fill="D9E1F2"/>
            <w:noWrap/>
            <w:vAlign w:val="center"/>
            <w:hideMark/>
            <w:tcPrChange w:id="2224"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152E3A35" w14:textId="4B652B54"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D11405" w:rsidRPr="00556762">
              <w:rPr>
                <w:rFonts w:ascii="Aptos Narrow" w:eastAsia="Times New Roman" w:hAnsi="Aptos Narrow"/>
                <w:b/>
                <w:bCs/>
                <w:color w:val="375623"/>
                <w:sz w:val="28"/>
                <w:szCs w:val="28"/>
                <w:lang w:eastAsia="en-US"/>
              </w:rPr>
              <w:t>You will get back, but after some time</w:t>
            </w:r>
            <w:del w:id="2225" w:author="Sandhya T" w:date="2024-06-20T09:01:00Z" w16du:dateUtc="2024-06-20T03:31:00Z">
              <w:r w:rsidR="00D11405" w:rsidRPr="00556762" w:rsidDel="00EF466B">
                <w:rPr>
                  <w:rFonts w:ascii="Aptos Narrow" w:eastAsia="Times New Roman" w:hAnsi="Aptos Narrow"/>
                  <w:b/>
                  <w:bCs/>
                  <w:color w:val="375623"/>
                  <w:sz w:val="28"/>
                  <w:szCs w:val="28"/>
                  <w:lang w:eastAsia="en-US"/>
                </w:rPr>
                <w:delText>s</w:delText>
              </w:r>
            </w:del>
            <w:r w:rsidR="00D11405" w:rsidRPr="00556762">
              <w:rPr>
                <w:rFonts w:ascii="Aptos Narrow" w:eastAsia="Times New Roman" w:hAnsi="Aptos Narrow"/>
                <w:b/>
                <w:bCs/>
                <w:color w:val="375623"/>
                <w:sz w:val="28"/>
                <w:szCs w:val="28"/>
                <w:lang w:eastAsia="en-US"/>
              </w:rPr>
              <w:t>.</w:t>
            </w:r>
          </w:p>
        </w:tc>
      </w:tr>
      <w:tr w:rsidR="00B52A80" w:rsidRPr="00643659" w14:paraId="40E4FE61" w14:textId="77777777" w:rsidTr="004724CE">
        <w:trPr>
          <w:trHeight w:val="312"/>
          <w:trPrChange w:id="2226"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227"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0A9F4FCA"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25</w:t>
            </w:r>
          </w:p>
        </w:tc>
        <w:tc>
          <w:tcPr>
            <w:tcW w:w="9308" w:type="dxa"/>
            <w:tcBorders>
              <w:top w:val="nil"/>
              <w:left w:val="nil"/>
              <w:bottom w:val="single" w:sz="4" w:space="0" w:color="auto"/>
              <w:right w:val="single" w:sz="4" w:space="0" w:color="auto"/>
            </w:tcBorders>
            <w:shd w:val="clear" w:color="000000" w:fill="FFF2CC"/>
            <w:noWrap/>
            <w:vAlign w:val="center"/>
            <w:hideMark/>
            <w:tcPrChange w:id="2228"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1CC4B1C8" w14:textId="5E738B14"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344AD0" w:rsidRPr="00556762">
              <w:rPr>
                <w:rFonts w:ascii="Aptos Narrow" w:eastAsia="Times New Roman" w:hAnsi="Aptos Narrow"/>
                <w:b/>
                <w:bCs/>
                <w:color w:val="FF0066"/>
                <w:sz w:val="28"/>
                <w:szCs w:val="28"/>
                <w:lang w:eastAsia="en-US"/>
              </w:rPr>
              <w:t>It will be among other articles. Your need to search immediately.</w:t>
            </w:r>
          </w:p>
        </w:tc>
      </w:tr>
      <w:tr w:rsidR="00B52A80" w:rsidRPr="00643659" w14:paraId="532C9775" w14:textId="77777777" w:rsidTr="004724CE">
        <w:trPr>
          <w:trHeight w:val="312"/>
          <w:trPrChange w:id="2229"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230"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2BFF95F9"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lastRenderedPageBreak/>
              <w:t>26</w:t>
            </w:r>
          </w:p>
        </w:tc>
        <w:tc>
          <w:tcPr>
            <w:tcW w:w="9308" w:type="dxa"/>
            <w:tcBorders>
              <w:top w:val="nil"/>
              <w:left w:val="nil"/>
              <w:bottom w:val="single" w:sz="4" w:space="0" w:color="auto"/>
              <w:right w:val="single" w:sz="4" w:space="0" w:color="auto"/>
            </w:tcBorders>
            <w:shd w:val="clear" w:color="000000" w:fill="D9E1F2"/>
            <w:noWrap/>
            <w:vAlign w:val="center"/>
            <w:hideMark/>
            <w:tcPrChange w:id="2231"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072936EB" w14:textId="6EF18014"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284B5A" w:rsidRPr="00556762">
              <w:rPr>
                <w:rFonts w:ascii="Aptos Narrow" w:eastAsia="Times New Roman" w:hAnsi="Aptos Narrow"/>
                <w:b/>
                <w:bCs/>
                <w:color w:val="375623"/>
                <w:sz w:val="28"/>
                <w:szCs w:val="28"/>
                <w:lang w:eastAsia="en-US"/>
              </w:rPr>
              <w:t xml:space="preserve">With the help of </w:t>
            </w:r>
            <w:del w:id="2232" w:author="Sandhya T" w:date="2024-06-20T08:32:00Z" w16du:dateUtc="2024-06-20T03:02:00Z">
              <w:r w:rsidR="00284B5A" w:rsidRPr="00556762" w:rsidDel="002C32A2">
                <w:rPr>
                  <w:rFonts w:ascii="Aptos Narrow" w:eastAsia="Times New Roman" w:hAnsi="Aptos Narrow"/>
                  <w:b/>
                  <w:bCs/>
                  <w:color w:val="375623"/>
                  <w:sz w:val="28"/>
                  <w:szCs w:val="28"/>
                  <w:lang w:eastAsia="en-US"/>
                </w:rPr>
                <w:delText>y</w:delText>
              </w:r>
            </w:del>
            <w:r w:rsidR="00284B5A" w:rsidRPr="00556762">
              <w:rPr>
                <w:rFonts w:ascii="Aptos Narrow" w:eastAsia="Times New Roman" w:hAnsi="Aptos Narrow"/>
                <w:b/>
                <w:bCs/>
                <w:color w:val="375623"/>
                <w:sz w:val="28"/>
                <w:szCs w:val="28"/>
                <w:lang w:eastAsia="en-US"/>
              </w:rPr>
              <w:t xml:space="preserve">elders you will get </w:t>
            </w:r>
            <w:ins w:id="2233" w:author="Sandhya T" w:date="2024-06-20T08:33:00Z" w16du:dateUtc="2024-06-20T03:03:00Z">
              <w:r w:rsidR="002C32A2">
                <w:rPr>
                  <w:rFonts w:ascii="Aptos Narrow" w:eastAsia="Times New Roman" w:hAnsi="Aptos Narrow"/>
                  <w:b/>
                  <w:bCs/>
                  <w:color w:val="375623"/>
                  <w:sz w:val="28"/>
                  <w:szCs w:val="28"/>
                  <w:lang w:eastAsia="en-US"/>
                </w:rPr>
                <w:t xml:space="preserve">it </w:t>
              </w:r>
            </w:ins>
            <w:r w:rsidR="00284B5A" w:rsidRPr="00556762">
              <w:rPr>
                <w:rFonts w:ascii="Aptos Narrow" w:eastAsia="Times New Roman" w:hAnsi="Aptos Narrow"/>
                <w:b/>
                <w:bCs/>
                <w:color w:val="375623"/>
                <w:sz w:val="28"/>
                <w:szCs w:val="28"/>
                <w:lang w:eastAsia="en-US"/>
              </w:rPr>
              <w:t>back.</w:t>
            </w:r>
          </w:p>
        </w:tc>
      </w:tr>
      <w:tr w:rsidR="00B52A80" w:rsidRPr="00643659" w14:paraId="3AF18761" w14:textId="77777777" w:rsidTr="004724CE">
        <w:trPr>
          <w:trHeight w:val="312"/>
          <w:trPrChange w:id="2234"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235"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70BB4548"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27</w:t>
            </w:r>
          </w:p>
        </w:tc>
        <w:tc>
          <w:tcPr>
            <w:tcW w:w="9308" w:type="dxa"/>
            <w:tcBorders>
              <w:top w:val="nil"/>
              <w:left w:val="nil"/>
              <w:bottom w:val="single" w:sz="4" w:space="0" w:color="auto"/>
              <w:right w:val="single" w:sz="4" w:space="0" w:color="auto"/>
            </w:tcBorders>
            <w:shd w:val="clear" w:color="000000" w:fill="FFF2CC"/>
            <w:noWrap/>
            <w:vAlign w:val="center"/>
            <w:hideMark/>
            <w:tcPrChange w:id="2236"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5B5DDCEE" w14:textId="3B692982"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8522B5" w:rsidRPr="00556762">
              <w:rPr>
                <w:rFonts w:ascii="Aptos Narrow" w:eastAsia="Times New Roman" w:hAnsi="Aptos Narrow"/>
                <w:b/>
                <w:bCs/>
                <w:color w:val="FF0066"/>
                <w:sz w:val="28"/>
                <w:szCs w:val="28"/>
                <w:lang w:eastAsia="en-US"/>
              </w:rPr>
              <w:t xml:space="preserve">Take help of car driver, </w:t>
            </w:r>
            <w:r w:rsidR="00A51049" w:rsidRPr="00556762">
              <w:rPr>
                <w:rFonts w:ascii="Aptos Narrow" w:eastAsia="Times New Roman" w:hAnsi="Aptos Narrow"/>
                <w:b/>
                <w:bCs/>
                <w:color w:val="FF0066"/>
                <w:sz w:val="28"/>
                <w:szCs w:val="28"/>
                <w:lang w:eastAsia="en-US"/>
              </w:rPr>
              <w:t>or at garage.</w:t>
            </w:r>
          </w:p>
        </w:tc>
      </w:tr>
      <w:tr w:rsidR="00B52A80" w:rsidRPr="00643659" w14:paraId="3FE8138E" w14:textId="77777777" w:rsidTr="004724CE">
        <w:trPr>
          <w:trHeight w:val="312"/>
          <w:trPrChange w:id="2237"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238"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5EE363D0"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28</w:t>
            </w:r>
          </w:p>
        </w:tc>
        <w:tc>
          <w:tcPr>
            <w:tcW w:w="9308" w:type="dxa"/>
            <w:tcBorders>
              <w:top w:val="nil"/>
              <w:left w:val="nil"/>
              <w:bottom w:val="single" w:sz="4" w:space="0" w:color="auto"/>
              <w:right w:val="single" w:sz="4" w:space="0" w:color="auto"/>
            </w:tcBorders>
            <w:shd w:val="clear" w:color="000000" w:fill="D9E1F2"/>
            <w:noWrap/>
            <w:vAlign w:val="center"/>
            <w:hideMark/>
            <w:tcPrChange w:id="2239"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5478F8A7" w14:textId="3150B974" w:rsidR="00DC5963" w:rsidRPr="00556762" w:rsidRDefault="00E24675"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Forg</w:t>
            </w:r>
            <w:ins w:id="2240" w:author="Sandhya T" w:date="2024-06-20T08:33:00Z" w16du:dateUtc="2024-06-20T03:03:00Z">
              <w:r w:rsidR="002C32A2">
                <w:rPr>
                  <w:rFonts w:ascii="Aptos Narrow" w:eastAsia="Times New Roman" w:hAnsi="Aptos Narrow"/>
                  <w:b/>
                  <w:bCs/>
                  <w:color w:val="375623"/>
                  <w:sz w:val="28"/>
                  <w:szCs w:val="28"/>
                  <w:lang w:eastAsia="en-US"/>
                </w:rPr>
                <w:t>e</w:t>
              </w:r>
            </w:ins>
            <w:del w:id="2241" w:author="Sandhya T" w:date="2024-06-20T08:33:00Z" w16du:dateUtc="2024-06-20T03:03:00Z">
              <w:r w:rsidRPr="00556762" w:rsidDel="002C32A2">
                <w:rPr>
                  <w:rFonts w:ascii="Aptos Narrow" w:eastAsia="Times New Roman" w:hAnsi="Aptos Narrow"/>
                  <w:b/>
                  <w:bCs/>
                  <w:color w:val="375623"/>
                  <w:sz w:val="28"/>
                  <w:szCs w:val="28"/>
                  <w:lang w:eastAsia="en-US"/>
                </w:rPr>
                <w:delText>o</w:delText>
              </w:r>
            </w:del>
            <w:r w:rsidRPr="00556762">
              <w:rPr>
                <w:rFonts w:ascii="Aptos Narrow" w:eastAsia="Times New Roman" w:hAnsi="Aptos Narrow"/>
                <w:b/>
                <w:bCs/>
                <w:color w:val="375623"/>
                <w:sz w:val="28"/>
                <w:szCs w:val="28"/>
                <w:lang w:eastAsia="en-US"/>
              </w:rPr>
              <w:t xml:space="preserve">t about the article or item, </w:t>
            </w:r>
            <w:ins w:id="2242" w:author="Sandhya T" w:date="2024-06-20T08:30:00Z" w16du:dateUtc="2024-06-20T03:00:00Z">
              <w:r w:rsidR="002C32A2">
                <w:rPr>
                  <w:rFonts w:ascii="Aptos Narrow" w:eastAsia="Times New Roman" w:hAnsi="Aptos Narrow"/>
                  <w:b/>
                  <w:bCs/>
                  <w:color w:val="375623"/>
                  <w:sz w:val="28"/>
                  <w:szCs w:val="28"/>
                  <w:lang w:eastAsia="en-US"/>
                </w:rPr>
                <w:t>yo</w:t>
              </w:r>
            </w:ins>
            <w:r w:rsidRPr="00556762">
              <w:rPr>
                <w:rFonts w:ascii="Aptos Narrow" w:eastAsia="Times New Roman" w:hAnsi="Aptos Narrow"/>
                <w:b/>
                <w:bCs/>
                <w:color w:val="375623"/>
                <w:sz w:val="28"/>
                <w:szCs w:val="28"/>
                <w:lang w:eastAsia="en-US"/>
              </w:rPr>
              <w:t>u won</w:t>
            </w:r>
            <w:ins w:id="2243" w:author="Sandhya T" w:date="2024-06-20T08:30:00Z" w16du:dateUtc="2024-06-20T03:00:00Z">
              <w:r w:rsidR="002C32A2">
                <w:rPr>
                  <w:rFonts w:ascii="Aptos Narrow" w:eastAsia="Times New Roman" w:hAnsi="Aptos Narrow"/>
                  <w:b/>
                  <w:bCs/>
                  <w:color w:val="375623"/>
                  <w:sz w:val="28"/>
                  <w:szCs w:val="28"/>
                  <w:lang w:eastAsia="en-US"/>
                </w:rPr>
                <w:t>’</w:t>
              </w:r>
            </w:ins>
            <w:r w:rsidRPr="00556762">
              <w:rPr>
                <w:rFonts w:ascii="Aptos Narrow" w:eastAsia="Times New Roman" w:hAnsi="Aptos Narrow"/>
                <w:b/>
                <w:bCs/>
                <w:color w:val="375623"/>
                <w:sz w:val="28"/>
                <w:szCs w:val="28"/>
                <w:lang w:eastAsia="en-US"/>
              </w:rPr>
              <w:t>t get back.</w:t>
            </w:r>
          </w:p>
        </w:tc>
      </w:tr>
      <w:tr w:rsidR="00B52A80" w:rsidRPr="00643659" w14:paraId="619DBF56" w14:textId="77777777" w:rsidTr="004724CE">
        <w:trPr>
          <w:trHeight w:val="312"/>
          <w:trPrChange w:id="2244"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245"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45431636"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29</w:t>
            </w:r>
          </w:p>
        </w:tc>
        <w:tc>
          <w:tcPr>
            <w:tcW w:w="9308" w:type="dxa"/>
            <w:tcBorders>
              <w:top w:val="nil"/>
              <w:left w:val="nil"/>
              <w:bottom w:val="single" w:sz="4" w:space="0" w:color="auto"/>
              <w:right w:val="single" w:sz="4" w:space="0" w:color="auto"/>
            </w:tcBorders>
            <w:shd w:val="clear" w:color="000000" w:fill="FFF2CC"/>
            <w:noWrap/>
            <w:vAlign w:val="center"/>
            <w:hideMark/>
            <w:tcPrChange w:id="2246"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39B7F779" w14:textId="3CD610F2"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ins w:id="2247" w:author="Sandhya T" w:date="2024-06-20T08:30:00Z" w16du:dateUtc="2024-06-20T03:00:00Z">
              <w:r w:rsidR="002C32A2">
                <w:rPr>
                  <w:rFonts w:ascii="Aptos Narrow" w:eastAsia="Times New Roman" w:hAnsi="Aptos Narrow"/>
                  <w:b/>
                  <w:bCs/>
                  <w:color w:val="FF0066"/>
                  <w:sz w:val="28"/>
                  <w:szCs w:val="28"/>
                  <w:lang w:eastAsia="en-US"/>
                </w:rPr>
                <w:t>You</w:t>
              </w:r>
            </w:ins>
            <w:del w:id="2248" w:author="Sandhya T" w:date="2024-06-20T08:30:00Z" w16du:dateUtc="2024-06-20T03:00:00Z">
              <w:r w:rsidR="00562A1B" w:rsidRPr="00556762" w:rsidDel="002C32A2">
                <w:rPr>
                  <w:rFonts w:ascii="Aptos Narrow" w:eastAsia="Times New Roman" w:hAnsi="Aptos Narrow"/>
                  <w:b/>
                  <w:bCs/>
                  <w:color w:val="FF0066"/>
                  <w:sz w:val="28"/>
                  <w:szCs w:val="28"/>
                  <w:lang w:eastAsia="en-US"/>
                </w:rPr>
                <w:delText>U</w:delText>
              </w:r>
            </w:del>
            <w:r w:rsidR="00562A1B" w:rsidRPr="00556762">
              <w:rPr>
                <w:rFonts w:ascii="Aptos Narrow" w:eastAsia="Times New Roman" w:hAnsi="Aptos Narrow"/>
                <w:b/>
                <w:bCs/>
                <w:color w:val="FF0066"/>
                <w:sz w:val="28"/>
                <w:szCs w:val="28"/>
                <w:lang w:eastAsia="en-US"/>
              </w:rPr>
              <w:t xml:space="preserve"> have given to others, they will give</w:t>
            </w:r>
            <w:ins w:id="2249" w:author="Sandhya T" w:date="2024-06-20T08:33:00Z" w16du:dateUtc="2024-06-20T03:03:00Z">
              <w:r w:rsidR="002C32A2">
                <w:rPr>
                  <w:rFonts w:ascii="Aptos Narrow" w:eastAsia="Times New Roman" w:hAnsi="Aptos Narrow"/>
                  <w:b/>
                  <w:bCs/>
                  <w:color w:val="FF0066"/>
                  <w:sz w:val="28"/>
                  <w:szCs w:val="28"/>
                  <w:lang w:eastAsia="en-US"/>
                </w:rPr>
                <w:t xml:space="preserve"> it</w:t>
              </w:r>
            </w:ins>
            <w:r w:rsidR="00562A1B" w:rsidRPr="00556762">
              <w:rPr>
                <w:rFonts w:ascii="Aptos Narrow" w:eastAsia="Times New Roman" w:hAnsi="Aptos Narrow"/>
                <w:b/>
                <w:bCs/>
                <w:color w:val="FF0066"/>
                <w:sz w:val="28"/>
                <w:szCs w:val="28"/>
                <w:lang w:eastAsia="en-US"/>
              </w:rPr>
              <w:t xml:space="preserve"> back</w:t>
            </w:r>
            <w:r w:rsidR="004A60BD" w:rsidRPr="00556762">
              <w:rPr>
                <w:rFonts w:ascii="Aptos Narrow" w:eastAsia="Times New Roman" w:hAnsi="Aptos Narrow"/>
                <w:b/>
                <w:bCs/>
                <w:color w:val="FF0066"/>
                <w:sz w:val="28"/>
                <w:szCs w:val="28"/>
                <w:lang w:eastAsia="en-US"/>
              </w:rPr>
              <w:t>.</w:t>
            </w:r>
          </w:p>
        </w:tc>
      </w:tr>
      <w:tr w:rsidR="00B52A80" w:rsidRPr="00643659" w14:paraId="2730E4C7" w14:textId="77777777" w:rsidTr="004724CE">
        <w:trPr>
          <w:trHeight w:val="312"/>
          <w:trPrChange w:id="2250"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251"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7BC23309"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30</w:t>
            </w:r>
          </w:p>
        </w:tc>
        <w:tc>
          <w:tcPr>
            <w:tcW w:w="9308" w:type="dxa"/>
            <w:tcBorders>
              <w:top w:val="nil"/>
              <w:left w:val="nil"/>
              <w:bottom w:val="single" w:sz="4" w:space="0" w:color="auto"/>
              <w:right w:val="single" w:sz="4" w:space="0" w:color="auto"/>
            </w:tcBorders>
            <w:shd w:val="clear" w:color="000000" w:fill="D9E1F2"/>
            <w:noWrap/>
            <w:vAlign w:val="center"/>
            <w:hideMark/>
            <w:tcPrChange w:id="2252"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642CD694" w14:textId="4B356330" w:rsidR="00B52A80" w:rsidRPr="00556762" w:rsidRDefault="004A60BD"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Misplace</w:t>
            </w:r>
            <w:ins w:id="2253" w:author="Sandhya T" w:date="2024-06-20T08:30:00Z" w16du:dateUtc="2024-06-20T03:00:00Z">
              <w:r w:rsidR="002C32A2">
                <w:rPr>
                  <w:rFonts w:ascii="Aptos Narrow" w:eastAsia="Times New Roman" w:hAnsi="Aptos Narrow"/>
                  <w:b/>
                  <w:bCs/>
                  <w:color w:val="375623"/>
                  <w:sz w:val="28"/>
                  <w:szCs w:val="28"/>
                  <w:lang w:eastAsia="en-US"/>
                </w:rPr>
                <w:t>d</w:t>
              </w:r>
            </w:ins>
            <w:r w:rsidRPr="00556762">
              <w:rPr>
                <w:rFonts w:ascii="Aptos Narrow" w:eastAsia="Times New Roman" w:hAnsi="Aptos Narrow"/>
                <w:b/>
                <w:bCs/>
                <w:color w:val="375623"/>
                <w:sz w:val="28"/>
                <w:szCs w:val="28"/>
                <w:lang w:eastAsia="en-US"/>
              </w:rPr>
              <w:t xml:space="preserve"> at children</w:t>
            </w:r>
            <w:ins w:id="2254" w:author="Sandhya T" w:date="2024-06-20T08:29:00Z" w16du:dateUtc="2024-06-20T02:59:00Z">
              <w:r w:rsidR="002C32A2">
                <w:rPr>
                  <w:rFonts w:ascii="Aptos Narrow" w:eastAsia="Times New Roman" w:hAnsi="Aptos Narrow"/>
                  <w:b/>
                  <w:bCs/>
                  <w:color w:val="375623"/>
                  <w:sz w:val="28"/>
                  <w:szCs w:val="28"/>
                  <w:lang w:eastAsia="en-US"/>
                </w:rPr>
                <w:t>’</w:t>
              </w:r>
            </w:ins>
            <w:r w:rsidRPr="00556762">
              <w:rPr>
                <w:rFonts w:ascii="Aptos Narrow" w:eastAsia="Times New Roman" w:hAnsi="Aptos Narrow"/>
                <w:b/>
                <w:bCs/>
                <w:color w:val="375623"/>
                <w:sz w:val="28"/>
                <w:szCs w:val="28"/>
                <w:lang w:eastAsia="en-US"/>
              </w:rPr>
              <w:t>s play</w:t>
            </w:r>
            <w:del w:id="2255" w:author="Sandhya T" w:date="2024-06-20T08:30:00Z" w16du:dateUtc="2024-06-20T03:00:00Z">
              <w:r w:rsidRPr="00556762" w:rsidDel="002C32A2">
                <w:rPr>
                  <w:rFonts w:ascii="Aptos Narrow" w:eastAsia="Times New Roman" w:hAnsi="Aptos Narrow"/>
                  <w:b/>
                  <w:bCs/>
                  <w:color w:val="375623"/>
                  <w:sz w:val="28"/>
                  <w:szCs w:val="28"/>
                  <w:lang w:eastAsia="en-US"/>
                </w:rPr>
                <w:delText xml:space="preserve"> </w:delText>
              </w:r>
            </w:del>
            <w:r w:rsidRPr="00556762">
              <w:rPr>
                <w:rFonts w:ascii="Aptos Narrow" w:eastAsia="Times New Roman" w:hAnsi="Aptos Narrow"/>
                <w:b/>
                <w:bCs/>
                <w:color w:val="375623"/>
                <w:sz w:val="28"/>
                <w:szCs w:val="28"/>
                <w:lang w:eastAsia="en-US"/>
              </w:rPr>
              <w:t>g</w:t>
            </w:r>
            <w:ins w:id="2256" w:author="Sandhya T" w:date="2024-06-20T08:30:00Z" w16du:dateUtc="2024-06-20T03:00:00Z">
              <w:r w:rsidR="002C32A2">
                <w:rPr>
                  <w:rFonts w:ascii="Aptos Narrow" w:eastAsia="Times New Roman" w:hAnsi="Aptos Narrow"/>
                  <w:b/>
                  <w:bCs/>
                  <w:color w:val="375623"/>
                  <w:sz w:val="28"/>
                  <w:szCs w:val="28"/>
                  <w:lang w:eastAsia="en-US"/>
                </w:rPr>
                <w:t>r</w:t>
              </w:r>
            </w:ins>
            <w:r w:rsidRPr="00556762">
              <w:rPr>
                <w:rFonts w:ascii="Aptos Narrow" w:eastAsia="Times New Roman" w:hAnsi="Aptos Narrow"/>
                <w:b/>
                <w:bCs/>
                <w:color w:val="375623"/>
                <w:sz w:val="28"/>
                <w:szCs w:val="28"/>
                <w:lang w:eastAsia="en-US"/>
              </w:rPr>
              <w:t>ound.</w:t>
            </w:r>
          </w:p>
        </w:tc>
      </w:tr>
      <w:tr w:rsidR="00B52A80" w:rsidRPr="00643659" w14:paraId="334583FB" w14:textId="77777777" w:rsidTr="004724CE">
        <w:trPr>
          <w:trHeight w:val="312"/>
          <w:trPrChange w:id="2257"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258"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19C5672F"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31</w:t>
            </w:r>
          </w:p>
        </w:tc>
        <w:tc>
          <w:tcPr>
            <w:tcW w:w="9308" w:type="dxa"/>
            <w:tcBorders>
              <w:top w:val="nil"/>
              <w:left w:val="nil"/>
              <w:bottom w:val="single" w:sz="4" w:space="0" w:color="auto"/>
              <w:right w:val="single" w:sz="4" w:space="0" w:color="auto"/>
            </w:tcBorders>
            <w:shd w:val="clear" w:color="000000" w:fill="FFF2CC"/>
            <w:noWrap/>
            <w:vAlign w:val="center"/>
            <w:hideMark/>
            <w:tcPrChange w:id="2259"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45143517" w14:textId="11F6AF44"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6160F9" w:rsidRPr="00556762">
              <w:rPr>
                <w:rFonts w:ascii="Aptos Narrow" w:eastAsia="Times New Roman" w:hAnsi="Aptos Narrow"/>
                <w:b/>
                <w:bCs/>
                <w:color w:val="FF0066"/>
                <w:sz w:val="28"/>
                <w:szCs w:val="28"/>
                <w:lang w:eastAsia="en-US"/>
              </w:rPr>
              <w:t>Near bathroom or washing place.</w:t>
            </w:r>
          </w:p>
        </w:tc>
      </w:tr>
      <w:tr w:rsidR="00B52A80" w:rsidRPr="00643659" w14:paraId="4F6384A3" w14:textId="77777777" w:rsidTr="004724CE">
        <w:trPr>
          <w:trHeight w:val="312"/>
          <w:trPrChange w:id="2260"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261"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0CE4F8BF"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32</w:t>
            </w:r>
          </w:p>
        </w:tc>
        <w:tc>
          <w:tcPr>
            <w:tcW w:w="9308" w:type="dxa"/>
            <w:tcBorders>
              <w:top w:val="nil"/>
              <w:left w:val="nil"/>
              <w:bottom w:val="single" w:sz="4" w:space="0" w:color="auto"/>
              <w:right w:val="single" w:sz="4" w:space="0" w:color="auto"/>
            </w:tcBorders>
            <w:shd w:val="clear" w:color="000000" w:fill="D9E1F2"/>
            <w:noWrap/>
            <w:vAlign w:val="center"/>
            <w:hideMark/>
            <w:tcPrChange w:id="2262"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47277294" w14:textId="50A29969"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6160F9" w:rsidRPr="00556762">
              <w:rPr>
                <w:rFonts w:ascii="Aptos Narrow" w:eastAsia="Times New Roman" w:hAnsi="Aptos Narrow"/>
                <w:b/>
                <w:bCs/>
                <w:color w:val="375623"/>
                <w:sz w:val="28"/>
                <w:szCs w:val="28"/>
                <w:lang w:eastAsia="en-US"/>
              </w:rPr>
              <w:t>Clo</w:t>
            </w:r>
            <w:ins w:id="2263" w:author="Sandhya T" w:date="2024-06-20T08:29:00Z" w16du:dateUtc="2024-06-20T02:59:00Z">
              <w:r w:rsidR="002C32A2">
                <w:rPr>
                  <w:rFonts w:ascii="Aptos Narrow" w:eastAsia="Times New Roman" w:hAnsi="Aptos Narrow"/>
                  <w:b/>
                  <w:bCs/>
                  <w:color w:val="375623"/>
                  <w:sz w:val="28"/>
                  <w:szCs w:val="28"/>
                  <w:lang w:eastAsia="en-US"/>
                </w:rPr>
                <w:t>s</w:t>
              </w:r>
            </w:ins>
            <w:r w:rsidR="006160F9" w:rsidRPr="00556762">
              <w:rPr>
                <w:rFonts w:ascii="Aptos Narrow" w:eastAsia="Times New Roman" w:hAnsi="Aptos Narrow"/>
                <w:b/>
                <w:bCs/>
                <w:color w:val="375623"/>
                <w:sz w:val="28"/>
                <w:szCs w:val="28"/>
                <w:lang w:eastAsia="en-US"/>
              </w:rPr>
              <w:t xml:space="preserve">ed place, passage or </w:t>
            </w:r>
            <w:r w:rsidR="00E14F36" w:rsidRPr="00556762">
              <w:rPr>
                <w:rFonts w:ascii="Aptos Narrow" w:eastAsia="Times New Roman" w:hAnsi="Aptos Narrow"/>
                <w:b/>
                <w:bCs/>
                <w:color w:val="375623"/>
                <w:sz w:val="28"/>
                <w:szCs w:val="28"/>
                <w:lang w:eastAsia="en-US"/>
              </w:rPr>
              <w:t>corridor.</w:t>
            </w:r>
          </w:p>
        </w:tc>
      </w:tr>
      <w:tr w:rsidR="00B52A80" w:rsidRPr="00643659" w14:paraId="40581F21" w14:textId="77777777" w:rsidTr="004724CE">
        <w:trPr>
          <w:trHeight w:val="312"/>
          <w:trPrChange w:id="2264"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265"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37E43822"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33</w:t>
            </w:r>
          </w:p>
        </w:tc>
        <w:tc>
          <w:tcPr>
            <w:tcW w:w="9308" w:type="dxa"/>
            <w:tcBorders>
              <w:top w:val="nil"/>
              <w:left w:val="nil"/>
              <w:bottom w:val="single" w:sz="4" w:space="0" w:color="auto"/>
              <w:right w:val="single" w:sz="4" w:space="0" w:color="auto"/>
            </w:tcBorders>
            <w:shd w:val="clear" w:color="000000" w:fill="FFF2CC"/>
            <w:noWrap/>
            <w:vAlign w:val="center"/>
            <w:hideMark/>
            <w:tcPrChange w:id="2266"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494A3ECD" w14:textId="77E3AFE1" w:rsidR="00967F08"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A330E0" w:rsidRPr="00556762">
              <w:rPr>
                <w:rFonts w:ascii="Aptos Narrow" w:eastAsia="Times New Roman" w:hAnsi="Aptos Narrow"/>
                <w:b/>
                <w:bCs/>
                <w:color w:val="FF0066"/>
                <w:sz w:val="28"/>
                <w:szCs w:val="28"/>
                <w:lang w:eastAsia="en-US"/>
              </w:rPr>
              <w:t>Hidden within the clothes.</w:t>
            </w:r>
          </w:p>
        </w:tc>
      </w:tr>
      <w:tr w:rsidR="00B52A80" w:rsidRPr="00643659" w14:paraId="60F4B79D" w14:textId="77777777" w:rsidTr="004724CE">
        <w:trPr>
          <w:trHeight w:val="312"/>
          <w:trPrChange w:id="2267"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268"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0FAF1AF8"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34</w:t>
            </w:r>
          </w:p>
        </w:tc>
        <w:tc>
          <w:tcPr>
            <w:tcW w:w="9308" w:type="dxa"/>
            <w:tcBorders>
              <w:top w:val="nil"/>
              <w:left w:val="nil"/>
              <w:bottom w:val="single" w:sz="4" w:space="0" w:color="auto"/>
              <w:right w:val="single" w:sz="4" w:space="0" w:color="auto"/>
            </w:tcBorders>
            <w:shd w:val="clear" w:color="000000" w:fill="D9E1F2"/>
            <w:noWrap/>
            <w:vAlign w:val="center"/>
            <w:hideMark/>
            <w:tcPrChange w:id="2269"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4BAA57BC" w14:textId="785FF1A1"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0F10E5" w:rsidRPr="00556762">
              <w:rPr>
                <w:rFonts w:ascii="Aptos Narrow" w:eastAsia="Times New Roman" w:hAnsi="Aptos Narrow"/>
                <w:b/>
                <w:bCs/>
                <w:color w:val="375623"/>
                <w:sz w:val="28"/>
                <w:szCs w:val="28"/>
                <w:lang w:eastAsia="en-US"/>
              </w:rPr>
              <w:t>Cooking area or near fire place.</w:t>
            </w:r>
          </w:p>
        </w:tc>
      </w:tr>
      <w:tr w:rsidR="00B52A80" w:rsidRPr="00643659" w14:paraId="2A1EB61E" w14:textId="77777777" w:rsidTr="004724CE">
        <w:trPr>
          <w:trHeight w:val="312"/>
          <w:trPrChange w:id="2270"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271"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2734E697"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35</w:t>
            </w:r>
          </w:p>
        </w:tc>
        <w:tc>
          <w:tcPr>
            <w:tcW w:w="9308" w:type="dxa"/>
            <w:tcBorders>
              <w:top w:val="nil"/>
              <w:left w:val="nil"/>
              <w:bottom w:val="single" w:sz="4" w:space="0" w:color="auto"/>
              <w:right w:val="single" w:sz="4" w:space="0" w:color="auto"/>
            </w:tcBorders>
            <w:shd w:val="clear" w:color="000000" w:fill="FFF2CC"/>
            <w:noWrap/>
            <w:vAlign w:val="center"/>
            <w:hideMark/>
            <w:tcPrChange w:id="2272"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337EFF8E" w14:textId="09B73D2E" w:rsidR="00376051"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7C3D26" w:rsidRPr="00556762">
              <w:rPr>
                <w:rFonts w:ascii="Aptos Narrow" w:eastAsia="Times New Roman" w:hAnsi="Aptos Narrow"/>
                <w:b/>
                <w:bCs/>
                <w:color w:val="FF0066"/>
                <w:sz w:val="28"/>
                <w:szCs w:val="28"/>
                <w:lang w:eastAsia="en-US"/>
              </w:rPr>
              <w:t>Near attached bath room.</w:t>
            </w:r>
          </w:p>
        </w:tc>
      </w:tr>
      <w:tr w:rsidR="00B52A80" w:rsidRPr="00643659" w14:paraId="3E236327" w14:textId="77777777" w:rsidTr="004724CE">
        <w:trPr>
          <w:trHeight w:val="312"/>
          <w:trPrChange w:id="2273"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274"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773D53F8"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36</w:t>
            </w:r>
          </w:p>
        </w:tc>
        <w:tc>
          <w:tcPr>
            <w:tcW w:w="9308" w:type="dxa"/>
            <w:tcBorders>
              <w:top w:val="nil"/>
              <w:left w:val="nil"/>
              <w:bottom w:val="single" w:sz="4" w:space="0" w:color="auto"/>
              <w:right w:val="single" w:sz="4" w:space="0" w:color="auto"/>
            </w:tcBorders>
            <w:shd w:val="clear" w:color="000000" w:fill="D9E1F2"/>
            <w:noWrap/>
            <w:vAlign w:val="center"/>
            <w:hideMark/>
            <w:tcPrChange w:id="2275"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06CB3E58" w14:textId="06337BF7" w:rsidR="00B52A80" w:rsidRPr="00556762" w:rsidRDefault="006B63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With the help of servant</w:t>
            </w:r>
            <w:ins w:id="2276" w:author="Sandhya T" w:date="2024-06-20T08:33:00Z" w16du:dateUtc="2024-06-20T03:03:00Z">
              <w:r w:rsidR="002C32A2">
                <w:rPr>
                  <w:rFonts w:ascii="Aptos Narrow" w:eastAsia="Times New Roman" w:hAnsi="Aptos Narrow"/>
                  <w:b/>
                  <w:bCs/>
                  <w:color w:val="375623"/>
                  <w:sz w:val="28"/>
                  <w:szCs w:val="28"/>
                  <w:lang w:eastAsia="en-US"/>
                </w:rPr>
                <w:t>,</w:t>
              </w:r>
            </w:ins>
            <w:r w:rsidRPr="00556762">
              <w:rPr>
                <w:rFonts w:ascii="Aptos Narrow" w:eastAsia="Times New Roman" w:hAnsi="Aptos Narrow"/>
                <w:b/>
                <w:bCs/>
                <w:color w:val="375623"/>
                <w:sz w:val="28"/>
                <w:szCs w:val="28"/>
                <w:lang w:eastAsia="en-US"/>
              </w:rPr>
              <w:t xml:space="preserve"> </w:t>
            </w:r>
            <w:ins w:id="2277" w:author="Sandhya T" w:date="2024-06-20T08:29:00Z" w16du:dateUtc="2024-06-20T02:59:00Z">
              <w:r w:rsidR="002C32A2">
                <w:rPr>
                  <w:rFonts w:ascii="Aptos Narrow" w:eastAsia="Times New Roman" w:hAnsi="Aptos Narrow"/>
                  <w:b/>
                  <w:bCs/>
                  <w:color w:val="375623"/>
                  <w:sz w:val="28"/>
                  <w:szCs w:val="28"/>
                  <w:lang w:eastAsia="en-US"/>
                </w:rPr>
                <w:t>yo</w:t>
              </w:r>
            </w:ins>
            <w:r w:rsidRPr="00556762">
              <w:rPr>
                <w:rFonts w:ascii="Aptos Narrow" w:eastAsia="Times New Roman" w:hAnsi="Aptos Narrow"/>
                <w:b/>
                <w:bCs/>
                <w:color w:val="375623"/>
                <w:sz w:val="28"/>
                <w:szCs w:val="28"/>
                <w:lang w:eastAsia="en-US"/>
              </w:rPr>
              <w:t>u will get</w:t>
            </w:r>
            <w:ins w:id="2278" w:author="Sandhya T" w:date="2024-06-20T08:33:00Z" w16du:dateUtc="2024-06-20T03:03:00Z">
              <w:r w:rsidR="002C32A2">
                <w:rPr>
                  <w:rFonts w:ascii="Aptos Narrow" w:eastAsia="Times New Roman" w:hAnsi="Aptos Narrow"/>
                  <w:b/>
                  <w:bCs/>
                  <w:color w:val="375623"/>
                  <w:sz w:val="28"/>
                  <w:szCs w:val="28"/>
                  <w:lang w:eastAsia="en-US"/>
                </w:rPr>
                <w:t xml:space="preserve"> it</w:t>
              </w:r>
            </w:ins>
            <w:r w:rsidRPr="00556762">
              <w:rPr>
                <w:rFonts w:ascii="Aptos Narrow" w:eastAsia="Times New Roman" w:hAnsi="Aptos Narrow"/>
                <w:b/>
                <w:bCs/>
                <w:color w:val="375623"/>
                <w:sz w:val="28"/>
                <w:szCs w:val="28"/>
                <w:lang w:eastAsia="en-US"/>
              </w:rPr>
              <w:t xml:space="preserve"> back.</w:t>
            </w:r>
          </w:p>
        </w:tc>
      </w:tr>
      <w:tr w:rsidR="00B52A80" w:rsidRPr="00643659" w14:paraId="632B09DE" w14:textId="77777777" w:rsidTr="004724CE">
        <w:trPr>
          <w:trHeight w:val="312"/>
          <w:trPrChange w:id="2279"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280"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6E9F96F2"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37</w:t>
            </w:r>
          </w:p>
        </w:tc>
        <w:tc>
          <w:tcPr>
            <w:tcW w:w="9308" w:type="dxa"/>
            <w:tcBorders>
              <w:top w:val="nil"/>
              <w:left w:val="nil"/>
              <w:bottom w:val="single" w:sz="4" w:space="0" w:color="auto"/>
              <w:right w:val="single" w:sz="4" w:space="0" w:color="auto"/>
            </w:tcBorders>
            <w:shd w:val="clear" w:color="000000" w:fill="FFF2CC"/>
            <w:noWrap/>
            <w:vAlign w:val="center"/>
            <w:hideMark/>
            <w:tcPrChange w:id="2281"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7B6EC290" w14:textId="1AC3C087"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6B6380" w:rsidRPr="00556762">
              <w:rPr>
                <w:rFonts w:ascii="Aptos Narrow" w:eastAsia="Times New Roman" w:hAnsi="Aptos Narrow"/>
                <w:b/>
                <w:bCs/>
                <w:color w:val="FF0066"/>
                <w:sz w:val="28"/>
                <w:szCs w:val="28"/>
                <w:lang w:eastAsia="en-US"/>
              </w:rPr>
              <w:t xml:space="preserve">It will be </w:t>
            </w:r>
            <w:ins w:id="2282" w:author="Sandhya T" w:date="2024-06-20T08:34:00Z" w16du:dateUtc="2024-06-20T03:04:00Z">
              <w:r w:rsidR="002C32A2">
                <w:rPr>
                  <w:rFonts w:ascii="Aptos Narrow" w:eastAsia="Times New Roman" w:hAnsi="Aptos Narrow"/>
                  <w:b/>
                  <w:bCs/>
                  <w:color w:val="FF0066"/>
                  <w:sz w:val="28"/>
                  <w:szCs w:val="28"/>
                  <w:lang w:eastAsia="en-US"/>
                </w:rPr>
                <w:t>o</w:t>
              </w:r>
            </w:ins>
            <w:del w:id="2283" w:author="Sandhya T" w:date="2024-06-20T08:34:00Z" w16du:dateUtc="2024-06-20T03:04:00Z">
              <w:r w:rsidR="006B6380" w:rsidRPr="00556762" w:rsidDel="002C32A2">
                <w:rPr>
                  <w:rFonts w:ascii="Aptos Narrow" w:eastAsia="Times New Roman" w:hAnsi="Aptos Narrow"/>
                  <w:b/>
                  <w:bCs/>
                  <w:color w:val="FF0066"/>
                  <w:sz w:val="28"/>
                  <w:szCs w:val="28"/>
                  <w:lang w:eastAsia="en-US"/>
                </w:rPr>
                <w:delText>i</w:delText>
              </w:r>
            </w:del>
            <w:r w:rsidR="006B6380" w:rsidRPr="00556762">
              <w:rPr>
                <w:rFonts w:ascii="Aptos Narrow" w:eastAsia="Times New Roman" w:hAnsi="Aptos Narrow"/>
                <w:b/>
                <w:bCs/>
                <w:color w:val="FF0066"/>
                <w:sz w:val="28"/>
                <w:szCs w:val="28"/>
                <w:lang w:eastAsia="en-US"/>
              </w:rPr>
              <w:t>n</w:t>
            </w:r>
            <w:ins w:id="2284" w:author="Sandhya T" w:date="2024-06-20T08:34:00Z" w16du:dateUtc="2024-06-20T03:04:00Z">
              <w:r w:rsidR="002C32A2">
                <w:rPr>
                  <w:rFonts w:ascii="Aptos Narrow" w:eastAsia="Times New Roman" w:hAnsi="Aptos Narrow"/>
                  <w:b/>
                  <w:bCs/>
                  <w:color w:val="FF0066"/>
                  <w:sz w:val="28"/>
                  <w:szCs w:val="28"/>
                  <w:lang w:eastAsia="en-US"/>
                </w:rPr>
                <w:t xml:space="preserve"> the</w:t>
              </w:r>
            </w:ins>
            <w:r w:rsidR="006B6380" w:rsidRPr="00556762">
              <w:rPr>
                <w:rFonts w:ascii="Aptos Narrow" w:eastAsia="Times New Roman" w:hAnsi="Aptos Narrow"/>
                <w:b/>
                <w:bCs/>
                <w:color w:val="FF0066"/>
                <w:sz w:val="28"/>
                <w:szCs w:val="28"/>
                <w:lang w:eastAsia="en-US"/>
              </w:rPr>
              <w:t xml:space="preserve"> floor </w:t>
            </w:r>
            <w:r w:rsidR="0041209D" w:rsidRPr="00556762">
              <w:rPr>
                <w:rFonts w:ascii="Aptos Narrow" w:eastAsia="Times New Roman" w:hAnsi="Aptos Narrow"/>
                <w:b/>
                <w:bCs/>
                <w:color w:val="FF0066"/>
                <w:sz w:val="28"/>
                <w:szCs w:val="28"/>
                <w:lang w:eastAsia="en-US"/>
              </w:rPr>
              <w:t>in your room.</w:t>
            </w:r>
          </w:p>
        </w:tc>
      </w:tr>
      <w:tr w:rsidR="00B52A80" w:rsidRPr="00643659" w14:paraId="31F2A180" w14:textId="77777777" w:rsidTr="004724CE">
        <w:trPr>
          <w:trHeight w:val="312"/>
          <w:trPrChange w:id="2285"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286"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052677B9"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38</w:t>
            </w:r>
          </w:p>
        </w:tc>
        <w:tc>
          <w:tcPr>
            <w:tcW w:w="9308" w:type="dxa"/>
            <w:tcBorders>
              <w:top w:val="nil"/>
              <w:left w:val="nil"/>
              <w:bottom w:val="single" w:sz="4" w:space="0" w:color="auto"/>
              <w:right w:val="single" w:sz="4" w:space="0" w:color="auto"/>
            </w:tcBorders>
            <w:shd w:val="clear" w:color="000000" w:fill="D9E1F2"/>
            <w:noWrap/>
            <w:vAlign w:val="center"/>
            <w:hideMark/>
            <w:tcPrChange w:id="2287"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2FCBA12A" w14:textId="7E383B7A"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41209D" w:rsidRPr="00556762">
              <w:rPr>
                <w:rFonts w:ascii="Aptos Narrow" w:eastAsia="Times New Roman" w:hAnsi="Aptos Narrow"/>
                <w:b/>
                <w:bCs/>
                <w:color w:val="375623"/>
                <w:sz w:val="28"/>
                <w:szCs w:val="28"/>
                <w:lang w:eastAsia="en-US"/>
              </w:rPr>
              <w:t>Near water place or swimming pool.</w:t>
            </w:r>
          </w:p>
        </w:tc>
      </w:tr>
      <w:tr w:rsidR="00B52A80" w:rsidRPr="00643659" w14:paraId="0AC66C78" w14:textId="77777777" w:rsidTr="004724CE">
        <w:trPr>
          <w:trHeight w:val="312"/>
          <w:trPrChange w:id="2288"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289"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442A6BCA"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39</w:t>
            </w:r>
          </w:p>
        </w:tc>
        <w:tc>
          <w:tcPr>
            <w:tcW w:w="9308" w:type="dxa"/>
            <w:tcBorders>
              <w:top w:val="nil"/>
              <w:left w:val="nil"/>
              <w:bottom w:val="single" w:sz="4" w:space="0" w:color="auto"/>
              <w:right w:val="single" w:sz="4" w:space="0" w:color="auto"/>
            </w:tcBorders>
            <w:shd w:val="clear" w:color="000000" w:fill="FFF2CC"/>
            <w:noWrap/>
            <w:vAlign w:val="center"/>
            <w:hideMark/>
            <w:tcPrChange w:id="2290"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2A75F861" w14:textId="5200ACEF"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ins w:id="2291" w:author="Sandhya T" w:date="2024-06-20T08:34:00Z" w16du:dateUtc="2024-06-20T03:04:00Z">
              <w:r w:rsidR="002C32A2">
                <w:rPr>
                  <w:rFonts w:ascii="Aptos Narrow" w:eastAsia="Times New Roman" w:hAnsi="Aptos Narrow"/>
                  <w:b/>
                  <w:bCs/>
                  <w:color w:val="FF0066"/>
                  <w:sz w:val="28"/>
                  <w:szCs w:val="28"/>
                  <w:lang w:eastAsia="en-US"/>
                </w:rPr>
                <w:t>On the</w:t>
              </w:r>
            </w:ins>
            <w:del w:id="2292" w:author="Sandhya T" w:date="2024-06-20T08:34:00Z" w16du:dateUtc="2024-06-20T03:04:00Z">
              <w:r w:rsidR="005054E9" w:rsidRPr="00556762" w:rsidDel="002C32A2">
                <w:rPr>
                  <w:rFonts w:ascii="Aptos Narrow" w:eastAsia="Times New Roman" w:hAnsi="Aptos Narrow"/>
                  <w:b/>
                  <w:bCs/>
                  <w:color w:val="FF0066"/>
                  <w:sz w:val="28"/>
                  <w:szCs w:val="28"/>
                  <w:lang w:eastAsia="en-US"/>
                </w:rPr>
                <w:delText>At</w:delText>
              </w:r>
            </w:del>
            <w:r w:rsidR="005054E9" w:rsidRPr="00556762">
              <w:rPr>
                <w:rFonts w:ascii="Aptos Narrow" w:eastAsia="Times New Roman" w:hAnsi="Aptos Narrow"/>
                <w:b/>
                <w:bCs/>
                <w:color w:val="FF0066"/>
                <w:sz w:val="28"/>
                <w:szCs w:val="28"/>
                <w:lang w:eastAsia="en-US"/>
              </w:rPr>
              <w:t xml:space="preserve"> shelf.</w:t>
            </w:r>
          </w:p>
        </w:tc>
      </w:tr>
      <w:tr w:rsidR="00B52A80" w:rsidRPr="00643659" w14:paraId="7A902B99" w14:textId="77777777" w:rsidTr="004724CE">
        <w:trPr>
          <w:trHeight w:val="312"/>
          <w:trPrChange w:id="2293"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294"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793BF927"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40</w:t>
            </w:r>
          </w:p>
        </w:tc>
        <w:tc>
          <w:tcPr>
            <w:tcW w:w="9308" w:type="dxa"/>
            <w:tcBorders>
              <w:top w:val="nil"/>
              <w:left w:val="nil"/>
              <w:bottom w:val="single" w:sz="4" w:space="0" w:color="auto"/>
              <w:right w:val="single" w:sz="4" w:space="0" w:color="auto"/>
            </w:tcBorders>
            <w:shd w:val="clear" w:color="000000" w:fill="D9E1F2"/>
            <w:noWrap/>
            <w:vAlign w:val="center"/>
            <w:hideMark/>
            <w:tcPrChange w:id="2295"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0CD24AE7" w14:textId="2D367648"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ED3217" w:rsidRPr="00556762">
              <w:rPr>
                <w:rFonts w:ascii="Aptos Narrow" w:eastAsia="Times New Roman" w:hAnsi="Aptos Narrow"/>
                <w:b/>
                <w:bCs/>
                <w:color w:val="375623"/>
                <w:sz w:val="28"/>
                <w:szCs w:val="28"/>
                <w:lang w:eastAsia="en-US"/>
              </w:rPr>
              <w:t xml:space="preserve">It will be wrapped </w:t>
            </w:r>
            <w:ins w:id="2296" w:author="Sandhya T" w:date="2024-06-20T08:29:00Z" w16du:dateUtc="2024-06-20T02:59:00Z">
              <w:r w:rsidR="002C32A2">
                <w:rPr>
                  <w:rFonts w:ascii="Aptos Narrow" w:eastAsia="Times New Roman" w:hAnsi="Aptos Narrow"/>
                  <w:b/>
                  <w:bCs/>
                  <w:color w:val="375623"/>
                  <w:sz w:val="28"/>
                  <w:szCs w:val="28"/>
                  <w:lang w:eastAsia="en-US"/>
                </w:rPr>
                <w:t>in</w:t>
              </w:r>
            </w:ins>
            <w:del w:id="2297" w:author="Sandhya T" w:date="2024-06-20T08:29:00Z" w16du:dateUtc="2024-06-20T02:59:00Z">
              <w:r w:rsidR="00ED3217" w:rsidRPr="00556762" w:rsidDel="002C32A2">
                <w:rPr>
                  <w:rFonts w:ascii="Aptos Narrow" w:eastAsia="Times New Roman" w:hAnsi="Aptos Narrow"/>
                  <w:b/>
                  <w:bCs/>
                  <w:color w:val="375623"/>
                  <w:sz w:val="28"/>
                  <w:szCs w:val="28"/>
                  <w:lang w:eastAsia="en-US"/>
                </w:rPr>
                <w:delText>at</w:delText>
              </w:r>
            </w:del>
            <w:r w:rsidR="00ED3217" w:rsidRPr="00556762">
              <w:rPr>
                <w:rFonts w:ascii="Aptos Narrow" w:eastAsia="Times New Roman" w:hAnsi="Aptos Narrow"/>
                <w:b/>
                <w:bCs/>
                <w:color w:val="375623"/>
                <w:sz w:val="28"/>
                <w:szCs w:val="28"/>
                <w:lang w:eastAsia="en-US"/>
              </w:rPr>
              <w:t xml:space="preserve"> cloth</w:t>
            </w:r>
            <w:del w:id="2298" w:author="Sandhya T" w:date="2024-06-20T08:29:00Z" w16du:dateUtc="2024-06-20T02:59:00Z">
              <w:r w:rsidR="00ED3217" w:rsidRPr="00556762" w:rsidDel="002C32A2">
                <w:rPr>
                  <w:rFonts w:ascii="Aptos Narrow" w:eastAsia="Times New Roman" w:hAnsi="Aptos Narrow"/>
                  <w:b/>
                  <w:bCs/>
                  <w:color w:val="375623"/>
                  <w:sz w:val="28"/>
                  <w:szCs w:val="28"/>
                  <w:lang w:eastAsia="en-US"/>
                </w:rPr>
                <w:delText>es</w:delText>
              </w:r>
            </w:del>
            <w:r w:rsidR="00ED3217" w:rsidRPr="00556762">
              <w:rPr>
                <w:rFonts w:ascii="Aptos Narrow" w:eastAsia="Times New Roman" w:hAnsi="Aptos Narrow"/>
                <w:b/>
                <w:bCs/>
                <w:color w:val="375623"/>
                <w:sz w:val="28"/>
                <w:szCs w:val="28"/>
                <w:lang w:eastAsia="en-US"/>
              </w:rPr>
              <w:t>.</w:t>
            </w:r>
          </w:p>
        </w:tc>
      </w:tr>
      <w:tr w:rsidR="00B52A80" w:rsidRPr="00643659" w14:paraId="24694F3A" w14:textId="77777777" w:rsidTr="004724CE">
        <w:trPr>
          <w:trHeight w:val="312"/>
          <w:trPrChange w:id="2299"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300"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07E588D1"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41</w:t>
            </w:r>
          </w:p>
        </w:tc>
        <w:tc>
          <w:tcPr>
            <w:tcW w:w="9308" w:type="dxa"/>
            <w:tcBorders>
              <w:top w:val="nil"/>
              <w:left w:val="nil"/>
              <w:bottom w:val="single" w:sz="4" w:space="0" w:color="auto"/>
              <w:right w:val="single" w:sz="4" w:space="0" w:color="auto"/>
            </w:tcBorders>
            <w:shd w:val="clear" w:color="000000" w:fill="FFF2CC"/>
            <w:noWrap/>
            <w:vAlign w:val="center"/>
            <w:hideMark/>
            <w:tcPrChange w:id="2301"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0BBE73B3" w14:textId="3DD303A0"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ED3217" w:rsidRPr="00556762">
              <w:rPr>
                <w:rFonts w:ascii="Aptos Narrow" w:eastAsia="Times New Roman" w:hAnsi="Aptos Narrow"/>
                <w:b/>
                <w:bCs/>
                <w:color w:val="FF0066"/>
                <w:sz w:val="28"/>
                <w:szCs w:val="28"/>
                <w:lang w:eastAsia="en-US"/>
              </w:rPr>
              <w:t>Near foot</w:t>
            </w:r>
            <w:del w:id="2302" w:author="Sandhya T" w:date="2024-06-20T08:34:00Z" w16du:dateUtc="2024-06-20T03:04:00Z">
              <w:r w:rsidR="00ED3217" w:rsidRPr="00556762" w:rsidDel="002C32A2">
                <w:rPr>
                  <w:rFonts w:ascii="Aptos Narrow" w:eastAsia="Times New Roman" w:hAnsi="Aptos Narrow"/>
                  <w:b/>
                  <w:bCs/>
                  <w:color w:val="FF0066"/>
                  <w:sz w:val="28"/>
                  <w:szCs w:val="28"/>
                  <w:lang w:eastAsia="en-US"/>
                </w:rPr>
                <w:delText xml:space="preserve"> </w:delText>
              </w:r>
            </w:del>
            <w:r w:rsidR="00ED3217" w:rsidRPr="00556762">
              <w:rPr>
                <w:rFonts w:ascii="Aptos Narrow" w:eastAsia="Times New Roman" w:hAnsi="Aptos Narrow"/>
                <w:b/>
                <w:bCs/>
                <w:color w:val="FF0066"/>
                <w:sz w:val="28"/>
                <w:szCs w:val="28"/>
                <w:lang w:eastAsia="en-US"/>
              </w:rPr>
              <w:t>wear.</w:t>
            </w:r>
          </w:p>
        </w:tc>
      </w:tr>
      <w:tr w:rsidR="00B52A80" w:rsidRPr="00643659" w14:paraId="09F6BBC9" w14:textId="77777777" w:rsidTr="004724CE">
        <w:trPr>
          <w:trHeight w:val="312"/>
          <w:trPrChange w:id="2303"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304"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77113C8F"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42</w:t>
            </w:r>
          </w:p>
        </w:tc>
        <w:tc>
          <w:tcPr>
            <w:tcW w:w="9308" w:type="dxa"/>
            <w:tcBorders>
              <w:top w:val="nil"/>
              <w:left w:val="nil"/>
              <w:bottom w:val="single" w:sz="4" w:space="0" w:color="auto"/>
              <w:right w:val="single" w:sz="4" w:space="0" w:color="auto"/>
            </w:tcBorders>
            <w:shd w:val="clear" w:color="000000" w:fill="D9E1F2"/>
            <w:noWrap/>
            <w:vAlign w:val="center"/>
            <w:hideMark/>
            <w:tcPrChange w:id="2305"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6B4D27A4" w14:textId="472239C2"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7B5908" w:rsidRPr="00556762">
              <w:rPr>
                <w:rFonts w:ascii="Aptos Narrow" w:eastAsia="Times New Roman" w:hAnsi="Aptos Narrow"/>
                <w:b/>
                <w:bCs/>
                <w:color w:val="375623"/>
                <w:sz w:val="28"/>
                <w:szCs w:val="28"/>
                <w:lang w:eastAsia="en-US"/>
              </w:rPr>
              <w:t>Near water or servant room.</w:t>
            </w:r>
          </w:p>
        </w:tc>
      </w:tr>
      <w:tr w:rsidR="00B52A80" w:rsidRPr="00643659" w14:paraId="563D1749" w14:textId="77777777" w:rsidTr="004724CE">
        <w:trPr>
          <w:trHeight w:val="312"/>
          <w:trPrChange w:id="2306"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307"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598ED593"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43</w:t>
            </w:r>
          </w:p>
        </w:tc>
        <w:tc>
          <w:tcPr>
            <w:tcW w:w="9308" w:type="dxa"/>
            <w:tcBorders>
              <w:top w:val="nil"/>
              <w:left w:val="nil"/>
              <w:bottom w:val="single" w:sz="4" w:space="0" w:color="auto"/>
              <w:right w:val="single" w:sz="4" w:space="0" w:color="auto"/>
            </w:tcBorders>
            <w:shd w:val="clear" w:color="000000" w:fill="FFF2CC"/>
            <w:noWrap/>
            <w:vAlign w:val="center"/>
            <w:hideMark/>
            <w:tcPrChange w:id="2308"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57A45426" w14:textId="5806B2DA"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497B72" w:rsidRPr="00556762">
              <w:rPr>
                <w:rFonts w:ascii="Aptos Narrow" w:eastAsia="Times New Roman" w:hAnsi="Aptos Narrow"/>
                <w:b/>
                <w:bCs/>
                <w:color w:val="FF0066"/>
                <w:sz w:val="28"/>
                <w:szCs w:val="28"/>
                <w:lang w:eastAsia="en-US"/>
              </w:rPr>
              <w:t>Near garage.</w:t>
            </w:r>
          </w:p>
        </w:tc>
      </w:tr>
      <w:tr w:rsidR="00B52A80" w:rsidRPr="00643659" w14:paraId="2AFE6682" w14:textId="77777777" w:rsidTr="004724CE">
        <w:trPr>
          <w:trHeight w:val="312"/>
          <w:trPrChange w:id="2309"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310"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00B3316D"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44</w:t>
            </w:r>
          </w:p>
        </w:tc>
        <w:tc>
          <w:tcPr>
            <w:tcW w:w="9308" w:type="dxa"/>
            <w:tcBorders>
              <w:top w:val="nil"/>
              <w:left w:val="nil"/>
              <w:bottom w:val="single" w:sz="4" w:space="0" w:color="auto"/>
              <w:right w:val="single" w:sz="4" w:space="0" w:color="auto"/>
            </w:tcBorders>
            <w:shd w:val="clear" w:color="000000" w:fill="D9E1F2"/>
            <w:noWrap/>
            <w:vAlign w:val="center"/>
            <w:hideMark/>
            <w:tcPrChange w:id="2311"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757BD745" w14:textId="6F690147"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497B72" w:rsidRPr="00556762">
              <w:rPr>
                <w:rFonts w:ascii="Aptos Narrow" w:eastAsia="Times New Roman" w:hAnsi="Aptos Narrow"/>
                <w:b/>
                <w:bCs/>
                <w:color w:val="375623"/>
                <w:sz w:val="28"/>
                <w:szCs w:val="28"/>
                <w:lang w:eastAsia="en-US"/>
              </w:rPr>
              <w:t>Near oil con</w:t>
            </w:r>
            <w:ins w:id="2312" w:author="Sandhya T" w:date="2024-06-20T08:09:00Z" w16du:dateUtc="2024-06-20T02:39:00Z">
              <w:r w:rsidR="006F5F71">
                <w:rPr>
                  <w:rFonts w:ascii="Aptos Narrow" w:eastAsia="Times New Roman" w:hAnsi="Aptos Narrow"/>
                  <w:b/>
                  <w:bCs/>
                  <w:color w:val="375623"/>
                  <w:sz w:val="28"/>
                  <w:szCs w:val="28"/>
                  <w:lang w:eastAsia="en-US"/>
                </w:rPr>
                <w:t>t</w:t>
              </w:r>
            </w:ins>
            <w:del w:id="2313" w:author="Sandhya T" w:date="2024-06-20T08:09:00Z" w16du:dateUtc="2024-06-20T02:39:00Z">
              <w:r w:rsidR="00497B72" w:rsidRPr="00556762" w:rsidDel="006F5F71">
                <w:rPr>
                  <w:rFonts w:ascii="Aptos Narrow" w:eastAsia="Times New Roman" w:hAnsi="Aptos Narrow"/>
                  <w:b/>
                  <w:bCs/>
                  <w:color w:val="375623"/>
                  <w:sz w:val="28"/>
                  <w:szCs w:val="28"/>
                  <w:lang w:eastAsia="en-US"/>
                </w:rPr>
                <w:delText>r</w:delText>
              </w:r>
            </w:del>
            <w:r w:rsidR="00497B72" w:rsidRPr="00556762">
              <w:rPr>
                <w:rFonts w:ascii="Aptos Narrow" w:eastAsia="Times New Roman" w:hAnsi="Aptos Narrow"/>
                <w:b/>
                <w:bCs/>
                <w:color w:val="375623"/>
                <w:sz w:val="28"/>
                <w:szCs w:val="28"/>
                <w:lang w:eastAsia="en-US"/>
              </w:rPr>
              <w:t>ainer.</w:t>
            </w:r>
          </w:p>
        </w:tc>
      </w:tr>
      <w:tr w:rsidR="00B52A80" w:rsidRPr="00643659" w14:paraId="31D8E26D" w14:textId="77777777" w:rsidTr="004724CE">
        <w:trPr>
          <w:trHeight w:val="312"/>
          <w:trPrChange w:id="2314"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315"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7CAF5294"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45</w:t>
            </w:r>
          </w:p>
        </w:tc>
        <w:tc>
          <w:tcPr>
            <w:tcW w:w="9308" w:type="dxa"/>
            <w:tcBorders>
              <w:top w:val="nil"/>
              <w:left w:val="nil"/>
              <w:bottom w:val="single" w:sz="4" w:space="0" w:color="auto"/>
              <w:right w:val="single" w:sz="4" w:space="0" w:color="auto"/>
            </w:tcBorders>
            <w:shd w:val="clear" w:color="000000" w:fill="FFF2CC"/>
            <w:noWrap/>
            <w:vAlign w:val="center"/>
            <w:hideMark/>
            <w:tcPrChange w:id="2316"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6CFFF14C" w14:textId="64462ADC"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497B72" w:rsidRPr="00556762">
              <w:rPr>
                <w:rFonts w:ascii="Aptos Narrow" w:eastAsia="Times New Roman" w:hAnsi="Aptos Narrow"/>
                <w:b/>
                <w:bCs/>
                <w:color w:val="FF0066"/>
                <w:sz w:val="28"/>
                <w:szCs w:val="28"/>
                <w:lang w:eastAsia="en-US"/>
              </w:rPr>
              <w:t>Cupboard or shelf.</w:t>
            </w:r>
          </w:p>
        </w:tc>
      </w:tr>
      <w:tr w:rsidR="00B52A80" w:rsidRPr="00643659" w14:paraId="7C06B29E" w14:textId="77777777" w:rsidTr="004724CE">
        <w:trPr>
          <w:trHeight w:val="312"/>
          <w:trPrChange w:id="2317"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318"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68734623"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46</w:t>
            </w:r>
          </w:p>
        </w:tc>
        <w:tc>
          <w:tcPr>
            <w:tcW w:w="9308" w:type="dxa"/>
            <w:tcBorders>
              <w:top w:val="nil"/>
              <w:left w:val="nil"/>
              <w:bottom w:val="single" w:sz="4" w:space="0" w:color="auto"/>
              <w:right w:val="single" w:sz="4" w:space="0" w:color="auto"/>
            </w:tcBorders>
            <w:shd w:val="clear" w:color="000000" w:fill="D9E1F2"/>
            <w:noWrap/>
            <w:vAlign w:val="center"/>
            <w:hideMark/>
            <w:tcPrChange w:id="2319"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2956A50D" w14:textId="59E56A37"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1E11CE" w:rsidRPr="00556762">
              <w:rPr>
                <w:rFonts w:ascii="Aptos Narrow" w:eastAsia="Times New Roman" w:hAnsi="Aptos Narrow"/>
                <w:b/>
                <w:bCs/>
                <w:color w:val="375623"/>
                <w:sz w:val="28"/>
                <w:szCs w:val="28"/>
                <w:lang w:eastAsia="en-US"/>
              </w:rPr>
              <w:t>Ask partner or family member.</w:t>
            </w:r>
          </w:p>
        </w:tc>
      </w:tr>
      <w:tr w:rsidR="00B52A80" w:rsidRPr="00643659" w14:paraId="2291B1D0" w14:textId="77777777" w:rsidTr="004724CE">
        <w:trPr>
          <w:trHeight w:val="312"/>
          <w:trPrChange w:id="2320"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321"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27FF61DE"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47</w:t>
            </w:r>
          </w:p>
        </w:tc>
        <w:tc>
          <w:tcPr>
            <w:tcW w:w="9308" w:type="dxa"/>
            <w:tcBorders>
              <w:top w:val="nil"/>
              <w:left w:val="nil"/>
              <w:bottom w:val="single" w:sz="4" w:space="0" w:color="auto"/>
              <w:right w:val="single" w:sz="4" w:space="0" w:color="auto"/>
            </w:tcBorders>
            <w:shd w:val="clear" w:color="000000" w:fill="FFF2CC"/>
            <w:noWrap/>
            <w:vAlign w:val="center"/>
            <w:hideMark/>
            <w:tcPrChange w:id="2322"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0B5A4EE7" w14:textId="404533D5"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603BB3" w:rsidRPr="00556762">
              <w:rPr>
                <w:rFonts w:ascii="Aptos Narrow" w:eastAsia="Times New Roman" w:hAnsi="Aptos Narrow"/>
                <w:b/>
                <w:bCs/>
                <w:color w:val="FF0066"/>
                <w:sz w:val="28"/>
                <w:szCs w:val="28"/>
                <w:lang w:eastAsia="en-US"/>
              </w:rPr>
              <w:t xml:space="preserve">Servant will </w:t>
            </w:r>
            <w:r w:rsidR="001733AD" w:rsidRPr="00556762">
              <w:rPr>
                <w:rFonts w:ascii="Aptos Narrow" w:eastAsia="Times New Roman" w:hAnsi="Aptos Narrow"/>
                <w:b/>
                <w:bCs/>
                <w:color w:val="FF0066"/>
                <w:sz w:val="28"/>
                <w:szCs w:val="28"/>
                <w:lang w:eastAsia="en-US"/>
              </w:rPr>
              <w:t>be th</w:t>
            </w:r>
            <w:ins w:id="2323" w:author="Sandhya T" w:date="2024-06-20T08:34:00Z" w16du:dateUtc="2024-06-20T03:04:00Z">
              <w:r w:rsidR="002C32A2">
                <w:rPr>
                  <w:rFonts w:ascii="Aptos Narrow" w:eastAsia="Times New Roman" w:hAnsi="Aptos Narrow"/>
                  <w:b/>
                  <w:bCs/>
                  <w:color w:val="FF0066"/>
                  <w:sz w:val="28"/>
                  <w:szCs w:val="28"/>
                  <w:lang w:eastAsia="en-US"/>
                </w:rPr>
                <w:t>ief</w:t>
              </w:r>
            </w:ins>
            <w:del w:id="2324" w:author="Sandhya T" w:date="2024-06-20T08:34:00Z" w16du:dateUtc="2024-06-20T03:04:00Z">
              <w:r w:rsidR="001733AD" w:rsidRPr="00556762" w:rsidDel="002C32A2">
                <w:rPr>
                  <w:rFonts w:ascii="Aptos Narrow" w:eastAsia="Times New Roman" w:hAnsi="Aptos Narrow"/>
                  <w:b/>
                  <w:bCs/>
                  <w:color w:val="FF0066"/>
                  <w:sz w:val="28"/>
                  <w:szCs w:val="28"/>
                  <w:lang w:eastAsia="en-US"/>
                </w:rPr>
                <w:delText>eft</w:delText>
              </w:r>
            </w:del>
            <w:r w:rsidR="001733AD" w:rsidRPr="00556762">
              <w:rPr>
                <w:rFonts w:ascii="Aptos Narrow" w:eastAsia="Times New Roman" w:hAnsi="Aptos Narrow"/>
                <w:b/>
                <w:bCs/>
                <w:color w:val="FF0066"/>
                <w:sz w:val="28"/>
                <w:szCs w:val="28"/>
                <w:lang w:eastAsia="en-US"/>
              </w:rPr>
              <w:t>.</w:t>
            </w:r>
          </w:p>
        </w:tc>
      </w:tr>
      <w:tr w:rsidR="00B52A80" w:rsidRPr="00643659" w14:paraId="4C7AF4C2" w14:textId="77777777" w:rsidTr="004724CE">
        <w:trPr>
          <w:trHeight w:val="312"/>
          <w:trPrChange w:id="2325"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326"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4A5F2D63"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48</w:t>
            </w:r>
          </w:p>
        </w:tc>
        <w:tc>
          <w:tcPr>
            <w:tcW w:w="9308" w:type="dxa"/>
            <w:tcBorders>
              <w:top w:val="nil"/>
              <w:left w:val="nil"/>
              <w:bottom w:val="single" w:sz="4" w:space="0" w:color="auto"/>
              <w:right w:val="single" w:sz="4" w:space="0" w:color="auto"/>
            </w:tcBorders>
            <w:shd w:val="clear" w:color="000000" w:fill="D9E1F2"/>
            <w:noWrap/>
            <w:vAlign w:val="center"/>
            <w:hideMark/>
            <w:tcPrChange w:id="2327"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405D0AFA" w14:textId="52F886C7"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1733AD" w:rsidRPr="00556762">
              <w:rPr>
                <w:rFonts w:ascii="Aptos Narrow" w:eastAsia="Times New Roman" w:hAnsi="Aptos Narrow"/>
                <w:b/>
                <w:bCs/>
                <w:color w:val="375623"/>
                <w:sz w:val="28"/>
                <w:szCs w:val="28"/>
                <w:lang w:eastAsia="en-US"/>
              </w:rPr>
              <w:t>Near drinking water.</w:t>
            </w:r>
          </w:p>
        </w:tc>
      </w:tr>
      <w:tr w:rsidR="00B52A80" w:rsidRPr="00643659" w14:paraId="2BCBC694" w14:textId="77777777" w:rsidTr="004724CE">
        <w:trPr>
          <w:trHeight w:val="312"/>
          <w:trPrChange w:id="2328"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329"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240C8B73"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49</w:t>
            </w:r>
          </w:p>
        </w:tc>
        <w:tc>
          <w:tcPr>
            <w:tcW w:w="9308" w:type="dxa"/>
            <w:tcBorders>
              <w:top w:val="nil"/>
              <w:left w:val="nil"/>
              <w:bottom w:val="single" w:sz="4" w:space="0" w:color="auto"/>
              <w:right w:val="single" w:sz="4" w:space="0" w:color="auto"/>
            </w:tcBorders>
            <w:shd w:val="clear" w:color="000000" w:fill="FFF2CC"/>
            <w:noWrap/>
            <w:vAlign w:val="center"/>
            <w:hideMark/>
            <w:tcPrChange w:id="2330"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104E6D82" w14:textId="3F11E8D7"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1733AD" w:rsidRPr="00556762">
              <w:rPr>
                <w:rFonts w:ascii="Aptos Narrow" w:eastAsia="Times New Roman" w:hAnsi="Aptos Narrow"/>
                <w:b/>
                <w:bCs/>
                <w:color w:val="FF0066"/>
                <w:sz w:val="28"/>
                <w:szCs w:val="28"/>
                <w:lang w:eastAsia="en-US"/>
              </w:rPr>
              <w:t>Lost</w:t>
            </w:r>
            <w:ins w:id="2331" w:author="Sandhya T" w:date="2024-06-20T08:35:00Z" w16du:dateUtc="2024-06-20T03:05:00Z">
              <w:r w:rsidR="00163584">
                <w:rPr>
                  <w:rFonts w:ascii="Aptos Narrow" w:eastAsia="Times New Roman" w:hAnsi="Aptos Narrow"/>
                  <w:b/>
                  <w:bCs/>
                  <w:color w:val="FF0066"/>
                  <w:sz w:val="28"/>
                  <w:szCs w:val="28"/>
                  <w:lang w:eastAsia="en-US"/>
                </w:rPr>
                <w:t>,</w:t>
              </w:r>
            </w:ins>
            <w:r w:rsidR="001733AD" w:rsidRPr="00556762">
              <w:rPr>
                <w:rFonts w:ascii="Aptos Narrow" w:eastAsia="Times New Roman" w:hAnsi="Aptos Narrow"/>
                <w:b/>
                <w:bCs/>
                <w:color w:val="FF0066"/>
                <w:sz w:val="28"/>
                <w:szCs w:val="28"/>
                <w:lang w:eastAsia="en-US"/>
              </w:rPr>
              <w:t xml:space="preserve"> </w:t>
            </w:r>
            <w:ins w:id="2332" w:author="Sandhya T" w:date="2024-06-20T08:10:00Z" w16du:dateUtc="2024-06-20T02:40:00Z">
              <w:r w:rsidR="006F5F71">
                <w:rPr>
                  <w:rFonts w:ascii="Aptos Narrow" w:eastAsia="Times New Roman" w:hAnsi="Aptos Narrow"/>
                  <w:b/>
                  <w:bCs/>
                  <w:color w:val="FF0066"/>
                  <w:sz w:val="28"/>
                  <w:szCs w:val="28"/>
                  <w:lang w:eastAsia="en-US"/>
                </w:rPr>
                <w:t>yo</w:t>
              </w:r>
            </w:ins>
            <w:r w:rsidR="001733AD" w:rsidRPr="00556762">
              <w:rPr>
                <w:rFonts w:ascii="Aptos Narrow" w:eastAsia="Times New Roman" w:hAnsi="Aptos Narrow"/>
                <w:b/>
                <w:bCs/>
                <w:color w:val="FF0066"/>
                <w:sz w:val="28"/>
                <w:szCs w:val="28"/>
                <w:lang w:eastAsia="en-US"/>
              </w:rPr>
              <w:t>u won</w:t>
            </w:r>
            <w:ins w:id="2333" w:author="Sandhya T" w:date="2024-06-20T08:09:00Z" w16du:dateUtc="2024-06-20T02:39:00Z">
              <w:r w:rsidR="006F5F71">
                <w:rPr>
                  <w:rFonts w:ascii="Aptos Narrow" w:eastAsia="Times New Roman" w:hAnsi="Aptos Narrow"/>
                  <w:b/>
                  <w:bCs/>
                  <w:color w:val="FF0066"/>
                  <w:sz w:val="28"/>
                  <w:szCs w:val="28"/>
                  <w:lang w:eastAsia="en-US"/>
                </w:rPr>
                <w:t>’t</w:t>
              </w:r>
            </w:ins>
            <w:del w:id="2334" w:author="Sandhya T" w:date="2024-06-20T08:09:00Z" w16du:dateUtc="2024-06-20T02:39:00Z">
              <w:r w:rsidR="001733AD" w:rsidRPr="00556762" w:rsidDel="006F5F71">
                <w:rPr>
                  <w:rFonts w:ascii="Aptos Narrow" w:eastAsia="Times New Roman" w:hAnsi="Aptos Narrow"/>
                  <w:b/>
                  <w:bCs/>
                  <w:color w:val="FF0066"/>
                  <w:sz w:val="28"/>
                  <w:szCs w:val="28"/>
                  <w:lang w:eastAsia="en-US"/>
                </w:rPr>
                <w:delText>t</w:delText>
              </w:r>
            </w:del>
            <w:r w:rsidR="001733AD" w:rsidRPr="00556762">
              <w:rPr>
                <w:rFonts w:ascii="Aptos Narrow" w:eastAsia="Times New Roman" w:hAnsi="Aptos Narrow"/>
                <w:b/>
                <w:bCs/>
                <w:color w:val="FF0066"/>
                <w:sz w:val="28"/>
                <w:szCs w:val="28"/>
                <w:lang w:eastAsia="en-US"/>
              </w:rPr>
              <w:t xml:space="preserve"> get </w:t>
            </w:r>
            <w:ins w:id="2335" w:author="Sandhya T" w:date="2024-06-20T08:35:00Z" w16du:dateUtc="2024-06-20T03:05:00Z">
              <w:r w:rsidR="002C32A2">
                <w:rPr>
                  <w:rFonts w:ascii="Aptos Narrow" w:eastAsia="Times New Roman" w:hAnsi="Aptos Narrow"/>
                  <w:b/>
                  <w:bCs/>
                  <w:color w:val="FF0066"/>
                  <w:sz w:val="28"/>
                  <w:szCs w:val="28"/>
                  <w:lang w:eastAsia="en-US"/>
                </w:rPr>
                <w:t xml:space="preserve">it </w:t>
              </w:r>
            </w:ins>
            <w:r w:rsidR="001733AD" w:rsidRPr="00556762">
              <w:rPr>
                <w:rFonts w:ascii="Aptos Narrow" w:eastAsia="Times New Roman" w:hAnsi="Aptos Narrow"/>
                <w:b/>
                <w:bCs/>
                <w:color w:val="FF0066"/>
                <w:sz w:val="28"/>
                <w:szCs w:val="28"/>
                <w:lang w:eastAsia="en-US"/>
              </w:rPr>
              <w:t>back.</w:t>
            </w:r>
          </w:p>
        </w:tc>
      </w:tr>
      <w:tr w:rsidR="00B52A80" w:rsidRPr="00643659" w14:paraId="3D100F13" w14:textId="77777777" w:rsidTr="004724CE">
        <w:trPr>
          <w:trHeight w:val="312"/>
          <w:trPrChange w:id="2336"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337"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438DF801"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50</w:t>
            </w:r>
          </w:p>
        </w:tc>
        <w:tc>
          <w:tcPr>
            <w:tcW w:w="9308" w:type="dxa"/>
            <w:tcBorders>
              <w:top w:val="nil"/>
              <w:left w:val="nil"/>
              <w:bottom w:val="single" w:sz="4" w:space="0" w:color="auto"/>
              <w:right w:val="single" w:sz="4" w:space="0" w:color="auto"/>
            </w:tcBorders>
            <w:shd w:val="clear" w:color="000000" w:fill="D9E1F2"/>
            <w:noWrap/>
            <w:vAlign w:val="center"/>
            <w:hideMark/>
            <w:tcPrChange w:id="2338"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387008D8" w14:textId="119AB0BC"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B02B81" w:rsidRPr="00556762">
              <w:rPr>
                <w:rFonts w:ascii="Aptos Narrow" w:eastAsia="Times New Roman" w:hAnsi="Aptos Narrow"/>
                <w:b/>
                <w:bCs/>
                <w:color w:val="375623"/>
                <w:sz w:val="28"/>
                <w:szCs w:val="28"/>
                <w:lang w:eastAsia="en-US"/>
              </w:rPr>
              <w:t>Box or suitcase.</w:t>
            </w:r>
          </w:p>
        </w:tc>
      </w:tr>
      <w:tr w:rsidR="00B52A80" w:rsidRPr="00643659" w14:paraId="7F488681" w14:textId="77777777" w:rsidTr="004724CE">
        <w:trPr>
          <w:trHeight w:val="312"/>
          <w:trPrChange w:id="2339"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340"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2C1F261E"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51</w:t>
            </w:r>
          </w:p>
        </w:tc>
        <w:tc>
          <w:tcPr>
            <w:tcW w:w="9308" w:type="dxa"/>
            <w:tcBorders>
              <w:top w:val="nil"/>
              <w:left w:val="nil"/>
              <w:bottom w:val="single" w:sz="4" w:space="0" w:color="auto"/>
              <w:right w:val="single" w:sz="4" w:space="0" w:color="auto"/>
            </w:tcBorders>
            <w:shd w:val="clear" w:color="000000" w:fill="FFF2CC"/>
            <w:noWrap/>
            <w:vAlign w:val="center"/>
            <w:hideMark/>
            <w:tcPrChange w:id="2341"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42061B0D" w14:textId="0C6758CA"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ins w:id="2342" w:author="Sandhya T" w:date="2024-06-20T08:35:00Z" w16du:dateUtc="2024-06-20T03:05:00Z">
              <w:r w:rsidR="00163584">
                <w:rPr>
                  <w:rFonts w:ascii="Aptos Narrow" w:eastAsia="Times New Roman" w:hAnsi="Aptos Narrow"/>
                  <w:b/>
                  <w:bCs/>
                  <w:color w:val="FF0066"/>
                  <w:sz w:val="28"/>
                  <w:szCs w:val="28"/>
                  <w:lang w:eastAsia="en-US"/>
                </w:rPr>
                <w:t>In</w:t>
              </w:r>
            </w:ins>
            <w:del w:id="2343" w:author="Sandhya T" w:date="2024-06-20T08:35:00Z" w16du:dateUtc="2024-06-20T03:05:00Z">
              <w:r w:rsidR="00B02B81" w:rsidRPr="00556762" w:rsidDel="00163584">
                <w:rPr>
                  <w:rFonts w:ascii="Aptos Narrow" w:eastAsia="Times New Roman" w:hAnsi="Aptos Narrow"/>
                  <w:b/>
                  <w:bCs/>
                  <w:color w:val="FF0066"/>
                  <w:sz w:val="28"/>
                  <w:szCs w:val="28"/>
                  <w:lang w:eastAsia="en-US"/>
                </w:rPr>
                <w:delText>At</w:delText>
              </w:r>
            </w:del>
            <w:r w:rsidR="00B02B81" w:rsidRPr="00556762">
              <w:rPr>
                <w:rFonts w:ascii="Aptos Narrow" w:eastAsia="Times New Roman" w:hAnsi="Aptos Narrow"/>
                <w:b/>
                <w:bCs/>
                <w:color w:val="FF0066"/>
                <w:sz w:val="28"/>
                <w:szCs w:val="28"/>
                <w:lang w:eastAsia="en-US"/>
              </w:rPr>
              <w:t xml:space="preserve"> bathroom.</w:t>
            </w:r>
          </w:p>
        </w:tc>
      </w:tr>
      <w:tr w:rsidR="00B52A80" w:rsidRPr="00643659" w14:paraId="650F9C4E" w14:textId="77777777" w:rsidTr="004724CE">
        <w:trPr>
          <w:trHeight w:val="312"/>
          <w:trPrChange w:id="2344"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345"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1C5CF954"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52</w:t>
            </w:r>
          </w:p>
        </w:tc>
        <w:tc>
          <w:tcPr>
            <w:tcW w:w="9308" w:type="dxa"/>
            <w:tcBorders>
              <w:top w:val="nil"/>
              <w:left w:val="nil"/>
              <w:bottom w:val="single" w:sz="4" w:space="0" w:color="auto"/>
              <w:right w:val="single" w:sz="4" w:space="0" w:color="auto"/>
            </w:tcBorders>
            <w:shd w:val="clear" w:color="000000" w:fill="D9E1F2"/>
            <w:noWrap/>
            <w:vAlign w:val="center"/>
            <w:hideMark/>
            <w:tcPrChange w:id="2346"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35D5C5BC" w14:textId="23A6BFED"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2226B6" w:rsidRPr="00556762">
              <w:rPr>
                <w:rFonts w:ascii="Aptos Narrow" w:eastAsia="Times New Roman" w:hAnsi="Aptos Narrow"/>
                <w:b/>
                <w:bCs/>
                <w:color w:val="375623"/>
                <w:sz w:val="28"/>
                <w:szCs w:val="28"/>
                <w:lang w:eastAsia="en-US"/>
              </w:rPr>
              <w:t>Already it w</w:t>
            </w:r>
            <w:ins w:id="2347" w:author="Sandhya T" w:date="2024-06-20T08:35:00Z" w16du:dateUtc="2024-06-20T03:05:00Z">
              <w:r w:rsidR="00163584">
                <w:rPr>
                  <w:rFonts w:ascii="Aptos Narrow" w:eastAsia="Times New Roman" w:hAnsi="Aptos Narrow"/>
                  <w:b/>
                  <w:bCs/>
                  <w:color w:val="375623"/>
                  <w:sz w:val="28"/>
                  <w:szCs w:val="28"/>
                  <w:lang w:eastAsia="en-US"/>
                </w:rPr>
                <w:t>ould</w:t>
              </w:r>
            </w:ins>
            <w:del w:id="2348" w:author="Sandhya T" w:date="2024-06-20T08:35:00Z" w16du:dateUtc="2024-06-20T03:05:00Z">
              <w:r w:rsidR="002226B6" w:rsidRPr="00556762" w:rsidDel="00163584">
                <w:rPr>
                  <w:rFonts w:ascii="Aptos Narrow" w:eastAsia="Times New Roman" w:hAnsi="Aptos Narrow"/>
                  <w:b/>
                  <w:bCs/>
                  <w:color w:val="375623"/>
                  <w:sz w:val="28"/>
                  <w:szCs w:val="28"/>
                  <w:lang w:eastAsia="en-US"/>
                </w:rPr>
                <w:delText>ill</w:delText>
              </w:r>
            </w:del>
            <w:r w:rsidR="002226B6" w:rsidRPr="00556762">
              <w:rPr>
                <w:rFonts w:ascii="Aptos Narrow" w:eastAsia="Times New Roman" w:hAnsi="Aptos Narrow"/>
                <w:b/>
                <w:bCs/>
                <w:color w:val="375623"/>
                <w:sz w:val="28"/>
                <w:szCs w:val="28"/>
                <w:lang w:eastAsia="en-US"/>
              </w:rPr>
              <w:t xml:space="preserve"> </w:t>
            </w:r>
            <w:ins w:id="2349" w:author="Sandhya T" w:date="2024-06-20T08:35:00Z" w16du:dateUtc="2024-06-20T03:05:00Z">
              <w:r w:rsidR="00163584">
                <w:rPr>
                  <w:rFonts w:ascii="Aptos Narrow" w:eastAsia="Times New Roman" w:hAnsi="Aptos Narrow"/>
                  <w:b/>
                  <w:bCs/>
                  <w:color w:val="375623"/>
                  <w:sz w:val="28"/>
                  <w:szCs w:val="28"/>
                  <w:lang w:eastAsia="en-US"/>
                </w:rPr>
                <w:t>have</w:t>
              </w:r>
            </w:ins>
            <w:del w:id="2350" w:author="Sandhya T" w:date="2024-06-20T08:35:00Z" w16du:dateUtc="2024-06-20T03:05:00Z">
              <w:r w:rsidR="002226B6" w:rsidRPr="00556762" w:rsidDel="00163584">
                <w:rPr>
                  <w:rFonts w:ascii="Aptos Narrow" w:eastAsia="Times New Roman" w:hAnsi="Aptos Narrow"/>
                  <w:b/>
                  <w:bCs/>
                  <w:color w:val="375623"/>
                  <w:sz w:val="28"/>
                  <w:szCs w:val="28"/>
                  <w:lang w:eastAsia="en-US"/>
                </w:rPr>
                <w:delText>be</w:delText>
              </w:r>
            </w:del>
            <w:r w:rsidR="002226B6" w:rsidRPr="00556762">
              <w:rPr>
                <w:rFonts w:ascii="Aptos Narrow" w:eastAsia="Times New Roman" w:hAnsi="Aptos Narrow"/>
                <w:b/>
                <w:bCs/>
                <w:color w:val="375623"/>
                <w:sz w:val="28"/>
                <w:szCs w:val="28"/>
                <w:lang w:eastAsia="en-US"/>
              </w:rPr>
              <w:t xml:space="preserve"> changed hands, from your partner to their relatives.</w:t>
            </w:r>
          </w:p>
        </w:tc>
      </w:tr>
      <w:tr w:rsidR="00B52A80" w:rsidRPr="00643659" w14:paraId="16F92547" w14:textId="77777777" w:rsidTr="004724CE">
        <w:trPr>
          <w:trHeight w:val="312"/>
          <w:trPrChange w:id="2351"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352"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22EC4277"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53</w:t>
            </w:r>
          </w:p>
        </w:tc>
        <w:tc>
          <w:tcPr>
            <w:tcW w:w="9308" w:type="dxa"/>
            <w:tcBorders>
              <w:top w:val="nil"/>
              <w:left w:val="nil"/>
              <w:bottom w:val="single" w:sz="4" w:space="0" w:color="auto"/>
              <w:right w:val="single" w:sz="4" w:space="0" w:color="auto"/>
            </w:tcBorders>
            <w:shd w:val="clear" w:color="000000" w:fill="FFF2CC"/>
            <w:noWrap/>
            <w:vAlign w:val="center"/>
            <w:hideMark/>
            <w:tcPrChange w:id="2353"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5CBE98CF" w14:textId="17474094"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A42353" w:rsidRPr="00556762">
              <w:rPr>
                <w:rFonts w:ascii="Aptos Narrow" w:eastAsia="Times New Roman" w:hAnsi="Aptos Narrow"/>
                <w:b/>
                <w:bCs/>
                <w:color w:val="FF0066"/>
                <w:sz w:val="28"/>
                <w:szCs w:val="28"/>
                <w:lang w:eastAsia="en-US"/>
              </w:rPr>
              <w:t>With someone from your known ones</w:t>
            </w:r>
            <w:ins w:id="2354" w:author="Sandhya T" w:date="2024-06-20T08:36:00Z" w16du:dateUtc="2024-06-20T03:06:00Z">
              <w:r w:rsidR="00163584">
                <w:rPr>
                  <w:rFonts w:ascii="Aptos Narrow" w:eastAsia="Times New Roman" w:hAnsi="Aptos Narrow"/>
                  <w:b/>
                  <w:bCs/>
                  <w:color w:val="FF0066"/>
                  <w:sz w:val="28"/>
                  <w:szCs w:val="28"/>
                  <w:lang w:eastAsia="en-US"/>
                </w:rPr>
                <w:t>,</w:t>
              </w:r>
            </w:ins>
            <w:r w:rsidR="00A42353" w:rsidRPr="00556762">
              <w:rPr>
                <w:rFonts w:ascii="Aptos Narrow" w:eastAsia="Times New Roman" w:hAnsi="Aptos Narrow"/>
                <w:b/>
                <w:bCs/>
                <w:color w:val="FF0066"/>
                <w:sz w:val="28"/>
                <w:szCs w:val="28"/>
                <w:lang w:eastAsia="en-US"/>
              </w:rPr>
              <w:t xml:space="preserve"> they will return</w:t>
            </w:r>
            <w:ins w:id="2355" w:author="Sandhya T" w:date="2024-06-20T08:36:00Z" w16du:dateUtc="2024-06-20T03:06:00Z">
              <w:r w:rsidR="00163584">
                <w:rPr>
                  <w:rFonts w:ascii="Aptos Narrow" w:eastAsia="Times New Roman" w:hAnsi="Aptos Narrow"/>
                  <w:b/>
                  <w:bCs/>
                  <w:color w:val="FF0066"/>
                  <w:sz w:val="28"/>
                  <w:szCs w:val="28"/>
                  <w:lang w:eastAsia="en-US"/>
                </w:rPr>
                <w:t xml:space="preserve"> it</w:t>
              </w:r>
            </w:ins>
            <w:r w:rsidR="00A42353" w:rsidRPr="00556762">
              <w:rPr>
                <w:rFonts w:ascii="Aptos Narrow" w:eastAsia="Times New Roman" w:hAnsi="Aptos Narrow"/>
                <w:b/>
                <w:bCs/>
                <w:color w:val="FF0066"/>
                <w:sz w:val="28"/>
                <w:szCs w:val="28"/>
                <w:lang w:eastAsia="en-US"/>
              </w:rPr>
              <w:t xml:space="preserve"> back.</w:t>
            </w:r>
          </w:p>
        </w:tc>
      </w:tr>
      <w:tr w:rsidR="00B52A80" w:rsidRPr="00643659" w14:paraId="4AEC0565" w14:textId="77777777" w:rsidTr="004724CE">
        <w:trPr>
          <w:trHeight w:val="312"/>
          <w:trPrChange w:id="2356"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357"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6F17D3BB"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54</w:t>
            </w:r>
          </w:p>
        </w:tc>
        <w:tc>
          <w:tcPr>
            <w:tcW w:w="9308" w:type="dxa"/>
            <w:tcBorders>
              <w:top w:val="nil"/>
              <w:left w:val="nil"/>
              <w:bottom w:val="single" w:sz="4" w:space="0" w:color="auto"/>
              <w:right w:val="single" w:sz="4" w:space="0" w:color="auto"/>
            </w:tcBorders>
            <w:shd w:val="clear" w:color="000000" w:fill="D9E1F2"/>
            <w:noWrap/>
            <w:vAlign w:val="center"/>
            <w:hideMark/>
            <w:tcPrChange w:id="2358"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00229CF5" w14:textId="712CE24F"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D76BA5" w:rsidRPr="00556762">
              <w:rPr>
                <w:rFonts w:ascii="Aptos Narrow" w:eastAsia="Times New Roman" w:hAnsi="Aptos Narrow"/>
                <w:b/>
                <w:bCs/>
                <w:color w:val="375623"/>
                <w:sz w:val="28"/>
                <w:szCs w:val="28"/>
                <w:lang w:eastAsia="en-US"/>
              </w:rPr>
              <w:t>Childre</w:t>
            </w:r>
            <w:ins w:id="2359" w:author="Sandhya T" w:date="2024-06-20T08:36:00Z" w16du:dateUtc="2024-06-20T03:06:00Z">
              <w:r w:rsidR="00163584">
                <w:rPr>
                  <w:rFonts w:ascii="Aptos Narrow" w:eastAsia="Times New Roman" w:hAnsi="Aptos Narrow"/>
                  <w:b/>
                  <w:bCs/>
                  <w:color w:val="375623"/>
                  <w:sz w:val="28"/>
                  <w:szCs w:val="28"/>
                  <w:lang w:eastAsia="en-US"/>
                </w:rPr>
                <w:t>n’</w:t>
              </w:r>
            </w:ins>
            <w:r w:rsidR="00D76BA5" w:rsidRPr="00556762">
              <w:rPr>
                <w:rFonts w:ascii="Aptos Narrow" w:eastAsia="Times New Roman" w:hAnsi="Aptos Narrow"/>
                <w:b/>
                <w:bCs/>
                <w:color w:val="375623"/>
                <w:sz w:val="28"/>
                <w:szCs w:val="28"/>
                <w:lang w:eastAsia="en-US"/>
              </w:rPr>
              <w:t>s play place</w:t>
            </w:r>
            <w:ins w:id="2360" w:author="Sandhya T" w:date="2024-06-20T08:36:00Z" w16du:dateUtc="2024-06-20T03:06:00Z">
              <w:r w:rsidR="00163584">
                <w:rPr>
                  <w:rFonts w:ascii="Aptos Narrow" w:eastAsia="Times New Roman" w:hAnsi="Aptos Narrow"/>
                  <w:b/>
                  <w:bCs/>
                  <w:color w:val="375623"/>
                  <w:sz w:val="28"/>
                  <w:szCs w:val="28"/>
                  <w:lang w:eastAsia="en-US"/>
                </w:rPr>
                <w:t>/area</w:t>
              </w:r>
            </w:ins>
            <w:r w:rsidR="00D76BA5" w:rsidRPr="00556762">
              <w:rPr>
                <w:rFonts w:ascii="Aptos Narrow" w:eastAsia="Times New Roman" w:hAnsi="Aptos Narrow"/>
                <w:b/>
                <w:bCs/>
                <w:color w:val="375623"/>
                <w:sz w:val="28"/>
                <w:szCs w:val="28"/>
                <w:lang w:eastAsia="en-US"/>
              </w:rPr>
              <w:t>.</w:t>
            </w:r>
          </w:p>
        </w:tc>
      </w:tr>
      <w:tr w:rsidR="00B52A80" w:rsidRPr="00643659" w14:paraId="1BEB3CF2" w14:textId="77777777" w:rsidTr="004724CE">
        <w:trPr>
          <w:trHeight w:val="312"/>
          <w:trPrChange w:id="2361"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362"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5B97DBD8"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55</w:t>
            </w:r>
          </w:p>
        </w:tc>
        <w:tc>
          <w:tcPr>
            <w:tcW w:w="9308" w:type="dxa"/>
            <w:tcBorders>
              <w:top w:val="nil"/>
              <w:left w:val="nil"/>
              <w:bottom w:val="single" w:sz="4" w:space="0" w:color="auto"/>
              <w:right w:val="single" w:sz="4" w:space="0" w:color="auto"/>
            </w:tcBorders>
            <w:shd w:val="clear" w:color="000000" w:fill="FFF2CC"/>
            <w:noWrap/>
            <w:vAlign w:val="center"/>
            <w:hideMark/>
            <w:tcPrChange w:id="2363"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6BD9C1C3" w14:textId="343F1ABB"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4C3035" w:rsidRPr="00556762">
              <w:rPr>
                <w:rFonts w:ascii="Aptos Narrow" w:eastAsia="Times New Roman" w:hAnsi="Aptos Narrow"/>
                <w:b/>
                <w:bCs/>
                <w:color w:val="FF0066"/>
                <w:sz w:val="28"/>
                <w:szCs w:val="28"/>
                <w:lang w:eastAsia="en-US"/>
              </w:rPr>
              <w:t>Near water pipe</w:t>
            </w:r>
            <w:r w:rsidR="00155EEB" w:rsidRPr="00556762">
              <w:rPr>
                <w:rFonts w:ascii="Aptos Narrow" w:eastAsia="Times New Roman" w:hAnsi="Aptos Narrow"/>
                <w:b/>
                <w:bCs/>
                <w:color w:val="FF0066"/>
                <w:sz w:val="28"/>
                <w:szCs w:val="28"/>
                <w:lang w:eastAsia="en-US"/>
              </w:rPr>
              <w:t xml:space="preserve"> or sewage</w:t>
            </w:r>
            <w:r w:rsidR="00D76BA5" w:rsidRPr="00556762">
              <w:rPr>
                <w:rFonts w:ascii="Aptos Narrow" w:eastAsia="Times New Roman" w:hAnsi="Aptos Narrow"/>
                <w:b/>
                <w:bCs/>
                <w:color w:val="FF0066"/>
                <w:sz w:val="28"/>
                <w:szCs w:val="28"/>
                <w:lang w:eastAsia="en-US"/>
              </w:rPr>
              <w:t>.</w:t>
            </w:r>
          </w:p>
        </w:tc>
      </w:tr>
      <w:tr w:rsidR="00B52A80" w:rsidRPr="00643659" w14:paraId="5B328DE3" w14:textId="77777777" w:rsidTr="004724CE">
        <w:trPr>
          <w:trHeight w:val="312"/>
          <w:trPrChange w:id="2364"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365"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2A8DC0FE"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56</w:t>
            </w:r>
          </w:p>
        </w:tc>
        <w:tc>
          <w:tcPr>
            <w:tcW w:w="9308" w:type="dxa"/>
            <w:tcBorders>
              <w:top w:val="nil"/>
              <w:left w:val="nil"/>
              <w:bottom w:val="single" w:sz="4" w:space="0" w:color="auto"/>
              <w:right w:val="single" w:sz="4" w:space="0" w:color="auto"/>
            </w:tcBorders>
            <w:shd w:val="clear" w:color="000000" w:fill="D9E1F2"/>
            <w:noWrap/>
            <w:vAlign w:val="center"/>
            <w:hideMark/>
            <w:tcPrChange w:id="2366"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1B31A924" w14:textId="50939F61"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633218" w:rsidRPr="00556762">
              <w:rPr>
                <w:rFonts w:ascii="Aptos Narrow" w:eastAsia="Times New Roman" w:hAnsi="Aptos Narrow"/>
                <w:b/>
                <w:bCs/>
                <w:color w:val="375623"/>
                <w:sz w:val="28"/>
                <w:szCs w:val="28"/>
                <w:lang w:eastAsia="en-US"/>
              </w:rPr>
              <w:t xml:space="preserve">Where </w:t>
            </w:r>
            <w:ins w:id="2367" w:author="Sandhya T" w:date="2024-06-20T08:36:00Z" w16du:dateUtc="2024-06-20T03:06:00Z">
              <w:r w:rsidR="00163584">
                <w:rPr>
                  <w:rFonts w:ascii="Aptos Narrow" w:eastAsia="Times New Roman" w:hAnsi="Aptos Narrow"/>
                  <w:b/>
                  <w:bCs/>
                  <w:color w:val="375623"/>
                  <w:sz w:val="28"/>
                  <w:szCs w:val="28"/>
                  <w:lang w:eastAsia="en-US"/>
                </w:rPr>
                <w:t>yo</w:t>
              </w:r>
            </w:ins>
            <w:r w:rsidR="00633218" w:rsidRPr="00556762">
              <w:rPr>
                <w:rFonts w:ascii="Aptos Narrow" w:eastAsia="Times New Roman" w:hAnsi="Aptos Narrow"/>
                <w:b/>
                <w:bCs/>
                <w:color w:val="375623"/>
                <w:sz w:val="28"/>
                <w:szCs w:val="28"/>
                <w:lang w:eastAsia="en-US"/>
              </w:rPr>
              <w:t>u last s</w:t>
            </w:r>
            <w:ins w:id="2368" w:author="Sandhya T" w:date="2024-06-20T08:36:00Z" w16du:dateUtc="2024-06-20T03:06:00Z">
              <w:r w:rsidR="00163584">
                <w:rPr>
                  <w:rFonts w:ascii="Aptos Narrow" w:eastAsia="Times New Roman" w:hAnsi="Aptos Narrow"/>
                  <w:b/>
                  <w:bCs/>
                  <w:color w:val="375623"/>
                  <w:sz w:val="28"/>
                  <w:szCs w:val="28"/>
                  <w:lang w:eastAsia="en-US"/>
                </w:rPr>
                <w:t>aw</w:t>
              </w:r>
            </w:ins>
            <w:del w:id="2369" w:author="Sandhya T" w:date="2024-06-20T08:36:00Z" w16du:dateUtc="2024-06-20T03:06:00Z">
              <w:r w:rsidR="00633218" w:rsidRPr="00556762" w:rsidDel="00163584">
                <w:rPr>
                  <w:rFonts w:ascii="Aptos Narrow" w:eastAsia="Times New Roman" w:hAnsi="Aptos Narrow"/>
                  <w:b/>
                  <w:bCs/>
                  <w:color w:val="375623"/>
                  <w:sz w:val="28"/>
                  <w:szCs w:val="28"/>
                  <w:lang w:eastAsia="en-US"/>
                </w:rPr>
                <w:delText>een</w:delText>
              </w:r>
            </w:del>
            <w:r w:rsidR="00633218" w:rsidRPr="00556762">
              <w:rPr>
                <w:rFonts w:ascii="Aptos Narrow" w:eastAsia="Times New Roman" w:hAnsi="Aptos Narrow"/>
                <w:b/>
                <w:bCs/>
                <w:color w:val="375623"/>
                <w:sz w:val="28"/>
                <w:szCs w:val="28"/>
                <w:lang w:eastAsia="en-US"/>
              </w:rPr>
              <w:t xml:space="preserve"> or </w:t>
            </w:r>
            <w:ins w:id="2370" w:author="Sandhya T" w:date="2024-06-20T08:37:00Z" w16du:dateUtc="2024-06-20T03:07:00Z">
              <w:r w:rsidR="00163584">
                <w:rPr>
                  <w:rFonts w:ascii="Aptos Narrow" w:eastAsia="Times New Roman" w:hAnsi="Aptos Narrow"/>
                  <w:b/>
                  <w:bCs/>
                  <w:color w:val="375623"/>
                  <w:sz w:val="28"/>
                  <w:szCs w:val="28"/>
                  <w:lang w:eastAsia="en-US"/>
                </w:rPr>
                <w:t>went</w:t>
              </w:r>
            </w:ins>
            <w:del w:id="2371" w:author="Sandhya T" w:date="2024-06-20T08:37:00Z" w16du:dateUtc="2024-06-20T03:07:00Z">
              <w:r w:rsidR="00633218" w:rsidRPr="00556762" w:rsidDel="00163584">
                <w:rPr>
                  <w:rFonts w:ascii="Aptos Narrow" w:eastAsia="Times New Roman" w:hAnsi="Aptos Narrow"/>
                  <w:b/>
                  <w:bCs/>
                  <w:color w:val="375623"/>
                  <w:sz w:val="28"/>
                  <w:szCs w:val="28"/>
                  <w:lang w:eastAsia="en-US"/>
                </w:rPr>
                <w:delText>gone</w:delText>
              </w:r>
            </w:del>
            <w:r w:rsidR="00633218" w:rsidRPr="00556762">
              <w:rPr>
                <w:rFonts w:ascii="Aptos Narrow" w:eastAsia="Times New Roman" w:hAnsi="Aptos Narrow"/>
                <w:b/>
                <w:bCs/>
                <w:color w:val="375623"/>
                <w:sz w:val="28"/>
                <w:szCs w:val="28"/>
                <w:lang w:eastAsia="en-US"/>
              </w:rPr>
              <w:t xml:space="preserve"> to visit</w:t>
            </w:r>
            <w:ins w:id="2372" w:author="Sandhya T" w:date="2024-06-20T08:37:00Z" w16du:dateUtc="2024-06-20T03:07:00Z">
              <w:r w:rsidR="00163584">
                <w:rPr>
                  <w:rFonts w:ascii="Aptos Narrow" w:eastAsia="Times New Roman" w:hAnsi="Aptos Narrow"/>
                  <w:b/>
                  <w:bCs/>
                  <w:color w:val="375623"/>
                  <w:sz w:val="28"/>
                  <w:szCs w:val="28"/>
                  <w:lang w:eastAsia="en-US"/>
                </w:rPr>
                <w:t>,</w:t>
              </w:r>
            </w:ins>
            <w:r w:rsidR="00633218" w:rsidRPr="00556762">
              <w:rPr>
                <w:rFonts w:ascii="Aptos Narrow" w:eastAsia="Times New Roman" w:hAnsi="Aptos Narrow"/>
                <w:b/>
                <w:bCs/>
                <w:color w:val="375623"/>
                <w:sz w:val="28"/>
                <w:szCs w:val="28"/>
                <w:lang w:eastAsia="en-US"/>
              </w:rPr>
              <w:t xml:space="preserve"> that place</w:t>
            </w:r>
            <w:r w:rsidR="00776041" w:rsidRPr="00556762">
              <w:rPr>
                <w:rFonts w:ascii="Aptos Narrow" w:eastAsia="Times New Roman" w:hAnsi="Aptos Narrow"/>
                <w:b/>
                <w:bCs/>
                <w:color w:val="375623"/>
                <w:sz w:val="28"/>
                <w:szCs w:val="28"/>
                <w:lang w:eastAsia="en-US"/>
              </w:rPr>
              <w:t>.</w:t>
            </w:r>
          </w:p>
        </w:tc>
      </w:tr>
      <w:tr w:rsidR="00B52A80" w:rsidRPr="00643659" w14:paraId="0346EB95" w14:textId="77777777" w:rsidTr="004724CE">
        <w:trPr>
          <w:trHeight w:val="312"/>
          <w:trPrChange w:id="2373"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374"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3D7A2611"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57</w:t>
            </w:r>
          </w:p>
        </w:tc>
        <w:tc>
          <w:tcPr>
            <w:tcW w:w="9308" w:type="dxa"/>
            <w:tcBorders>
              <w:top w:val="nil"/>
              <w:left w:val="nil"/>
              <w:bottom w:val="single" w:sz="4" w:space="0" w:color="auto"/>
              <w:right w:val="single" w:sz="4" w:space="0" w:color="auto"/>
            </w:tcBorders>
            <w:shd w:val="clear" w:color="000000" w:fill="FFF2CC"/>
            <w:noWrap/>
            <w:vAlign w:val="center"/>
            <w:hideMark/>
            <w:tcPrChange w:id="2375"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12132389" w14:textId="37485518"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ins w:id="2376" w:author="Sandhya T" w:date="2024-06-20T08:37:00Z" w16du:dateUtc="2024-06-20T03:07:00Z">
              <w:r w:rsidR="00163584">
                <w:rPr>
                  <w:rFonts w:ascii="Aptos Narrow" w:eastAsia="Times New Roman" w:hAnsi="Aptos Narrow"/>
                  <w:b/>
                  <w:bCs/>
                  <w:color w:val="FF0066"/>
                  <w:sz w:val="28"/>
                  <w:szCs w:val="28"/>
                  <w:lang w:eastAsia="en-US"/>
                </w:rPr>
                <w:t>In</w:t>
              </w:r>
            </w:ins>
            <w:del w:id="2377" w:author="Sandhya T" w:date="2024-06-20T08:37:00Z" w16du:dateUtc="2024-06-20T03:07:00Z">
              <w:r w:rsidR="00E43F69" w:rsidRPr="00556762" w:rsidDel="00163584">
                <w:rPr>
                  <w:rFonts w:ascii="Aptos Narrow" w:eastAsia="Times New Roman" w:hAnsi="Aptos Narrow"/>
                  <w:b/>
                  <w:bCs/>
                  <w:color w:val="FF0066"/>
                  <w:sz w:val="28"/>
                  <w:szCs w:val="28"/>
                  <w:lang w:eastAsia="en-US"/>
                </w:rPr>
                <w:delText>At</w:delText>
              </w:r>
            </w:del>
            <w:r w:rsidR="00E43F69" w:rsidRPr="00556762">
              <w:rPr>
                <w:rFonts w:ascii="Aptos Narrow" w:eastAsia="Times New Roman" w:hAnsi="Aptos Narrow"/>
                <w:b/>
                <w:bCs/>
                <w:color w:val="FF0066"/>
                <w:sz w:val="28"/>
                <w:szCs w:val="28"/>
                <w:lang w:eastAsia="en-US"/>
              </w:rPr>
              <w:t xml:space="preserve"> you</w:t>
            </w:r>
            <w:ins w:id="2378" w:author="Sandhya T" w:date="2024-06-20T08:12:00Z" w16du:dateUtc="2024-06-20T02:42:00Z">
              <w:r w:rsidR="006F5F71">
                <w:rPr>
                  <w:rFonts w:ascii="Aptos Narrow" w:eastAsia="Times New Roman" w:hAnsi="Aptos Narrow"/>
                  <w:b/>
                  <w:bCs/>
                  <w:color w:val="FF0066"/>
                  <w:sz w:val="28"/>
                  <w:szCs w:val="28"/>
                  <w:lang w:eastAsia="en-US"/>
                </w:rPr>
                <w:t>r</w:t>
              </w:r>
            </w:ins>
            <w:del w:id="2379" w:author="Sandhya T" w:date="2024-06-20T08:12:00Z" w16du:dateUtc="2024-06-20T02:42:00Z">
              <w:r w:rsidR="00E43F69" w:rsidRPr="00556762" w:rsidDel="006F5F71">
                <w:rPr>
                  <w:rFonts w:ascii="Aptos Narrow" w:eastAsia="Times New Roman" w:hAnsi="Aptos Narrow"/>
                  <w:b/>
                  <w:bCs/>
                  <w:color w:val="FF0066"/>
                  <w:sz w:val="28"/>
                  <w:szCs w:val="28"/>
                  <w:lang w:eastAsia="en-US"/>
                </w:rPr>
                <w:delText>t</w:delText>
              </w:r>
            </w:del>
            <w:r w:rsidR="00E43F69" w:rsidRPr="00556762">
              <w:rPr>
                <w:rFonts w:ascii="Aptos Narrow" w:eastAsia="Times New Roman" w:hAnsi="Aptos Narrow"/>
                <w:b/>
                <w:bCs/>
                <w:color w:val="FF0066"/>
                <w:sz w:val="28"/>
                <w:szCs w:val="28"/>
                <w:lang w:eastAsia="en-US"/>
              </w:rPr>
              <w:t xml:space="preserve"> kit.</w:t>
            </w:r>
          </w:p>
        </w:tc>
      </w:tr>
      <w:tr w:rsidR="00B52A80" w:rsidRPr="00643659" w14:paraId="4C3663C9" w14:textId="77777777" w:rsidTr="004724CE">
        <w:trPr>
          <w:trHeight w:val="312"/>
          <w:trPrChange w:id="2380"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381"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52C85811"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58</w:t>
            </w:r>
          </w:p>
        </w:tc>
        <w:tc>
          <w:tcPr>
            <w:tcW w:w="9308" w:type="dxa"/>
            <w:tcBorders>
              <w:top w:val="nil"/>
              <w:left w:val="nil"/>
              <w:bottom w:val="single" w:sz="4" w:space="0" w:color="auto"/>
              <w:right w:val="single" w:sz="4" w:space="0" w:color="auto"/>
            </w:tcBorders>
            <w:shd w:val="clear" w:color="000000" w:fill="D9E1F2"/>
            <w:noWrap/>
            <w:vAlign w:val="center"/>
            <w:hideMark/>
            <w:tcPrChange w:id="2382"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6AE77312" w14:textId="2EC16B47"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D156CA" w:rsidRPr="00556762">
              <w:rPr>
                <w:rFonts w:ascii="Aptos Narrow" w:eastAsia="Times New Roman" w:hAnsi="Aptos Narrow"/>
                <w:b/>
                <w:bCs/>
                <w:color w:val="375623"/>
                <w:sz w:val="28"/>
                <w:szCs w:val="28"/>
                <w:lang w:eastAsia="en-US"/>
              </w:rPr>
              <w:t xml:space="preserve">It is very difficult to get back, already </w:t>
            </w:r>
            <w:ins w:id="2383" w:author="Sandhya T" w:date="2024-06-20T08:37:00Z" w16du:dateUtc="2024-06-20T03:07:00Z">
              <w:r w:rsidR="00163584">
                <w:rPr>
                  <w:rFonts w:ascii="Aptos Narrow" w:eastAsia="Times New Roman" w:hAnsi="Aptos Narrow"/>
                  <w:b/>
                  <w:bCs/>
                  <w:color w:val="375623"/>
                  <w:sz w:val="28"/>
                  <w:szCs w:val="28"/>
                  <w:lang w:eastAsia="en-US"/>
                </w:rPr>
                <w:t xml:space="preserve">would have changed </w:t>
              </w:r>
            </w:ins>
            <w:ins w:id="2384" w:author="Sandhya T" w:date="2024-06-20T08:38:00Z" w16du:dateUtc="2024-06-20T03:08:00Z">
              <w:r w:rsidR="00163584">
                <w:rPr>
                  <w:rFonts w:ascii="Aptos Narrow" w:eastAsia="Times New Roman" w:hAnsi="Aptos Narrow"/>
                  <w:b/>
                  <w:bCs/>
                  <w:color w:val="375623"/>
                  <w:sz w:val="28"/>
                  <w:szCs w:val="28"/>
                  <w:lang w:eastAsia="en-US"/>
                </w:rPr>
                <w:t>two</w:t>
              </w:r>
            </w:ins>
            <w:del w:id="2385" w:author="Sandhya T" w:date="2024-06-20T08:38:00Z" w16du:dateUtc="2024-06-20T03:08:00Z">
              <w:r w:rsidR="00D156CA" w:rsidRPr="00556762" w:rsidDel="00163584">
                <w:rPr>
                  <w:rFonts w:ascii="Aptos Narrow" w:eastAsia="Times New Roman" w:hAnsi="Aptos Narrow"/>
                  <w:b/>
                  <w:bCs/>
                  <w:color w:val="375623"/>
                  <w:sz w:val="28"/>
                  <w:szCs w:val="28"/>
                  <w:lang w:eastAsia="en-US"/>
                </w:rPr>
                <w:delText>2</w:delText>
              </w:r>
            </w:del>
            <w:r w:rsidR="00D156CA" w:rsidRPr="00556762">
              <w:rPr>
                <w:rFonts w:ascii="Aptos Narrow" w:eastAsia="Times New Roman" w:hAnsi="Aptos Narrow"/>
                <w:b/>
                <w:bCs/>
                <w:color w:val="375623"/>
                <w:sz w:val="28"/>
                <w:szCs w:val="28"/>
                <w:lang w:eastAsia="en-US"/>
              </w:rPr>
              <w:t xml:space="preserve"> hands </w:t>
            </w:r>
            <w:del w:id="2386" w:author="Sandhya T" w:date="2024-06-20T08:38:00Z" w16du:dateUtc="2024-06-20T03:08:00Z">
              <w:r w:rsidR="00D156CA" w:rsidRPr="00556762" w:rsidDel="00163584">
                <w:rPr>
                  <w:rFonts w:ascii="Aptos Narrow" w:eastAsia="Times New Roman" w:hAnsi="Aptos Narrow"/>
                  <w:b/>
                  <w:bCs/>
                  <w:color w:val="375623"/>
                  <w:sz w:val="28"/>
                  <w:szCs w:val="28"/>
                  <w:lang w:eastAsia="en-US"/>
                </w:rPr>
                <w:delText>will b</w:delText>
              </w:r>
              <w:r w:rsidR="00E43F69" w:rsidRPr="00556762" w:rsidDel="00163584">
                <w:rPr>
                  <w:rFonts w:ascii="Aptos Narrow" w:eastAsia="Times New Roman" w:hAnsi="Aptos Narrow"/>
                  <w:b/>
                  <w:bCs/>
                  <w:color w:val="375623"/>
                  <w:sz w:val="28"/>
                  <w:szCs w:val="28"/>
                  <w:lang w:eastAsia="en-US"/>
                </w:rPr>
                <w:delText>e changed.</w:delText>
              </w:r>
            </w:del>
          </w:p>
        </w:tc>
      </w:tr>
      <w:tr w:rsidR="00B52A80" w:rsidRPr="00643659" w14:paraId="382914AF" w14:textId="77777777" w:rsidTr="004724CE">
        <w:trPr>
          <w:trHeight w:val="312"/>
          <w:trPrChange w:id="2387"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388"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5D9F05BC"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59</w:t>
            </w:r>
          </w:p>
        </w:tc>
        <w:tc>
          <w:tcPr>
            <w:tcW w:w="9308" w:type="dxa"/>
            <w:tcBorders>
              <w:top w:val="nil"/>
              <w:left w:val="nil"/>
              <w:bottom w:val="single" w:sz="4" w:space="0" w:color="auto"/>
              <w:right w:val="single" w:sz="4" w:space="0" w:color="auto"/>
            </w:tcBorders>
            <w:shd w:val="clear" w:color="000000" w:fill="FFF2CC"/>
            <w:noWrap/>
            <w:vAlign w:val="center"/>
            <w:hideMark/>
            <w:tcPrChange w:id="2389"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38ABF6D5" w14:textId="61DCFE6B"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7D7742" w:rsidRPr="00556762">
              <w:rPr>
                <w:rFonts w:ascii="Aptos Narrow" w:eastAsia="Times New Roman" w:hAnsi="Aptos Narrow"/>
                <w:b/>
                <w:bCs/>
                <w:color w:val="FF0066"/>
                <w:sz w:val="28"/>
                <w:szCs w:val="28"/>
                <w:lang w:eastAsia="en-US"/>
              </w:rPr>
              <w:t>With the help of servant</w:t>
            </w:r>
            <w:ins w:id="2390" w:author="Sandhya T" w:date="2024-06-20T08:38:00Z" w16du:dateUtc="2024-06-20T03:08:00Z">
              <w:r w:rsidR="00163584">
                <w:rPr>
                  <w:rFonts w:ascii="Aptos Narrow" w:eastAsia="Times New Roman" w:hAnsi="Aptos Narrow"/>
                  <w:b/>
                  <w:bCs/>
                  <w:color w:val="FF0066"/>
                  <w:sz w:val="28"/>
                  <w:szCs w:val="28"/>
                  <w:lang w:eastAsia="en-US"/>
                </w:rPr>
                <w:t>,</w:t>
              </w:r>
            </w:ins>
            <w:r w:rsidR="007D7742" w:rsidRPr="00556762">
              <w:rPr>
                <w:rFonts w:ascii="Aptos Narrow" w:eastAsia="Times New Roman" w:hAnsi="Aptos Narrow"/>
                <w:b/>
                <w:bCs/>
                <w:color w:val="FF0066"/>
                <w:sz w:val="28"/>
                <w:szCs w:val="28"/>
                <w:lang w:eastAsia="en-US"/>
              </w:rPr>
              <w:t xml:space="preserve"> </w:t>
            </w:r>
            <w:ins w:id="2391" w:author="Sandhya T" w:date="2024-06-20T08:29:00Z" w16du:dateUtc="2024-06-20T02:59:00Z">
              <w:r w:rsidR="002C32A2">
                <w:rPr>
                  <w:rFonts w:ascii="Aptos Narrow" w:eastAsia="Times New Roman" w:hAnsi="Aptos Narrow"/>
                  <w:b/>
                  <w:bCs/>
                  <w:color w:val="FF0066"/>
                  <w:sz w:val="28"/>
                  <w:szCs w:val="28"/>
                  <w:lang w:eastAsia="en-US"/>
                </w:rPr>
                <w:t>yo</w:t>
              </w:r>
            </w:ins>
            <w:r w:rsidR="007D7742" w:rsidRPr="00556762">
              <w:rPr>
                <w:rFonts w:ascii="Aptos Narrow" w:eastAsia="Times New Roman" w:hAnsi="Aptos Narrow"/>
                <w:b/>
                <w:bCs/>
                <w:color w:val="FF0066"/>
                <w:sz w:val="28"/>
                <w:szCs w:val="28"/>
                <w:lang w:eastAsia="en-US"/>
              </w:rPr>
              <w:t>u will get</w:t>
            </w:r>
            <w:ins w:id="2392" w:author="Sandhya T" w:date="2024-06-20T08:38:00Z" w16du:dateUtc="2024-06-20T03:08:00Z">
              <w:r w:rsidR="00163584">
                <w:rPr>
                  <w:rFonts w:ascii="Aptos Narrow" w:eastAsia="Times New Roman" w:hAnsi="Aptos Narrow"/>
                  <w:b/>
                  <w:bCs/>
                  <w:color w:val="FF0066"/>
                  <w:sz w:val="28"/>
                  <w:szCs w:val="28"/>
                  <w:lang w:eastAsia="en-US"/>
                </w:rPr>
                <w:t xml:space="preserve"> it</w:t>
              </w:r>
            </w:ins>
            <w:r w:rsidR="007D7742" w:rsidRPr="00556762">
              <w:rPr>
                <w:rFonts w:ascii="Aptos Narrow" w:eastAsia="Times New Roman" w:hAnsi="Aptos Narrow"/>
                <w:b/>
                <w:bCs/>
                <w:color w:val="FF0066"/>
                <w:sz w:val="28"/>
                <w:szCs w:val="28"/>
                <w:lang w:eastAsia="en-US"/>
              </w:rPr>
              <w:t xml:space="preserve"> back, may be in flour or powder food items.</w:t>
            </w:r>
          </w:p>
        </w:tc>
      </w:tr>
      <w:tr w:rsidR="00B52A80" w:rsidRPr="00643659" w14:paraId="39D1E45C" w14:textId="77777777" w:rsidTr="004724CE">
        <w:trPr>
          <w:trHeight w:val="312"/>
          <w:trPrChange w:id="2393"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394"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1B0B461B"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lastRenderedPageBreak/>
              <w:t>60</w:t>
            </w:r>
          </w:p>
        </w:tc>
        <w:tc>
          <w:tcPr>
            <w:tcW w:w="9308" w:type="dxa"/>
            <w:tcBorders>
              <w:top w:val="nil"/>
              <w:left w:val="nil"/>
              <w:bottom w:val="single" w:sz="4" w:space="0" w:color="auto"/>
              <w:right w:val="single" w:sz="4" w:space="0" w:color="auto"/>
            </w:tcBorders>
            <w:shd w:val="clear" w:color="000000" w:fill="D9E1F2"/>
            <w:noWrap/>
            <w:vAlign w:val="center"/>
            <w:hideMark/>
            <w:tcPrChange w:id="2395"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1A8D4D0E" w14:textId="2E02D325"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C6547D" w:rsidRPr="00556762">
              <w:rPr>
                <w:rFonts w:ascii="Aptos Narrow" w:eastAsia="Times New Roman" w:hAnsi="Aptos Narrow"/>
                <w:b/>
                <w:bCs/>
                <w:color w:val="375623"/>
                <w:sz w:val="28"/>
                <w:szCs w:val="28"/>
                <w:lang w:eastAsia="en-US"/>
              </w:rPr>
              <w:t>L</w:t>
            </w:r>
            <w:ins w:id="2396" w:author="Sandhya T" w:date="2024-06-20T08:38:00Z" w16du:dateUtc="2024-06-20T03:08:00Z">
              <w:r w:rsidR="00163584">
                <w:rPr>
                  <w:rFonts w:ascii="Aptos Narrow" w:eastAsia="Times New Roman" w:hAnsi="Aptos Narrow"/>
                  <w:b/>
                  <w:bCs/>
                  <w:color w:val="375623"/>
                  <w:sz w:val="28"/>
                  <w:szCs w:val="28"/>
                  <w:lang w:eastAsia="en-US"/>
                </w:rPr>
                <w:t>o</w:t>
              </w:r>
            </w:ins>
            <w:del w:id="2397" w:author="Sandhya T" w:date="2024-06-20T08:38:00Z" w16du:dateUtc="2024-06-20T03:08:00Z">
              <w:r w:rsidR="00C6547D" w:rsidRPr="00556762" w:rsidDel="00163584">
                <w:rPr>
                  <w:rFonts w:ascii="Aptos Narrow" w:eastAsia="Times New Roman" w:hAnsi="Aptos Narrow"/>
                  <w:b/>
                  <w:bCs/>
                  <w:color w:val="375623"/>
                  <w:sz w:val="28"/>
                  <w:szCs w:val="28"/>
                  <w:lang w:eastAsia="en-US"/>
                </w:rPr>
                <w:delText>a</w:delText>
              </w:r>
            </w:del>
            <w:r w:rsidR="00C6547D" w:rsidRPr="00556762">
              <w:rPr>
                <w:rFonts w:ascii="Aptos Narrow" w:eastAsia="Times New Roman" w:hAnsi="Aptos Narrow"/>
                <w:b/>
                <w:bCs/>
                <w:color w:val="375623"/>
                <w:sz w:val="28"/>
                <w:szCs w:val="28"/>
                <w:lang w:eastAsia="en-US"/>
              </w:rPr>
              <w:t xml:space="preserve">st forever, </w:t>
            </w:r>
            <w:ins w:id="2398" w:author="Sandhya T" w:date="2024-06-20T08:12:00Z" w16du:dateUtc="2024-06-20T02:42:00Z">
              <w:r w:rsidR="006F5F71">
                <w:rPr>
                  <w:rFonts w:ascii="Aptos Narrow" w:eastAsia="Times New Roman" w:hAnsi="Aptos Narrow"/>
                  <w:b/>
                  <w:bCs/>
                  <w:color w:val="375623"/>
                  <w:sz w:val="28"/>
                  <w:szCs w:val="28"/>
                  <w:lang w:eastAsia="en-US"/>
                </w:rPr>
                <w:t>yo</w:t>
              </w:r>
            </w:ins>
            <w:r w:rsidR="00C6547D" w:rsidRPr="00556762">
              <w:rPr>
                <w:rFonts w:ascii="Aptos Narrow" w:eastAsia="Times New Roman" w:hAnsi="Aptos Narrow"/>
                <w:b/>
                <w:bCs/>
                <w:color w:val="375623"/>
                <w:sz w:val="28"/>
                <w:szCs w:val="28"/>
                <w:lang w:eastAsia="en-US"/>
              </w:rPr>
              <w:t>u won</w:t>
            </w:r>
            <w:ins w:id="2399" w:author="Sandhya T" w:date="2024-06-20T08:12:00Z" w16du:dateUtc="2024-06-20T02:42:00Z">
              <w:r w:rsidR="006F5F71">
                <w:rPr>
                  <w:rFonts w:ascii="Aptos Narrow" w:eastAsia="Times New Roman" w:hAnsi="Aptos Narrow"/>
                  <w:b/>
                  <w:bCs/>
                  <w:color w:val="375623"/>
                  <w:sz w:val="28"/>
                  <w:szCs w:val="28"/>
                  <w:lang w:eastAsia="en-US"/>
                </w:rPr>
                <w:t>’</w:t>
              </w:r>
            </w:ins>
            <w:r w:rsidR="00C6547D" w:rsidRPr="00556762">
              <w:rPr>
                <w:rFonts w:ascii="Aptos Narrow" w:eastAsia="Times New Roman" w:hAnsi="Aptos Narrow"/>
                <w:b/>
                <w:bCs/>
                <w:color w:val="375623"/>
                <w:sz w:val="28"/>
                <w:szCs w:val="28"/>
                <w:lang w:eastAsia="en-US"/>
              </w:rPr>
              <w:t>t get back.</w:t>
            </w:r>
          </w:p>
        </w:tc>
      </w:tr>
      <w:tr w:rsidR="00B52A80" w:rsidRPr="00643659" w14:paraId="3AD35AC0" w14:textId="77777777" w:rsidTr="004724CE">
        <w:trPr>
          <w:trHeight w:val="312"/>
          <w:trPrChange w:id="2400"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401"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443261D5"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61</w:t>
            </w:r>
          </w:p>
        </w:tc>
        <w:tc>
          <w:tcPr>
            <w:tcW w:w="9308" w:type="dxa"/>
            <w:tcBorders>
              <w:top w:val="nil"/>
              <w:left w:val="nil"/>
              <w:bottom w:val="single" w:sz="4" w:space="0" w:color="auto"/>
              <w:right w:val="single" w:sz="4" w:space="0" w:color="auto"/>
            </w:tcBorders>
            <w:shd w:val="clear" w:color="000000" w:fill="FFF2CC"/>
            <w:noWrap/>
            <w:vAlign w:val="center"/>
            <w:hideMark/>
            <w:tcPrChange w:id="2402"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5BDFFBFF" w14:textId="4C5A3305"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C6547D" w:rsidRPr="00556762">
              <w:rPr>
                <w:rFonts w:ascii="Aptos Narrow" w:eastAsia="Times New Roman" w:hAnsi="Aptos Narrow"/>
                <w:b/>
                <w:bCs/>
                <w:color w:val="FF0066"/>
                <w:sz w:val="28"/>
                <w:szCs w:val="28"/>
                <w:lang w:eastAsia="en-US"/>
              </w:rPr>
              <w:t>Near wall.</w:t>
            </w:r>
          </w:p>
        </w:tc>
      </w:tr>
      <w:tr w:rsidR="00B52A80" w:rsidRPr="00643659" w14:paraId="3FF4D2CA" w14:textId="77777777" w:rsidTr="004724CE">
        <w:trPr>
          <w:trHeight w:val="312"/>
          <w:trPrChange w:id="2403"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404"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594D4DEB"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62</w:t>
            </w:r>
          </w:p>
        </w:tc>
        <w:tc>
          <w:tcPr>
            <w:tcW w:w="9308" w:type="dxa"/>
            <w:tcBorders>
              <w:top w:val="nil"/>
              <w:left w:val="nil"/>
              <w:bottom w:val="single" w:sz="4" w:space="0" w:color="auto"/>
              <w:right w:val="single" w:sz="4" w:space="0" w:color="auto"/>
            </w:tcBorders>
            <w:shd w:val="clear" w:color="000000" w:fill="D9E1F2"/>
            <w:noWrap/>
            <w:vAlign w:val="center"/>
            <w:hideMark/>
            <w:tcPrChange w:id="2405"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05B305DE" w14:textId="6437FE9F"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C6547D" w:rsidRPr="00556762">
              <w:rPr>
                <w:rFonts w:ascii="Aptos Narrow" w:eastAsia="Times New Roman" w:hAnsi="Aptos Narrow"/>
                <w:b/>
                <w:bCs/>
                <w:color w:val="375623"/>
                <w:sz w:val="28"/>
                <w:szCs w:val="28"/>
                <w:lang w:eastAsia="en-US"/>
              </w:rPr>
              <w:t>Very difficult to trace</w:t>
            </w:r>
            <w:r w:rsidR="00C10019" w:rsidRPr="00556762">
              <w:rPr>
                <w:rFonts w:ascii="Aptos Narrow" w:eastAsia="Times New Roman" w:hAnsi="Aptos Narrow"/>
                <w:b/>
                <w:bCs/>
                <w:color w:val="375623"/>
                <w:sz w:val="28"/>
                <w:szCs w:val="28"/>
                <w:lang w:eastAsia="en-US"/>
              </w:rPr>
              <w:t>.</w:t>
            </w:r>
          </w:p>
        </w:tc>
      </w:tr>
      <w:tr w:rsidR="00B52A80" w:rsidRPr="00643659" w14:paraId="41EA9362" w14:textId="77777777" w:rsidTr="004724CE">
        <w:trPr>
          <w:trHeight w:val="312"/>
          <w:trPrChange w:id="2406"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407"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2E47719D"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63</w:t>
            </w:r>
          </w:p>
        </w:tc>
        <w:tc>
          <w:tcPr>
            <w:tcW w:w="9308" w:type="dxa"/>
            <w:tcBorders>
              <w:top w:val="nil"/>
              <w:left w:val="nil"/>
              <w:bottom w:val="single" w:sz="4" w:space="0" w:color="auto"/>
              <w:right w:val="single" w:sz="4" w:space="0" w:color="auto"/>
            </w:tcBorders>
            <w:shd w:val="clear" w:color="000000" w:fill="FFF2CC"/>
            <w:noWrap/>
            <w:vAlign w:val="center"/>
            <w:hideMark/>
            <w:tcPrChange w:id="2408"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05DE72E6" w14:textId="3F15CA81"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C10019" w:rsidRPr="00556762">
              <w:rPr>
                <w:rFonts w:ascii="Aptos Narrow" w:eastAsia="Times New Roman" w:hAnsi="Aptos Narrow"/>
                <w:b/>
                <w:bCs/>
                <w:color w:val="FF0066"/>
                <w:sz w:val="28"/>
                <w:szCs w:val="28"/>
                <w:lang w:eastAsia="en-US"/>
              </w:rPr>
              <w:t>Store room</w:t>
            </w:r>
            <w:r w:rsidR="004C2BAA" w:rsidRPr="00556762">
              <w:rPr>
                <w:rFonts w:ascii="Aptos Narrow" w:eastAsia="Times New Roman" w:hAnsi="Aptos Narrow"/>
                <w:b/>
                <w:bCs/>
                <w:color w:val="FF0066"/>
                <w:sz w:val="28"/>
                <w:szCs w:val="28"/>
                <w:lang w:eastAsia="en-US"/>
              </w:rPr>
              <w:t>.</w:t>
            </w:r>
          </w:p>
        </w:tc>
      </w:tr>
      <w:tr w:rsidR="00B52A80" w:rsidRPr="00643659" w14:paraId="5139804B" w14:textId="77777777" w:rsidTr="004724CE">
        <w:trPr>
          <w:trHeight w:val="312"/>
          <w:trPrChange w:id="2409"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410"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5F24E86C"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64</w:t>
            </w:r>
          </w:p>
        </w:tc>
        <w:tc>
          <w:tcPr>
            <w:tcW w:w="9308" w:type="dxa"/>
            <w:tcBorders>
              <w:top w:val="nil"/>
              <w:left w:val="nil"/>
              <w:bottom w:val="single" w:sz="4" w:space="0" w:color="auto"/>
              <w:right w:val="single" w:sz="4" w:space="0" w:color="auto"/>
            </w:tcBorders>
            <w:shd w:val="clear" w:color="000000" w:fill="D9E1F2"/>
            <w:noWrap/>
            <w:vAlign w:val="center"/>
            <w:hideMark/>
            <w:tcPrChange w:id="2411"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25F55E90" w14:textId="446E757E"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4C2BAA" w:rsidRPr="00556762">
              <w:rPr>
                <w:rFonts w:ascii="Aptos Narrow" w:eastAsia="Times New Roman" w:hAnsi="Aptos Narrow"/>
                <w:b/>
                <w:bCs/>
                <w:color w:val="375623"/>
                <w:sz w:val="28"/>
                <w:szCs w:val="28"/>
                <w:lang w:eastAsia="en-US"/>
              </w:rPr>
              <w:t>It may be in dark corners.</w:t>
            </w:r>
          </w:p>
        </w:tc>
      </w:tr>
      <w:tr w:rsidR="00B52A80" w:rsidRPr="00643659" w14:paraId="6E3192A0" w14:textId="77777777" w:rsidTr="004724CE">
        <w:trPr>
          <w:trHeight w:val="312"/>
          <w:trPrChange w:id="2412"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413"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25FBB01D"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65</w:t>
            </w:r>
          </w:p>
        </w:tc>
        <w:tc>
          <w:tcPr>
            <w:tcW w:w="9308" w:type="dxa"/>
            <w:tcBorders>
              <w:top w:val="nil"/>
              <w:left w:val="nil"/>
              <w:bottom w:val="single" w:sz="4" w:space="0" w:color="auto"/>
              <w:right w:val="single" w:sz="4" w:space="0" w:color="auto"/>
            </w:tcBorders>
            <w:shd w:val="clear" w:color="000000" w:fill="FFF2CC"/>
            <w:noWrap/>
            <w:vAlign w:val="center"/>
            <w:hideMark/>
            <w:tcPrChange w:id="2414"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43A00D78" w14:textId="6AB145CC"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4C2BAA" w:rsidRPr="00556762">
              <w:rPr>
                <w:rFonts w:ascii="Aptos Narrow" w:eastAsia="Times New Roman" w:hAnsi="Aptos Narrow"/>
                <w:b/>
                <w:bCs/>
                <w:color w:val="FF0066"/>
                <w:sz w:val="28"/>
                <w:szCs w:val="28"/>
                <w:lang w:eastAsia="en-US"/>
              </w:rPr>
              <w:t>Very low chance.</w:t>
            </w:r>
          </w:p>
        </w:tc>
      </w:tr>
      <w:tr w:rsidR="00B52A80" w:rsidRPr="00643659" w14:paraId="06A006F1" w14:textId="77777777" w:rsidTr="004724CE">
        <w:trPr>
          <w:trHeight w:val="312"/>
          <w:trPrChange w:id="2415"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416"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7ED302C0"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66</w:t>
            </w:r>
          </w:p>
        </w:tc>
        <w:tc>
          <w:tcPr>
            <w:tcW w:w="9308" w:type="dxa"/>
            <w:tcBorders>
              <w:top w:val="nil"/>
              <w:left w:val="nil"/>
              <w:bottom w:val="single" w:sz="4" w:space="0" w:color="auto"/>
              <w:right w:val="single" w:sz="4" w:space="0" w:color="auto"/>
            </w:tcBorders>
            <w:shd w:val="clear" w:color="000000" w:fill="D9E1F2"/>
            <w:noWrap/>
            <w:vAlign w:val="center"/>
            <w:hideMark/>
            <w:tcPrChange w:id="2417"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001D7F0F" w14:textId="5C9F7A44"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291E98" w:rsidRPr="00556762">
              <w:rPr>
                <w:rFonts w:ascii="Aptos Narrow" w:eastAsia="Times New Roman" w:hAnsi="Aptos Narrow"/>
                <w:b/>
                <w:bCs/>
                <w:color w:val="375623"/>
                <w:sz w:val="28"/>
                <w:szCs w:val="28"/>
                <w:lang w:eastAsia="en-US"/>
              </w:rPr>
              <w:t>Stolen by servants. 50 – 50 chances to get back.</w:t>
            </w:r>
          </w:p>
        </w:tc>
      </w:tr>
      <w:tr w:rsidR="00B52A80" w:rsidRPr="00643659" w14:paraId="254E85E7" w14:textId="77777777" w:rsidTr="004724CE">
        <w:trPr>
          <w:trHeight w:val="312"/>
          <w:trPrChange w:id="2418"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419"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443710A3"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67</w:t>
            </w:r>
          </w:p>
        </w:tc>
        <w:tc>
          <w:tcPr>
            <w:tcW w:w="9308" w:type="dxa"/>
            <w:tcBorders>
              <w:top w:val="nil"/>
              <w:left w:val="nil"/>
              <w:bottom w:val="single" w:sz="4" w:space="0" w:color="auto"/>
              <w:right w:val="single" w:sz="4" w:space="0" w:color="auto"/>
            </w:tcBorders>
            <w:shd w:val="clear" w:color="000000" w:fill="FFF2CC"/>
            <w:noWrap/>
            <w:vAlign w:val="center"/>
            <w:hideMark/>
            <w:tcPrChange w:id="2420"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0F861133" w14:textId="4796A05D"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1E4446" w:rsidRPr="00556762">
              <w:rPr>
                <w:rFonts w:ascii="Aptos Narrow" w:eastAsia="Times New Roman" w:hAnsi="Aptos Narrow"/>
                <w:b/>
                <w:bCs/>
                <w:color w:val="FF0066"/>
                <w:sz w:val="28"/>
                <w:szCs w:val="28"/>
                <w:lang w:eastAsia="en-US"/>
              </w:rPr>
              <w:t xml:space="preserve">With the help of </w:t>
            </w:r>
            <w:ins w:id="2421" w:author="Sandhya T" w:date="2024-06-20T08:28:00Z" w16du:dateUtc="2024-06-20T02:58:00Z">
              <w:r w:rsidR="002C32A2">
                <w:rPr>
                  <w:rFonts w:ascii="Aptos Narrow" w:eastAsia="Times New Roman" w:hAnsi="Aptos Narrow"/>
                  <w:b/>
                  <w:bCs/>
                  <w:color w:val="FF0066"/>
                  <w:sz w:val="28"/>
                  <w:szCs w:val="28"/>
                  <w:lang w:eastAsia="en-US"/>
                </w:rPr>
                <w:t xml:space="preserve">a </w:t>
              </w:r>
            </w:ins>
            <w:del w:id="2422" w:author="Sandhya T" w:date="2024-06-20T08:28:00Z" w16du:dateUtc="2024-06-20T02:58:00Z">
              <w:r w:rsidR="001E4446" w:rsidRPr="00556762" w:rsidDel="002C32A2">
                <w:rPr>
                  <w:rFonts w:ascii="Aptos Narrow" w:eastAsia="Times New Roman" w:hAnsi="Aptos Narrow"/>
                  <w:b/>
                  <w:bCs/>
                  <w:color w:val="FF0066"/>
                  <w:sz w:val="28"/>
                  <w:szCs w:val="28"/>
                  <w:lang w:eastAsia="en-US"/>
                </w:rPr>
                <w:delText>Boy</w:delText>
              </w:r>
            </w:del>
            <w:ins w:id="2423" w:author="Sandhya T" w:date="2024-06-20T10:38:00Z" w16du:dateUtc="2024-06-20T05:08:00Z">
              <w:r w:rsidR="00D01EE3">
                <w:rPr>
                  <w:rFonts w:ascii="Aptos Narrow" w:eastAsia="Times New Roman" w:hAnsi="Aptos Narrow"/>
                  <w:b/>
                  <w:bCs/>
                  <w:color w:val="FF0066"/>
                  <w:sz w:val="28"/>
                  <w:szCs w:val="28"/>
                  <w:lang w:eastAsia="en-US"/>
                </w:rPr>
                <w:t>b</w:t>
              </w:r>
            </w:ins>
            <w:ins w:id="2424" w:author="Sandhya T" w:date="2024-06-20T08:28:00Z" w16du:dateUtc="2024-06-20T02:58:00Z">
              <w:r w:rsidR="002C32A2" w:rsidRPr="00556762">
                <w:rPr>
                  <w:rFonts w:ascii="Aptos Narrow" w:eastAsia="Times New Roman" w:hAnsi="Aptos Narrow"/>
                  <w:b/>
                  <w:bCs/>
                  <w:color w:val="FF0066"/>
                  <w:sz w:val="28"/>
                  <w:szCs w:val="28"/>
                  <w:lang w:eastAsia="en-US"/>
                </w:rPr>
                <w:t>oy,</w:t>
              </w:r>
            </w:ins>
            <w:r w:rsidR="001E4446" w:rsidRPr="00556762">
              <w:rPr>
                <w:rFonts w:ascii="Aptos Narrow" w:eastAsia="Times New Roman" w:hAnsi="Aptos Narrow"/>
                <w:b/>
                <w:bCs/>
                <w:color w:val="FF0066"/>
                <w:sz w:val="28"/>
                <w:szCs w:val="28"/>
                <w:lang w:eastAsia="en-US"/>
              </w:rPr>
              <w:t xml:space="preserve"> </w:t>
            </w:r>
            <w:ins w:id="2425" w:author="Sandhya T" w:date="2024-06-20T08:26:00Z" w16du:dateUtc="2024-06-20T02:56:00Z">
              <w:r w:rsidR="002C32A2">
                <w:rPr>
                  <w:rFonts w:ascii="Aptos Narrow" w:eastAsia="Times New Roman" w:hAnsi="Aptos Narrow"/>
                  <w:b/>
                  <w:bCs/>
                  <w:color w:val="FF0066"/>
                  <w:sz w:val="28"/>
                  <w:szCs w:val="28"/>
                  <w:lang w:eastAsia="en-US"/>
                </w:rPr>
                <w:t>you</w:t>
              </w:r>
            </w:ins>
            <w:del w:id="2426" w:author="Sandhya T" w:date="2024-06-20T08:26:00Z" w16du:dateUtc="2024-06-20T02:56:00Z">
              <w:r w:rsidR="001E4446" w:rsidRPr="00556762" w:rsidDel="002C32A2">
                <w:rPr>
                  <w:rFonts w:ascii="Aptos Narrow" w:eastAsia="Times New Roman" w:hAnsi="Aptos Narrow"/>
                  <w:b/>
                  <w:bCs/>
                  <w:color w:val="FF0066"/>
                  <w:sz w:val="28"/>
                  <w:szCs w:val="28"/>
                  <w:lang w:eastAsia="en-US"/>
                </w:rPr>
                <w:delText>u</w:delText>
              </w:r>
            </w:del>
            <w:r w:rsidR="001E4446" w:rsidRPr="00556762">
              <w:rPr>
                <w:rFonts w:ascii="Aptos Narrow" w:eastAsia="Times New Roman" w:hAnsi="Aptos Narrow"/>
                <w:b/>
                <w:bCs/>
                <w:color w:val="FF0066"/>
                <w:sz w:val="28"/>
                <w:szCs w:val="28"/>
                <w:lang w:eastAsia="en-US"/>
              </w:rPr>
              <w:t xml:space="preserve"> will get </w:t>
            </w:r>
            <w:ins w:id="2427" w:author="Sandhya T" w:date="2024-06-20T08:39:00Z" w16du:dateUtc="2024-06-20T03:09:00Z">
              <w:r w:rsidR="00163584">
                <w:rPr>
                  <w:rFonts w:ascii="Aptos Narrow" w:eastAsia="Times New Roman" w:hAnsi="Aptos Narrow"/>
                  <w:b/>
                  <w:bCs/>
                  <w:color w:val="FF0066"/>
                  <w:sz w:val="28"/>
                  <w:szCs w:val="28"/>
                  <w:lang w:eastAsia="en-US"/>
                </w:rPr>
                <w:t xml:space="preserve">it </w:t>
              </w:r>
            </w:ins>
            <w:r w:rsidR="001E4446" w:rsidRPr="00556762">
              <w:rPr>
                <w:rFonts w:ascii="Aptos Narrow" w:eastAsia="Times New Roman" w:hAnsi="Aptos Narrow"/>
                <w:b/>
                <w:bCs/>
                <w:color w:val="FF0066"/>
                <w:sz w:val="28"/>
                <w:szCs w:val="28"/>
                <w:lang w:eastAsia="en-US"/>
              </w:rPr>
              <w:t>back.</w:t>
            </w:r>
          </w:p>
        </w:tc>
      </w:tr>
      <w:tr w:rsidR="00B52A80" w:rsidRPr="00643659" w14:paraId="3C055F0E" w14:textId="77777777" w:rsidTr="004724CE">
        <w:trPr>
          <w:trHeight w:val="312"/>
          <w:trPrChange w:id="2428"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429"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5073C77C"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68</w:t>
            </w:r>
          </w:p>
        </w:tc>
        <w:tc>
          <w:tcPr>
            <w:tcW w:w="9308" w:type="dxa"/>
            <w:tcBorders>
              <w:top w:val="nil"/>
              <w:left w:val="nil"/>
              <w:bottom w:val="single" w:sz="4" w:space="0" w:color="auto"/>
              <w:right w:val="single" w:sz="4" w:space="0" w:color="auto"/>
            </w:tcBorders>
            <w:shd w:val="clear" w:color="000000" w:fill="D9E1F2"/>
            <w:noWrap/>
            <w:vAlign w:val="center"/>
            <w:hideMark/>
            <w:tcPrChange w:id="2430"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04B8AE5A" w14:textId="507045DB"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1E4446" w:rsidRPr="00556762">
              <w:rPr>
                <w:rFonts w:ascii="Aptos Narrow" w:eastAsia="Times New Roman" w:hAnsi="Aptos Narrow"/>
                <w:b/>
                <w:bCs/>
                <w:color w:val="375623"/>
                <w:sz w:val="28"/>
                <w:szCs w:val="28"/>
                <w:lang w:eastAsia="en-US"/>
              </w:rPr>
              <w:t xml:space="preserve">With the help of family member </w:t>
            </w:r>
            <w:r w:rsidR="001928BA" w:rsidRPr="00556762">
              <w:rPr>
                <w:rFonts w:ascii="Aptos Narrow" w:eastAsia="Times New Roman" w:hAnsi="Aptos Narrow"/>
                <w:b/>
                <w:bCs/>
                <w:color w:val="375623"/>
                <w:sz w:val="28"/>
                <w:szCs w:val="28"/>
                <w:lang w:eastAsia="en-US"/>
              </w:rPr>
              <w:t>chances to find at top of the house.</w:t>
            </w:r>
          </w:p>
        </w:tc>
      </w:tr>
      <w:tr w:rsidR="00B52A80" w:rsidRPr="00643659" w14:paraId="470CD732" w14:textId="77777777" w:rsidTr="004724CE">
        <w:trPr>
          <w:trHeight w:val="312"/>
          <w:trPrChange w:id="2431"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432"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351C63F1"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69</w:t>
            </w:r>
          </w:p>
        </w:tc>
        <w:tc>
          <w:tcPr>
            <w:tcW w:w="9308" w:type="dxa"/>
            <w:tcBorders>
              <w:top w:val="nil"/>
              <w:left w:val="nil"/>
              <w:bottom w:val="single" w:sz="4" w:space="0" w:color="auto"/>
              <w:right w:val="single" w:sz="4" w:space="0" w:color="auto"/>
            </w:tcBorders>
            <w:shd w:val="clear" w:color="000000" w:fill="FFF2CC"/>
            <w:noWrap/>
            <w:vAlign w:val="center"/>
            <w:hideMark/>
            <w:tcPrChange w:id="2433"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1D32F5CF" w14:textId="313B5990"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ins w:id="2434" w:author="Sandhya T" w:date="2024-06-20T08:13:00Z" w16du:dateUtc="2024-06-20T02:43:00Z">
              <w:r w:rsidR="006F5F71">
                <w:rPr>
                  <w:rFonts w:ascii="Aptos Narrow" w:eastAsia="Times New Roman" w:hAnsi="Aptos Narrow"/>
                  <w:b/>
                  <w:bCs/>
                  <w:color w:val="FF0066"/>
                  <w:sz w:val="28"/>
                  <w:szCs w:val="28"/>
                  <w:lang w:eastAsia="en-US"/>
                </w:rPr>
                <w:t>You</w:t>
              </w:r>
            </w:ins>
            <w:del w:id="2435" w:author="Sandhya T" w:date="2024-06-20T08:13:00Z" w16du:dateUtc="2024-06-20T02:43:00Z">
              <w:r w:rsidR="001928BA" w:rsidRPr="00556762" w:rsidDel="006F5F71">
                <w:rPr>
                  <w:rFonts w:ascii="Aptos Narrow" w:eastAsia="Times New Roman" w:hAnsi="Aptos Narrow"/>
                  <w:b/>
                  <w:bCs/>
                  <w:color w:val="FF0066"/>
                  <w:sz w:val="28"/>
                  <w:szCs w:val="28"/>
                  <w:lang w:eastAsia="en-US"/>
                </w:rPr>
                <w:delText>U</w:delText>
              </w:r>
            </w:del>
            <w:r w:rsidR="001928BA" w:rsidRPr="00556762">
              <w:rPr>
                <w:rFonts w:ascii="Aptos Narrow" w:eastAsia="Times New Roman" w:hAnsi="Aptos Narrow"/>
                <w:b/>
                <w:bCs/>
                <w:color w:val="FF0066"/>
                <w:sz w:val="28"/>
                <w:szCs w:val="28"/>
                <w:lang w:eastAsia="en-US"/>
              </w:rPr>
              <w:t xml:space="preserve"> may</w:t>
            </w:r>
            <w:ins w:id="2436" w:author="Sandhya T" w:date="2024-06-20T08:13:00Z" w16du:dateUtc="2024-06-20T02:43:00Z">
              <w:r w:rsidR="006F5F71">
                <w:rPr>
                  <w:rFonts w:ascii="Aptos Narrow" w:eastAsia="Times New Roman" w:hAnsi="Aptos Narrow"/>
                  <w:b/>
                  <w:bCs/>
                  <w:color w:val="FF0066"/>
                  <w:sz w:val="28"/>
                  <w:szCs w:val="28"/>
                  <w:lang w:eastAsia="en-US"/>
                </w:rPr>
                <w:t xml:space="preserve"> have</w:t>
              </w:r>
            </w:ins>
            <w:r w:rsidR="001928BA" w:rsidRPr="00556762">
              <w:rPr>
                <w:rFonts w:ascii="Aptos Narrow" w:eastAsia="Times New Roman" w:hAnsi="Aptos Narrow"/>
                <w:b/>
                <w:bCs/>
                <w:color w:val="FF0066"/>
                <w:sz w:val="28"/>
                <w:szCs w:val="28"/>
                <w:lang w:eastAsia="en-US"/>
              </w:rPr>
              <w:t xml:space="preserve"> lost at </w:t>
            </w:r>
            <w:del w:id="2437" w:author="Sandhya T" w:date="2024-06-20T08:18:00Z" w16du:dateUtc="2024-06-20T02:48:00Z">
              <w:r w:rsidR="001928BA" w:rsidRPr="00556762" w:rsidDel="00413FB3">
                <w:rPr>
                  <w:rFonts w:ascii="Aptos Narrow" w:eastAsia="Times New Roman" w:hAnsi="Aptos Narrow"/>
                  <w:b/>
                  <w:bCs/>
                  <w:color w:val="FF0066"/>
                  <w:sz w:val="28"/>
                  <w:szCs w:val="28"/>
                  <w:lang w:eastAsia="en-US"/>
                </w:rPr>
                <w:delText>relatives</w:delText>
              </w:r>
            </w:del>
            <w:ins w:id="2438" w:author="Sandhya T" w:date="2024-06-20T08:18:00Z" w16du:dateUtc="2024-06-20T02:48:00Z">
              <w:r w:rsidR="00413FB3" w:rsidRPr="00556762">
                <w:rPr>
                  <w:rFonts w:ascii="Aptos Narrow" w:eastAsia="Times New Roman" w:hAnsi="Aptos Narrow"/>
                  <w:b/>
                  <w:bCs/>
                  <w:color w:val="FF0066"/>
                  <w:sz w:val="28"/>
                  <w:szCs w:val="28"/>
                  <w:lang w:eastAsia="en-US"/>
                </w:rPr>
                <w:t>relatives’</w:t>
              </w:r>
            </w:ins>
            <w:r w:rsidR="001928BA" w:rsidRPr="00556762">
              <w:rPr>
                <w:rFonts w:ascii="Aptos Narrow" w:eastAsia="Times New Roman" w:hAnsi="Aptos Narrow"/>
                <w:b/>
                <w:bCs/>
                <w:color w:val="FF0066"/>
                <w:sz w:val="28"/>
                <w:szCs w:val="28"/>
                <w:lang w:eastAsia="en-US"/>
              </w:rPr>
              <w:t xml:space="preserve"> house.</w:t>
            </w:r>
          </w:p>
        </w:tc>
      </w:tr>
      <w:tr w:rsidR="00B52A80" w:rsidRPr="00643659" w14:paraId="638673DE" w14:textId="77777777" w:rsidTr="004724CE">
        <w:trPr>
          <w:trHeight w:val="312"/>
          <w:trPrChange w:id="2439"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440"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52A88090"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70</w:t>
            </w:r>
          </w:p>
        </w:tc>
        <w:tc>
          <w:tcPr>
            <w:tcW w:w="9308" w:type="dxa"/>
            <w:tcBorders>
              <w:top w:val="nil"/>
              <w:left w:val="nil"/>
              <w:bottom w:val="single" w:sz="4" w:space="0" w:color="auto"/>
              <w:right w:val="single" w:sz="4" w:space="0" w:color="auto"/>
            </w:tcBorders>
            <w:shd w:val="clear" w:color="000000" w:fill="D9E1F2"/>
            <w:noWrap/>
            <w:vAlign w:val="center"/>
            <w:hideMark/>
            <w:tcPrChange w:id="2441"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255907A1" w14:textId="0CD87D4E"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6E1B5C" w:rsidRPr="00556762">
              <w:rPr>
                <w:rFonts w:ascii="Aptos Narrow" w:eastAsia="Times New Roman" w:hAnsi="Aptos Narrow"/>
                <w:b/>
                <w:bCs/>
                <w:color w:val="375623"/>
                <w:sz w:val="28"/>
                <w:szCs w:val="28"/>
                <w:lang w:eastAsia="en-US"/>
              </w:rPr>
              <w:t>Near water place.</w:t>
            </w:r>
          </w:p>
        </w:tc>
      </w:tr>
      <w:tr w:rsidR="00B52A80" w:rsidRPr="00643659" w14:paraId="33BE76FF" w14:textId="77777777" w:rsidTr="004724CE">
        <w:trPr>
          <w:trHeight w:val="312"/>
          <w:trPrChange w:id="2442"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443"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3817F752"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71</w:t>
            </w:r>
          </w:p>
        </w:tc>
        <w:tc>
          <w:tcPr>
            <w:tcW w:w="9308" w:type="dxa"/>
            <w:tcBorders>
              <w:top w:val="nil"/>
              <w:left w:val="nil"/>
              <w:bottom w:val="single" w:sz="4" w:space="0" w:color="auto"/>
              <w:right w:val="single" w:sz="4" w:space="0" w:color="auto"/>
            </w:tcBorders>
            <w:shd w:val="clear" w:color="000000" w:fill="FFF2CC"/>
            <w:noWrap/>
            <w:vAlign w:val="center"/>
            <w:hideMark/>
            <w:tcPrChange w:id="2444"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0A77DF4E" w14:textId="3A40F84C"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6E1B5C" w:rsidRPr="00556762">
              <w:rPr>
                <w:rFonts w:ascii="Aptos Narrow" w:eastAsia="Times New Roman" w:hAnsi="Aptos Narrow"/>
                <w:b/>
                <w:bCs/>
                <w:color w:val="FF0066"/>
                <w:sz w:val="28"/>
                <w:szCs w:val="28"/>
                <w:lang w:eastAsia="en-US"/>
              </w:rPr>
              <w:t xml:space="preserve">Search </w:t>
            </w:r>
            <w:ins w:id="2445" w:author="Sandhya T" w:date="2024-06-20T08:39:00Z" w16du:dateUtc="2024-06-20T03:09:00Z">
              <w:r w:rsidR="00163584">
                <w:rPr>
                  <w:rFonts w:ascii="Aptos Narrow" w:eastAsia="Times New Roman" w:hAnsi="Aptos Narrow"/>
                  <w:b/>
                  <w:bCs/>
                  <w:color w:val="FF0066"/>
                  <w:sz w:val="28"/>
                  <w:szCs w:val="28"/>
                  <w:lang w:eastAsia="en-US"/>
                </w:rPr>
                <w:t>o</w:t>
              </w:r>
            </w:ins>
            <w:del w:id="2446" w:author="Sandhya T" w:date="2024-06-20T08:39:00Z" w16du:dateUtc="2024-06-20T03:09:00Z">
              <w:r w:rsidR="006E1B5C" w:rsidRPr="00556762" w:rsidDel="00163584">
                <w:rPr>
                  <w:rFonts w:ascii="Aptos Narrow" w:eastAsia="Times New Roman" w:hAnsi="Aptos Narrow"/>
                  <w:b/>
                  <w:bCs/>
                  <w:color w:val="FF0066"/>
                  <w:sz w:val="28"/>
                  <w:szCs w:val="28"/>
                  <w:lang w:eastAsia="en-US"/>
                </w:rPr>
                <w:delText>i</w:delText>
              </w:r>
            </w:del>
            <w:r w:rsidR="006E1B5C" w:rsidRPr="00556762">
              <w:rPr>
                <w:rFonts w:ascii="Aptos Narrow" w:eastAsia="Times New Roman" w:hAnsi="Aptos Narrow"/>
                <w:b/>
                <w:bCs/>
                <w:color w:val="FF0066"/>
                <w:sz w:val="28"/>
                <w:szCs w:val="28"/>
                <w:lang w:eastAsia="en-US"/>
              </w:rPr>
              <w:t>n</w:t>
            </w:r>
            <w:ins w:id="2447" w:author="Sandhya T" w:date="2024-06-20T08:39:00Z" w16du:dateUtc="2024-06-20T03:09:00Z">
              <w:r w:rsidR="00163584">
                <w:rPr>
                  <w:rFonts w:ascii="Aptos Narrow" w:eastAsia="Times New Roman" w:hAnsi="Aptos Narrow"/>
                  <w:b/>
                  <w:bCs/>
                  <w:color w:val="FF0066"/>
                  <w:sz w:val="28"/>
                  <w:szCs w:val="28"/>
                  <w:lang w:eastAsia="en-US"/>
                </w:rPr>
                <w:t xml:space="preserve"> the</w:t>
              </w:r>
            </w:ins>
            <w:r w:rsidR="006E1B5C" w:rsidRPr="00556762">
              <w:rPr>
                <w:rFonts w:ascii="Aptos Narrow" w:eastAsia="Times New Roman" w:hAnsi="Aptos Narrow"/>
                <w:b/>
                <w:bCs/>
                <w:color w:val="FF0066"/>
                <w:sz w:val="28"/>
                <w:szCs w:val="28"/>
                <w:lang w:eastAsia="en-US"/>
              </w:rPr>
              <w:t xml:space="preserve"> Floor.</w:t>
            </w:r>
          </w:p>
        </w:tc>
      </w:tr>
      <w:tr w:rsidR="00B52A80" w:rsidRPr="00643659" w14:paraId="5F0B6975" w14:textId="77777777" w:rsidTr="004724CE">
        <w:trPr>
          <w:trHeight w:val="312"/>
          <w:trPrChange w:id="2448"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449"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2CE7EF4D"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72</w:t>
            </w:r>
          </w:p>
        </w:tc>
        <w:tc>
          <w:tcPr>
            <w:tcW w:w="9308" w:type="dxa"/>
            <w:tcBorders>
              <w:top w:val="nil"/>
              <w:left w:val="nil"/>
              <w:bottom w:val="single" w:sz="4" w:space="0" w:color="auto"/>
              <w:right w:val="single" w:sz="4" w:space="0" w:color="auto"/>
            </w:tcBorders>
            <w:shd w:val="clear" w:color="000000" w:fill="D9E1F2"/>
            <w:noWrap/>
            <w:vAlign w:val="center"/>
            <w:hideMark/>
            <w:tcPrChange w:id="2450"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58D42E92" w14:textId="376F073C"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646DDC" w:rsidRPr="00556762">
              <w:rPr>
                <w:rFonts w:ascii="Aptos Narrow" w:eastAsia="Times New Roman" w:hAnsi="Aptos Narrow"/>
                <w:b/>
                <w:bCs/>
                <w:color w:val="375623"/>
                <w:sz w:val="28"/>
                <w:szCs w:val="28"/>
                <w:lang w:eastAsia="en-US"/>
              </w:rPr>
              <w:t>Near water reservoir.</w:t>
            </w:r>
          </w:p>
        </w:tc>
      </w:tr>
      <w:tr w:rsidR="00B52A80" w:rsidRPr="00643659" w14:paraId="708633EB" w14:textId="77777777" w:rsidTr="004724CE">
        <w:trPr>
          <w:trHeight w:val="312"/>
          <w:trPrChange w:id="2451"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452"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53D9A636"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73</w:t>
            </w:r>
          </w:p>
        </w:tc>
        <w:tc>
          <w:tcPr>
            <w:tcW w:w="9308" w:type="dxa"/>
            <w:tcBorders>
              <w:top w:val="nil"/>
              <w:left w:val="nil"/>
              <w:bottom w:val="single" w:sz="4" w:space="0" w:color="auto"/>
              <w:right w:val="single" w:sz="4" w:space="0" w:color="auto"/>
            </w:tcBorders>
            <w:shd w:val="clear" w:color="000000" w:fill="FFF2CC"/>
            <w:noWrap/>
            <w:vAlign w:val="center"/>
            <w:hideMark/>
            <w:tcPrChange w:id="2453"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5FCA575B" w14:textId="7354C00A"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646DDC" w:rsidRPr="00556762">
              <w:rPr>
                <w:rFonts w:ascii="Aptos Narrow" w:eastAsia="Times New Roman" w:hAnsi="Aptos Narrow"/>
                <w:b/>
                <w:bCs/>
                <w:color w:val="FF0066"/>
                <w:sz w:val="28"/>
                <w:szCs w:val="28"/>
                <w:lang w:eastAsia="en-US"/>
              </w:rPr>
              <w:t xml:space="preserve">You need to lodge a complaint </w:t>
            </w:r>
            <w:r w:rsidR="00E16E39" w:rsidRPr="00556762">
              <w:rPr>
                <w:rFonts w:ascii="Aptos Narrow" w:eastAsia="Times New Roman" w:hAnsi="Aptos Narrow"/>
                <w:b/>
                <w:bCs/>
                <w:color w:val="FF0066"/>
                <w:sz w:val="28"/>
                <w:szCs w:val="28"/>
                <w:lang w:eastAsia="en-US"/>
              </w:rPr>
              <w:t>with the Police.</w:t>
            </w:r>
          </w:p>
        </w:tc>
      </w:tr>
      <w:tr w:rsidR="00B52A80" w:rsidRPr="00643659" w14:paraId="17868EEE" w14:textId="77777777" w:rsidTr="004724CE">
        <w:trPr>
          <w:trHeight w:val="312"/>
          <w:trPrChange w:id="2454"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455"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6782B3DB"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74</w:t>
            </w:r>
          </w:p>
        </w:tc>
        <w:tc>
          <w:tcPr>
            <w:tcW w:w="9308" w:type="dxa"/>
            <w:tcBorders>
              <w:top w:val="nil"/>
              <w:left w:val="nil"/>
              <w:bottom w:val="single" w:sz="4" w:space="0" w:color="auto"/>
              <w:right w:val="single" w:sz="4" w:space="0" w:color="auto"/>
            </w:tcBorders>
            <w:shd w:val="clear" w:color="000000" w:fill="D9E1F2"/>
            <w:noWrap/>
            <w:vAlign w:val="center"/>
            <w:hideMark/>
            <w:tcPrChange w:id="2456"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1C3AD192" w14:textId="078DD282"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ins w:id="2457" w:author="Sandhya T" w:date="2024-06-20T08:13:00Z" w16du:dateUtc="2024-06-20T02:43:00Z">
              <w:r w:rsidR="006F5F71">
                <w:rPr>
                  <w:rFonts w:ascii="Aptos Narrow" w:eastAsia="Times New Roman" w:hAnsi="Aptos Narrow"/>
                  <w:b/>
                  <w:bCs/>
                  <w:color w:val="375623"/>
                  <w:sz w:val="28"/>
                  <w:szCs w:val="28"/>
                  <w:lang w:eastAsia="en-US"/>
                </w:rPr>
                <w:t>You</w:t>
              </w:r>
            </w:ins>
            <w:del w:id="2458" w:author="Sandhya T" w:date="2024-06-20T08:13:00Z" w16du:dateUtc="2024-06-20T02:43:00Z">
              <w:r w:rsidR="00E16E39" w:rsidRPr="00556762" w:rsidDel="006F5F71">
                <w:rPr>
                  <w:rFonts w:ascii="Aptos Narrow" w:eastAsia="Times New Roman" w:hAnsi="Aptos Narrow"/>
                  <w:b/>
                  <w:bCs/>
                  <w:color w:val="375623"/>
                  <w:sz w:val="28"/>
                  <w:szCs w:val="28"/>
                  <w:lang w:eastAsia="en-US"/>
                </w:rPr>
                <w:delText>U</w:delText>
              </w:r>
            </w:del>
            <w:r w:rsidR="00E16E39" w:rsidRPr="00556762">
              <w:rPr>
                <w:rFonts w:ascii="Aptos Narrow" w:eastAsia="Times New Roman" w:hAnsi="Aptos Narrow"/>
                <w:b/>
                <w:bCs/>
                <w:color w:val="375623"/>
                <w:sz w:val="28"/>
                <w:szCs w:val="28"/>
                <w:lang w:eastAsia="en-US"/>
              </w:rPr>
              <w:t xml:space="preserve"> will get </w:t>
            </w:r>
            <w:ins w:id="2459" w:author="Sandhya T" w:date="2024-06-20T08:39:00Z" w16du:dateUtc="2024-06-20T03:09:00Z">
              <w:r w:rsidR="00163584">
                <w:rPr>
                  <w:rFonts w:ascii="Aptos Narrow" w:eastAsia="Times New Roman" w:hAnsi="Aptos Narrow"/>
                  <w:b/>
                  <w:bCs/>
                  <w:color w:val="375623"/>
                  <w:sz w:val="28"/>
                  <w:szCs w:val="28"/>
                  <w:lang w:eastAsia="en-US"/>
                </w:rPr>
                <w:t>i</w:t>
              </w:r>
            </w:ins>
            <w:ins w:id="2460" w:author="Sandhya T" w:date="2024-06-20T08:40:00Z" w16du:dateUtc="2024-06-20T03:10:00Z">
              <w:r w:rsidR="00163584">
                <w:rPr>
                  <w:rFonts w:ascii="Aptos Narrow" w:eastAsia="Times New Roman" w:hAnsi="Aptos Narrow"/>
                  <w:b/>
                  <w:bCs/>
                  <w:color w:val="375623"/>
                  <w:sz w:val="28"/>
                  <w:szCs w:val="28"/>
                  <w:lang w:eastAsia="en-US"/>
                </w:rPr>
                <w:t xml:space="preserve">t </w:t>
              </w:r>
            </w:ins>
            <w:r w:rsidR="00E16E39" w:rsidRPr="00556762">
              <w:rPr>
                <w:rFonts w:ascii="Aptos Narrow" w:eastAsia="Times New Roman" w:hAnsi="Aptos Narrow"/>
                <w:b/>
                <w:bCs/>
                <w:color w:val="375623"/>
                <w:sz w:val="28"/>
                <w:szCs w:val="28"/>
                <w:lang w:eastAsia="en-US"/>
              </w:rPr>
              <w:t>back with the help of</w:t>
            </w:r>
            <w:ins w:id="2461" w:author="Sandhya T" w:date="2024-06-20T10:39:00Z" w16du:dateUtc="2024-06-20T05:09:00Z">
              <w:r w:rsidR="00D01EE3">
                <w:rPr>
                  <w:rFonts w:ascii="Aptos Narrow" w:eastAsia="Times New Roman" w:hAnsi="Aptos Narrow"/>
                  <w:b/>
                  <w:bCs/>
                  <w:color w:val="375623"/>
                  <w:sz w:val="28"/>
                  <w:szCs w:val="28"/>
                  <w:lang w:eastAsia="en-US"/>
                </w:rPr>
                <w:t xml:space="preserve"> a</w:t>
              </w:r>
            </w:ins>
            <w:r w:rsidR="00E16E39" w:rsidRPr="00556762">
              <w:rPr>
                <w:rFonts w:ascii="Aptos Narrow" w:eastAsia="Times New Roman" w:hAnsi="Aptos Narrow"/>
                <w:b/>
                <w:bCs/>
                <w:color w:val="375623"/>
                <w:sz w:val="28"/>
                <w:szCs w:val="28"/>
                <w:lang w:eastAsia="en-US"/>
              </w:rPr>
              <w:t xml:space="preserve"> servant.</w:t>
            </w:r>
          </w:p>
        </w:tc>
      </w:tr>
      <w:tr w:rsidR="00B52A80" w:rsidRPr="00643659" w14:paraId="1F24F77A" w14:textId="77777777" w:rsidTr="004724CE">
        <w:trPr>
          <w:trHeight w:val="312"/>
          <w:trPrChange w:id="2462"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463"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2025FF7A"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75</w:t>
            </w:r>
          </w:p>
        </w:tc>
        <w:tc>
          <w:tcPr>
            <w:tcW w:w="9308" w:type="dxa"/>
            <w:tcBorders>
              <w:top w:val="nil"/>
              <w:left w:val="nil"/>
              <w:bottom w:val="single" w:sz="4" w:space="0" w:color="auto"/>
              <w:right w:val="single" w:sz="4" w:space="0" w:color="auto"/>
            </w:tcBorders>
            <w:shd w:val="clear" w:color="000000" w:fill="FFF2CC"/>
            <w:noWrap/>
            <w:vAlign w:val="center"/>
            <w:hideMark/>
            <w:tcPrChange w:id="2464"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6CC6BBF1" w14:textId="0E84ED35"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601A8D" w:rsidRPr="00556762">
              <w:rPr>
                <w:rFonts w:ascii="Aptos Narrow" w:eastAsia="Times New Roman" w:hAnsi="Aptos Narrow"/>
                <w:b/>
                <w:bCs/>
                <w:color w:val="FF0066"/>
                <w:sz w:val="28"/>
                <w:szCs w:val="28"/>
                <w:lang w:eastAsia="en-US"/>
              </w:rPr>
              <w:t>Taken by young</w:t>
            </w:r>
            <w:ins w:id="2465" w:author="Sandhya T" w:date="2024-06-20T08:14:00Z" w16du:dateUtc="2024-06-20T02:44:00Z">
              <w:r w:rsidR="006F5F71">
                <w:rPr>
                  <w:rFonts w:ascii="Aptos Narrow" w:eastAsia="Times New Roman" w:hAnsi="Aptos Narrow"/>
                  <w:b/>
                  <w:bCs/>
                  <w:color w:val="FF0066"/>
                  <w:sz w:val="28"/>
                  <w:szCs w:val="28"/>
                  <w:lang w:eastAsia="en-US"/>
                </w:rPr>
                <w:t>s</w:t>
              </w:r>
            </w:ins>
            <w:r w:rsidR="00601A8D" w:rsidRPr="00556762">
              <w:rPr>
                <w:rFonts w:ascii="Aptos Narrow" w:eastAsia="Times New Roman" w:hAnsi="Aptos Narrow"/>
                <w:b/>
                <w:bCs/>
                <w:color w:val="FF0066"/>
                <w:sz w:val="28"/>
                <w:szCs w:val="28"/>
                <w:lang w:eastAsia="en-US"/>
              </w:rPr>
              <w:t xml:space="preserve">ters. 50 – 50 chances to get </w:t>
            </w:r>
            <w:r w:rsidR="00FE1CFA" w:rsidRPr="00556762">
              <w:rPr>
                <w:rFonts w:ascii="Aptos Narrow" w:eastAsia="Times New Roman" w:hAnsi="Aptos Narrow"/>
                <w:b/>
                <w:bCs/>
                <w:color w:val="FF0066"/>
                <w:sz w:val="28"/>
                <w:szCs w:val="28"/>
                <w:lang w:eastAsia="en-US"/>
              </w:rPr>
              <w:t>back.</w:t>
            </w:r>
          </w:p>
        </w:tc>
      </w:tr>
      <w:tr w:rsidR="00B52A80" w:rsidRPr="00643659" w14:paraId="388DB3AD" w14:textId="77777777" w:rsidTr="004724CE">
        <w:trPr>
          <w:trHeight w:val="312"/>
          <w:trPrChange w:id="2466"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467"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6836BE96"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76</w:t>
            </w:r>
          </w:p>
        </w:tc>
        <w:tc>
          <w:tcPr>
            <w:tcW w:w="9308" w:type="dxa"/>
            <w:tcBorders>
              <w:top w:val="nil"/>
              <w:left w:val="nil"/>
              <w:bottom w:val="single" w:sz="4" w:space="0" w:color="auto"/>
              <w:right w:val="single" w:sz="4" w:space="0" w:color="auto"/>
            </w:tcBorders>
            <w:shd w:val="clear" w:color="000000" w:fill="D9E1F2"/>
            <w:noWrap/>
            <w:vAlign w:val="center"/>
            <w:hideMark/>
            <w:tcPrChange w:id="2468"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173A7456" w14:textId="172954B2"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FE1CFA" w:rsidRPr="00556762">
              <w:rPr>
                <w:rFonts w:ascii="Aptos Narrow" w:eastAsia="Times New Roman" w:hAnsi="Aptos Narrow"/>
                <w:b/>
                <w:bCs/>
                <w:color w:val="375623"/>
                <w:sz w:val="28"/>
                <w:szCs w:val="28"/>
                <w:lang w:eastAsia="en-US"/>
              </w:rPr>
              <w:t>Near food items.</w:t>
            </w:r>
          </w:p>
        </w:tc>
      </w:tr>
      <w:tr w:rsidR="00B52A80" w:rsidRPr="00643659" w14:paraId="7A742E21" w14:textId="77777777" w:rsidTr="004724CE">
        <w:trPr>
          <w:trHeight w:val="312"/>
          <w:trPrChange w:id="2469"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470"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2F32C2AC"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77</w:t>
            </w:r>
          </w:p>
        </w:tc>
        <w:tc>
          <w:tcPr>
            <w:tcW w:w="9308" w:type="dxa"/>
            <w:tcBorders>
              <w:top w:val="nil"/>
              <w:left w:val="nil"/>
              <w:bottom w:val="single" w:sz="4" w:space="0" w:color="auto"/>
              <w:right w:val="single" w:sz="4" w:space="0" w:color="auto"/>
            </w:tcBorders>
            <w:shd w:val="clear" w:color="000000" w:fill="FFF2CC"/>
            <w:noWrap/>
            <w:vAlign w:val="center"/>
            <w:hideMark/>
            <w:tcPrChange w:id="2471"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49631D9F" w14:textId="34356739" w:rsidR="00D1025C"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F545A9" w:rsidRPr="00556762">
              <w:rPr>
                <w:rFonts w:ascii="Aptos Narrow" w:eastAsia="Times New Roman" w:hAnsi="Aptos Narrow"/>
                <w:b/>
                <w:bCs/>
                <w:color w:val="FF0066"/>
                <w:sz w:val="28"/>
                <w:szCs w:val="28"/>
                <w:lang w:eastAsia="en-US"/>
              </w:rPr>
              <w:t xml:space="preserve">It will be </w:t>
            </w:r>
            <w:del w:id="2472" w:author="Sandhya T" w:date="2024-06-20T08:14:00Z" w16du:dateUtc="2024-06-20T02:44:00Z">
              <w:r w:rsidR="00F545A9" w:rsidRPr="00556762" w:rsidDel="006F5F71">
                <w:rPr>
                  <w:rFonts w:ascii="Aptos Narrow" w:eastAsia="Times New Roman" w:hAnsi="Aptos Narrow"/>
                  <w:b/>
                  <w:bCs/>
                  <w:color w:val="FF0066"/>
                  <w:sz w:val="28"/>
                  <w:szCs w:val="28"/>
                  <w:lang w:eastAsia="en-US"/>
                </w:rPr>
                <w:delText>fetch</w:delText>
              </w:r>
            </w:del>
            <w:ins w:id="2473" w:author="Sandhya T" w:date="2024-06-20T08:14:00Z" w16du:dateUtc="2024-06-20T02:44:00Z">
              <w:r w:rsidR="006F5F71" w:rsidRPr="00556762">
                <w:rPr>
                  <w:rFonts w:ascii="Aptos Narrow" w:eastAsia="Times New Roman" w:hAnsi="Aptos Narrow"/>
                  <w:b/>
                  <w:bCs/>
                  <w:color w:val="FF0066"/>
                  <w:sz w:val="28"/>
                  <w:szCs w:val="28"/>
                  <w:lang w:eastAsia="en-US"/>
                </w:rPr>
                <w:t>fetched</w:t>
              </w:r>
            </w:ins>
            <w:r w:rsidR="00F545A9" w:rsidRPr="00556762">
              <w:rPr>
                <w:rFonts w:ascii="Aptos Narrow" w:eastAsia="Times New Roman" w:hAnsi="Aptos Narrow"/>
                <w:b/>
                <w:bCs/>
                <w:color w:val="FF0066"/>
                <w:sz w:val="28"/>
                <w:szCs w:val="28"/>
                <w:lang w:eastAsia="en-US"/>
              </w:rPr>
              <w:t xml:space="preserve"> through servant for your need.</w:t>
            </w:r>
          </w:p>
        </w:tc>
      </w:tr>
      <w:tr w:rsidR="00B52A80" w:rsidRPr="00643659" w14:paraId="495C1591" w14:textId="77777777" w:rsidTr="004724CE">
        <w:trPr>
          <w:trHeight w:val="312"/>
          <w:trPrChange w:id="2474"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475"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561AB23B"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78</w:t>
            </w:r>
          </w:p>
        </w:tc>
        <w:tc>
          <w:tcPr>
            <w:tcW w:w="9308" w:type="dxa"/>
            <w:tcBorders>
              <w:top w:val="nil"/>
              <w:left w:val="nil"/>
              <w:bottom w:val="single" w:sz="4" w:space="0" w:color="auto"/>
              <w:right w:val="single" w:sz="4" w:space="0" w:color="auto"/>
            </w:tcBorders>
            <w:shd w:val="clear" w:color="000000" w:fill="D9E1F2"/>
            <w:noWrap/>
            <w:vAlign w:val="center"/>
            <w:hideMark/>
            <w:tcPrChange w:id="2476"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59346037" w14:textId="5CB4346C"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A23D72" w:rsidRPr="00556762">
              <w:rPr>
                <w:rFonts w:ascii="Aptos Narrow" w:eastAsia="Times New Roman" w:hAnsi="Aptos Narrow"/>
                <w:b/>
                <w:bCs/>
                <w:color w:val="375623"/>
                <w:sz w:val="28"/>
                <w:szCs w:val="28"/>
                <w:lang w:eastAsia="en-US"/>
              </w:rPr>
              <w:t>Very difficult.</w:t>
            </w:r>
          </w:p>
        </w:tc>
      </w:tr>
      <w:tr w:rsidR="00B52A80" w:rsidRPr="00643659" w14:paraId="56038359" w14:textId="77777777" w:rsidTr="004724CE">
        <w:trPr>
          <w:trHeight w:val="312"/>
          <w:trPrChange w:id="2477"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478"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6CB4319E"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79</w:t>
            </w:r>
          </w:p>
        </w:tc>
        <w:tc>
          <w:tcPr>
            <w:tcW w:w="9308" w:type="dxa"/>
            <w:tcBorders>
              <w:top w:val="nil"/>
              <w:left w:val="nil"/>
              <w:bottom w:val="single" w:sz="4" w:space="0" w:color="auto"/>
              <w:right w:val="single" w:sz="4" w:space="0" w:color="auto"/>
            </w:tcBorders>
            <w:shd w:val="clear" w:color="000000" w:fill="FFF2CC"/>
            <w:noWrap/>
            <w:vAlign w:val="center"/>
            <w:hideMark/>
            <w:tcPrChange w:id="2479"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57E06159" w14:textId="56A541F6" w:rsidR="00B52A80" w:rsidRPr="00556762" w:rsidRDefault="00B52A80"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w:t>
            </w:r>
            <w:r w:rsidR="00A23D72" w:rsidRPr="00556762">
              <w:rPr>
                <w:rFonts w:ascii="Aptos Narrow" w:eastAsia="Times New Roman" w:hAnsi="Aptos Narrow"/>
                <w:b/>
                <w:bCs/>
                <w:color w:val="FF0066"/>
                <w:sz w:val="28"/>
                <w:szCs w:val="28"/>
                <w:lang w:eastAsia="en-US"/>
              </w:rPr>
              <w:t>Near iron cupboard.</w:t>
            </w:r>
          </w:p>
        </w:tc>
      </w:tr>
      <w:tr w:rsidR="00B52A80" w:rsidRPr="00643659" w14:paraId="0D09797B" w14:textId="77777777" w:rsidTr="004724CE">
        <w:trPr>
          <w:trHeight w:val="312"/>
          <w:trPrChange w:id="2480"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481"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5FD2DC60"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80</w:t>
            </w:r>
          </w:p>
        </w:tc>
        <w:tc>
          <w:tcPr>
            <w:tcW w:w="9308" w:type="dxa"/>
            <w:tcBorders>
              <w:top w:val="nil"/>
              <w:left w:val="nil"/>
              <w:bottom w:val="single" w:sz="4" w:space="0" w:color="auto"/>
              <w:right w:val="single" w:sz="4" w:space="0" w:color="auto"/>
            </w:tcBorders>
            <w:shd w:val="clear" w:color="000000" w:fill="D9E1F2"/>
            <w:noWrap/>
            <w:vAlign w:val="center"/>
            <w:hideMark/>
            <w:tcPrChange w:id="2482"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375D300F" w14:textId="308BCAFA"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A23D72" w:rsidRPr="00556762">
              <w:rPr>
                <w:rFonts w:ascii="Aptos Narrow" w:eastAsia="Times New Roman" w:hAnsi="Aptos Narrow"/>
                <w:b/>
                <w:bCs/>
                <w:color w:val="375623"/>
                <w:sz w:val="28"/>
                <w:szCs w:val="28"/>
                <w:lang w:eastAsia="en-US"/>
              </w:rPr>
              <w:t>Box or suitcase.</w:t>
            </w:r>
          </w:p>
        </w:tc>
      </w:tr>
      <w:tr w:rsidR="00B52A80" w:rsidRPr="00643659" w14:paraId="72B69F42" w14:textId="77777777" w:rsidTr="004724CE">
        <w:trPr>
          <w:trHeight w:val="312"/>
          <w:trPrChange w:id="2483"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484"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3F8628D8"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81</w:t>
            </w:r>
          </w:p>
        </w:tc>
        <w:tc>
          <w:tcPr>
            <w:tcW w:w="9308" w:type="dxa"/>
            <w:tcBorders>
              <w:top w:val="nil"/>
              <w:left w:val="nil"/>
              <w:bottom w:val="single" w:sz="4" w:space="0" w:color="auto"/>
              <w:right w:val="single" w:sz="4" w:space="0" w:color="auto"/>
            </w:tcBorders>
            <w:shd w:val="clear" w:color="000000" w:fill="FFF2CC"/>
            <w:noWrap/>
            <w:vAlign w:val="center"/>
            <w:hideMark/>
            <w:tcPrChange w:id="2485"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18D9B30C" w14:textId="11A5D9F1" w:rsidR="00B52A80" w:rsidRPr="00556762" w:rsidRDefault="009744BD"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 xml:space="preserve">50 -50 </w:t>
            </w:r>
            <w:del w:id="2486" w:author="Sandhya T" w:date="2024-06-20T08:14:00Z" w16du:dateUtc="2024-06-20T02:44:00Z">
              <w:r w:rsidRPr="00556762" w:rsidDel="006F5F71">
                <w:rPr>
                  <w:rFonts w:ascii="Aptos Narrow" w:eastAsia="Times New Roman" w:hAnsi="Aptos Narrow"/>
                  <w:b/>
                  <w:bCs/>
                  <w:color w:val="FF0066"/>
                  <w:sz w:val="28"/>
                  <w:szCs w:val="28"/>
                  <w:lang w:eastAsia="en-US"/>
                </w:rPr>
                <w:delText>chances ,</w:delText>
              </w:r>
            </w:del>
            <w:ins w:id="2487" w:author="Sandhya T" w:date="2024-06-20T08:14:00Z" w16du:dateUtc="2024-06-20T02:44:00Z">
              <w:r w:rsidR="006F5F71" w:rsidRPr="00556762">
                <w:rPr>
                  <w:rFonts w:ascii="Aptos Narrow" w:eastAsia="Times New Roman" w:hAnsi="Aptos Narrow"/>
                  <w:b/>
                  <w:bCs/>
                  <w:color w:val="FF0066"/>
                  <w:sz w:val="28"/>
                  <w:szCs w:val="28"/>
                  <w:lang w:eastAsia="en-US"/>
                </w:rPr>
                <w:t>chances,</w:t>
              </w:r>
            </w:ins>
            <w:r w:rsidRPr="00556762">
              <w:rPr>
                <w:rFonts w:ascii="Aptos Narrow" w:eastAsia="Times New Roman" w:hAnsi="Aptos Narrow"/>
                <w:b/>
                <w:bCs/>
                <w:color w:val="FF0066"/>
                <w:sz w:val="28"/>
                <w:szCs w:val="28"/>
                <w:lang w:eastAsia="en-US"/>
              </w:rPr>
              <w:t xml:space="preserve"> search </w:t>
            </w:r>
            <w:ins w:id="2488" w:author="Sandhya T" w:date="2024-06-20T08:28:00Z" w16du:dateUtc="2024-06-20T02:58:00Z">
              <w:r w:rsidR="002C32A2">
                <w:rPr>
                  <w:rFonts w:ascii="Aptos Narrow" w:eastAsia="Times New Roman" w:hAnsi="Aptos Narrow"/>
                  <w:b/>
                  <w:bCs/>
                  <w:color w:val="FF0066"/>
                  <w:sz w:val="28"/>
                  <w:szCs w:val="28"/>
                  <w:lang w:eastAsia="en-US"/>
                </w:rPr>
                <w:t xml:space="preserve">in </w:t>
              </w:r>
            </w:ins>
            <w:del w:id="2489" w:author="Sandhya T" w:date="2024-06-20T08:28:00Z" w16du:dateUtc="2024-06-20T02:58:00Z">
              <w:r w:rsidRPr="00556762" w:rsidDel="002C32A2">
                <w:rPr>
                  <w:rFonts w:ascii="Aptos Narrow" w:eastAsia="Times New Roman" w:hAnsi="Aptos Narrow"/>
                  <w:b/>
                  <w:bCs/>
                  <w:color w:val="FF0066"/>
                  <w:sz w:val="28"/>
                  <w:szCs w:val="28"/>
                  <w:lang w:eastAsia="en-US"/>
                </w:rPr>
                <w:delText xml:space="preserve">at </w:delText>
              </w:r>
            </w:del>
            <w:r w:rsidRPr="00556762">
              <w:rPr>
                <w:rFonts w:ascii="Aptos Narrow" w:eastAsia="Times New Roman" w:hAnsi="Aptos Narrow"/>
                <w:b/>
                <w:bCs/>
                <w:color w:val="FF0066"/>
                <w:sz w:val="28"/>
                <w:szCs w:val="28"/>
                <w:lang w:eastAsia="en-US"/>
              </w:rPr>
              <w:t>clothes</w:t>
            </w:r>
          </w:p>
        </w:tc>
      </w:tr>
      <w:tr w:rsidR="00B52A80" w:rsidRPr="00643659" w14:paraId="0AA52FE3" w14:textId="77777777" w:rsidTr="004724CE">
        <w:trPr>
          <w:trHeight w:val="312"/>
          <w:trPrChange w:id="2490"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491"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6308A741"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82</w:t>
            </w:r>
          </w:p>
        </w:tc>
        <w:tc>
          <w:tcPr>
            <w:tcW w:w="9308" w:type="dxa"/>
            <w:tcBorders>
              <w:top w:val="nil"/>
              <w:left w:val="nil"/>
              <w:bottom w:val="single" w:sz="4" w:space="0" w:color="auto"/>
              <w:right w:val="single" w:sz="4" w:space="0" w:color="auto"/>
            </w:tcBorders>
            <w:shd w:val="clear" w:color="000000" w:fill="D9E1F2"/>
            <w:noWrap/>
            <w:vAlign w:val="center"/>
            <w:hideMark/>
            <w:tcPrChange w:id="2492"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5E054140" w14:textId="6D5560E1" w:rsidR="00B52A80" w:rsidRPr="00556762" w:rsidRDefault="006F5F71" w:rsidP="00BC5984">
            <w:pPr>
              <w:spacing w:after="0" w:line="240" w:lineRule="auto"/>
              <w:rPr>
                <w:rFonts w:ascii="Aptos Narrow" w:eastAsia="Times New Roman" w:hAnsi="Aptos Narrow"/>
                <w:b/>
                <w:bCs/>
                <w:color w:val="375623"/>
                <w:sz w:val="28"/>
                <w:szCs w:val="28"/>
                <w:lang w:eastAsia="en-US"/>
              </w:rPr>
            </w:pPr>
            <w:ins w:id="2493" w:author="Sandhya T" w:date="2024-06-20T08:15:00Z" w16du:dateUtc="2024-06-20T02:45:00Z">
              <w:r>
                <w:rPr>
                  <w:rFonts w:ascii="Aptos Narrow" w:eastAsia="Times New Roman" w:hAnsi="Aptos Narrow"/>
                  <w:b/>
                  <w:bCs/>
                  <w:color w:val="375623"/>
                  <w:sz w:val="28"/>
                  <w:szCs w:val="28"/>
                  <w:lang w:eastAsia="en-US"/>
                </w:rPr>
                <w:t>You</w:t>
              </w:r>
            </w:ins>
            <w:del w:id="2494" w:author="Sandhya T" w:date="2024-06-20T08:14:00Z" w16du:dateUtc="2024-06-20T02:44:00Z">
              <w:r w:rsidR="00593C9F" w:rsidRPr="00556762" w:rsidDel="006F5F71">
                <w:rPr>
                  <w:rFonts w:ascii="Aptos Narrow" w:eastAsia="Times New Roman" w:hAnsi="Aptos Narrow"/>
                  <w:b/>
                  <w:bCs/>
                  <w:color w:val="375623"/>
                  <w:sz w:val="28"/>
                  <w:szCs w:val="28"/>
                  <w:lang w:eastAsia="en-US"/>
                </w:rPr>
                <w:delText>U</w:delText>
              </w:r>
            </w:del>
            <w:r w:rsidR="00593C9F" w:rsidRPr="00556762">
              <w:rPr>
                <w:rFonts w:ascii="Aptos Narrow" w:eastAsia="Times New Roman" w:hAnsi="Aptos Narrow"/>
                <w:b/>
                <w:bCs/>
                <w:color w:val="375623"/>
                <w:sz w:val="28"/>
                <w:szCs w:val="28"/>
                <w:lang w:eastAsia="en-US"/>
              </w:rPr>
              <w:t xml:space="preserve"> will find in the kitchen.</w:t>
            </w:r>
          </w:p>
        </w:tc>
      </w:tr>
      <w:tr w:rsidR="00B52A80" w:rsidRPr="00643659" w14:paraId="7ECEC57E" w14:textId="77777777" w:rsidTr="004724CE">
        <w:trPr>
          <w:trHeight w:val="312"/>
          <w:trPrChange w:id="2495"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FFF2CC"/>
            <w:noWrap/>
            <w:vAlign w:val="center"/>
            <w:hideMark/>
            <w:tcPrChange w:id="2496"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FFF2CC"/>
                <w:noWrap/>
                <w:vAlign w:val="center"/>
                <w:hideMark/>
              </w:tcPr>
            </w:tcPrChange>
          </w:tcPr>
          <w:p w14:paraId="7E2ABFB3" w14:textId="77777777" w:rsidR="00B52A80" w:rsidRPr="00556762" w:rsidRDefault="00B52A80" w:rsidP="00BC5984">
            <w:pPr>
              <w:spacing w:after="0" w:line="240" w:lineRule="auto"/>
              <w:jc w:val="center"/>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83</w:t>
            </w:r>
          </w:p>
        </w:tc>
        <w:tc>
          <w:tcPr>
            <w:tcW w:w="9308" w:type="dxa"/>
            <w:tcBorders>
              <w:top w:val="nil"/>
              <w:left w:val="nil"/>
              <w:bottom w:val="single" w:sz="4" w:space="0" w:color="auto"/>
              <w:right w:val="single" w:sz="4" w:space="0" w:color="auto"/>
            </w:tcBorders>
            <w:shd w:val="clear" w:color="000000" w:fill="FFF2CC"/>
            <w:noWrap/>
            <w:vAlign w:val="center"/>
            <w:hideMark/>
            <w:tcPrChange w:id="2497" w:author="Sandhya T" w:date="2024-06-22T09:23:00Z" w16du:dateUtc="2024-06-22T03:53:00Z">
              <w:tcPr>
                <w:tcW w:w="9308" w:type="dxa"/>
                <w:gridSpan w:val="2"/>
                <w:tcBorders>
                  <w:top w:val="nil"/>
                  <w:left w:val="nil"/>
                  <w:bottom w:val="single" w:sz="4" w:space="0" w:color="auto"/>
                  <w:right w:val="single" w:sz="4" w:space="0" w:color="auto"/>
                </w:tcBorders>
                <w:shd w:val="clear" w:color="000000" w:fill="FFF2CC"/>
                <w:noWrap/>
                <w:vAlign w:val="center"/>
                <w:hideMark/>
              </w:tcPr>
            </w:tcPrChange>
          </w:tcPr>
          <w:p w14:paraId="4909249F" w14:textId="5873C9A4" w:rsidR="00B52A80" w:rsidRPr="00556762" w:rsidRDefault="009744BD" w:rsidP="00BC5984">
            <w:pPr>
              <w:spacing w:after="0" w:line="240" w:lineRule="auto"/>
              <w:rPr>
                <w:rFonts w:ascii="Aptos Narrow" w:eastAsia="Times New Roman" w:hAnsi="Aptos Narrow"/>
                <w:b/>
                <w:bCs/>
                <w:color w:val="FF0066"/>
                <w:sz w:val="28"/>
                <w:szCs w:val="28"/>
                <w:lang w:eastAsia="en-US"/>
              </w:rPr>
            </w:pPr>
            <w:r w:rsidRPr="00556762">
              <w:rPr>
                <w:rFonts w:ascii="Aptos Narrow" w:eastAsia="Times New Roman" w:hAnsi="Aptos Narrow"/>
                <w:b/>
                <w:bCs/>
                <w:color w:val="FF0066"/>
                <w:sz w:val="28"/>
                <w:szCs w:val="28"/>
                <w:lang w:eastAsia="en-US"/>
              </w:rPr>
              <w:t>A young girl will find near water tank or water place.</w:t>
            </w:r>
          </w:p>
        </w:tc>
      </w:tr>
      <w:tr w:rsidR="00B52A80" w:rsidRPr="00643659" w14:paraId="4CEB5DE5" w14:textId="77777777" w:rsidTr="004724CE">
        <w:trPr>
          <w:trHeight w:val="312"/>
          <w:trPrChange w:id="2498" w:author="Sandhya T" w:date="2024-06-22T09:23:00Z" w16du:dateUtc="2024-06-22T03:53:00Z">
            <w:trPr>
              <w:gridBefore w:val="2"/>
              <w:trHeight w:val="312"/>
            </w:trPr>
          </w:trPrChange>
        </w:trPr>
        <w:tc>
          <w:tcPr>
            <w:tcW w:w="1324" w:type="dxa"/>
            <w:tcBorders>
              <w:top w:val="nil"/>
              <w:left w:val="single" w:sz="4" w:space="0" w:color="auto"/>
              <w:bottom w:val="single" w:sz="4" w:space="0" w:color="auto"/>
              <w:right w:val="single" w:sz="4" w:space="0" w:color="auto"/>
            </w:tcBorders>
            <w:shd w:val="clear" w:color="000000" w:fill="D9E1F2"/>
            <w:noWrap/>
            <w:vAlign w:val="center"/>
            <w:hideMark/>
            <w:tcPrChange w:id="2499" w:author="Sandhya T" w:date="2024-06-22T09:23:00Z" w16du:dateUtc="2024-06-22T03:53:00Z">
              <w:tcPr>
                <w:tcW w:w="1312" w:type="dxa"/>
                <w:tcBorders>
                  <w:top w:val="nil"/>
                  <w:left w:val="single" w:sz="4" w:space="0" w:color="auto"/>
                  <w:bottom w:val="single" w:sz="4" w:space="0" w:color="auto"/>
                  <w:right w:val="single" w:sz="4" w:space="0" w:color="auto"/>
                </w:tcBorders>
                <w:shd w:val="clear" w:color="000000" w:fill="D9E1F2"/>
                <w:noWrap/>
                <w:vAlign w:val="center"/>
                <w:hideMark/>
              </w:tcPr>
            </w:tcPrChange>
          </w:tcPr>
          <w:p w14:paraId="5D7B7BE4" w14:textId="77777777" w:rsidR="00B52A80" w:rsidRPr="00556762" w:rsidRDefault="00B52A80" w:rsidP="00BC5984">
            <w:pPr>
              <w:spacing w:after="0" w:line="240" w:lineRule="auto"/>
              <w:jc w:val="center"/>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84</w:t>
            </w:r>
          </w:p>
        </w:tc>
        <w:tc>
          <w:tcPr>
            <w:tcW w:w="9308" w:type="dxa"/>
            <w:tcBorders>
              <w:top w:val="nil"/>
              <w:left w:val="nil"/>
              <w:bottom w:val="single" w:sz="4" w:space="0" w:color="auto"/>
              <w:right w:val="single" w:sz="4" w:space="0" w:color="auto"/>
            </w:tcBorders>
            <w:shd w:val="clear" w:color="000000" w:fill="D9E1F2"/>
            <w:noWrap/>
            <w:vAlign w:val="center"/>
            <w:hideMark/>
            <w:tcPrChange w:id="2500" w:author="Sandhya T" w:date="2024-06-22T09:23:00Z" w16du:dateUtc="2024-06-22T03:53:00Z">
              <w:tcPr>
                <w:tcW w:w="9308" w:type="dxa"/>
                <w:gridSpan w:val="2"/>
                <w:tcBorders>
                  <w:top w:val="nil"/>
                  <w:left w:val="nil"/>
                  <w:bottom w:val="single" w:sz="4" w:space="0" w:color="auto"/>
                  <w:right w:val="single" w:sz="4" w:space="0" w:color="auto"/>
                </w:tcBorders>
                <w:shd w:val="clear" w:color="000000" w:fill="D9E1F2"/>
                <w:noWrap/>
                <w:vAlign w:val="center"/>
                <w:hideMark/>
              </w:tcPr>
            </w:tcPrChange>
          </w:tcPr>
          <w:p w14:paraId="654CC340" w14:textId="73B004D6" w:rsidR="00B52A80" w:rsidRPr="00556762" w:rsidRDefault="00B52A80" w:rsidP="00BC5984">
            <w:pPr>
              <w:spacing w:after="0" w:line="240" w:lineRule="auto"/>
              <w:rPr>
                <w:rFonts w:ascii="Aptos Narrow" w:eastAsia="Times New Roman" w:hAnsi="Aptos Narrow"/>
                <w:b/>
                <w:bCs/>
                <w:color w:val="375623"/>
                <w:sz w:val="28"/>
                <w:szCs w:val="28"/>
                <w:lang w:eastAsia="en-US"/>
              </w:rPr>
            </w:pPr>
            <w:r w:rsidRPr="00556762">
              <w:rPr>
                <w:rFonts w:ascii="Aptos Narrow" w:eastAsia="Times New Roman" w:hAnsi="Aptos Narrow"/>
                <w:b/>
                <w:bCs/>
                <w:color w:val="375623"/>
                <w:sz w:val="28"/>
                <w:szCs w:val="28"/>
                <w:lang w:eastAsia="en-US"/>
              </w:rPr>
              <w:t> </w:t>
            </w:r>
            <w:r w:rsidR="00593C9F" w:rsidRPr="00556762">
              <w:rPr>
                <w:rFonts w:ascii="Aptos Narrow" w:eastAsia="Times New Roman" w:hAnsi="Aptos Narrow"/>
                <w:b/>
                <w:bCs/>
                <w:color w:val="375623"/>
                <w:sz w:val="28"/>
                <w:szCs w:val="28"/>
                <w:lang w:eastAsia="en-US"/>
              </w:rPr>
              <w:t>Box or suitcase.</w:t>
            </w:r>
          </w:p>
        </w:tc>
      </w:tr>
    </w:tbl>
    <w:p w14:paraId="2A2A831F" w14:textId="77777777" w:rsidR="00EF14DF" w:rsidRDefault="00EF14DF" w:rsidP="00C80489"/>
    <w:p w14:paraId="1F0DCE53" w14:textId="47E5075A" w:rsidR="009D1508" w:rsidRPr="00D26EE3" w:rsidDel="0023524C" w:rsidRDefault="0020753A" w:rsidP="00C80489">
      <w:pPr>
        <w:rPr>
          <w:del w:id="2501" w:author="Dinesh N" w:date="2024-06-22T23:39:00Z" w16du:dateUtc="2024-06-22T18:09:00Z"/>
          <w:b/>
          <w:bCs/>
          <w:sz w:val="32"/>
          <w:szCs w:val="32"/>
          <w:rPrChange w:id="2502" w:author="Sandhya T" w:date="2024-06-21T18:32:00Z" w16du:dateUtc="2024-06-21T13:02:00Z">
            <w:rPr>
              <w:del w:id="2503" w:author="Dinesh N" w:date="2024-06-22T23:39:00Z" w16du:dateUtc="2024-06-22T18:09:00Z"/>
            </w:rPr>
          </w:rPrChange>
        </w:rPr>
      </w:pPr>
      <w:del w:id="2504" w:author="Dinesh N" w:date="2024-06-22T23:39:00Z" w16du:dateUtc="2024-06-22T18:09:00Z">
        <w:r w:rsidRPr="00D26EE3" w:rsidDel="0023524C">
          <w:rPr>
            <w:b/>
            <w:bCs/>
            <w:sz w:val="32"/>
            <w:szCs w:val="32"/>
            <w:rPrChange w:id="2505" w:author="Sandhya T" w:date="2024-06-21T18:32:00Z" w16du:dateUtc="2024-06-21T13:02:00Z">
              <w:rPr/>
            </w:rPrChange>
          </w:rPr>
          <w:delText>MOBILE NUMBER COMPATIBILITY:</w:delText>
        </w:r>
      </w:del>
    </w:p>
    <w:p w14:paraId="23C25BC6" w14:textId="50210949" w:rsidR="00A023D4" w:rsidRPr="00D26EE3" w:rsidDel="0023524C" w:rsidRDefault="00320730" w:rsidP="00C80489">
      <w:pPr>
        <w:rPr>
          <w:del w:id="2506" w:author="Dinesh N" w:date="2024-06-22T23:39:00Z" w16du:dateUtc="2024-06-22T18:09:00Z"/>
          <w:b/>
          <w:bCs/>
          <w:sz w:val="28"/>
          <w:szCs w:val="28"/>
          <w:rPrChange w:id="2507" w:author="Sandhya T" w:date="2024-06-21T18:32:00Z" w16du:dateUtc="2024-06-21T13:02:00Z">
            <w:rPr>
              <w:del w:id="2508" w:author="Dinesh N" w:date="2024-06-22T23:39:00Z" w16du:dateUtc="2024-06-22T18:09:00Z"/>
            </w:rPr>
          </w:rPrChange>
        </w:rPr>
      </w:pPr>
      <w:del w:id="2509" w:author="Dinesh N" w:date="2024-06-22T23:39:00Z" w16du:dateUtc="2024-06-22T18:09:00Z">
        <w:r w:rsidRPr="00D26EE3" w:rsidDel="0023524C">
          <w:rPr>
            <w:b/>
            <w:bCs/>
            <w:sz w:val="28"/>
            <w:szCs w:val="28"/>
            <w:rPrChange w:id="2510" w:author="Sandhya T" w:date="2024-06-21T18:32:00Z" w16du:dateUtc="2024-06-21T13:02:00Z">
              <w:rPr/>
            </w:rPrChange>
          </w:rPr>
          <w:delText xml:space="preserve">Total </w:delText>
        </w:r>
      </w:del>
      <w:ins w:id="2511" w:author="Sandhya T" w:date="2024-06-21T18:34:00Z" w16du:dateUtc="2024-06-21T13:04:00Z">
        <w:del w:id="2512" w:author="Dinesh N" w:date="2024-06-22T23:39:00Z" w16du:dateUtc="2024-06-22T18:09:00Z">
          <w:r w:rsidR="005F6C16" w:rsidDel="0023524C">
            <w:rPr>
              <w:b/>
              <w:bCs/>
              <w:sz w:val="28"/>
              <w:szCs w:val="28"/>
            </w:rPr>
            <w:delText xml:space="preserve">the </w:delText>
          </w:r>
        </w:del>
      </w:ins>
      <w:del w:id="2513" w:author="Dinesh N" w:date="2024-06-22T23:39:00Z" w16du:dateUtc="2024-06-22T18:09:00Z">
        <w:r w:rsidRPr="00D26EE3" w:rsidDel="0023524C">
          <w:rPr>
            <w:b/>
            <w:bCs/>
            <w:sz w:val="28"/>
            <w:szCs w:val="28"/>
            <w:rPrChange w:id="2514" w:author="Sandhya T" w:date="2024-06-21T18:32:00Z" w16du:dateUtc="2024-06-21T13:02:00Z">
              <w:rPr/>
            </w:rPrChange>
          </w:rPr>
          <w:delText xml:space="preserve">DOB and bring to Destiny number </w:delText>
        </w:r>
      </w:del>
    </w:p>
    <w:p w14:paraId="7AEC5B0C" w14:textId="60EC6CD2" w:rsidR="0020753A" w:rsidRPr="00D26EE3" w:rsidDel="0023524C" w:rsidRDefault="0020753A" w:rsidP="00C80489">
      <w:pPr>
        <w:rPr>
          <w:del w:id="2515" w:author="Dinesh N" w:date="2024-06-22T23:39:00Z" w16du:dateUtc="2024-06-22T18:09:00Z"/>
          <w:b/>
          <w:bCs/>
          <w:sz w:val="28"/>
          <w:szCs w:val="28"/>
          <w:rPrChange w:id="2516" w:author="Sandhya T" w:date="2024-06-21T18:32:00Z" w16du:dateUtc="2024-06-21T13:02:00Z">
            <w:rPr>
              <w:del w:id="2517" w:author="Dinesh N" w:date="2024-06-22T23:39:00Z" w16du:dateUtc="2024-06-22T18:09:00Z"/>
            </w:rPr>
          </w:rPrChange>
        </w:rPr>
      </w:pPr>
      <w:del w:id="2518" w:author="Dinesh N" w:date="2024-06-22T23:39:00Z" w16du:dateUtc="2024-06-22T18:09:00Z">
        <w:r w:rsidRPr="00D26EE3" w:rsidDel="0023524C">
          <w:rPr>
            <w:b/>
            <w:bCs/>
            <w:sz w:val="28"/>
            <w:szCs w:val="28"/>
            <w:rPrChange w:id="2519" w:author="Sandhya T" w:date="2024-06-21T18:32:00Z" w16du:dateUtc="2024-06-21T13:02:00Z">
              <w:rPr/>
            </w:rPrChange>
          </w:rPr>
          <w:delText>Add 10 digit</w:delText>
        </w:r>
      </w:del>
      <w:ins w:id="2520" w:author="Sandhya T" w:date="2024-06-20T08:18:00Z" w16du:dateUtc="2024-06-20T02:48:00Z">
        <w:del w:id="2521" w:author="Dinesh N" w:date="2024-06-22T23:39:00Z" w16du:dateUtc="2024-06-22T18:09:00Z">
          <w:r w:rsidR="00413FB3" w:rsidRPr="00D26EE3" w:rsidDel="0023524C">
            <w:rPr>
              <w:b/>
              <w:bCs/>
              <w:sz w:val="28"/>
              <w:szCs w:val="28"/>
              <w:rPrChange w:id="2522" w:author="Sandhya T" w:date="2024-06-21T18:32:00Z" w16du:dateUtc="2024-06-21T13:02:00Z">
                <w:rPr/>
              </w:rPrChange>
            </w:rPr>
            <w:delText>10-digit</w:delText>
          </w:r>
        </w:del>
      </w:ins>
      <w:del w:id="2523" w:author="Dinesh N" w:date="2024-06-22T23:39:00Z" w16du:dateUtc="2024-06-22T18:09:00Z">
        <w:r w:rsidRPr="00D26EE3" w:rsidDel="0023524C">
          <w:rPr>
            <w:b/>
            <w:bCs/>
            <w:sz w:val="28"/>
            <w:szCs w:val="28"/>
            <w:rPrChange w:id="2524" w:author="Sandhya T" w:date="2024-06-21T18:32:00Z" w16du:dateUtc="2024-06-21T13:02:00Z">
              <w:rPr/>
            </w:rPrChange>
          </w:rPr>
          <w:delText xml:space="preserve"> </w:delText>
        </w:r>
        <w:r w:rsidR="000702C0" w:rsidRPr="00D26EE3" w:rsidDel="0023524C">
          <w:rPr>
            <w:b/>
            <w:bCs/>
            <w:sz w:val="28"/>
            <w:szCs w:val="28"/>
            <w:rPrChange w:id="2525" w:author="Sandhya T" w:date="2024-06-21T18:32:00Z" w16du:dateUtc="2024-06-21T13:02:00Z">
              <w:rPr/>
            </w:rPrChange>
          </w:rPr>
          <w:delText>Mobile Number and bring to Single digit.</w:delText>
        </w:r>
      </w:del>
    </w:p>
    <w:p w14:paraId="1B1DA04C" w14:textId="49CDE17A" w:rsidR="00CD69F7" w:rsidRPr="00D26EE3" w:rsidDel="0023524C" w:rsidRDefault="0078712A" w:rsidP="00C80489">
      <w:pPr>
        <w:rPr>
          <w:del w:id="2526" w:author="Dinesh N" w:date="2024-06-22T23:39:00Z" w16du:dateUtc="2024-06-22T18:09:00Z"/>
          <w:b/>
          <w:bCs/>
          <w:sz w:val="28"/>
          <w:szCs w:val="28"/>
          <w:rPrChange w:id="2527" w:author="Sandhya T" w:date="2024-06-21T18:32:00Z" w16du:dateUtc="2024-06-21T13:02:00Z">
            <w:rPr>
              <w:del w:id="2528" w:author="Dinesh N" w:date="2024-06-22T23:39:00Z" w16du:dateUtc="2024-06-22T18:09:00Z"/>
            </w:rPr>
          </w:rPrChange>
        </w:rPr>
      </w:pPr>
      <w:del w:id="2529" w:author="Dinesh N" w:date="2024-06-22T23:39:00Z" w16du:dateUtc="2024-06-22T18:09:00Z">
        <w:r w:rsidRPr="00D26EE3" w:rsidDel="0023524C">
          <w:rPr>
            <w:b/>
            <w:bCs/>
            <w:sz w:val="28"/>
            <w:szCs w:val="28"/>
            <w:rPrChange w:id="2530" w:author="Sandhya T" w:date="2024-06-21T18:32:00Z" w16du:dateUtc="2024-06-21T13:02:00Z">
              <w:rPr/>
            </w:rPrChange>
          </w:rPr>
          <w:delText>1 SERIES</w:delText>
        </w:r>
      </w:del>
    </w:p>
    <w:tbl>
      <w:tblPr>
        <w:tblW w:w="9960" w:type="dxa"/>
        <w:tblLook w:val="04A0" w:firstRow="1" w:lastRow="0" w:firstColumn="1" w:lastColumn="0" w:noHBand="0" w:noVBand="1"/>
      </w:tblPr>
      <w:tblGrid>
        <w:gridCol w:w="2245"/>
        <w:gridCol w:w="7715"/>
      </w:tblGrid>
      <w:tr w:rsidR="00CD69F7" w:rsidRPr="00CD69F7" w:rsidDel="0023524C" w14:paraId="3B78A815" w14:textId="00184BFF" w:rsidTr="00937B81">
        <w:trPr>
          <w:trHeight w:val="432"/>
          <w:del w:id="2531" w:author="Dinesh N" w:date="2024-06-22T23:39:00Z"/>
        </w:trPr>
        <w:tc>
          <w:tcPr>
            <w:tcW w:w="2245"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715E70F" w14:textId="649E6029" w:rsidR="00CD69F7" w:rsidRPr="00CD69F7" w:rsidDel="0023524C" w:rsidRDefault="00B31BE2" w:rsidP="00CD69F7">
            <w:pPr>
              <w:spacing w:after="0" w:line="240" w:lineRule="auto"/>
              <w:jc w:val="center"/>
              <w:rPr>
                <w:del w:id="2532" w:author="Dinesh N" w:date="2024-06-22T23:39:00Z" w16du:dateUtc="2024-06-22T18:09:00Z"/>
                <w:rFonts w:ascii="Aptos Narrow" w:eastAsia="Times New Roman" w:hAnsi="Aptos Narrow"/>
                <w:b/>
                <w:bCs/>
                <w:color w:val="FF0066"/>
                <w:sz w:val="28"/>
                <w:szCs w:val="28"/>
                <w:lang w:eastAsia="en-US"/>
              </w:rPr>
            </w:pPr>
            <w:del w:id="2533" w:author="Dinesh N" w:date="2024-06-22T23:39:00Z" w16du:dateUtc="2024-06-22T18:09:00Z">
              <w:r w:rsidRPr="00937B81" w:rsidDel="0023524C">
                <w:rPr>
                  <w:rFonts w:ascii="Aptos Narrow" w:eastAsia="Times New Roman" w:hAnsi="Aptos Narrow"/>
                  <w:b/>
                  <w:bCs/>
                  <w:color w:val="FF0066"/>
                  <w:sz w:val="28"/>
                  <w:szCs w:val="28"/>
                  <w:lang w:eastAsia="en-US"/>
                </w:rPr>
                <w:delText>LUCKY NUMBER</w:delText>
              </w:r>
            </w:del>
          </w:p>
        </w:tc>
        <w:tc>
          <w:tcPr>
            <w:tcW w:w="7715" w:type="dxa"/>
            <w:tcBorders>
              <w:top w:val="single" w:sz="4" w:space="0" w:color="auto"/>
              <w:left w:val="nil"/>
              <w:bottom w:val="single" w:sz="4" w:space="0" w:color="auto"/>
              <w:right w:val="single" w:sz="4" w:space="0" w:color="auto"/>
            </w:tcBorders>
            <w:shd w:val="clear" w:color="000000" w:fill="FFF2CC"/>
            <w:vAlign w:val="center"/>
            <w:hideMark/>
          </w:tcPr>
          <w:p w14:paraId="6E4DD887" w14:textId="7B40CD7E" w:rsidR="00CD69F7" w:rsidRPr="00CD69F7" w:rsidDel="0023524C" w:rsidRDefault="00CD69F7" w:rsidP="00CD69F7">
            <w:pPr>
              <w:spacing w:after="0" w:line="240" w:lineRule="auto"/>
              <w:rPr>
                <w:del w:id="2534" w:author="Dinesh N" w:date="2024-06-22T23:39:00Z" w16du:dateUtc="2024-06-22T18:09:00Z"/>
                <w:rFonts w:ascii="Aptos Narrow" w:eastAsia="Times New Roman" w:hAnsi="Aptos Narrow"/>
                <w:b/>
                <w:bCs/>
                <w:color w:val="FF0066"/>
                <w:sz w:val="28"/>
                <w:szCs w:val="28"/>
                <w:lang w:eastAsia="en-US"/>
              </w:rPr>
            </w:pPr>
            <w:del w:id="2535" w:author="Dinesh N" w:date="2024-06-22T23:39:00Z" w16du:dateUtc="2024-06-22T18:09:00Z">
              <w:r w:rsidRPr="00CD69F7" w:rsidDel="0023524C">
                <w:rPr>
                  <w:rFonts w:ascii="Aptos Narrow" w:eastAsia="Times New Roman" w:hAnsi="Aptos Narrow"/>
                  <w:b/>
                  <w:bCs/>
                  <w:color w:val="FF0066"/>
                  <w:sz w:val="28"/>
                  <w:szCs w:val="28"/>
                  <w:lang w:eastAsia="en-US"/>
                </w:rPr>
                <w:delText> </w:delText>
              </w:r>
              <w:r w:rsidR="005D22E0" w:rsidRPr="00937B81" w:rsidDel="0023524C">
                <w:rPr>
                  <w:rFonts w:ascii="Aptos Narrow" w:eastAsia="Times New Roman" w:hAnsi="Aptos Narrow"/>
                  <w:b/>
                  <w:bCs/>
                  <w:color w:val="FF0066"/>
                  <w:sz w:val="28"/>
                  <w:szCs w:val="28"/>
                  <w:lang w:eastAsia="en-US"/>
                </w:rPr>
                <w:delText>1,</w:delText>
              </w:r>
              <w:r w:rsidR="007B0517" w:rsidRPr="00937B81" w:rsidDel="0023524C">
                <w:rPr>
                  <w:rFonts w:ascii="Aptos Narrow" w:eastAsia="Times New Roman" w:hAnsi="Aptos Narrow"/>
                  <w:b/>
                  <w:bCs/>
                  <w:color w:val="FF0066"/>
                  <w:sz w:val="28"/>
                  <w:szCs w:val="28"/>
                  <w:lang w:eastAsia="en-US"/>
                </w:rPr>
                <w:delText xml:space="preserve"> </w:delText>
              </w:r>
              <w:r w:rsidR="005D22E0" w:rsidRPr="00937B81" w:rsidDel="0023524C">
                <w:rPr>
                  <w:rFonts w:ascii="Aptos Narrow" w:eastAsia="Times New Roman" w:hAnsi="Aptos Narrow"/>
                  <w:b/>
                  <w:bCs/>
                  <w:color w:val="FF0066"/>
                  <w:sz w:val="28"/>
                  <w:szCs w:val="28"/>
                  <w:lang w:eastAsia="en-US"/>
                </w:rPr>
                <w:delText>2,</w:delText>
              </w:r>
              <w:r w:rsidR="007B0517" w:rsidRPr="00937B81" w:rsidDel="0023524C">
                <w:rPr>
                  <w:rFonts w:ascii="Aptos Narrow" w:eastAsia="Times New Roman" w:hAnsi="Aptos Narrow"/>
                  <w:b/>
                  <w:bCs/>
                  <w:color w:val="FF0066"/>
                  <w:sz w:val="28"/>
                  <w:szCs w:val="28"/>
                  <w:lang w:eastAsia="en-US"/>
                </w:rPr>
                <w:delText xml:space="preserve"> </w:delText>
              </w:r>
              <w:r w:rsidR="005D22E0" w:rsidRPr="00937B81" w:rsidDel="0023524C">
                <w:rPr>
                  <w:rFonts w:ascii="Aptos Narrow" w:eastAsia="Times New Roman" w:hAnsi="Aptos Narrow"/>
                  <w:b/>
                  <w:bCs/>
                  <w:color w:val="FF0066"/>
                  <w:sz w:val="28"/>
                  <w:szCs w:val="28"/>
                  <w:lang w:eastAsia="en-US"/>
                </w:rPr>
                <w:delText>3,</w:delText>
              </w:r>
              <w:r w:rsidR="007B0517" w:rsidRPr="00937B81" w:rsidDel="0023524C">
                <w:rPr>
                  <w:rFonts w:ascii="Aptos Narrow" w:eastAsia="Times New Roman" w:hAnsi="Aptos Narrow"/>
                  <w:b/>
                  <w:bCs/>
                  <w:color w:val="FF0066"/>
                  <w:sz w:val="28"/>
                  <w:szCs w:val="28"/>
                  <w:lang w:eastAsia="en-US"/>
                </w:rPr>
                <w:delText xml:space="preserve"> </w:delText>
              </w:r>
              <w:r w:rsidR="005D22E0" w:rsidRPr="00937B81" w:rsidDel="0023524C">
                <w:rPr>
                  <w:rFonts w:ascii="Aptos Narrow" w:eastAsia="Times New Roman" w:hAnsi="Aptos Narrow"/>
                  <w:b/>
                  <w:bCs/>
                  <w:color w:val="FF0066"/>
                  <w:sz w:val="28"/>
                  <w:szCs w:val="28"/>
                  <w:lang w:eastAsia="en-US"/>
                </w:rPr>
                <w:delText>4,</w:delText>
              </w:r>
              <w:r w:rsidR="007B0517" w:rsidRPr="00937B81" w:rsidDel="0023524C">
                <w:rPr>
                  <w:rFonts w:ascii="Aptos Narrow" w:eastAsia="Times New Roman" w:hAnsi="Aptos Narrow"/>
                  <w:b/>
                  <w:bCs/>
                  <w:color w:val="FF0066"/>
                  <w:sz w:val="28"/>
                  <w:szCs w:val="28"/>
                  <w:lang w:eastAsia="en-US"/>
                </w:rPr>
                <w:delText xml:space="preserve"> </w:delText>
              </w:r>
              <w:r w:rsidR="005D22E0" w:rsidRPr="00937B81" w:rsidDel="0023524C">
                <w:rPr>
                  <w:rFonts w:ascii="Aptos Narrow" w:eastAsia="Times New Roman" w:hAnsi="Aptos Narrow"/>
                  <w:b/>
                  <w:bCs/>
                  <w:color w:val="FF0066"/>
                  <w:sz w:val="28"/>
                  <w:szCs w:val="28"/>
                  <w:lang w:eastAsia="en-US"/>
                </w:rPr>
                <w:delText>5,</w:delText>
              </w:r>
              <w:r w:rsidR="007B0517" w:rsidRPr="00937B81" w:rsidDel="0023524C">
                <w:rPr>
                  <w:rFonts w:ascii="Aptos Narrow" w:eastAsia="Times New Roman" w:hAnsi="Aptos Narrow"/>
                  <w:b/>
                  <w:bCs/>
                  <w:color w:val="FF0066"/>
                  <w:sz w:val="28"/>
                  <w:szCs w:val="28"/>
                  <w:lang w:eastAsia="en-US"/>
                </w:rPr>
                <w:delText xml:space="preserve"> </w:delText>
              </w:r>
              <w:r w:rsidR="005D22E0" w:rsidRPr="00937B81" w:rsidDel="0023524C">
                <w:rPr>
                  <w:rFonts w:ascii="Aptos Narrow" w:eastAsia="Times New Roman" w:hAnsi="Aptos Narrow"/>
                  <w:b/>
                  <w:bCs/>
                  <w:color w:val="FF0066"/>
                  <w:sz w:val="28"/>
                  <w:szCs w:val="28"/>
                  <w:lang w:eastAsia="en-US"/>
                </w:rPr>
                <w:delText>7,</w:delText>
              </w:r>
              <w:r w:rsidR="007B0517" w:rsidRPr="00937B81" w:rsidDel="0023524C">
                <w:rPr>
                  <w:rFonts w:ascii="Aptos Narrow" w:eastAsia="Times New Roman" w:hAnsi="Aptos Narrow"/>
                  <w:b/>
                  <w:bCs/>
                  <w:color w:val="FF0066"/>
                  <w:sz w:val="28"/>
                  <w:szCs w:val="28"/>
                  <w:lang w:eastAsia="en-US"/>
                </w:rPr>
                <w:delText xml:space="preserve"> </w:delText>
              </w:r>
              <w:r w:rsidR="005D22E0" w:rsidRPr="00937B81" w:rsidDel="0023524C">
                <w:rPr>
                  <w:rFonts w:ascii="Aptos Narrow" w:eastAsia="Times New Roman" w:hAnsi="Aptos Narrow"/>
                  <w:b/>
                  <w:bCs/>
                  <w:color w:val="FF0066"/>
                  <w:sz w:val="28"/>
                  <w:szCs w:val="28"/>
                  <w:lang w:eastAsia="en-US"/>
                </w:rPr>
                <w:delText>9.</w:delText>
              </w:r>
            </w:del>
          </w:p>
        </w:tc>
      </w:tr>
      <w:tr w:rsidR="00CD69F7" w:rsidRPr="00CD69F7" w:rsidDel="0023524C" w14:paraId="6DA11966" w14:textId="65C448B2" w:rsidTr="00937B81">
        <w:trPr>
          <w:trHeight w:val="432"/>
          <w:del w:id="2536" w:author="Dinesh N" w:date="2024-06-22T23:39:00Z"/>
        </w:trPr>
        <w:tc>
          <w:tcPr>
            <w:tcW w:w="2245" w:type="dxa"/>
            <w:tcBorders>
              <w:top w:val="nil"/>
              <w:left w:val="single" w:sz="4" w:space="0" w:color="auto"/>
              <w:bottom w:val="single" w:sz="4" w:space="0" w:color="auto"/>
              <w:right w:val="single" w:sz="4" w:space="0" w:color="auto"/>
            </w:tcBorders>
            <w:shd w:val="clear" w:color="000000" w:fill="D9E1F2"/>
            <w:noWrap/>
            <w:vAlign w:val="center"/>
            <w:hideMark/>
          </w:tcPr>
          <w:p w14:paraId="1ED4FCFB" w14:textId="3F28146F" w:rsidR="00CD69F7" w:rsidRPr="00CD69F7" w:rsidDel="0023524C" w:rsidRDefault="00CD69F7" w:rsidP="00CD69F7">
            <w:pPr>
              <w:spacing w:after="0" w:line="240" w:lineRule="auto"/>
              <w:jc w:val="center"/>
              <w:rPr>
                <w:del w:id="2537" w:author="Dinesh N" w:date="2024-06-22T23:39:00Z" w16du:dateUtc="2024-06-22T18:09:00Z"/>
                <w:rFonts w:ascii="Aptos Narrow" w:eastAsia="Times New Roman" w:hAnsi="Aptos Narrow"/>
                <w:b/>
                <w:bCs/>
                <w:color w:val="375623"/>
                <w:sz w:val="28"/>
                <w:szCs w:val="28"/>
                <w:lang w:eastAsia="en-US"/>
              </w:rPr>
            </w:pPr>
          </w:p>
        </w:tc>
        <w:tc>
          <w:tcPr>
            <w:tcW w:w="7715" w:type="dxa"/>
            <w:tcBorders>
              <w:top w:val="nil"/>
              <w:left w:val="nil"/>
              <w:bottom w:val="single" w:sz="4" w:space="0" w:color="auto"/>
              <w:right w:val="single" w:sz="4" w:space="0" w:color="auto"/>
            </w:tcBorders>
            <w:shd w:val="clear" w:color="000000" w:fill="D9E1F2"/>
            <w:vAlign w:val="center"/>
            <w:hideMark/>
          </w:tcPr>
          <w:p w14:paraId="6BF9EA5E" w14:textId="5ABB7D57" w:rsidR="00CD69F7" w:rsidRPr="00CD69F7" w:rsidDel="0023524C" w:rsidRDefault="00CD69F7" w:rsidP="00CD69F7">
            <w:pPr>
              <w:spacing w:after="0" w:line="240" w:lineRule="auto"/>
              <w:rPr>
                <w:del w:id="2538" w:author="Dinesh N" w:date="2024-06-22T23:39:00Z" w16du:dateUtc="2024-06-22T18:09:00Z"/>
                <w:rFonts w:ascii="Aptos Narrow" w:eastAsia="Times New Roman" w:hAnsi="Aptos Narrow"/>
                <w:b/>
                <w:bCs/>
                <w:color w:val="375623"/>
                <w:sz w:val="28"/>
                <w:szCs w:val="28"/>
                <w:lang w:eastAsia="en-US"/>
              </w:rPr>
            </w:pPr>
            <w:del w:id="2539" w:author="Dinesh N" w:date="2024-06-22T23:39:00Z" w16du:dateUtc="2024-06-22T18:09:00Z">
              <w:r w:rsidRPr="00CD69F7" w:rsidDel="0023524C">
                <w:rPr>
                  <w:rFonts w:ascii="Aptos Narrow" w:eastAsia="Times New Roman" w:hAnsi="Aptos Narrow"/>
                  <w:b/>
                  <w:bCs/>
                  <w:color w:val="375623"/>
                  <w:sz w:val="28"/>
                  <w:szCs w:val="28"/>
                  <w:lang w:eastAsia="en-US"/>
                </w:rPr>
                <w:delText> </w:delText>
              </w:r>
              <w:r w:rsidR="00E7519B" w:rsidRPr="00937B81" w:rsidDel="0023524C">
                <w:rPr>
                  <w:rFonts w:ascii="Aptos Narrow" w:eastAsia="Times New Roman" w:hAnsi="Aptos Narrow"/>
                  <w:b/>
                  <w:bCs/>
                  <w:color w:val="375623"/>
                  <w:sz w:val="28"/>
                  <w:szCs w:val="28"/>
                  <w:lang w:eastAsia="en-US"/>
                </w:rPr>
                <w:delText>Enhance your personality</w:delText>
              </w:r>
              <w:r w:rsidR="00867457" w:rsidRPr="00937B81" w:rsidDel="0023524C">
                <w:rPr>
                  <w:rFonts w:ascii="Aptos Narrow" w:eastAsia="Times New Roman" w:hAnsi="Aptos Narrow"/>
                  <w:b/>
                  <w:bCs/>
                  <w:color w:val="375623"/>
                  <w:sz w:val="28"/>
                  <w:szCs w:val="28"/>
                  <w:lang w:eastAsia="en-US"/>
                </w:rPr>
                <w:delText xml:space="preserve">, </w:delText>
              </w:r>
              <w:r w:rsidR="00F309B3" w:rsidRPr="00937B81" w:rsidDel="0023524C">
                <w:rPr>
                  <w:rFonts w:ascii="Aptos Narrow" w:eastAsia="Times New Roman" w:hAnsi="Aptos Narrow"/>
                  <w:b/>
                  <w:bCs/>
                  <w:color w:val="375623"/>
                  <w:sz w:val="28"/>
                  <w:szCs w:val="28"/>
                  <w:lang w:eastAsia="en-US"/>
                </w:rPr>
                <w:delText>brings luck and goodness.</w:delText>
              </w:r>
            </w:del>
          </w:p>
        </w:tc>
      </w:tr>
      <w:tr w:rsidR="00CD69F7" w:rsidRPr="00CD69F7" w:rsidDel="0023524C" w14:paraId="3BFCB1F5" w14:textId="5A19D275" w:rsidTr="00937B81">
        <w:trPr>
          <w:trHeight w:val="444"/>
          <w:del w:id="2540" w:author="Dinesh N" w:date="2024-06-22T23:39:00Z"/>
        </w:trPr>
        <w:tc>
          <w:tcPr>
            <w:tcW w:w="2245" w:type="dxa"/>
            <w:tcBorders>
              <w:top w:val="nil"/>
              <w:left w:val="single" w:sz="4" w:space="0" w:color="auto"/>
              <w:bottom w:val="single" w:sz="4" w:space="0" w:color="auto"/>
              <w:right w:val="single" w:sz="4" w:space="0" w:color="auto"/>
            </w:tcBorders>
            <w:shd w:val="clear" w:color="000000" w:fill="FFF2CC"/>
            <w:noWrap/>
            <w:vAlign w:val="center"/>
            <w:hideMark/>
          </w:tcPr>
          <w:p w14:paraId="585844A1" w14:textId="62B20DD9" w:rsidR="00CD69F7" w:rsidRPr="00CD69F7" w:rsidDel="0023524C" w:rsidRDefault="00B31BE2" w:rsidP="00CD69F7">
            <w:pPr>
              <w:spacing w:after="0" w:line="240" w:lineRule="auto"/>
              <w:jc w:val="center"/>
              <w:rPr>
                <w:del w:id="2541" w:author="Dinesh N" w:date="2024-06-22T23:39:00Z" w16du:dateUtc="2024-06-22T18:09:00Z"/>
                <w:rFonts w:ascii="Aptos Narrow" w:eastAsia="Times New Roman" w:hAnsi="Aptos Narrow"/>
                <w:b/>
                <w:bCs/>
                <w:color w:val="FF0066"/>
                <w:sz w:val="28"/>
                <w:szCs w:val="28"/>
                <w:lang w:eastAsia="en-US"/>
              </w:rPr>
            </w:pPr>
            <w:del w:id="2542" w:author="Dinesh N" w:date="2024-06-22T23:39:00Z" w16du:dateUtc="2024-06-22T18:09:00Z">
              <w:r w:rsidRPr="00937B81" w:rsidDel="0023524C">
                <w:rPr>
                  <w:rFonts w:ascii="Aptos Narrow" w:eastAsia="Times New Roman" w:hAnsi="Aptos Narrow"/>
                  <w:b/>
                  <w:bCs/>
                  <w:color w:val="FF0066"/>
                  <w:sz w:val="28"/>
                  <w:szCs w:val="28"/>
                  <w:lang w:eastAsia="en-US"/>
                </w:rPr>
                <w:lastRenderedPageBreak/>
                <w:delText>NUMBER TO BE AVOIDED</w:delText>
              </w:r>
            </w:del>
          </w:p>
        </w:tc>
        <w:tc>
          <w:tcPr>
            <w:tcW w:w="7715" w:type="dxa"/>
            <w:tcBorders>
              <w:top w:val="nil"/>
              <w:left w:val="nil"/>
              <w:bottom w:val="single" w:sz="4" w:space="0" w:color="auto"/>
              <w:right w:val="single" w:sz="4" w:space="0" w:color="auto"/>
            </w:tcBorders>
            <w:shd w:val="clear" w:color="000000" w:fill="FFF2CC"/>
            <w:vAlign w:val="center"/>
            <w:hideMark/>
          </w:tcPr>
          <w:p w14:paraId="4D4DC7F4" w14:textId="2E7F061A" w:rsidR="00CD69F7" w:rsidRPr="00CD69F7" w:rsidDel="0023524C" w:rsidRDefault="00CD69F7" w:rsidP="00CD69F7">
            <w:pPr>
              <w:spacing w:after="0" w:line="240" w:lineRule="auto"/>
              <w:rPr>
                <w:del w:id="2543" w:author="Dinesh N" w:date="2024-06-22T23:39:00Z" w16du:dateUtc="2024-06-22T18:09:00Z"/>
                <w:rFonts w:ascii="Aptos Narrow" w:eastAsia="Times New Roman" w:hAnsi="Aptos Narrow"/>
                <w:b/>
                <w:bCs/>
                <w:color w:val="FF0066"/>
                <w:sz w:val="28"/>
                <w:szCs w:val="28"/>
                <w:lang w:eastAsia="en-US"/>
              </w:rPr>
            </w:pPr>
            <w:del w:id="2544" w:author="Dinesh N" w:date="2024-06-22T23:39:00Z" w16du:dateUtc="2024-06-22T18:09:00Z">
              <w:r w:rsidRPr="00CD69F7" w:rsidDel="0023524C">
                <w:rPr>
                  <w:rFonts w:ascii="Aptos Narrow" w:eastAsia="Times New Roman" w:hAnsi="Aptos Narrow"/>
                  <w:b/>
                  <w:bCs/>
                  <w:color w:val="FF0066"/>
                  <w:sz w:val="28"/>
                  <w:szCs w:val="28"/>
                  <w:lang w:eastAsia="en-US"/>
                </w:rPr>
                <w:delText> </w:delText>
              </w:r>
              <w:r w:rsidR="005D22E0" w:rsidRPr="00937B81" w:rsidDel="0023524C">
                <w:rPr>
                  <w:rFonts w:ascii="Aptos Narrow" w:eastAsia="Times New Roman" w:hAnsi="Aptos Narrow"/>
                  <w:b/>
                  <w:bCs/>
                  <w:color w:val="FF0066"/>
                  <w:sz w:val="28"/>
                  <w:szCs w:val="28"/>
                  <w:lang w:eastAsia="en-US"/>
                </w:rPr>
                <w:delText>6,</w:delText>
              </w:r>
              <w:r w:rsidR="007B0517" w:rsidRPr="00937B81" w:rsidDel="0023524C">
                <w:rPr>
                  <w:rFonts w:ascii="Aptos Narrow" w:eastAsia="Times New Roman" w:hAnsi="Aptos Narrow"/>
                  <w:b/>
                  <w:bCs/>
                  <w:color w:val="FF0066"/>
                  <w:sz w:val="28"/>
                  <w:szCs w:val="28"/>
                  <w:lang w:eastAsia="en-US"/>
                </w:rPr>
                <w:delText xml:space="preserve"> </w:delText>
              </w:r>
              <w:r w:rsidR="005D22E0" w:rsidRPr="00937B81" w:rsidDel="0023524C">
                <w:rPr>
                  <w:rFonts w:ascii="Aptos Narrow" w:eastAsia="Times New Roman" w:hAnsi="Aptos Narrow"/>
                  <w:b/>
                  <w:bCs/>
                  <w:color w:val="FF0066"/>
                  <w:sz w:val="28"/>
                  <w:szCs w:val="28"/>
                  <w:lang w:eastAsia="en-US"/>
                </w:rPr>
                <w:delText>8</w:delText>
              </w:r>
              <w:r w:rsidR="007B0517" w:rsidRPr="00937B81" w:rsidDel="0023524C">
                <w:rPr>
                  <w:rFonts w:ascii="Aptos Narrow" w:eastAsia="Times New Roman" w:hAnsi="Aptos Narrow"/>
                  <w:b/>
                  <w:bCs/>
                  <w:color w:val="FF0066"/>
                  <w:sz w:val="28"/>
                  <w:szCs w:val="28"/>
                  <w:lang w:eastAsia="en-US"/>
                </w:rPr>
                <w:delText>.</w:delText>
              </w:r>
            </w:del>
          </w:p>
        </w:tc>
      </w:tr>
    </w:tbl>
    <w:p w14:paraId="10D66A92" w14:textId="2BABC97E" w:rsidR="00CD69F7" w:rsidDel="0023524C" w:rsidRDefault="00CD69F7" w:rsidP="00C80489">
      <w:pPr>
        <w:rPr>
          <w:del w:id="2545" w:author="Dinesh N" w:date="2024-06-22T23:39:00Z" w16du:dateUtc="2024-06-22T18:09:00Z"/>
          <w:rFonts w:ascii="Aptos Narrow" w:hAnsi="Aptos Narrow"/>
          <w:sz w:val="28"/>
          <w:szCs w:val="28"/>
        </w:rPr>
      </w:pPr>
    </w:p>
    <w:p w14:paraId="51BEBE6C" w14:textId="3C82BD70" w:rsidR="00957643" w:rsidRPr="00D26EE3" w:rsidDel="0023524C" w:rsidRDefault="0078712A" w:rsidP="00C80489">
      <w:pPr>
        <w:rPr>
          <w:del w:id="2546" w:author="Dinesh N" w:date="2024-06-22T23:39:00Z" w16du:dateUtc="2024-06-22T18:09:00Z"/>
          <w:b/>
          <w:bCs/>
          <w:sz w:val="28"/>
          <w:szCs w:val="28"/>
          <w:rPrChange w:id="2547" w:author="Sandhya T" w:date="2024-06-21T18:32:00Z" w16du:dateUtc="2024-06-21T13:02:00Z">
            <w:rPr>
              <w:del w:id="2548" w:author="Dinesh N" w:date="2024-06-22T23:39:00Z" w16du:dateUtc="2024-06-22T18:09:00Z"/>
            </w:rPr>
          </w:rPrChange>
        </w:rPr>
      </w:pPr>
      <w:del w:id="2549" w:author="Dinesh N" w:date="2024-06-22T23:39:00Z" w16du:dateUtc="2024-06-22T18:09:00Z">
        <w:r w:rsidRPr="00D26EE3" w:rsidDel="0023524C">
          <w:rPr>
            <w:b/>
            <w:bCs/>
            <w:sz w:val="28"/>
            <w:szCs w:val="28"/>
            <w:rPrChange w:id="2550" w:author="Sandhya T" w:date="2024-06-21T18:32:00Z" w16du:dateUtc="2024-06-21T13:02:00Z">
              <w:rPr/>
            </w:rPrChange>
          </w:rPr>
          <w:delText>2 SERIES</w:delText>
        </w:r>
      </w:del>
    </w:p>
    <w:tbl>
      <w:tblPr>
        <w:tblW w:w="9960" w:type="dxa"/>
        <w:tblLook w:val="04A0" w:firstRow="1" w:lastRow="0" w:firstColumn="1" w:lastColumn="0" w:noHBand="0" w:noVBand="1"/>
      </w:tblPr>
      <w:tblGrid>
        <w:gridCol w:w="2245"/>
        <w:gridCol w:w="7715"/>
      </w:tblGrid>
      <w:tr w:rsidR="00C31155" w:rsidRPr="00C31155" w:rsidDel="0023524C" w14:paraId="505669FA" w14:textId="6D92BD57" w:rsidTr="00937B81">
        <w:trPr>
          <w:trHeight w:val="432"/>
          <w:del w:id="2551" w:author="Dinesh N" w:date="2024-06-22T23:39:00Z"/>
        </w:trPr>
        <w:tc>
          <w:tcPr>
            <w:tcW w:w="2245"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A6658FA" w14:textId="63406CD2" w:rsidR="00C31155" w:rsidRPr="00C31155" w:rsidDel="0023524C" w:rsidRDefault="00F309B3" w:rsidP="00C31155">
            <w:pPr>
              <w:spacing w:after="0" w:line="240" w:lineRule="auto"/>
              <w:jc w:val="center"/>
              <w:rPr>
                <w:del w:id="2552" w:author="Dinesh N" w:date="2024-06-22T23:39:00Z" w16du:dateUtc="2024-06-22T18:09:00Z"/>
                <w:rFonts w:ascii="Aptos Narrow" w:eastAsia="Times New Roman" w:hAnsi="Aptos Narrow"/>
                <w:b/>
                <w:bCs/>
                <w:color w:val="375623"/>
                <w:sz w:val="28"/>
                <w:szCs w:val="28"/>
                <w:lang w:eastAsia="en-US"/>
              </w:rPr>
            </w:pPr>
            <w:del w:id="2553" w:author="Dinesh N" w:date="2024-06-22T23:39:00Z" w16du:dateUtc="2024-06-22T18:09:00Z">
              <w:r w:rsidRPr="00937B81" w:rsidDel="0023524C">
                <w:rPr>
                  <w:rFonts w:ascii="Aptos Narrow" w:eastAsia="Times New Roman" w:hAnsi="Aptos Narrow"/>
                  <w:b/>
                  <w:bCs/>
                  <w:color w:val="375623"/>
                  <w:sz w:val="28"/>
                  <w:szCs w:val="28"/>
                  <w:lang w:eastAsia="en-US"/>
                </w:rPr>
                <w:delText>LUCKY NUMBER</w:delText>
              </w:r>
            </w:del>
          </w:p>
        </w:tc>
        <w:tc>
          <w:tcPr>
            <w:tcW w:w="7715" w:type="dxa"/>
            <w:tcBorders>
              <w:top w:val="single" w:sz="4" w:space="0" w:color="auto"/>
              <w:left w:val="nil"/>
              <w:bottom w:val="single" w:sz="4" w:space="0" w:color="auto"/>
              <w:right w:val="single" w:sz="4" w:space="0" w:color="auto"/>
            </w:tcBorders>
            <w:shd w:val="clear" w:color="000000" w:fill="D9E1F2"/>
            <w:vAlign w:val="center"/>
            <w:hideMark/>
          </w:tcPr>
          <w:p w14:paraId="1370255F" w14:textId="25D4BE3C" w:rsidR="00C31155" w:rsidRPr="00C31155" w:rsidDel="0023524C" w:rsidRDefault="00F309B3" w:rsidP="00C31155">
            <w:pPr>
              <w:spacing w:after="0" w:line="240" w:lineRule="auto"/>
              <w:rPr>
                <w:del w:id="2554" w:author="Dinesh N" w:date="2024-06-22T23:39:00Z" w16du:dateUtc="2024-06-22T18:09:00Z"/>
                <w:rFonts w:ascii="Aptos Narrow" w:eastAsia="Times New Roman" w:hAnsi="Aptos Narrow"/>
                <w:b/>
                <w:bCs/>
                <w:color w:val="375623"/>
                <w:sz w:val="28"/>
                <w:szCs w:val="28"/>
                <w:lang w:eastAsia="en-US"/>
              </w:rPr>
            </w:pPr>
            <w:del w:id="2555" w:author="Dinesh N" w:date="2024-06-22T23:39:00Z" w16du:dateUtc="2024-06-22T18:09:00Z">
              <w:r w:rsidRPr="00937B81" w:rsidDel="0023524C">
                <w:rPr>
                  <w:rFonts w:ascii="Aptos Narrow" w:eastAsia="Times New Roman" w:hAnsi="Aptos Narrow"/>
                  <w:b/>
                  <w:bCs/>
                  <w:color w:val="375623"/>
                  <w:sz w:val="28"/>
                  <w:szCs w:val="28"/>
                  <w:lang w:eastAsia="en-US"/>
                </w:rPr>
                <w:delText xml:space="preserve"> </w:delText>
              </w:r>
              <w:r w:rsidR="007B0517" w:rsidRPr="00937B81" w:rsidDel="0023524C">
                <w:rPr>
                  <w:rFonts w:ascii="Aptos Narrow" w:eastAsia="Times New Roman" w:hAnsi="Aptos Narrow"/>
                  <w:b/>
                  <w:bCs/>
                  <w:color w:val="375623"/>
                  <w:sz w:val="28"/>
                  <w:szCs w:val="28"/>
                  <w:lang w:eastAsia="en-US"/>
                </w:rPr>
                <w:delText>1, 3, 4, 7, 8, 9.</w:delText>
              </w:r>
            </w:del>
          </w:p>
        </w:tc>
      </w:tr>
      <w:tr w:rsidR="00C31155" w:rsidRPr="00C31155" w:rsidDel="0023524C" w14:paraId="3BEF60E0" w14:textId="50028482" w:rsidTr="00937B81">
        <w:trPr>
          <w:trHeight w:val="444"/>
          <w:del w:id="2556" w:author="Dinesh N" w:date="2024-06-22T23:39:00Z"/>
        </w:trPr>
        <w:tc>
          <w:tcPr>
            <w:tcW w:w="2245" w:type="dxa"/>
            <w:tcBorders>
              <w:top w:val="nil"/>
              <w:left w:val="single" w:sz="4" w:space="0" w:color="auto"/>
              <w:bottom w:val="single" w:sz="4" w:space="0" w:color="auto"/>
              <w:right w:val="single" w:sz="4" w:space="0" w:color="auto"/>
            </w:tcBorders>
            <w:shd w:val="clear" w:color="000000" w:fill="FFF2CC"/>
            <w:noWrap/>
            <w:vAlign w:val="center"/>
            <w:hideMark/>
          </w:tcPr>
          <w:p w14:paraId="1E2C8C11" w14:textId="31769FA1" w:rsidR="00C31155" w:rsidRPr="00C31155" w:rsidDel="0023524C" w:rsidRDefault="00C31155" w:rsidP="00C31155">
            <w:pPr>
              <w:spacing w:after="0" w:line="240" w:lineRule="auto"/>
              <w:jc w:val="center"/>
              <w:rPr>
                <w:del w:id="2557" w:author="Dinesh N" w:date="2024-06-22T23:39:00Z" w16du:dateUtc="2024-06-22T18:09:00Z"/>
                <w:rFonts w:ascii="Aptos Narrow" w:eastAsia="Times New Roman" w:hAnsi="Aptos Narrow"/>
                <w:b/>
                <w:bCs/>
                <w:color w:val="FF0066"/>
                <w:sz w:val="28"/>
                <w:szCs w:val="28"/>
                <w:lang w:eastAsia="en-US"/>
              </w:rPr>
            </w:pPr>
          </w:p>
        </w:tc>
        <w:tc>
          <w:tcPr>
            <w:tcW w:w="7715" w:type="dxa"/>
            <w:tcBorders>
              <w:top w:val="nil"/>
              <w:left w:val="nil"/>
              <w:bottom w:val="single" w:sz="4" w:space="0" w:color="auto"/>
              <w:right w:val="single" w:sz="4" w:space="0" w:color="auto"/>
            </w:tcBorders>
            <w:shd w:val="clear" w:color="000000" w:fill="FFF2CC"/>
            <w:vAlign w:val="center"/>
            <w:hideMark/>
          </w:tcPr>
          <w:p w14:paraId="2E061F66" w14:textId="3FC3A7A0" w:rsidR="00C31155" w:rsidRPr="00C31155" w:rsidDel="0023524C" w:rsidRDefault="00C31155" w:rsidP="00C31155">
            <w:pPr>
              <w:spacing w:after="0" w:line="240" w:lineRule="auto"/>
              <w:rPr>
                <w:del w:id="2558" w:author="Dinesh N" w:date="2024-06-22T23:39:00Z" w16du:dateUtc="2024-06-22T18:09:00Z"/>
                <w:rFonts w:ascii="Aptos Narrow" w:eastAsia="Times New Roman" w:hAnsi="Aptos Narrow"/>
                <w:b/>
                <w:bCs/>
                <w:color w:val="FF0066"/>
                <w:sz w:val="28"/>
                <w:szCs w:val="28"/>
                <w:lang w:eastAsia="en-US"/>
              </w:rPr>
            </w:pPr>
            <w:del w:id="2559" w:author="Dinesh N" w:date="2024-06-22T23:39:00Z" w16du:dateUtc="2024-06-22T18:09:00Z">
              <w:r w:rsidRPr="00C31155" w:rsidDel="0023524C">
                <w:rPr>
                  <w:rFonts w:ascii="Aptos Narrow" w:eastAsia="Times New Roman" w:hAnsi="Aptos Narrow"/>
                  <w:b/>
                  <w:bCs/>
                  <w:color w:val="FF0066"/>
                  <w:sz w:val="28"/>
                  <w:szCs w:val="28"/>
                  <w:lang w:eastAsia="en-US"/>
                </w:rPr>
                <w:delText> </w:delText>
              </w:r>
              <w:r w:rsidR="00937B81" w:rsidRPr="00937B81" w:rsidDel="0023524C">
                <w:rPr>
                  <w:rFonts w:ascii="Aptos Narrow" w:eastAsia="Times New Roman" w:hAnsi="Aptos Narrow"/>
                  <w:b/>
                  <w:bCs/>
                  <w:color w:val="FF0066"/>
                  <w:sz w:val="28"/>
                  <w:szCs w:val="28"/>
                  <w:lang w:eastAsia="en-US"/>
                </w:rPr>
                <w:delText>Faster harmony and confidence.</w:delText>
              </w:r>
            </w:del>
          </w:p>
        </w:tc>
      </w:tr>
      <w:tr w:rsidR="00C31155" w:rsidRPr="00C31155" w:rsidDel="0023524C" w14:paraId="643B237C" w14:textId="3E197D94" w:rsidTr="00937B81">
        <w:trPr>
          <w:trHeight w:val="312"/>
          <w:del w:id="2560" w:author="Dinesh N" w:date="2024-06-22T23:39:00Z"/>
        </w:trPr>
        <w:tc>
          <w:tcPr>
            <w:tcW w:w="2245" w:type="dxa"/>
            <w:tcBorders>
              <w:top w:val="nil"/>
              <w:left w:val="single" w:sz="4" w:space="0" w:color="auto"/>
              <w:bottom w:val="single" w:sz="4" w:space="0" w:color="auto"/>
              <w:right w:val="single" w:sz="4" w:space="0" w:color="auto"/>
            </w:tcBorders>
            <w:shd w:val="clear" w:color="000000" w:fill="D9E1F2"/>
            <w:noWrap/>
            <w:vAlign w:val="center"/>
            <w:hideMark/>
          </w:tcPr>
          <w:p w14:paraId="69643C87" w14:textId="6D2A33B7" w:rsidR="00C31155" w:rsidRPr="00C31155" w:rsidDel="0023524C" w:rsidRDefault="00F309B3" w:rsidP="00C31155">
            <w:pPr>
              <w:spacing w:after="0" w:line="240" w:lineRule="auto"/>
              <w:jc w:val="center"/>
              <w:rPr>
                <w:del w:id="2561" w:author="Dinesh N" w:date="2024-06-22T23:39:00Z" w16du:dateUtc="2024-06-22T18:09:00Z"/>
                <w:rFonts w:ascii="Aptos Narrow" w:eastAsia="Times New Roman" w:hAnsi="Aptos Narrow"/>
                <w:b/>
                <w:bCs/>
                <w:color w:val="375623"/>
                <w:sz w:val="28"/>
                <w:szCs w:val="28"/>
                <w:lang w:eastAsia="en-US"/>
              </w:rPr>
            </w:pPr>
            <w:del w:id="2562" w:author="Dinesh N" w:date="2024-06-22T23:39:00Z" w16du:dateUtc="2024-06-22T18:09:00Z">
              <w:r w:rsidRPr="00937B81" w:rsidDel="0023524C">
                <w:rPr>
                  <w:rFonts w:ascii="Aptos Narrow" w:eastAsia="Times New Roman" w:hAnsi="Aptos Narrow"/>
                  <w:b/>
                  <w:bCs/>
                  <w:color w:val="375623"/>
                  <w:sz w:val="28"/>
                  <w:szCs w:val="28"/>
                  <w:lang w:eastAsia="en-US"/>
                </w:rPr>
                <w:delText>NUMBER TO BE AVOIDED</w:delText>
              </w:r>
            </w:del>
          </w:p>
        </w:tc>
        <w:tc>
          <w:tcPr>
            <w:tcW w:w="7715" w:type="dxa"/>
            <w:tcBorders>
              <w:top w:val="nil"/>
              <w:left w:val="nil"/>
              <w:bottom w:val="single" w:sz="4" w:space="0" w:color="auto"/>
              <w:right w:val="single" w:sz="4" w:space="0" w:color="auto"/>
            </w:tcBorders>
            <w:shd w:val="clear" w:color="000000" w:fill="D9E1F2"/>
            <w:vAlign w:val="center"/>
            <w:hideMark/>
          </w:tcPr>
          <w:p w14:paraId="4572E800" w14:textId="355FFA7E" w:rsidR="00C31155" w:rsidRPr="00C31155" w:rsidDel="0023524C" w:rsidRDefault="00C31155" w:rsidP="00C31155">
            <w:pPr>
              <w:spacing w:after="0" w:line="240" w:lineRule="auto"/>
              <w:rPr>
                <w:del w:id="2563" w:author="Dinesh N" w:date="2024-06-22T23:39:00Z" w16du:dateUtc="2024-06-22T18:09:00Z"/>
                <w:rFonts w:ascii="Aptos Narrow" w:eastAsia="Times New Roman" w:hAnsi="Aptos Narrow"/>
                <w:b/>
                <w:bCs/>
                <w:color w:val="375623"/>
                <w:sz w:val="28"/>
                <w:szCs w:val="28"/>
                <w:lang w:eastAsia="en-US"/>
              </w:rPr>
            </w:pPr>
            <w:del w:id="2564" w:author="Dinesh N" w:date="2024-06-22T23:39:00Z" w16du:dateUtc="2024-06-22T18:09:00Z">
              <w:r w:rsidRPr="00C31155" w:rsidDel="0023524C">
                <w:rPr>
                  <w:rFonts w:ascii="Aptos Narrow" w:eastAsia="Times New Roman" w:hAnsi="Aptos Narrow"/>
                  <w:b/>
                  <w:bCs/>
                  <w:color w:val="375623"/>
                  <w:sz w:val="28"/>
                  <w:szCs w:val="28"/>
                  <w:lang w:eastAsia="en-US"/>
                </w:rPr>
                <w:delText> </w:delText>
              </w:r>
              <w:r w:rsidR="007B0517" w:rsidRPr="00937B81" w:rsidDel="0023524C">
                <w:rPr>
                  <w:rFonts w:ascii="Aptos Narrow" w:eastAsia="Times New Roman" w:hAnsi="Aptos Narrow"/>
                  <w:b/>
                  <w:bCs/>
                  <w:color w:val="375623"/>
                  <w:sz w:val="28"/>
                  <w:szCs w:val="28"/>
                  <w:lang w:eastAsia="en-US"/>
                </w:rPr>
                <w:delText>2, 5, 6.</w:delText>
              </w:r>
            </w:del>
          </w:p>
        </w:tc>
      </w:tr>
    </w:tbl>
    <w:p w14:paraId="5D8DC674" w14:textId="72F36D61" w:rsidR="00C31155" w:rsidDel="0023524C" w:rsidRDefault="00C31155" w:rsidP="00C80489">
      <w:pPr>
        <w:rPr>
          <w:del w:id="2565" w:author="Dinesh N" w:date="2024-06-22T23:39:00Z" w16du:dateUtc="2024-06-22T18:09:00Z"/>
          <w:rFonts w:ascii="Aptos Narrow" w:hAnsi="Aptos Narrow"/>
          <w:sz w:val="28"/>
          <w:szCs w:val="28"/>
        </w:rPr>
      </w:pPr>
    </w:p>
    <w:p w14:paraId="0147538D" w14:textId="55EB9C59" w:rsidR="006139AB" w:rsidRPr="00D26EE3" w:rsidDel="0023524C" w:rsidRDefault="0078712A" w:rsidP="00C80489">
      <w:pPr>
        <w:rPr>
          <w:del w:id="2566" w:author="Dinesh N" w:date="2024-06-22T23:39:00Z" w16du:dateUtc="2024-06-22T18:09:00Z"/>
          <w:b/>
          <w:bCs/>
          <w:sz w:val="28"/>
          <w:szCs w:val="28"/>
          <w:rPrChange w:id="2567" w:author="Sandhya T" w:date="2024-06-21T18:32:00Z" w16du:dateUtc="2024-06-21T13:02:00Z">
            <w:rPr>
              <w:del w:id="2568" w:author="Dinesh N" w:date="2024-06-22T23:39:00Z" w16du:dateUtc="2024-06-22T18:09:00Z"/>
            </w:rPr>
          </w:rPrChange>
        </w:rPr>
      </w:pPr>
      <w:del w:id="2569" w:author="Dinesh N" w:date="2024-06-22T23:39:00Z" w16du:dateUtc="2024-06-22T18:09:00Z">
        <w:r w:rsidRPr="00D26EE3" w:rsidDel="0023524C">
          <w:rPr>
            <w:b/>
            <w:bCs/>
            <w:sz w:val="28"/>
            <w:szCs w:val="28"/>
            <w:rPrChange w:id="2570" w:author="Sandhya T" w:date="2024-06-21T18:32:00Z" w16du:dateUtc="2024-06-21T13:02:00Z">
              <w:rPr/>
            </w:rPrChange>
          </w:rPr>
          <w:delText>3 SERIES</w:delText>
        </w:r>
      </w:del>
    </w:p>
    <w:tbl>
      <w:tblPr>
        <w:tblW w:w="9960" w:type="dxa"/>
        <w:tblLook w:val="04A0" w:firstRow="1" w:lastRow="0" w:firstColumn="1" w:lastColumn="0" w:noHBand="0" w:noVBand="1"/>
      </w:tblPr>
      <w:tblGrid>
        <w:gridCol w:w="2245"/>
        <w:gridCol w:w="7715"/>
      </w:tblGrid>
      <w:tr w:rsidR="00CD69F7" w:rsidRPr="00CD69F7" w:rsidDel="0023524C" w14:paraId="30C683C3" w14:textId="36EAC7A9" w:rsidTr="00937B81">
        <w:trPr>
          <w:trHeight w:val="432"/>
          <w:del w:id="2571" w:author="Dinesh N" w:date="2024-06-22T23:39:00Z"/>
        </w:trPr>
        <w:tc>
          <w:tcPr>
            <w:tcW w:w="2245"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44B6523" w14:textId="2586B723" w:rsidR="00CD69F7" w:rsidRPr="00CD69F7" w:rsidDel="0023524C" w:rsidRDefault="009E343B" w:rsidP="009E343B">
            <w:pPr>
              <w:spacing w:after="0" w:line="240" w:lineRule="auto"/>
              <w:rPr>
                <w:del w:id="2572" w:author="Dinesh N" w:date="2024-06-22T23:39:00Z" w16du:dateUtc="2024-06-22T18:09:00Z"/>
                <w:rFonts w:ascii="Aptos Narrow" w:eastAsia="Times New Roman" w:hAnsi="Aptos Narrow"/>
                <w:b/>
                <w:bCs/>
                <w:color w:val="FF0066"/>
                <w:sz w:val="28"/>
                <w:szCs w:val="28"/>
                <w:lang w:eastAsia="en-US"/>
              </w:rPr>
            </w:pPr>
            <w:del w:id="2573" w:author="Dinesh N" w:date="2024-06-22T23:39:00Z" w16du:dateUtc="2024-06-22T18:09:00Z">
              <w:r w:rsidDel="0023524C">
                <w:rPr>
                  <w:rFonts w:ascii="Aptos Narrow" w:eastAsia="Times New Roman" w:hAnsi="Aptos Narrow"/>
                  <w:b/>
                  <w:bCs/>
                  <w:color w:val="FF0066"/>
                  <w:sz w:val="28"/>
                  <w:szCs w:val="28"/>
                  <w:lang w:eastAsia="en-US"/>
                </w:rPr>
                <w:delText>LUCKY NUMBER</w:delText>
              </w:r>
            </w:del>
          </w:p>
        </w:tc>
        <w:tc>
          <w:tcPr>
            <w:tcW w:w="7715" w:type="dxa"/>
            <w:tcBorders>
              <w:top w:val="single" w:sz="4" w:space="0" w:color="auto"/>
              <w:left w:val="nil"/>
              <w:bottom w:val="single" w:sz="4" w:space="0" w:color="auto"/>
              <w:right w:val="single" w:sz="4" w:space="0" w:color="auto"/>
            </w:tcBorders>
            <w:shd w:val="clear" w:color="000000" w:fill="FFF2CC"/>
            <w:vAlign w:val="center"/>
            <w:hideMark/>
          </w:tcPr>
          <w:p w14:paraId="4B73B3D3" w14:textId="3B8D4DB4" w:rsidR="00CD69F7" w:rsidRPr="00CD69F7" w:rsidDel="0023524C" w:rsidRDefault="009E343B" w:rsidP="00CD69F7">
            <w:pPr>
              <w:spacing w:after="0" w:line="240" w:lineRule="auto"/>
              <w:rPr>
                <w:del w:id="2574" w:author="Dinesh N" w:date="2024-06-22T23:39:00Z" w16du:dateUtc="2024-06-22T18:09:00Z"/>
                <w:rFonts w:ascii="Aptos Narrow" w:eastAsia="Times New Roman" w:hAnsi="Aptos Narrow"/>
                <w:b/>
                <w:bCs/>
                <w:color w:val="FF0066"/>
                <w:sz w:val="28"/>
                <w:szCs w:val="28"/>
                <w:lang w:eastAsia="en-US"/>
              </w:rPr>
            </w:pPr>
            <w:del w:id="2575" w:author="Dinesh N" w:date="2024-06-22T23:39:00Z" w16du:dateUtc="2024-06-22T18:09:00Z">
              <w:r w:rsidDel="0023524C">
                <w:rPr>
                  <w:rFonts w:ascii="Aptos Narrow" w:eastAsia="Times New Roman" w:hAnsi="Aptos Narrow"/>
                  <w:b/>
                  <w:bCs/>
                  <w:color w:val="FF0066"/>
                  <w:sz w:val="28"/>
                  <w:szCs w:val="28"/>
                  <w:lang w:eastAsia="en-US"/>
                </w:rPr>
                <w:delText>1, 2, 3, 5, 6, 8, 9.</w:delText>
              </w:r>
              <w:r w:rsidR="00CD69F7" w:rsidRPr="00CD69F7" w:rsidDel="0023524C">
                <w:rPr>
                  <w:rFonts w:ascii="Aptos Narrow" w:eastAsia="Times New Roman" w:hAnsi="Aptos Narrow"/>
                  <w:b/>
                  <w:bCs/>
                  <w:color w:val="FF0066"/>
                  <w:sz w:val="28"/>
                  <w:szCs w:val="28"/>
                  <w:lang w:eastAsia="en-US"/>
                </w:rPr>
                <w:delText> </w:delText>
              </w:r>
            </w:del>
          </w:p>
        </w:tc>
      </w:tr>
      <w:tr w:rsidR="00CD69F7" w:rsidRPr="00CD69F7" w:rsidDel="0023524C" w14:paraId="1680049F" w14:textId="2D726A56" w:rsidTr="00937B81">
        <w:trPr>
          <w:trHeight w:val="432"/>
          <w:del w:id="2576" w:author="Dinesh N" w:date="2024-06-22T23:39:00Z"/>
        </w:trPr>
        <w:tc>
          <w:tcPr>
            <w:tcW w:w="2245" w:type="dxa"/>
            <w:tcBorders>
              <w:top w:val="nil"/>
              <w:left w:val="single" w:sz="4" w:space="0" w:color="auto"/>
              <w:bottom w:val="single" w:sz="4" w:space="0" w:color="auto"/>
              <w:right w:val="single" w:sz="4" w:space="0" w:color="auto"/>
            </w:tcBorders>
            <w:shd w:val="clear" w:color="000000" w:fill="D9E1F2"/>
            <w:noWrap/>
            <w:vAlign w:val="center"/>
            <w:hideMark/>
          </w:tcPr>
          <w:p w14:paraId="4AB9AF13" w14:textId="67FA6CFE" w:rsidR="00CD69F7" w:rsidRPr="00CD69F7" w:rsidDel="0023524C" w:rsidRDefault="00CD69F7" w:rsidP="00CD69F7">
            <w:pPr>
              <w:spacing w:after="0" w:line="240" w:lineRule="auto"/>
              <w:jc w:val="center"/>
              <w:rPr>
                <w:del w:id="2577" w:author="Dinesh N" w:date="2024-06-22T23:39:00Z" w16du:dateUtc="2024-06-22T18:09:00Z"/>
                <w:rFonts w:ascii="Aptos Narrow" w:eastAsia="Times New Roman" w:hAnsi="Aptos Narrow"/>
                <w:b/>
                <w:bCs/>
                <w:color w:val="375623"/>
                <w:sz w:val="28"/>
                <w:szCs w:val="28"/>
                <w:lang w:eastAsia="en-US"/>
              </w:rPr>
            </w:pPr>
          </w:p>
        </w:tc>
        <w:tc>
          <w:tcPr>
            <w:tcW w:w="7715" w:type="dxa"/>
            <w:tcBorders>
              <w:top w:val="nil"/>
              <w:left w:val="nil"/>
              <w:bottom w:val="single" w:sz="4" w:space="0" w:color="auto"/>
              <w:right w:val="single" w:sz="4" w:space="0" w:color="auto"/>
            </w:tcBorders>
            <w:shd w:val="clear" w:color="000000" w:fill="D9E1F2"/>
            <w:vAlign w:val="center"/>
            <w:hideMark/>
          </w:tcPr>
          <w:p w14:paraId="507E4092" w14:textId="06BD765C" w:rsidR="00CD69F7" w:rsidRPr="00CD69F7" w:rsidDel="0023524C" w:rsidRDefault="00CD69F7" w:rsidP="00CD69F7">
            <w:pPr>
              <w:spacing w:after="0" w:line="240" w:lineRule="auto"/>
              <w:rPr>
                <w:del w:id="2578" w:author="Dinesh N" w:date="2024-06-22T23:39:00Z" w16du:dateUtc="2024-06-22T18:09:00Z"/>
                <w:rFonts w:ascii="Aptos Narrow" w:eastAsia="Times New Roman" w:hAnsi="Aptos Narrow"/>
                <w:b/>
                <w:bCs/>
                <w:color w:val="375623"/>
                <w:sz w:val="28"/>
                <w:szCs w:val="28"/>
                <w:lang w:eastAsia="en-US"/>
              </w:rPr>
            </w:pPr>
            <w:del w:id="2579" w:author="Dinesh N" w:date="2024-06-22T23:39:00Z" w16du:dateUtc="2024-06-22T18:09:00Z">
              <w:r w:rsidRPr="00CD69F7" w:rsidDel="0023524C">
                <w:rPr>
                  <w:rFonts w:ascii="Aptos Narrow" w:eastAsia="Times New Roman" w:hAnsi="Aptos Narrow"/>
                  <w:b/>
                  <w:bCs/>
                  <w:color w:val="375623"/>
                  <w:sz w:val="28"/>
                  <w:szCs w:val="28"/>
                  <w:lang w:eastAsia="en-US"/>
                </w:rPr>
                <w:delText> </w:delText>
              </w:r>
              <w:r w:rsidR="00DA5ED3" w:rsidDel="0023524C">
                <w:rPr>
                  <w:rFonts w:ascii="Aptos Narrow" w:eastAsia="Times New Roman" w:hAnsi="Aptos Narrow"/>
                  <w:b/>
                  <w:bCs/>
                  <w:color w:val="375623"/>
                  <w:sz w:val="28"/>
                  <w:szCs w:val="28"/>
                  <w:lang w:eastAsia="en-US"/>
                </w:rPr>
                <w:delText>Good communication skill, good leader and businessman.</w:delText>
              </w:r>
            </w:del>
          </w:p>
        </w:tc>
      </w:tr>
      <w:tr w:rsidR="00CD69F7" w:rsidRPr="00CD69F7" w:rsidDel="0023524C" w14:paraId="42E0A45B" w14:textId="02DDAC9A" w:rsidTr="00937B81">
        <w:trPr>
          <w:trHeight w:val="444"/>
          <w:del w:id="2580" w:author="Dinesh N" w:date="2024-06-22T23:39:00Z"/>
        </w:trPr>
        <w:tc>
          <w:tcPr>
            <w:tcW w:w="2245" w:type="dxa"/>
            <w:tcBorders>
              <w:top w:val="nil"/>
              <w:left w:val="single" w:sz="4" w:space="0" w:color="auto"/>
              <w:bottom w:val="single" w:sz="4" w:space="0" w:color="auto"/>
              <w:right w:val="single" w:sz="4" w:space="0" w:color="auto"/>
            </w:tcBorders>
            <w:shd w:val="clear" w:color="000000" w:fill="FFF2CC"/>
            <w:noWrap/>
            <w:vAlign w:val="center"/>
            <w:hideMark/>
          </w:tcPr>
          <w:p w14:paraId="483E0A99" w14:textId="6B673BDC" w:rsidR="00CD69F7" w:rsidRPr="00CD69F7" w:rsidDel="0023524C" w:rsidRDefault="009E343B" w:rsidP="00CD69F7">
            <w:pPr>
              <w:spacing w:after="0" w:line="240" w:lineRule="auto"/>
              <w:jc w:val="center"/>
              <w:rPr>
                <w:del w:id="2581" w:author="Dinesh N" w:date="2024-06-22T23:39:00Z" w16du:dateUtc="2024-06-22T18:09:00Z"/>
                <w:rFonts w:ascii="Aptos Narrow" w:eastAsia="Times New Roman" w:hAnsi="Aptos Narrow"/>
                <w:b/>
                <w:bCs/>
                <w:color w:val="FF0066"/>
                <w:sz w:val="28"/>
                <w:szCs w:val="28"/>
                <w:lang w:eastAsia="en-US"/>
              </w:rPr>
            </w:pPr>
            <w:del w:id="2582" w:author="Dinesh N" w:date="2024-06-22T23:39:00Z" w16du:dateUtc="2024-06-22T18:09:00Z">
              <w:r w:rsidDel="0023524C">
                <w:rPr>
                  <w:rFonts w:ascii="Aptos Narrow" w:eastAsia="Times New Roman" w:hAnsi="Aptos Narrow"/>
                  <w:b/>
                  <w:bCs/>
                  <w:color w:val="FF0066"/>
                  <w:sz w:val="28"/>
                  <w:szCs w:val="28"/>
                  <w:lang w:eastAsia="en-US"/>
                </w:rPr>
                <w:delText>NUMBER TO BE AVOIDED</w:delText>
              </w:r>
            </w:del>
          </w:p>
        </w:tc>
        <w:tc>
          <w:tcPr>
            <w:tcW w:w="7715" w:type="dxa"/>
            <w:tcBorders>
              <w:top w:val="nil"/>
              <w:left w:val="nil"/>
              <w:bottom w:val="single" w:sz="4" w:space="0" w:color="auto"/>
              <w:right w:val="single" w:sz="4" w:space="0" w:color="auto"/>
            </w:tcBorders>
            <w:shd w:val="clear" w:color="000000" w:fill="FFF2CC"/>
            <w:vAlign w:val="center"/>
            <w:hideMark/>
          </w:tcPr>
          <w:p w14:paraId="0F296A53" w14:textId="6E991C40" w:rsidR="00CD69F7" w:rsidRPr="00CD69F7" w:rsidDel="0023524C" w:rsidRDefault="00CD69F7" w:rsidP="00CD69F7">
            <w:pPr>
              <w:spacing w:after="0" w:line="240" w:lineRule="auto"/>
              <w:rPr>
                <w:del w:id="2583" w:author="Dinesh N" w:date="2024-06-22T23:39:00Z" w16du:dateUtc="2024-06-22T18:09:00Z"/>
                <w:rFonts w:ascii="Aptos Narrow" w:eastAsia="Times New Roman" w:hAnsi="Aptos Narrow"/>
                <w:b/>
                <w:bCs/>
                <w:color w:val="FF0066"/>
                <w:sz w:val="28"/>
                <w:szCs w:val="28"/>
                <w:lang w:eastAsia="en-US"/>
              </w:rPr>
            </w:pPr>
            <w:del w:id="2584" w:author="Dinesh N" w:date="2024-06-22T23:39:00Z" w16du:dateUtc="2024-06-22T18:09:00Z">
              <w:r w:rsidRPr="00CD69F7" w:rsidDel="0023524C">
                <w:rPr>
                  <w:rFonts w:ascii="Aptos Narrow" w:eastAsia="Times New Roman" w:hAnsi="Aptos Narrow"/>
                  <w:b/>
                  <w:bCs/>
                  <w:color w:val="FF0066"/>
                  <w:sz w:val="28"/>
                  <w:szCs w:val="28"/>
                  <w:lang w:eastAsia="en-US"/>
                </w:rPr>
                <w:delText> </w:delText>
              </w:r>
              <w:r w:rsidR="00DA5ED3" w:rsidDel="0023524C">
                <w:rPr>
                  <w:rFonts w:ascii="Aptos Narrow" w:eastAsia="Times New Roman" w:hAnsi="Aptos Narrow"/>
                  <w:b/>
                  <w:bCs/>
                  <w:color w:val="FF0066"/>
                  <w:sz w:val="28"/>
                  <w:szCs w:val="28"/>
                  <w:lang w:eastAsia="en-US"/>
                </w:rPr>
                <w:delText>4, 7.</w:delText>
              </w:r>
            </w:del>
          </w:p>
        </w:tc>
      </w:tr>
    </w:tbl>
    <w:p w14:paraId="2EE695F2" w14:textId="0D335269" w:rsidR="00CD69F7" w:rsidDel="0023524C" w:rsidRDefault="00CD69F7" w:rsidP="00C80489">
      <w:pPr>
        <w:rPr>
          <w:del w:id="2585" w:author="Dinesh N" w:date="2024-06-22T23:39:00Z" w16du:dateUtc="2024-06-22T18:09:00Z"/>
          <w:rFonts w:ascii="Aptos Narrow" w:hAnsi="Aptos Narrow"/>
          <w:sz w:val="28"/>
          <w:szCs w:val="28"/>
        </w:rPr>
      </w:pPr>
    </w:p>
    <w:p w14:paraId="5F1CD118" w14:textId="1C7209CD" w:rsidR="0078712A" w:rsidRPr="00D26EE3" w:rsidDel="0023524C" w:rsidRDefault="0078712A" w:rsidP="00C80489">
      <w:pPr>
        <w:rPr>
          <w:del w:id="2586" w:author="Dinesh N" w:date="2024-06-22T23:39:00Z" w16du:dateUtc="2024-06-22T18:09:00Z"/>
          <w:rFonts w:ascii="Aptos Narrow" w:hAnsi="Aptos Narrow"/>
          <w:b/>
          <w:bCs/>
          <w:sz w:val="28"/>
          <w:szCs w:val="28"/>
          <w:rPrChange w:id="2587" w:author="Sandhya T" w:date="2024-06-21T18:32:00Z" w16du:dateUtc="2024-06-21T13:02:00Z">
            <w:rPr>
              <w:del w:id="2588" w:author="Dinesh N" w:date="2024-06-22T23:39:00Z" w16du:dateUtc="2024-06-22T18:09:00Z"/>
              <w:rFonts w:ascii="Aptos Narrow" w:hAnsi="Aptos Narrow"/>
              <w:sz w:val="28"/>
              <w:szCs w:val="28"/>
            </w:rPr>
          </w:rPrChange>
        </w:rPr>
      </w:pPr>
      <w:del w:id="2589" w:author="Dinesh N" w:date="2024-06-22T23:39:00Z" w16du:dateUtc="2024-06-22T18:09:00Z">
        <w:r w:rsidRPr="00D26EE3" w:rsidDel="0023524C">
          <w:rPr>
            <w:rFonts w:ascii="Aptos Narrow" w:hAnsi="Aptos Narrow"/>
            <w:b/>
            <w:bCs/>
            <w:sz w:val="28"/>
            <w:szCs w:val="28"/>
            <w:rPrChange w:id="2590" w:author="Sandhya T" w:date="2024-06-21T18:32:00Z" w16du:dateUtc="2024-06-21T13:02:00Z">
              <w:rPr>
                <w:rFonts w:ascii="Aptos Narrow" w:hAnsi="Aptos Narrow"/>
                <w:sz w:val="28"/>
                <w:szCs w:val="28"/>
              </w:rPr>
            </w:rPrChange>
          </w:rPr>
          <w:delText>4 SERIES</w:delText>
        </w:r>
      </w:del>
    </w:p>
    <w:tbl>
      <w:tblPr>
        <w:tblW w:w="9960" w:type="dxa"/>
        <w:tblLook w:val="04A0" w:firstRow="1" w:lastRow="0" w:firstColumn="1" w:lastColumn="0" w:noHBand="0" w:noVBand="1"/>
      </w:tblPr>
      <w:tblGrid>
        <w:gridCol w:w="2245"/>
        <w:gridCol w:w="7715"/>
      </w:tblGrid>
      <w:tr w:rsidR="00C31155" w:rsidRPr="00C31155" w:rsidDel="0023524C" w14:paraId="3ACD331D" w14:textId="349EC562" w:rsidTr="00A5270B">
        <w:trPr>
          <w:trHeight w:val="432"/>
          <w:del w:id="2591" w:author="Dinesh N" w:date="2024-06-22T23:39:00Z"/>
        </w:trPr>
        <w:tc>
          <w:tcPr>
            <w:tcW w:w="2245"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E3213B7" w14:textId="291F3EE1" w:rsidR="00C31155" w:rsidRPr="00C31155" w:rsidDel="0023524C" w:rsidRDefault="00A5270B" w:rsidP="00C31155">
            <w:pPr>
              <w:spacing w:after="0" w:line="240" w:lineRule="auto"/>
              <w:jc w:val="center"/>
              <w:rPr>
                <w:del w:id="2592" w:author="Dinesh N" w:date="2024-06-22T23:39:00Z" w16du:dateUtc="2024-06-22T18:09:00Z"/>
                <w:rFonts w:ascii="Aptos Narrow" w:eastAsia="Times New Roman" w:hAnsi="Aptos Narrow"/>
                <w:b/>
                <w:bCs/>
                <w:color w:val="375623"/>
                <w:sz w:val="28"/>
                <w:szCs w:val="28"/>
                <w:lang w:eastAsia="en-US"/>
              </w:rPr>
            </w:pPr>
            <w:del w:id="2593" w:author="Dinesh N" w:date="2024-06-22T23:39:00Z" w16du:dateUtc="2024-06-22T18:09:00Z">
              <w:r w:rsidDel="0023524C">
                <w:rPr>
                  <w:rFonts w:ascii="Aptos Narrow" w:eastAsia="Times New Roman" w:hAnsi="Aptos Narrow"/>
                  <w:b/>
                  <w:bCs/>
                  <w:color w:val="375623"/>
                  <w:sz w:val="28"/>
                  <w:szCs w:val="28"/>
                  <w:lang w:eastAsia="en-US"/>
                </w:rPr>
                <w:delText>LUCKY NUMBER</w:delText>
              </w:r>
            </w:del>
          </w:p>
        </w:tc>
        <w:tc>
          <w:tcPr>
            <w:tcW w:w="7715" w:type="dxa"/>
            <w:tcBorders>
              <w:top w:val="single" w:sz="4" w:space="0" w:color="auto"/>
              <w:left w:val="nil"/>
              <w:bottom w:val="single" w:sz="4" w:space="0" w:color="auto"/>
              <w:right w:val="single" w:sz="4" w:space="0" w:color="auto"/>
            </w:tcBorders>
            <w:shd w:val="clear" w:color="000000" w:fill="D9E1F2"/>
            <w:vAlign w:val="center"/>
            <w:hideMark/>
          </w:tcPr>
          <w:p w14:paraId="322B1B90" w14:textId="61311FD3" w:rsidR="00C31155" w:rsidRPr="00C31155" w:rsidDel="0023524C" w:rsidRDefault="00C31155" w:rsidP="00C31155">
            <w:pPr>
              <w:spacing w:after="0" w:line="240" w:lineRule="auto"/>
              <w:rPr>
                <w:del w:id="2594" w:author="Dinesh N" w:date="2024-06-22T23:39:00Z" w16du:dateUtc="2024-06-22T18:09:00Z"/>
                <w:rFonts w:ascii="Aptos Narrow" w:eastAsia="Times New Roman" w:hAnsi="Aptos Narrow"/>
                <w:b/>
                <w:bCs/>
                <w:color w:val="375623"/>
                <w:sz w:val="28"/>
                <w:szCs w:val="28"/>
                <w:lang w:eastAsia="en-US"/>
              </w:rPr>
            </w:pPr>
            <w:del w:id="2595" w:author="Dinesh N" w:date="2024-06-22T23:39:00Z" w16du:dateUtc="2024-06-22T18:09:00Z">
              <w:r w:rsidRPr="00C31155" w:rsidDel="0023524C">
                <w:rPr>
                  <w:rFonts w:ascii="Aptos Narrow" w:eastAsia="Times New Roman" w:hAnsi="Aptos Narrow"/>
                  <w:b/>
                  <w:bCs/>
                  <w:color w:val="375623"/>
                  <w:sz w:val="28"/>
                  <w:szCs w:val="28"/>
                  <w:lang w:eastAsia="en-US"/>
                </w:rPr>
                <w:delText> </w:delText>
              </w:r>
              <w:r w:rsidR="001E6F70" w:rsidDel="0023524C">
                <w:rPr>
                  <w:rFonts w:ascii="Aptos Narrow" w:eastAsia="Times New Roman" w:hAnsi="Aptos Narrow"/>
                  <w:b/>
                  <w:bCs/>
                  <w:color w:val="375623"/>
                  <w:sz w:val="28"/>
                  <w:szCs w:val="28"/>
                  <w:lang w:eastAsia="en-US"/>
                </w:rPr>
                <w:delText>1, 2, 5, 6, 7, 9.</w:delText>
              </w:r>
            </w:del>
          </w:p>
        </w:tc>
      </w:tr>
      <w:tr w:rsidR="00C31155" w:rsidRPr="00C31155" w:rsidDel="0023524C" w14:paraId="5528EA44" w14:textId="0ED2CBF1" w:rsidTr="00A5270B">
        <w:trPr>
          <w:trHeight w:val="444"/>
          <w:del w:id="2596" w:author="Dinesh N" w:date="2024-06-22T23:39:00Z"/>
        </w:trPr>
        <w:tc>
          <w:tcPr>
            <w:tcW w:w="2245" w:type="dxa"/>
            <w:tcBorders>
              <w:top w:val="nil"/>
              <w:left w:val="single" w:sz="4" w:space="0" w:color="auto"/>
              <w:bottom w:val="single" w:sz="4" w:space="0" w:color="auto"/>
              <w:right w:val="single" w:sz="4" w:space="0" w:color="auto"/>
            </w:tcBorders>
            <w:shd w:val="clear" w:color="000000" w:fill="FFF2CC"/>
            <w:noWrap/>
            <w:vAlign w:val="center"/>
            <w:hideMark/>
          </w:tcPr>
          <w:p w14:paraId="6D2EA42B" w14:textId="4A071160" w:rsidR="00C31155" w:rsidRPr="00C31155" w:rsidDel="0023524C" w:rsidRDefault="00C31155" w:rsidP="00C31155">
            <w:pPr>
              <w:spacing w:after="0" w:line="240" w:lineRule="auto"/>
              <w:jc w:val="center"/>
              <w:rPr>
                <w:del w:id="2597" w:author="Dinesh N" w:date="2024-06-22T23:39:00Z" w16du:dateUtc="2024-06-22T18:09:00Z"/>
                <w:rFonts w:ascii="Aptos Narrow" w:eastAsia="Times New Roman" w:hAnsi="Aptos Narrow"/>
                <w:b/>
                <w:bCs/>
                <w:color w:val="FF0066"/>
                <w:sz w:val="28"/>
                <w:szCs w:val="28"/>
                <w:lang w:eastAsia="en-US"/>
              </w:rPr>
            </w:pPr>
          </w:p>
        </w:tc>
        <w:tc>
          <w:tcPr>
            <w:tcW w:w="7715" w:type="dxa"/>
            <w:tcBorders>
              <w:top w:val="nil"/>
              <w:left w:val="nil"/>
              <w:bottom w:val="single" w:sz="4" w:space="0" w:color="auto"/>
              <w:right w:val="single" w:sz="4" w:space="0" w:color="auto"/>
            </w:tcBorders>
            <w:shd w:val="clear" w:color="000000" w:fill="FFF2CC"/>
            <w:vAlign w:val="center"/>
            <w:hideMark/>
          </w:tcPr>
          <w:p w14:paraId="315CEE26" w14:textId="685E904D" w:rsidR="00C31155" w:rsidRPr="00C31155" w:rsidDel="0023524C" w:rsidRDefault="00C31155" w:rsidP="00C31155">
            <w:pPr>
              <w:spacing w:after="0" w:line="240" w:lineRule="auto"/>
              <w:rPr>
                <w:del w:id="2598" w:author="Dinesh N" w:date="2024-06-22T23:39:00Z" w16du:dateUtc="2024-06-22T18:09:00Z"/>
                <w:rFonts w:ascii="Aptos Narrow" w:eastAsia="Times New Roman" w:hAnsi="Aptos Narrow"/>
                <w:b/>
                <w:bCs/>
                <w:color w:val="FF0066"/>
                <w:sz w:val="28"/>
                <w:szCs w:val="28"/>
                <w:lang w:eastAsia="en-US"/>
              </w:rPr>
            </w:pPr>
            <w:del w:id="2599" w:author="Dinesh N" w:date="2024-06-22T23:39:00Z" w16du:dateUtc="2024-06-22T18:09:00Z">
              <w:r w:rsidRPr="00C31155" w:rsidDel="0023524C">
                <w:rPr>
                  <w:rFonts w:ascii="Aptos Narrow" w:eastAsia="Times New Roman" w:hAnsi="Aptos Narrow"/>
                  <w:b/>
                  <w:bCs/>
                  <w:color w:val="FF0066"/>
                  <w:sz w:val="28"/>
                  <w:szCs w:val="28"/>
                  <w:lang w:eastAsia="en-US"/>
                </w:rPr>
                <w:delText> </w:delText>
              </w:r>
              <w:r w:rsidR="00C33BDB" w:rsidDel="0023524C">
                <w:rPr>
                  <w:rFonts w:ascii="Aptos Narrow" w:eastAsia="Times New Roman" w:hAnsi="Aptos Narrow"/>
                  <w:b/>
                  <w:bCs/>
                  <w:color w:val="FF0066"/>
                  <w:sz w:val="28"/>
                  <w:szCs w:val="28"/>
                  <w:lang w:eastAsia="en-US"/>
                </w:rPr>
                <w:delText>Good speaking skill, convincing power</w:delText>
              </w:r>
              <w:r w:rsidR="00505B15" w:rsidDel="0023524C">
                <w:rPr>
                  <w:rFonts w:ascii="Aptos Narrow" w:eastAsia="Times New Roman" w:hAnsi="Aptos Narrow"/>
                  <w:b/>
                  <w:bCs/>
                  <w:color w:val="FF0066"/>
                  <w:sz w:val="28"/>
                  <w:szCs w:val="28"/>
                  <w:lang w:eastAsia="en-US"/>
                </w:rPr>
                <w:delText xml:space="preserve"> will bring greater harmony.</w:delText>
              </w:r>
            </w:del>
          </w:p>
        </w:tc>
      </w:tr>
      <w:tr w:rsidR="00C31155" w:rsidRPr="00C31155" w:rsidDel="0023524C" w14:paraId="1B406C90" w14:textId="28361D14" w:rsidTr="00A5270B">
        <w:trPr>
          <w:trHeight w:val="312"/>
          <w:del w:id="2600" w:author="Dinesh N" w:date="2024-06-22T23:39:00Z"/>
        </w:trPr>
        <w:tc>
          <w:tcPr>
            <w:tcW w:w="2245" w:type="dxa"/>
            <w:tcBorders>
              <w:top w:val="nil"/>
              <w:left w:val="single" w:sz="4" w:space="0" w:color="auto"/>
              <w:bottom w:val="single" w:sz="4" w:space="0" w:color="auto"/>
              <w:right w:val="single" w:sz="4" w:space="0" w:color="auto"/>
            </w:tcBorders>
            <w:shd w:val="clear" w:color="000000" w:fill="D9E1F2"/>
            <w:noWrap/>
            <w:vAlign w:val="center"/>
            <w:hideMark/>
          </w:tcPr>
          <w:p w14:paraId="1DB010F7" w14:textId="74C57BFA" w:rsidR="00C31155" w:rsidRPr="00C31155" w:rsidDel="0023524C" w:rsidRDefault="00A5270B" w:rsidP="00C31155">
            <w:pPr>
              <w:spacing w:after="0" w:line="240" w:lineRule="auto"/>
              <w:jc w:val="center"/>
              <w:rPr>
                <w:del w:id="2601" w:author="Dinesh N" w:date="2024-06-22T23:39:00Z" w16du:dateUtc="2024-06-22T18:09:00Z"/>
                <w:rFonts w:ascii="Aptos Narrow" w:eastAsia="Times New Roman" w:hAnsi="Aptos Narrow"/>
                <w:b/>
                <w:bCs/>
                <w:color w:val="375623"/>
                <w:sz w:val="28"/>
                <w:szCs w:val="28"/>
                <w:lang w:eastAsia="en-US"/>
              </w:rPr>
            </w:pPr>
            <w:del w:id="2602" w:author="Dinesh N" w:date="2024-06-22T23:39:00Z" w16du:dateUtc="2024-06-22T18:09:00Z">
              <w:r w:rsidDel="0023524C">
                <w:rPr>
                  <w:rFonts w:ascii="Aptos Narrow" w:eastAsia="Times New Roman" w:hAnsi="Aptos Narrow"/>
                  <w:b/>
                  <w:bCs/>
                  <w:color w:val="375623"/>
                  <w:sz w:val="28"/>
                  <w:szCs w:val="28"/>
                  <w:lang w:eastAsia="en-US"/>
                </w:rPr>
                <w:delText>NUMBER TO BE AVOIDED</w:delText>
              </w:r>
            </w:del>
          </w:p>
        </w:tc>
        <w:tc>
          <w:tcPr>
            <w:tcW w:w="7715" w:type="dxa"/>
            <w:tcBorders>
              <w:top w:val="nil"/>
              <w:left w:val="nil"/>
              <w:bottom w:val="single" w:sz="4" w:space="0" w:color="auto"/>
              <w:right w:val="single" w:sz="4" w:space="0" w:color="auto"/>
            </w:tcBorders>
            <w:shd w:val="clear" w:color="000000" w:fill="D9E1F2"/>
            <w:vAlign w:val="center"/>
            <w:hideMark/>
          </w:tcPr>
          <w:p w14:paraId="06879A8B" w14:textId="6A7F142E" w:rsidR="00C31155" w:rsidRPr="00C31155" w:rsidDel="0023524C" w:rsidRDefault="00C31155" w:rsidP="00C31155">
            <w:pPr>
              <w:spacing w:after="0" w:line="240" w:lineRule="auto"/>
              <w:rPr>
                <w:del w:id="2603" w:author="Dinesh N" w:date="2024-06-22T23:39:00Z" w16du:dateUtc="2024-06-22T18:09:00Z"/>
                <w:rFonts w:ascii="Aptos Narrow" w:eastAsia="Times New Roman" w:hAnsi="Aptos Narrow"/>
                <w:b/>
                <w:bCs/>
                <w:color w:val="375623"/>
                <w:sz w:val="28"/>
                <w:szCs w:val="28"/>
                <w:lang w:eastAsia="en-US"/>
              </w:rPr>
            </w:pPr>
            <w:del w:id="2604" w:author="Dinesh N" w:date="2024-06-22T23:39:00Z" w16du:dateUtc="2024-06-22T18:09:00Z">
              <w:r w:rsidRPr="00C31155" w:rsidDel="0023524C">
                <w:rPr>
                  <w:rFonts w:ascii="Aptos Narrow" w:eastAsia="Times New Roman" w:hAnsi="Aptos Narrow"/>
                  <w:b/>
                  <w:bCs/>
                  <w:color w:val="375623"/>
                  <w:sz w:val="28"/>
                  <w:szCs w:val="28"/>
                  <w:lang w:eastAsia="en-US"/>
                </w:rPr>
                <w:delText> </w:delText>
              </w:r>
              <w:r w:rsidR="001E6F70" w:rsidDel="0023524C">
                <w:rPr>
                  <w:rFonts w:ascii="Aptos Narrow" w:eastAsia="Times New Roman" w:hAnsi="Aptos Narrow"/>
                  <w:b/>
                  <w:bCs/>
                  <w:color w:val="375623"/>
                  <w:sz w:val="28"/>
                  <w:szCs w:val="28"/>
                  <w:lang w:eastAsia="en-US"/>
                </w:rPr>
                <w:delText>3, 4, 8.</w:delText>
              </w:r>
            </w:del>
          </w:p>
        </w:tc>
      </w:tr>
    </w:tbl>
    <w:p w14:paraId="06C73E91" w14:textId="3F063F1D" w:rsidR="00C31155" w:rsidRPr="00937B81" w:rsidDel="0023524C" w:rsidRDefault="00C31155" w:rsidP="00C80489">
      <w:pPr>
        <w:rPr>
          <w:del w:id="2605" w:author="Dinesh N" w:date="2024-06-22T23:39:00Z" w16du:dateUtc="2024-06-22T18:09:00Z"/>
          <w:rFonts w:ascii="Aptos Narrow" w:hAnsi="Aptos Narrow"/>
          <w:sz w:val="28"/>
          <w:szCs w:val="28"/>
        </w:rPr>
      </w:pPr>
    </w:p>
    <w:p w14:paraId="40EA64A8" w14:textId="16F75823" w:rsidR="00C31155" w:rsidRPr="00D26EE3" w:rsidDel="0023524C" w:rsidRDefault="0078712A" w:rsidP="00C80489">
      <w:pPr>
        <w:rPr>
          <w:del w:id="2606" w:author="Dinesh N" w:date="2024-06-22T23:39:00Z" w16du:dateUtc="2024-06-22T18:09:00Z"/>
          <w:rFonts w:ascii="Aptos Narrow" w:hAnsi="Aptos Narrow"/>
          <w:b/>
          <w:bCs/>
          <w:sz w:val="28"/>
          <w:szCs w:val="28"/>
          <w:rPrChange w:id="2607" w:author="Sandhya T" w:date="2024-06-21T18:32:00Z" w16du:dateUtc="2024-06-21T13:02:00Z">
            <w:rPr>
              <w:del w:id="2608" w:author="Dinesh N" w:date="2024-06-22T23:39:00Z" w16du:dateUtc="2024-06-22T18:09:00Z"/>
              <w:rFonts w:ascii="Aptos Narrow" w:hAnsi="Aptos Narrow"/>
              <w:sz w:val="28"/>
              <w:szCs w:val="28"/>
            </w:rPr>
          </w:rPrChange>
        </w:rPr>
      </w:pPr>
      <w:del w:id="2609" w:author="Dinesh N" w:date="2024-06-22T23:39:00Z" w16du:dateUtc="2024-06-22T18:09:00Z">
        <w:r w:rsidRPr="00D26EE3" w:rsidDel="0023524C">
          <w:rPr>
            <w:rFonts w:ascii="Aptos Narrow" w:hAnsi="Aptos Narrow"/>
            <w:b/>
            <w:bCs/>
            <w:sz w:val="28"/>
            <w:szCs w:val="28"/>
            <w:rPrChange w:id="2610" w:author="Sandhya T" w:date="2024-06-21T18:32:00Z" w16du:dateUtc="2024-06-21T13:02:00Z">
              <w:rPr>
                <w:rFonts w:ascii="Aptos Narrow" w:hAnsi="Aptos Narrow"/>
                <w:sz w:val="28"/>
                <w:szCs w:val="28"/>
              </w:rPr>
            </w:rPrChange>
          </w:rPr>
          <w:delText>5 SERIES</w:delText>
        </w:r>
      </w:del>
    </w:p>
    <w:p w14:paraId="1744C6AD" w14:textId="29FCEF96" w:rsidR="00CD69F7" w:rsidRPr="00D26EE3" w:rsidDel="0023524C" w:rsidRDefault="00CD69F7" w:rsidP="00C80489">
      <w:pPr>
        <w:rPr>
          <w:del w:id="2611" w:author="Dinesh N" w:date="2024-06-22T23:39:00Z" w16du:dateUtc="2024-06-22T18:09:00Z"/>
          <w:rFonts w:ascii="Aptos Narrow" w:hAnsi="Aptos Narrow"/>
          <w:sz w:val="28"/>
          <w:szCs w:val="28"/>
        </w:rPr>
      </w:pPr>
    </w:p>
    <w:tbl>
      <w:tblPr>
        <w:tblW w:w="9960" w:type="dxa"/>
        <w:tblLook w:val="04A0" w:firstRow="1" w:lastRow="0" w:firstColumn="1" w:lastColumn="0" w:noHBand="0" w:noVBand="1"/>
      </w:tblPr>
      <w:tblGrid>
        <w:gridCol w:w="2245"/>
        <w:gridCol w:w="7715"/>
      </w:tblGrid>
      <w:tr w:rsidR="00CD69F7" w:rsidRPr="00CD69F7" w:rsidDel="0023524C" w14:paraId="1BAD514F" w14:textId="54266EB9" w:rsidTr="00505B15">
        <w:trPr>
          <w:trHeight w:val="432"/>
          <w:del w:id="2612" w:author="Dinesh N" w:date="2024-06-22T23:39:00Z"/>
        </w:trPr>
        <w:tc>
          <w:tcPr>
            <w:tcW w:w="2245"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134F0AC" w14:textId="39AB627A" w:rsidR="00CD69F7" w:rsidRPr="00CD69F7" w:rsidDel="0023524C" w:rsidRDefault="00505B15" w:rsidP="00CD69F7">
            <w:pPr>
              <w:spacing w:after="0" w:line="240" w:lineRule="auto"/>
              <w:jc w:val="center"/>
              <w:rPr>
                <w:del w:id="2613" w:author="Dinesh N" w:date="2024-06-22T23:39:00Z" w16du:dateUtc="2024-06-22T18:09:00Z"/>
                <w:rFonts w:ascii="Aptos Narrow" w:eastAsia="Times New Roman" w:hAnsi="Aptos Narrow"/>
                <w:b/>
                <w:bCs/>
                <w:color w:val="FF0066"/>
                <w:sz w:val="28"/>
                <w:szCs w:val="28"/>
                <w:lang w:eastAsia="en-US"/>
              </w:rPr>
            </w:pPr>
            <w:del w:id="2614" w:author="Dinesh N" w:date="2024-06-22T23:39:00Z" w16du:dateUtc="2024-06-22T18:09:00Z">
              <w:r w:rsidDel="0023524C">
                <w:rPr>
                  <w:rFonts w:ascii="Aptos Narrow" w:eastAsia="Times New Roman" w:hAnsi="Aptos Narrow"/>
                  <w:b/>
                  <w:bCs/>
                  <w:color w:val="FF0066"/>
                  <w:sz w:val="28"/>
                  <w:szCs w:val="28"/>
                  <w:lang w:eastAsia="en-US"/>
                </w:rPr>
                <w:delText>LUCKY NUMBER</w:delText>
              </w:r>
            </w:del>
          </w:p>
        </w:tc>
        <w:tc>
          <w:tcPr>
            <w:tcW w:w="7715" w:type="dxa"/>
            <w:tcBorders>
              <w:top w:val="single" w:sz="4" w:space="0" w:color="auto"/>
              <w:left w:val="nil"/>
              <w:bottom w:val="single" w:sz="4" w:space="0" w:color="auto"/>
              <w:right w:val="single" w:sz="4" w:space="0" w:color="auto"/>
            </w:tcBorders>
            <w:shd w:val="clear" w:color="000000" w:fill="FFF2CC"/>
            <w:vAlign w:val="center"/>
            <w:hideMark/>
          </w:tcPr>
          <w:p w14:paraId="7701D09F" w14:textId="191BA21A" w:rsidR="00CD69F7" w:rsidRPr="00CD69F7" w:rsidDel="0023524C" w:rsidRDefault="00CD69F7" w:rsidP="00CD69F7">
            <w:pPr>
              <w:spacing w:after="0" w:line="240" w:lineRule="auto"/>
              <w:rPr>
                <w:del w:id="2615" w:author="Dinesh N" w:date="2024-06-22T23:39:00Z" w16du:dateUtc="2024-06-22T18:09:00Z"/>
                <w:rFonts w:ascii="Aptos Narrow" w:eastAsia="Times New Roman" w:hAnsi="Aptos Narrow"/>
                <w:b/>
                <w:bCs/>
                <w:color w:val="FF0066"/>
                <w:sz w:val="28"/>
                <w:szCs w:val="28"/>
                <w:lang w:eastAsia="en-US"/>
              </w:rPr>
            </w:pPr>
            <w:del w:id="2616" w:author="Dinesh N" w:date="2024-06-22T23:39:00Z" w16du:dateUtc="2024-06-22T18:09:00Z">
              <w:r w:rsidRPr="00CD69F7" w:rsidDel="0023524C">
                <w:rPr>
                  <w:rFonts w:ascii="Aptos Narrow" w:eastAsia="Times New Roman" w:hAnsi="Aptos Narrow"/>
                  <w:b/>
                  <w:bCs/>
                  <w:color w:val="FF0066"/>
                  <w:sz w:val="28"/>
                  <w:szCs w:val="28"/>
                  <w:lang w:eastAsia="en-US"/>
                </w:rPr>
                <w:delText> </w:delText>
              </w:r>
              <w:r w:rsidR="00B27039" w:rsidDel="0023524C">
                <w:rPr>
                  <w:rFonts w:ascii="Aptos Narrow" w:eastAsia="Times New Roman" w:hAnsi="Aptos Narrow"/>
                  <w:b/>
                  <w:bCs/>
                  <w:color w:val="FF0066"/>
                  <w:sz w:val="28"/>
                  <w:szCs w:val="28"/>
                  <w:lang w:eastAsia="en-US"/>
                </w:rPr>
                <w:delText>1, 3, 4, 5, 6, 7, 8, 9</w:delText>
              </w:r>
              <w:r w:rsidR="00C63FED" w:rsidDel="0023524C">
                <w:rPr>
                  <w:rFonts w:ascii="Aptos Narrow" w:eastAsia="Times New Roman" w:hAnsi="Aptos Narrow"/>
                  <w:b/>
                  <w:bCs/>
                  <w:color w:val="FF0066"/>
                  <w:sz w:val="28"/>
                  <w:szCs w:val="28"/>
                  <w:lang w:eastAsia="en-US"/>
                </w:rPr>
                <w:delText>.</w:delText>
              </w:r>
            </w:del>
          </w:p>
        </w:tc>
      </w:tr>
      <w:tr w:rsidR="00CD69F7" w:rsidRPr="00CD69F7" w:rsidDel="0023524C" w14:paraId="7690F8B7" w14:textId="336306BB" w:rsidTr="00505B15">
        <w:trPr>
          <w:trHeight w:val="432"/>
          <w:del w:id="2617" w:author="Dinesh N" w:date="2024-06-22T23:39:00Z"/>
        </w:trPr>
        <w:tc>
          <w:tcPr>
            <w:tcW w:w="2245" w:type="dxa"/>
            <w:tcBorders>
              <w:top w:val="nil"/>
              <w:left w:val="single" w:sz="4" w:space="0" w:color="auto"/>
              <w:bottom w:val="single" w:sz="4" w:space="0" w:color="auto"/>
              <w:right w:val="single" w:sz="4" w:space="0" w:color="auto"/>
            </w:tcBorders>
            <w:shd w:val="clear" w:color="000000" w:fill="D9E1F2"/>
            <w:noWrap/>
            <w:vAlign w:val="center"/>
            <w:hideMark/>
          </w:tcPr>
          <w:p w14:paraId="63150CC1" w14:textId="6172A0A6" w:rsidR="00CD69F7" w:rsidRPr="00CD69F7" w:rsidDel="0023524C" w:rsidRDefault="00CD69F7" w:rsidP="00CD69F7">
            <w:pPr>
              <w:spacing w:after="0" w:line="240" w:lineRule="auto"/>
              <w:jc w:val="center"/>
              <w:rPr>
                <w:del w:id="2618" w:author="Dinesh N" w:date="2024-06-22T23:39:00Z" w16du:dateUtc="2024-06-22T18:09:00Z"/>
                <w:rFonts w:ascii="Aptos Narrow" w:eastAsia="Times New Roman" w:hAnsi="Aptos Narrow"/>
                <w:b/>
                <w:bCs/>
                <w:color w:val="375623"/>
                <w:sz w:val="28"/>
                <w:szCs w:val="28"/>
                <w:lang w:eastAsia="en-US"/>
              </w:rPr>
            </w:pPr>
          </w:p>
        </w:tc>
        <w:tc>
          <w:tcPr>
            <w:tcW w:w="7715" w:type="dxa"/>
            <w:tcBorders>
              <w:top w:val="nil"/>
              <w:left w:val="nil"/>
              <w:bottom w:val="single" w:sz="4" w:space="0" w:color="auto"/>
              <w:right w:val="single" w:sz="4" w:space="0" w:color="auto"/>
            </w:tcBorders>
            <w:shd w:val="clear" w:color="000000" w:fill="D9E1F2"/>
            <w:vAlign w:val="center"/>
            <w:hideMark/>
          </w:tcPr>
          <w:p w14:paraId="399725C6" w14:textId="4C45F8B5" w:rsidR="00CD69F7" w:rsidRPr="00CD69F7" w:rsidDel="0023524C" w:rsidRDefault="00C63FED" w:rsidP="00CD69F7">
            <w:pPr>
              <w:spacing w:after="0" w:line="240" w:lineRule="auto"/>
              <w:rPr>
                <w:del w:id="2619" w:author="Dinesh N" w:date="2024-06-22T23:39:00Z" w16du:dateUtc="2024-06-22T18:09:00Z"/>
                <w:rFonts w:ascii="Aptos Narrow" w:eastAsia="Times New Roman" w:hAnsi="Aptos Narrow"/>
                <w:b/>
                <w:bCs/>
                <w:color w:val="375623"/>
                <w:sz w:val="28"/>
                <w:szCs w:val="28"/>
                <w:lang w:eastAsia="en-US"/>
              </w:rPr>
            </w:pPr>
            <w:del w:id="2620" w:author="Dinesh N" w:date="2024-06-22T23:39:00Z" w16du:dateUtc="2024-06-22T18:09:00Z">
              <w:r w:rsidDel="0023524C">
                <w:rPr>
                  <w:rFonts w:ascii="Aptos Narrow" w:eastAsia="Times New Roman" w:hAnsi="Aptos Narrow"/>
                  <w:b/>
                  <w:bCs/>
                  <w:color w:val="375623"/>
                  <w:sz w:val="28"/>
                  <w:szCs w:val="28"/>
                  <w:lang w:eastAsia="en-US"/>
                </w:rPr>
                <w:delText xml:space="preserve">Attract positive energies, </w:delText>
              </w:r>
              <w:r w:rsidR="007E21CA" w:rsidDel="0023524C">
                <w:rPr>
                  <w:rFonts w:ascii="Aptos Narrow" w:eastAsia="Times New Roman" w:hAnsi="Aptos Narrow"/>
                  <w:b/>
                  <w:bCs/>
                  <w:color w:val="375623"/>
                  <w:sz w:val="28"/>
                  <w:szCs w:val="28"/>
                  <w:lang w:eastAsia="en-US"/>
                </w:rPr>
                <w:delText>good communication and witty personality to charm others.</w:delText>
              </w:r>
            </w:del>
          </w:p>
        </w:tc>
      </w:tr>
      <w:tr w:rsidR="00CD69F7" w:rsidRPr="00CD69F7" w:rsidDel="0023524C" w14:paraId="5DEB1AB8" w14:textId="2A4BB388" w:rsidTr="00505B15">
        <w:trPr>
          <w:trHeight w:val="444"/>
          <w:del w:id="2621" w:author="Dinesh N" w:date="2024-06-22T23:39:00Z"/>
        </w:trPr>
        <w:tc>
          <w:tcPr>
            <w:tcW w:w="2245" w:type="dxa"/>
            <w:tcBorders>
              <w:top w:val="nil"/>
              <w:left w:val="single" w:sz="4" w:space="0" w:color="auto"/>
              <w:bottom w:val="single" w:sz="4" w:space="0" w:color="auto"/>
              <w:right w:val="single" w:sz="4" w:space="0" w:color="auto"/>
            </w:tcBorders>
            <w:shd w:val="clear" w:color="000000" w:fill="FFF2CC"/>
            <w:noWrap/>
            <w:vAlign w:val="center"/>
            <w:hideMark/>
          </w:tcPr>
          <w:p w14:paraId="32A271E0" w14:textId="75209B12" w:rsidR="00CD69F7" w:rsidRPr="00CD69F7" w:rsidDel="0023524C" w:rsidRDefault="00505B15" w:rsidP="00CD69F7">
            <w:pPr>
              <w:spacing w:after="0" w:line="240" w:lineRule="auto"/>
              <w:jc w:val="center"/>
              <w:rPr>
                <w:del w:id="2622" w:author="Dinesh N" w:date="2024-06-22T23:39:00Z" w16du:dateUtc="2024-06-22T18:09:00Z"/>
                <w:rFonts w:ascii="Aptos Narrow" w:eastAsia="Times New Roman" w:hAnsi="Aptos Narrow"/>
                <w:b/>
                <w:bCs/>
                <w:color w:val="FF0066"/>
                <w:sz w:val="28"/>
                <w:szCs w:val="28"/>
                <w:lang w:eastAsia="en-US"/>
              </w:rPr>
            </w:pPr>
            <w:del w:id="2623" w:author="Dinesh N" w:date="2024-06-22T23:39:00Z" w16du:dateUtc="2024-06-22T18:09:00Z">
              <w:r w:rsidDel="0023524C">
                <w:rPr>
                  <w:rFonts w:ascii="Aptos Narrow" w:eastAsia="Times New Roman" w:hAnsi="Aptos Narrow"/>
                  <w:b/>
                  <w:bCs/>
                  <w:color w:val="FF0066"/>
                  <w:sz w:val="28"/>
                  <w:szCs w:val="28"/>
                  <w:lang w:eastAsia="en-US"/>
                </w:rPr>
                <w:delText>NUMBER TO BE AVOIDED</w:delText>
              </w:r>
            </w:del>
          </w:p>
        </w:tc>
        <w:tc>
          <w:tcPr>
            <w:tcW w:w="7715" w:type="dxa"/>
            <w:tcBorders>
              <w:top w:val="nil"/>
              <w:left w:val="nil"/>
              <w:bottom w:val="single" w:sz="4" w:space="0" w:color="auto"/>
              <w:right w:val="single" w:sz="4" w:space="0" w:color="auto"/>
            </w:tcBorders>
            <w:shd w:val="clear" w:color="000000" w:fill="FFF2CC"/>
            <w:vAlign w:val="center"/>
            <w:hideMark/>
          </w:tcPr>
          <w:p w14:paraId="1CF77FB6" w14:textId="3C65D93C" w:rsidR="00CD69F7" w:rsidRPr="00CD69F7" w:rsidDel="0023524C" w:rsidRDefault="00CD69F7" w:rsidP="00CD69F7">
            <w:pPr>
              <w:spacing w:after="0" w:line="240" w:lineRule="auto"/>
              <w:rPr>
                <w:del w:id="2624" w:author="Dinesh N" w:date="2024-06-22T23:39:00Z" w16du:dateUtc="2024-06-22T18:09:00Z"/>
                <w:rFonts w:ascii="Aptos Narrow" w:eastAsia="Times New Roman" w:hAnsi="Aptos Narrow"/>
                <w:b/>
                <w:bCs/>
                <w:color w:val="FF0066"/>
                <w:sz w:val="28"/>
                <w:szCs w:val="28"/>
                <w:lang w:eastAsia="en-US"/>
              </w:rPr>
            </w:pPr>
            <w:del w:id="2625" w:author="Dinesh N" w:date="2024-06-22T23:39:00Z" w16du:dateUtc="2024-06-22T18:09:00Z">
              <w:r w:rsidRPr="00CD69F7" w:rsidDel="0023524C">
                <w:rPr>
                  <w:rFonts w:ascii="Aptos Narrow" w:eastAsia="Times New Roman" w:hAnsi="Aptos Narrow"/>
                  <w:b/>
                  <w:bCs/>
                  <w:color w:val="FF0066"/>
                  <w:sz w:val="28"/>
                  <w:szCs w:val="28"/>
                  <w:lang w:eastAsia="en-US"/>
                </w:rPr>
                <w:delText> </w:delText>
              </w:r>
              <w:r w:rsidR="00B27039" w:rsidDel="0023524C">
                <w:rPr>
                  <w:rFonts w:ascii="Aptos Narrow" w:eastAsia="Times New Roman" w:hAnsi="Aptos Narrow"/>
                  <w:b/>
                  <w:bCs/>
                  <w:color w:val="FF0066"/>
                  <w:sz w:val="28"/>
                  <w:szCs w:val="28"/>
                  <w:lang w:eastAsia="en-US"/>
                </w:rPr>
                <w:delText>2.</w:delText>
              </w:r>
            </w:del>
          </w:p>
        </w:tc>
      </w:tr>
    </w:tbl>
    <w:p w14:paraId="77E3E545" w14:textId="35332EFD" w:rsidR="00CD69F7" w:rsidDel="0023524C" w:rsidRDefault="00CD69F7" w:rsidP="00C80489">
      <w:pPr>
        <w:rPr>
          <w:del w:id="2626" w:author="Dinesh N" w:date="2024-06-22T23:39:00Z" w16du:dateUtc="2024-06-22T18:09:00Z"/>
          <w:rFonts w:ascii="Aptos Narrow" w:hAnsi="Aptos Narrow"/>
          <w:sz w:val="28"/>
          <w:szCs w:val="28"/>
        </w:rPr>
      </w:pPr>
    </w:p>
    <w:p w14:paraId="6729D935" w14:textId="664CC570" w:rsidR="0078712A" w:rsidRPr="00D26EE3" w:rsidDel="0023524C" w:rsidRDefault="0078712A" w:rsidP="00C80489">
      <w:pPr>
        <w:rPr>
          <w:del w:id="2627" w:author="Dinesh N" w:date="2024-06-22T23:39:00Z" w16du:dateUtc="2024-06-22T18:09:00Z"/>
          <w:rFonts w:ascii="Aptos Narrow" w:hAnsi="Aptos Narrow"/>
          <w:b/>
          <w:bCs/>
          <w:sz w:val="28"/>
          <w:szCs w:val="28"/>
          <w:rPrChange w:id="2628" w:author="Sandhya T" w:date="2024-06-21T18:32:00Z" w16du:dateUtc="2024-06-21T13:02:00Z">
            <w:rPr>
              <w:del w:id="2629" w:author="Dinesh N" w:date="2024-06-22T23:39:00Z" w16du:dateUtc="2024-06-22T18:09:00Z"/>
              <w:rFonts w:ascii="Aptos Narrow" w:hAnsi="Aptos Narrow"/>
              <w:sz w:val="28"/>
              <w:szCs w:val="28"/>
            </w:rPr>
          </w:rPrChange>
        </w:rPr>
      </w:pPr>
      <w:del w:id="2630" w:author="Dinesh N" w:date="2024-06-22T23:39:00Z" w16du:dateUtc="2024-06-22T18:09:00Z">
        <w:r w:rsidRPr="00D26EE3" w:rsidDel="0023524C">
          <w:rPr>
            <w:rFonts w:ascii="Aptos Narrow" w:hAnsi="Aptos Narrow"/>
            <w:b/>
            <w:bCs/>
            <w:sz w:val="28"/>
            <w:szCs w:val="28"/>
            <w:rPrChange w:id="2631" w:author="Sandhya T" w:date="2024-06-21T18:32:00Z" w16du:dateUtc="2024-06-21T13:02:00Z">
              <w:rPr>
                <w:rFonts w:ascii="Aptos Narrow" w:hAnsi="Aptos Narrow"/>
                <w:sz w:val="28"/>
                <w:szCs w:val="28"/>
              </w:rPr>
            </w:rPrChange>
          </w:rPr>
          <w:lastRenderedPageBreak/>
          <w:delText>6 SERIES</w:delText>
        </w:r>
      </w:del>
    </w:p>
    <w:tbl>
      <w:tblPr>
        <w:tblW w:w="9960" w:type="dxa"/>
        <w:tblLook w:val="04A0" w:firstRow="1" w:lastRow="0" w:firstColumn="1" w:lastColumn="0" w:noHBand="0" w:noVBand="1"/>
      </w:tblPr>
      <w:tblGrid>
        <w:gridCol w:w="2245"/>
        <w:gridCol w:w="7715"/>
      </w:tblGrid>
      <w:tr w:rsidR="00C31155" w:rsidRPr="00C31155" w:rsidDel="0023524C" w14:paraId="14789E54" w14:textId="56D0E401" w:rsidTr="001728CB">
        <w:trPr>
          <w:trHeight w:val="432"/>
          <w:del w:id="2632" w:author="Dinesh N" w:date="2024-06-22T23:39:00Z"/>
        </w:trPr>
        <w:tc>
          <w:tcPr>
            <w:tcW w:w="2245"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D409521" w14:textId="56BC874C" w:rsidR="00C31155" w:rsidRPr="00C31155" w:rsidDel="0023524C" w:rsidRDefault="00F86F37" w:rsidP="00C31155">
            <w:pPr>
              <w:spacing w:after="0" w:line="240" w:lineRule="auto"/>
              <w:jc w:val="center"/>
              <w:rPr>
                <w:del w:id="2633" w:author="Dinesh N" w:date="2024-06-22T23:39:00Z" w16du:dateUtc="2024-06-22T18:09:00Z"/>
                <w:rFonts w:ascii="Aptos Narrow" w:eastAsia="Times New Roman" w:hAnsi="Aptos Narrow"/>
                <w:b/>
                <w:bCs/>
                <w:color w:val="375623"/>
                <w:sz w:val="28"/>
                <w:szCs w:val="28"/>
                <w:lang w:eastAsia="en-US"/>
              </w:rPr>
            </w:pPr>
            <w:del w:id="2634" w:author="Dinesh N" w:date="2024-06-22T23:39:00Z" w16du:dateUtc="2024-06-22T18:09:00Z">
              <w:r w:rsidDel="0023524C">
                <w:rPr>
                  <w:rFonts w:ascii="Aptos Narrow" w:eastAsia="Times New Roman" w:hAnsi="Aptos Narrow"/>
                  <w:b/>
                  <w:bCs/>
                  <w:color w:val="375623"/>
                  <w:sz w:val="28"/>
                  <w:szCs w:val="28"/>
                  <w:lang w:eastAsia="en-US"/>
                </w:rPr>
                <w:delText>LUCKY NUMBER</w:delText>
              </w:r>
            </w:del>
          </w:p>
        </w:tc>
        <w:tc>
          <w:tcPr>
            <w:tcW w:w="7715" w:type="dxa"/>
            <w:tcBorders>
              <w:top w:val="single" w:sz="4" w:space="0" w:color="auto"/>
              <w:left w:val="nil"/>
              <w:bottom w:val="single" w:sz="4" w:space="0" w:color="auto"/>
              <w:right w:val="single" w:sz="4" w:space="0" w:color="auto"/>
            </w:tcBorders>
            <w:shd w:val="clear" w:color="000000" w:fill="D9E1F2"/>
            <w:vAlign w:val="center"/>
            <w:hideMark/>
          </w:tcPr>
          <w:p w14:paraId="41A5E615" w14:textId="64597456" w:rsidR="00C31155" w:rsidRPr="00C31155" w:rsidDel="0023524C" w:rsidRDefault="00C31155" w:rsidP="00C31155">
            <w:pPr>
              <w:spacing w:after="0" w:line="240" w:lineRule="auto"/>
              <w:rPr>
                <w:del w:id="2635" w:author="Dinesh N" w:date="2024-06-22T23:39:00Z" w16du:dateUtc="2024-06-22T18:09:00Z"/>
                <w:rFonts w:ascii="Aptos Narrow" w:eastAsia="Times New Roman" w:hAnsi="Aptos Narrow"/>
                <w:b/>
                <w:bCs/>
                <w:color w:val="375623"/>
                <w:sz w:val="28"/>
                <w:szCs w:val="28"/>
                <w:lang w:eastAsia="en-US"/>
              </w:rPr>
            </w:pPr>
            <w:del w:id="2636" w:author="Dinesh N" w:date="2024-06-22T23:39:00Z" w16du:dateUtc="2024-06-22T18:09:00Z">
              <w:r w:rsidRPr="00C31155" w:rsidDel="0023524C">
                <w:rPr>
                  <w:rFonts w:ascii="Aptos Narrow" w:eastAsia="Times New Roman" w:hAnsi="Aptos Narrow"/>
                  <w:b/>
                  <w:bCs/>
                  <w:color w:val="375623"/>
                  <w:sz w:val="28"/>
                  <w:szCs w:val="28"/>
                  <w:lang w:eastAsia="en-US"/>
                </w:rPr>
                <w:delText> </w:delText>
              </w:r>
              <w:r w:rsidR="001728CB" w:rsidDel="0023524C">
                <w:rPr>
                  <w:rFonts w:ascii="Aptos Narrow" w:eastAsia="Times New Roman" w:hAnsi="Aptos Narrow"/>
                  <w:b/>
                  <w:bCs/>
                  <w:color w:val="375623"/>
                  <w:sz w:val="28"/>
                  <w:szCs w:val="28"/>
                  <w:lang w:eastAsia="en-US"/>
                </w:rPr>
                <w:delText>3, 4, 5, 8, 9.</w:delText>
              </w:r>
            </w:del>
          </w:p>
        </w:tc>
      </w:tr>
      <w:tr w:rsidR="00C31155" w:rsidRPr="00C31155" w:rsidDel="0023524C" w14:paraId="0B083CB8" w14:textId="492C5952" w:rsidTr="001728CB">
        <w:trPr>
          <w:trHeight w:val="444"/>
          <w:del w:id="2637" w:author="Dinesh N" w:date="2024-06-22T23:39:00Z"/>
        </w:trPr>
        <w:tc>
          <w:tcPr>
            <w:tcW w:w="2245" w:type="dxa"/>
            <w:tcBorders>
              <w:top w:val="nil"/>
              <w:left w:val="single" w:sz="4" w:space="0" w:color="auto"/>
              <w:bottom w:val="single" w:sz="4" w:space="0" w:color="auto"/>
              <w:right w:val="single" w:sz="4" w:space="0" w:color="auto"/>
            </w:tcBorders>
            <w:shd w:val="clear" w:color="000000" w:fill="FFF2CC"/>
            <w:noWrap/>
            <w:vAlign w:val="center"/>
            <w:hideMark/>
          </w:tcPr>
          <w:p w14:paraId="725EC92A" w14:textId="26C7CF42" w:rsidR="00C31155" w:rsidRPr="00C31155" w:rsidDel="0023524C" w:rsidRDefault="00C31155" w:rsidP="00C31155">
            <w:pPr>
              <w:spacing w:after="0" w:line="240" w:lineRule="auto"/>
              <w:jc w:val="center"/>
              <w:rPr>
                <w:del w:id="2638" w:author="Dinesh N" w:date="2024-06-22T23:39:00Z" w16du:dateUtc="2024-06-22T18:09:00Z"/>
                <w:rFonts w:ascii="Aptos Narrow" w:eastAsia="Times New Roman" w:hAnsi="Aptos Narrow"/>
                <w:b/>
                <w:bCs/>
                <w:color w:val="FF0066"/>
                <w:sz w:val="28"/>
                <w:szCs w:val="28"/>
                <w:lang w:eastAsia="en-US"/>
              </w:rPr>
            </w:pPr>
          </w:p>
        </w:tc>
        <w:tc>
          <w:tcPr>
            <w:tcW w:w="7715" w:type="dxa"/>
            <w:tcBorders>
              <w:top w:val="nil"/>
              <w:left w:val="nil"/>
              <w:bottom w:val="single" w:sz="4" w:space="0" w:color="auto"/>
              <w:right w:val="single" w:sz="4" w:space="0" w:color="auto"/>
            </w:tcBorders>
            <w:shd w:val="clear" w:color="000000" w:fill="FFF2CC"/>
            <w:vAlign w:val="center"/>
            <w:hideMark/>
          </w:tcPr>
          <w:p w14:paraId="3958497E" w14:textId="7AE1F2CB" w:rsidR="00C31155" w:rsidRPr="00C31155" w:rsidDel="0023524C" w:rsidRDefault="00C31155" w:rsidP="00C31155">
            <w:pPr>
              <w:spacing w:after="0" w:line="240" w:lineRule="auto"/>
              <w:rPr>
                <w:del w:id="2639" w:author="Dinesh N" w:date="2024-06-22T23:39:00Z" w16du:dateUtc="2024-06-22T18:09:00Z"/>
                <w:rFonts w:ascii="Aptos Narrow" w:eastAsia="Times New Roman" w:hAnsi="Aptos Narrow"/>
                <w:b/>
                <w:bCs/>
                <w:color w:val="FF0066"/>
                <w:sz w:val="28"/>
                <w:szCs w:val="28"/>
                <w:lang w:eastAsia="en-US"/>
              </w:rPr>
            </w:pPr>
            <w:del w:id="2640" w:author="Dinesh N" w:date="2024-06-22T23:39:00Z" w16du:dateUtc="2024-06-22T18:09:00Z">
              <w:r w:rsidRPr="00C31155" w:rsidDel="0023524C">
                <w:rPr>
                  <w:rFonts w:ascii="Aptos Narrow" w:eastAsia="Times New Roman" w:hAnsi="Aptos Narrow"/>
                  <w:b/>
                  <w:bCs/>
                  <w:color w:val="FF0066"/>
                  <w:sz w:val="28"/>
                  <w:szCs w:val="28"/>
                  <w:lang w:eastAsia="en-US"/>
                </w:rPr>
                <w:delText> </w:delText>
              </w:r>
              <w:r w:rsidR="00B91DC1" w:rsidDel="0023524C">
                <w:rPr>
                  <w:rFonts w:ascii="Aptos Narrow" w:eastAsia="Times New Roman" w:hAnsi="Aptos Narrow"/>
                  <w:b/>
                  <w:bCs/>
                  <w:color w:val="FF0066"/>
                  <w:sz w:val="28"/>
                  <w:szCs w:val="28"/>
                  <w:lang w:eastAsia="en-US"/>
                </w:rPr>
                <w:delText>Can align your planet energies,</w:delText>
              </w:r>
              <w:r w:rsidR="002A002C" w:rsidDel="0023524C">
                <w:rPr>
                  <w:rFonts w:ascii="Aptos Narrow" w:eastAsia="Times New Roman" w:hAnsi="Aptos Narrow"/>
                  <w:b/>
                  <w:bCs/>
                  <w:color w:val="FF0066"/>
                  <w:sz w:val="28"/>
                  <w:szCs w:val="28"/>
                  <w:lang w:eastAsia="en-US"/>
                </w:rPr>
                <w:delText xml:space="preserve"> boost luxury lifestyle</w:delText>
              </w:r>
            </w:del>
          </w:p>
        </w:tc>
      </w:tr>
      <w:tr w:rsidR="00C31155" w:rsidRPr="00C31155" w:rsidDel="0023524C" w14:paraId="71B7DC1F" w14:textId="44E1A3ED" w:rsidTr="001728CB">
        <w:trPr>
          <w:trHeight w:val="312"/>
          <w:del w:id="2641" w:author="Dinesh N" w:date="2024-06-22T23:39:00Z"/>
        </w:trPr>
        <w:tc>
          <w:tcPr>
            <w:tcW w:w="2245" w:type="dxa"/>
            <w:tcBorders>
              <w:top w:val="nil"/>
              <w:left w:val="single" w:sz="4" w:space="0" w:color="auto"/>
              <w:bottom w:val="single" w:sz="4" w:space="0" w:color="auto"/>
              <w:right w:val="single" w:sz="4" w:space="0" w:color="auto"/>
            </w:tcBorders>
            <w:shd w:val="clear" w:color="000000" w:fill="D9E1F2"/>
            <w:noWrap/>
            <w:vAlign w:val="center"/>
            <w:hideMark/>
          </w:tcPr>
          <w:p w14:paraId="560E1F6E" w14:textId="46C60CBF" w:rsidR="00C31155" w:rsidRPr="00C31155" w:rsidDel="0023524C" w:rsidRDefault="00F86F37" w:rsidP="00C31155">
            <w:pPr>
              <w:spacing w:after="0" w:line="240" w:lineRule="auto"/>
              <w:jc w:val="center"/>
              <w:rPr>
                <w:del w:id="2642" w:author="Dinesh N" w:date="2024-06-22T23:39:00Z" w16du:dateUtc="2024-06-22T18:09:00Z"/>
                <w:rFonts w:ascii="Aptos Narrow" w:eastAsia="Times New Roman" w:hAnsi="Aptos Narrow"/>
                <w:b/>
                <w:bCs/>
                <w:color w:val="375623"/>
                <w:sz w:val="28"/>
                <w:szCs w:val="28"/>
                <w:lang w:eastAsia="en-US"/>
              </w:rPr>
            </w:pPr>
            <w:del w:id="2643" w:author="Dinesh N" w:date="2024-06-22T23:39:00Z" w16du:dateUtc="2024-06-22T18:09:00Z">
              <w:r w:rsidDel="0023524C">
                <w:rPr>
                  <w:rFonts w:ascii="Aptos Narrow" w:eastAsia="Times New Roman" w:hAnsi="Aptos Narrow"/>
                  <w:b/>
                  <w:bCs/>
                  <w:color w:val="375623"/>
                  <w:sz w:val="28"/>
                  <w:szCs w:val="28"/>
                  <w:lang w:eastAsia="en-US"/>
                </w:rPr>
                <w:delText>NUMBER TO BE AVOIDED</w:delText>
              </w:r>
            </w:del>
          </w:p>
        </w:tc>
        <w:tc>
          <w:tcPr>
            <w:tcW w:w="7715" w:type="dxa"/>
            <w:tcBorders>
              <w:top w:val="nil"/>
              <w:left w:val="nil"/>
              <w:bottom w:val="single" w:sz="4" w:space="0" w:color="auto"/>
              <w:right w:val="single" w:sz="4" w:space="0" w:color="auto"/>
            </w:tcBorders>
            <w:shd w:val="clear" w:color="000000" w:fill="D9E1F2"/>
            <w:vAlign w:val="center"/>
            <w:hideMark/>
          </w:tcPr>
          <w:p w14:paraId="76D8AED3" w14:textId="02A9BDC3" w:rsidR="00C31155" w:rsidRPr="00C31155" w:rsidDel="0023524C" w:rsidRDefault="00C31155" w:rsidP="00C31155">
            <w:pPr>
              <w:spacing w:after="0" w:line="240" w:lineRule="auto"/>
              <w:rPr>
                <w:del w:id="2644" w:author="Dinesh N" w:date="2024-06-22T23:39:00Z" w16du:dateUtc="2024-06-22T18:09:00Z"/>
                <w:rFonts w:ascii="Aptos Narrow" w:eastAsia="Times New Roman" w:hAnsi="Aptos Narrow"/>
                <w:b/>
                <w:bCs/>
                <w:color w:val="375623"/>
                <w:sz w:val="28"/>
                <w:szCs w:val="28"/>
                <w:lang w:eastAsia="en-US"/>
              </w:rPr>
            </w:pPr>
            <w:del w:id="2645" w:author="Dinesh N" w:date="2024-06-22T23:39:00Z" w16du:dateUtc="2024-06-22T18:09:00Z">
              <w:r w:rsidRPr="00C31155" w:rsidDel="0023524C">
                <w:rPr>
                  <w:rFonts w:ascii="Aptos Narrow" w:eastAsia="Times New Roman" w:hAnsi="Aptos Narrow"/>
                  <w:b/>
                  <w:bCs/>
                  <w:color w:val="375623"/>
                  <w:sz w:val="28"/>
                  <w:szCs w:val="28"/>
                  <w:lang w:eastAsia="en-US"/>
                </w:rPr>
                <w:delText> </w:delText>
              </w:r>
              <w:r w:rsidR="00B91DC1" w:rsidDel="0023524C">
                <w:rPr>
                  <w:rFonts w:ascii="Aptos Narrow" w:eastAsia="Times New Roman" w:hAnsi="Aptos Narrow"/>
                  <w:b/>
                  <w:bCs/>
                  <w:color w:val="375623"/>
                  <w:sz w:val="28"/>
                  <w:szCs w:val="28"/>
                  <w:lang w:eastAsia="en-US"/>
                </w:rPr>
                <w:delText>1, 2, 6, 7.</w:delText>
              </w:r>
            </w:del>
          </w:p>
        </w:tc>
      </w:tr>
    </w:tbl>
    <w:p w14:paraId="6836355F" w14:textId="1F5A9CE2" w:rsidR="00C31155" w:rsidRPr="00937B81" w:rsidDel="0023524C" w:rsidRDefault="00C31155" w:rsidP="00C80489">
      <w:pPr>
        <w:rPr>
          <w:del w:id="2646" w:author="Dinesh N" w:date="2024-06-22T23:39:00Z" w16du:dateUtc="2024-06-22T18:09:00Z"/>
          <w:rFonts w:ascii="Aptos Narrow" w:hAnsi="Aptos Narrow"/>
          <w:sz w:val="28"/>
          <w:szCs w:val="28"/>
        </w:rPr>
      </w:pPr>
    </w:p>
    <w:p w14:paraId="5008F7B9" w14:textId="5527D65D" w:rsidR="00CD69F7" w:rsidRPr="00D26EE3" w:rsidDel="0023524C" w:rsidRDefault="0078712A" w:rsidP="00C80489">
      <w:pPr>
        <w:rPr>
          <w:del w:id="2647" w:author="Dinesh N" w:date="2024-06-22T23:39:00Z" w16du:dateUtc="2024-06-22T18:09:00Z"/>
          <w:rFonts w:ascii="Aptos Narrow" w:hAnsi="Aptos Narrow"/>
          <w:b/>
          <w:bCs/>
          <w:sz w:val="28"/>
          <w:szCs w:val="28"/>
          <w:rPrChange w:id="2648" w:author="Sandhya T" w:date="2024-06-21T18:31:00Z" w16du:dateUtc="2024-06-21T13:01:00Z">
            <w:rPr>
              <w:del w:id="2649" w:author="Dinesh N" w:date="2024-06-22T23:39:00Z" w16du:dateUtc="2024-06-22T18:09:00Z"/>
              <w:rFonts w:ascii="Aptos Narrow" w:hAnsi="Aptos Narrow"/>
              <w:sz w:val="28"/>
              <w:szCs w:val="28"/>
            </w:rPr>
          </w:rPrChange>
        </w:rPr>
      </w:pPr>
      <w:del w:id="2650" w:author="Dinesh N" w:date="2024-06-22T23:39:00Z" w16du:dateUtc="2024-06-22T18:09:00Z">
        <w:r w:rsidRPr="00D26EE3" w:rsidDel="0023524C">
          <w:rPr>
            <w:rFonts w:ascii="Aptos Narrow" w:hAnsi="Aptos Narrow"/>
            <w:b/>
            <w:bCs/>
            <w:sz w:val="28"/>
            <w:szCs w:val="28"/>
            <w:rPrChange w:id="2651" w:author="Sandhya T" w:date="2024-06-21T18:31:00Z" w16du:dateUtc="2024-06-21T13:01:00Z">
              <w:rPr>
                <w:rFonts w:ascii="Aptos Narrow" w:hAnsi="Aptos Narrow"/>
                <w:sz w:val="28"/>
                <w:szCs w:val="28"/>
              </w:rPr>
            </w:rPrChange>
          </w:rPr>
          <w:delText>7 SERIES</w:delText>
        </w:r>
      </w:del>
    </w:p>
    <w:tbl>
      <w:tblPr>
        <w:tblW w:w="9960" w:type="dxa"/>
        <w:tblLook w:val="04A0" w:firstRow="1" w:lastRow="0" w:firstColumn="1" w:lastColumn="0" w:noHBand="0" w:noVBand="1"/>
      </w:tblPr>
      <w:tblGrid>
        <w:gridCol w:w="2245"/>
        <w:gridCol w:w="7715"/>
      </w:tblGrid>
      <w:tr w:rsidR="00CD69F7" w:rsidRPr="00CD69F7" w:rsidDel="0023524C" w14:paraId="5F752951" w14:textId="0B437318" w:rsidTr="00DB7FE0">
        <w:trPr>
          <w:trHeight w:val="432"/>
          <w:del w:id="2652" w:author="Dinesh N" w:date="2024-06-22T23:39:00Z"/>
        </w:trPr>
        <w:tc>
          <w:tcPr>
            <w:tcW w:w="2245" w:type="dxa"/>
            <w:tcBorders>
              <w:top w:val="single" w:sz="4" w:space="0" w:color="auto"/>
              <w:left w:val="single" w:sz="4" w:space="0" w:color="auto"/>
              <w:bottom w:val="single" w:sz="4" w:space="0" w:color="auto"/>
              <w:right w:val="single" w:sz="4" w:space="0" w:color="auto"/>
            </w:tcBorders>
            <w:shd w:val="clear" w:color="000000" w:fill="FFF2CC"/>
            <w:noWrap/>
            <w:vAlign w:val="center"/>
          </w:tcPr>
          <w:p w14:paraId="658D3C7B" w14:textId="5E7EE556" w:rsidR="00CD69F7" w:rsidRPr="00CD69F7" w:rsidDel="0023524C" w:rsidRDefault="005A7CAC" w:rsidP="00CD69F7">
            <w:pPr>
              <w:spacing w:after="0" w:line="240" w:lineRule="auto"/>
              <w:jc w:val="center"/>
              <w:rPr>
                <w:del w:id="2653" w:author="Dinesh N" w:date="2024-06-22T23:39:00Z" w16du:dateUtc="2024-06-22T18:09:00Z"/>
                <w:rFonts w:ascii="Aptos Narrow" w:eastAsia="Times New Roman" w:hAnsi="Aptos Narrow"/>
                <w:b/>
                <w:bCs/>
                <w:color w:val="FF0066"/>
                <w:sz w:val="28"/>
                <w:szCs w:val="28"/>
                <w:lang w:eastAsia="en-US"/>
              </w:rPr>
            </w:pPr>
            <w:del w:id="2654" w:author="Dinesh N" w:date="2024-06-22T23:39:00Z" w16du:dateUtc="2024-06-22T18:09:00Z">
              <w:r w:rsidDel="0023524C">
                <w:rPr>
                  <w:rFonts w:ascii="Aptos Narrow" w:eastAsia="Times New Roman" w:hAnsi="Aptos Narrow"/>
                  <w:b/>
                  <w:bCs/>
                  <w:color w:val="FF0066"/>
                  <w:sz w:val="28"/>
                  <w:szCs w:val="28"/>
                  <w:lang w:eastAsia="en-US"/>
                </w:rPr>
                <w:delText>LUCKY NUMBER</w:delText>
              </w:r>
            </w:del>
          </w:p>
        </w:tc>
        <w:tc>
          <w:tcPr>
            <w:tcW w:w="7715" w:type="dxa"/>
            <w:tcBorders>
              <w:top w:val="single" w:sz="4" w:space="0" w:color="auto"/>
              <w:left w:val="nil"/>
              <w:bottom w:val="single" w:sz="4" w:space="0" w:color="auto"/>
              <w:right w:val="single" w:sz="4" w:space="0" w:color="auto"/>
            </w:tcBorders>
            <w:shd w:val="clear" w:color="000000" w:fill="FFF2CC"/>
            <w:vAlign w:val="center"/>
            <w:hideMark/>
          </w:tcPr>
          <w:p w14:paraId="7656151E" w14:textId="59F79CB3" w:rsidR="00CD69F7" w:rsidRPr="00CD69F7" w:rsidDel="0023524C" w:rsidRDefault="00CD69F7" w:rsidP="00CD69F7">
            <w:pPr>
              <w:spacing w:after="0" w:line="240" w:lineRule="auto"/>
              <w:rPr>
                <w:del w:id="2655" w:author="Dinesh N" w:date="2024-06-22T23:39:00Z" w16du:dateUtc="2024-06-22T18:09:00Z"/>
                <w:rFonts w:ascii="Aptos Narrow" w:eastAsia="Times New Roman" w:hAnsi="Aptos Narrow"/>
                <w:b/>
                <w:bCs/>
                <w:color w:val="FF0066"/>
                <w:sz w:val="28"/>
                <w:szCs w:val="28"/>
                <w:lang w:eastAsia="en-US"/>
              </w:rPr>
            </w:pPr>
            <w:del w:id="2656" w:author="Dinesh N" w:date="2024-06-22T23:39:00Z" w16du:dateUtc="2024-06-22T18:09:00Z">
              <w:r w:rsidRPr="00CD69F7" w:rsidDel="0023524C">
                <w:rPr>
                  <w:rFonts w:ascii="Aptos Narrow" w:eastAsia="Times New Roman" w:hAnsi="Aptos Narrow"/>
                  <w:b/>
                  <w:bCs/>
                  <w:color w:val="FF0066"/>
                  <w:sz w:val="28"/>
                  <w:szCs w:val="28"/>
                  <w:lang w:eastAsia="en-US"/>
                </w:rPr>
                <w:delText> </w:delText>
              </w:r>
              <w:r w:rsidR="00BE5B5A" w:rsidDel="0023524C">
                <w:rPr>
                  <w:rFonts w:ascii="Aptos Narrow" w:eastAsia="Times New Roman" w:hAnsi="Aptos Narrow"/>
                  <w:b/>
                  <w:bCs/>
                  <w:color w:val="FF0066"/>
                  <w:sz w:val="28"/>
                  <w:szCs w:val="28"/>
                  <w:lang w:eastAsia="en-US"/>
                </w:rPr>
                <w:delText xml:space="preserve">1, 2, </w:delText>
              </w:r>
              <w:r w:rsidR="00F46DDE" w:rsidDel="0023524C">
                <w:rPr>
                  <w:rFonts w:ascii="Aptos Narrow" w:eastAsia="Times New Roman" w:hAnsi="Aptos Narrow"/>
                  <w:b/>
                  <w:bCs/>
                  <w:color w:val="FF0066"/>
                  <w:sz w:val="28"/>
                  <w:szCs w:val="28"/>
                  <w:lang w:eastAsia="en-US"/>
                </w:rPr>
                <w:delText>4, 5</w:delText>
              </w:r>
            </w:del>
          </w:p>
        </w:tc>
      </w:tr>
      <w:tr w:rsidR="00CD69F7" w:rsidRPr="00CD69F7" w:rsidDel="0023524C" w14:paraId="543088D4" w14:textId="00ABBBC9" w:rsidTr="00DB7FE0">
        <w:trPr>
          <w:trHeight w:val="432"/>
          <w:del w:id="2657" w:author="Dinesh N" w:date="2024-06-22T23:39:00Z"/>
        </w:trPr>
        <w:tc>
          <w:tcPr>
            <w:tcW w:w="2245" w:type="dxa"/>
            <w:tcBorders>
              <w:top w:val="nil"/>
              <w:left w:val="single" w:sz="4" w:space="0" w:color="auto"/>
              <w:bottom w:val="single" w:sz="4" w:space="0" w:color="auto"/>
              <w:right w:val="single" w:sz="4" w:space="0" w:color="auto"/>
            </w:tcBorders>
            <w:shd w:val="clear" w:color="000000" w:fill="D9E1F2"/>
            <w:noWrap/>
            <w:vAlign w:val="center"/>
          </w:tcPr>
          <w:p w14:paraId="2CBEE75D" w14:textId="35A3210F" w:rsidR="00CD69F7" w:rsidRPr="00CD69F7" w:rsidDel="0023524C" w:rsidRDefault="00CD69F7" w:rsidP="00CD69F7">
            <w:pPr>
              <w:spacing w:after="0" w:line="240" w:lineRule="auto"/>
              <w:jc w:val="center"/>
              <w:rPr>
                <w:del w:id="2658" w:author="Dinesh N" w:date="2024-06-22T23:39:00Z" w16du:dateUtc="2024-06-22T18:09:00Z"/>
                <w:rFonts w:ascii="Aptos Narrow" w:eastAsia="Times New Roman" w:hAnsi="Aptos Narrow"/>
                <w:b/>
                <w:bCs/>
                <w:color w:val="375623"/>
                <w:sz w:val="28"/>
                <w:szCs w:val="28"/>
                <w:lang w:eastAsia="en-US"/>
              </w:rPr>
            </w:pPr>
          </w:p>
        </w:tc>
        <w:tc>
          <w:tcPr>
            <w:tcW w:w="7715" w:type="dxa"/>
            <w:tcBorders>
              <w:top w:val="nil"/>
              <w:left w:val="nil"/>
              <w:bottom w:val="single" w:sz="4" w:space="0" w:color="auto"/>
              <w:right w:val="single" w:sz="4" w:space="0" w:color="auto"/>
            </w:tcBorders>
            <w:shd w:val="clear" w:color="000000" w:fill="D9E1F2"/>
            <w:vAlign w:val="center"/>
            <w:hideMark/>
          </w:tcPr>
          <w:p w14:paraId="32BE9395" w14:textId="55B7A116" w:rsidR="00CD69F7" w:rsidRPr="00CD69F7" w:rsidDel="0023524C" w:rsidRDefault="00CD69F7" w:rsidP="00CD69F7">
            <w:pPr>
              <w:spacing w:after="0" w:line="240" w:lineRule="auto"/>
              <w:rPr>
                <w:del w:id="2659" w:author="Dinesh N" w:date="2024-06-22T23:39:00Z" w16du:dateUtc="2024-06-22T18:09:00Z"/>
                <w:rFonts w:ascii="Aptos Narrow" w:eastAsia="Times New Roman" w:hAnsi="Aptos Narrow"/>
                <w:b/>
                <w:bCs/>
                <w:color w:val="375623"/>
                <w:sz w:val="28"/>
                <w:szCs w:val="28"/>
                <w:lang w:eastAsia="en-US"/>
              </w:rPr>
            </w:pPr>
            <w:del w:id="2660" w:author="Dinesh N" w:date="2024-06-22T23:39:00Z" w16du:dateUtc="2024-06-22T18:09:00Z">
              <w:r w:rsidRPr="00CD69F7" w:rsidDel="0023524C">
                <w:rPr>
                  <w:rFonts w:ascii="Aptos Narrow" w:eastAsia="Times New Roman" w:hAnsi="Aptos Narrow"/>
                  <w:b/>
                  <w:bCs/>
                  <w:color w:val="375623"/>
                  <w:sz w:val="28"/>
                  <w:szCs w:val="28"/>
                  <w:lang w:eastAsia="en-US"/>
                </w:rPr>
                <w:delText> </w:delText>
              </w:r>
              <w:r w:rsidR="00F46DDE" w:rsidDel="0023524C">
                <w:rPr>
                  <w:rFonts w:ascii="Aptos Narrow" w:eastAsia="Times New Roman" w:hAnsi="Aptos Narrow"/>
                  <w:b/>
                  <w:bCs/>
                  <w:color w:val="375623"/>
                  <w:sz w:val="28"/>
                  <w:szCs w:val="28"/>
                  <w:lang w:eastAsia="en-US"/>
                </w:rPr>
                <w:delText>Strengthens positive characteristics.</w:delText>
              </w:r>
            </w:del>
          </w:p>
        </w:tc>
      </w:tr>
      <w:tr w:rsidR="00CD69F7" w:rsidRPr="00CD69F7" w:rsidDel="0023524C" w14:paraId="419F2399" w14:textId="1828C161" w:rsidTr="00DB7FE0">
        <w:trPr>
          <w:trHeight w:val="444"/>
          <w:del w:id="2661" w:author="Dinesh N" w:date="2024-06-22T23:39:00Z"/>
        </w:trPr>
        <w:tc>
          <w:tcPr>
            <w:tcW w:w="2245" w:type="dxa"/>
            <w:tcBorders>
              <w:top w:val="nil"/>
              <w:left w:val="single" w:sz="4" w:space="0" w:color="auto"/>
              <w:bottom w:val="single" w:sz="4" w:space="0" w:color="auto"/>
              <w:right w:val="single" w:sz="4" w:space="0" w:color="auto"/>
            </w:tcBorders>
            <w:shd w:val="clear" w:color="000000" w:fill="FFF2CC"/>
            <w:noWrap/>
            <w:vAlign w:val="center"/>
          </w:tcPr>
          <w:p w14:paraId="64FE14B7" w14:textId="2B5164B5" w:rsidR="00CD69F7" w:rsidRPr="00CD69F7" w:rsidDel="0023524C" w:rsidRDefault="005A7CAC" w:rsidP="00CD69F7">
            <w:pPr>
              <w:spacing w:after="0" w:line="240" w:lineRule="auto"/>
              <w:jc w:val="center"/>
              <w:rPr>
                <w:del w:id="2662" w:author="Dinesh N" w:date="2024-06-22T23:39:00Z" w16du:dateUtc="2024-06-22T18:09:00Z"/>
                <w:rFonts w:ascii="Aptos Narrow" w:eastAsia="Times New Roman" w:hAnsi="Aptos Narrow"/>
                <w:b/>
                <w:bCs/>
                <w:color w:val="FF0066"/>
                <w:sz w:val="28"/>
                <w:szCs w:val="28"/>
                <w:lang w:eastAsia="en-US"/>
              </w:rPr>
            </w:pPr>
            <w:del w:id="2663" w:author="Dinesh N" w:date="2024-06-22T23:39:00Z" w16du:dateUtc="2024-06-22T18:09:00Z">
              <w:r w:rsidDel="0023524C">
                <w:rPr>
                  <w:rFonts w:ascii="Aptos Narrow" w:eastAsia="Times New Roman" w:hAnsi="Aptos Narrow"/>
                  <w:b/>
                  <w:bCs/>
                  <w:color w:val="FF0066"/>
                  <w:sz w:val="28"/>
                  <w:szCs w:val="28"/>
                  <w:lang w:eastAsia="en-US"/>
                </w:rPr>
                <w:delText>NUMBER TO BE AVOIDED</w:delText>
              </w:r>
            </w:del>
          </w:p>
        </w:tc>
        <w:tc>
          <w:tcPr>
            <w:tcW w:w="7715" w:type="dxa"/>
            <w:tcBorders>
              <w:top w:val="nil"/>
              <w:left w:val="nil"/>
              <w:bottom w:val="single" w:sz="4" w:space="0" w:color="auto"/>
              <w:right w:val="single" w:sz="4" w:space="0" w:color="auto"/>
            </w:tcBorders>
            <w:shd w:val="clear" w:color="000000" w:fill="FFF2CC"/>
            <w:vAlign w:val="center"/>
            <w:hideMark/>
          </w:tcPr>
          <w:p w14:paraId="026D994F" w14:textId="5EB67163" w:rsidR="00CD69F7" w:rsidRPr="00CD69F7" w:rsidDel="0023524C" w:rsidRDefault="00CD69F7" w:rsidP="00CD69F7">
            <w:pPr>
              <w:spacing w:after="0" w:line="240" w:lineRule="auto"/>
              <w:rPr>
                <w:del w:id="2664" w:author="Dinesh N" w:date="2024-06-22T23:39:00Z" w16du:dateUtc="2024-06-22T18:09:00Z"/>
                <w:rFonts w:ascii="Aptos Narrow" w:eastAsia="Times New Roman" w:hAnsi="Aptos Narrow"/>
                <w:b/>
                <w:bCs/>
                <w:color w:val="FF0066"/>
                <w:sz w:val="28"/>
                <w:szCs w:val="28"/>
                <w:lang w:eastAsia="en-US"/>
              </w:rPr>
            </w:pPr>
            <w:del w:id="2665" w:author="Dinesh N" w:date="2024-06-22T23:39:00Z" w16du:dateUtc="2024-06-22T18:09:00Z">
              <w:r w:rsidRPr="00CD69F7" w:rsidDel="0023524C">
                <w:rPr>
                  <w:rFonts w:ascii="Aptos Narrow" w:eastAsia="Times New Roman" w:hAnsi="Aptos Narrow"/>
                  <w:b/>
                  <w:bCs/>
                  <w:color w:val="FF0066"/>
                  <w:sz w:val="28"/>
                  <w:szCs w:val="28"/>
                  <w:lang w:eastAsia="en-US"/>
                </w:rPr>
                <w:delText> </w:delText>
              </w:r>
              <w:r w:rsidR="00F46DDE" w:rsidDel="0023524C">
                <w:rPr>
                  <w:rFonts w:ascii="Aptos Narrow" w:eastAsia="Times New Roman" w:hAnsi="Aptos Narrow"/>
                  <w:b/>
                  <w:bCs/>
                  <w:color w:val="FF0066"/>
                  <w:sz w:val="28"/>
                  <w:szCs w:val="28"/>
                  <w:lang w:eastAsia="en-US"/>
                </w:rPr>
                <w:delText>3, 6, 7, 8, 9.</w:delText>
              </w:r>
            </w:del>
          </w:p>
        </w:tc>
      </w:tr>
    </w:tbl>
    <w:p w14:paraId="3DA9AC88" w14:textId="6E8F549E" w:rsidR="00CD69F7" w:rsidDel="0023524C" w:rsidRDefault="00CD69F7" w:rsidP="00C80489">
      <w:pPr>
        <w:rPr>
          <w:del w:id="2666" w:author="Dinesh N" w:date="2024-06-22T23:39:00Z" w16du:dateUtc="2024-06-22T18:09:00Z"/>
          <w:rFonts w:ascii="Aptos Narrow" w:hAnsi="Aptos Narrow"/>
          <w:sz w:val="28"/>
          <w:szCs w:val="28"/>
        </w:rPr>
      </w:pPr>
    </w:p>
    <w:p w14:paraId="4127F997" w14:textId="3172F825" w:rsidR="0078712A" w:rsidRPr="00D26EE3" w:rsidDel="0023524C" w:rsidRDefault="0078712A" w:rsidP="00C80489">
      <w:pPr>
        <w:rPr>
          <w:del w:id="2667" w:author="Dinesh N" w:date="2024-06-22T23:39:00Z" w16du:dateUtc="2024-06-22T18:09:00Z"/>
          <w:rFonts w:ascii="Aptos Narrow" w:hAnsi="Aptos Narrow"/>
          <w:b/>
          <w:bCs/>
          <w:sz w:val="28"/>
          <w:szCs w:val="28"/>
          <w:rPrChange w:id="2668" w:author="Sandhya T" w:date="2024-06-21T18:33:00Z" w16du:dateUtc="2024-06-21T13:03:00Z">
            <w:rPr>
              <w:del w:id="2669" w:author="Dinesh N" w:date="2024-06-22T23:39:00Z" w16du:dateUtc="2024-06-22T18:09:00Z"/>
              <w:rFonts w:ascii="Aptos Narrow" w:hAnsi="Aptos Narrow"/>
              <w:sz w:val="28"/>
              <w:szCs w:val="28"/>
            </w:rPr>
          </w:rPrChange>
        </w:rPr>
      </w:pPr>
      <w:del w:id="2670" w:author="Dinesh N" w:date="2024-06-22T23:39:00Z" w16du:dateUtc="2024-06-22T18:09:00Z">
        <w:r w:rsidRPr="00D26EE3" w:rsidDel="0023524C">
          <w:rPr>
            <w:rFonts w:ascii="Aptos Narrow" w:hAnsi="Aptos Narrow"/>
            <w:b/>
            <w:bCs/>
            <w:sz w:val="28"/>
            <w:szCs w:val="28"/>
            <w:rPrChange w:id="2671" w:author="Sandhya T" w:date="2024-06-21T18:33:00Z" w16du:dateUtc="2024-06-21T13:03:00Z">
              <w:rPr>
                <w:rFonts w:ascii="Aptos Narrow" w:hAnsi="Aptos Narrow"/>
                <w:sz w:val="28"/>
                <w:szCs w:val="28"/>
              </w:rPr>
            </w:rPrChange>
          </w:rPr>
          <w:delText>8 SERIES</w:delText>
        </w:r>
      </w:del>
    </w:p>
    <w:tbl>
      <w:tblPr>
        <w:tblW w:w="9960" w:type="dxa"/>
        <w:tblLook w:val="04A0" w:firstRow="1" w:lastRow="0" w:firstColumn="1" w:lastColumn="0" w:noHBand="0" w:noVBand="1"/>
      </w:tblPr>
      <w:tblGrid>
        <w:gridCol w:w="2245"/>
        <w:gridCol w:w="7715"/>
      </w:tblGrid>
      <w:tr w:rsidR="00C31155" w:rsidRPr="00C31155" w:rsidDel="0023524C" w14:paraId="2E86D1E9" w14:textId="41000E92" w:rsidTr="00DB7FE0">
        <w:trPr>
          <w:trHeight w:val="432"/>
          <w:del w:id="2672" w:author="Dinesh N" w:date="2024-06-22T23:39:00Z"/>
        </w:trPr>
        <w:tc>
          <w:tcPr>
            <w:tcW w:w="2245" w:type="dxa"/>
            <w:tcBorders>
              <w:top w:val="single" w:sz="4" w:space="0" w:color="auto"/>
              <w:left w:val="single" w:sz="4" w:space="0" w:color="auto"/>
              <w:bottom w:val="single" w:sz="4" w:space="0" w:color="auto"/>
              <w:right w:val="single" w:sz="4" w:space="0" w:color="auto"/>
            </w:tcBorders>
            <w:shd w:val="clear" w:color="000000" w:fill="D9E1F2"/>
            <w:noWrap/>
            <w:vAlign w:val="center"/>
          </w:tcPr>
          <w:p w14:paraId="38B4D3AE" w14:textId="64A8CCCA" w:rsidR="00C31155" w:rsidRPr="00C31155" w:rsidDel="0023524C" w:rsidRDefault="002B0E01" w:rsidP="00C31155">
            <w:pPr>
              <w:spacing w:after="0" w:line="240" w:lineRule="auto"/>
              <w:jc w:val="center"/>
              <w:rPr>
                <w:del w:id="2673" w:author="Dinesh N" w:date="2024-06-22T23:39:00Z" w16du:dateUtc="2024-06-22T18:09:00Z"/>
                <w:rFonts w:ascii="Aptos Narrow" w:eastAsia="Times New Roman" w:hAnsi="Aptos Narrow"/>
                <w:b/>
                <w:bCs/>
                <w:color w:val="375623"/>
                <w:sz w:val="28"/>
                <w:szCs w:val="28"/>
                <w:lang w:eastAsia="en-US"/>
              </w:rPr>
            </w:pPr>
            <w:del w:id="2674" w:author="Dinesh N" w:date="2024-06-22T23:39:00Z" w16du:dateUtc="2024-06-22T18:09:00Z">
              <w:r w:rsidDel="0023524C">
                <w:rPr>
                  <w:rFonts w:ascii="Aptos Narrow" w:eastAsia="Times New Roman" w:hAnsi="Aptos Narrow"/>
                  <w:b/>
                  <w:bCs/>
                  <w:color w:val="375623"/>
                  <w:sz w:val="28"/>
                  <w:szCs w:val="28"/>
                  <w:lang w:eastAsia="en-US"/>
                </w:rPr>
                <w:delText>LUCKY NUMBER</w:delText>
              </w:r>
            </w:del>
          </w:p>
        </w:tc>
        <w:tc>
          <w:tcPr>
            <w:tcW w:w="7715" w:type="dxa"/>
            <w:tcBorders>
              <w:top w:val="single" w:sz="4" w:space="0" w:color="auto"/>
              <w:left w:val="nil"/>
              <w:bottom w:val="single" w:sz="4" w:space="0" w:color="auto"/>
              <w:right w:val="single" w:sz="4" w:space="0" w:color="auto"/>
            </w:tcBorders>
            <w:shd w:val="clear" w:color="000000" w:fill="D9E1F2"/>
            <w:vAlign w:val="center"/>
            <w:hideMark/>
          </w:tcPr>
          <w:p w14:paraId="0C297C00" w14:textId="73849975" w:rsidR="00C31155" w:rsidRPr="00C31155" w:rsidDel="0023524C" w:rsidRDefault="00C31155" w:rsidP="00C31155">
            <w:pPr>
              <w:spacing w:after="0" w:line="240" w:lineRule="auto"/>
              <w:rPr>
                <w:del w:id="2675" w:author="Dinesh N" w:date="2024-06-22T23:39:00Z" w16du:dateUtc="2024-06-22T18:09:00Z"/>
                <w:rFonts w:ascii="Aptos Narrow" w:eastAsia="Times New Roman" w:hAnsi="Aptos Narrow"/>
                <w:b/>
                <w:bCs/>
                <w:color w:val="375623"/>
                <w:sz w:val="28"/>
                <w:szCs w:val="28"/>
                <w:lang w:eastAsia="en-US"/>
              </w:rPr>
            </w:pPr>
            <w:del w:id="2676" w:author="Dinesh N" w:date="2024-06-22T23:39:00Z" w16du:dateUtc="2024-06-22T18:09:00Z">
              <w:r w:rsidRPr="00C31155" w:rsidDel="0023524C">
                <w:rPr>
                  <w:rFonts w:ascii="Aptos Narrow" w:eastAsia="Times New Roman" w:hAnsi="Aptos Narrow"/>
                  <w:b/>
                  <w:bCs/>
                  <w:color w:val="375623"/>
                  <w:sz w:val="28"/>
                  <w:szCs w:val="28"/>
                  <w:lang w:eastAsia="en-US"/>
                </w:rPr>
                <w:delText> </w:delText>
              </w:r>
              <w:r w:rsidR="007F669F" w:rsidDel="0023524C">
                <w:rPr>
                  <w:rFonts w:ascii="Aptos Narrow" w:eastAsia="Times New Roman" w:hAnsi="Aptos Narrow"/>
                  <w:b/>
                  <w:bCs/>
                  <w:color w:val="375623"/>
                  <w:sz w:val="28"/>
                  <w:szCs w:val="28"/>
                  <w:lang w:eastAsia="en-US"/>
                </w:rPr>
                <w:delText>2, 3, 5, 6.</w:delText>
              </w:r>
            </w:del>
          </w:p>
        </w:tc>
      </w:tr>
      <w:tr w:rsidR="00C31155" w:rsidRPr="00C31155" w:rsidDel="0023524C" w14:paraId="39495ADD" w14:textId="32896A6E" w:rsidTr="00DB7FE0">
        <w:trPr>
          <w:trHeight w:val="444"/>
          <w:del w:id="2677" w:author="Dinesh N" w:date="2024-06-22T23:39:00Z"/>
        </w:trPr>
        <w:tc>
          <w:tcPr>
            <w:tcW w:w="2245" w:type="dxa"/>
            <w:tcBorders>
              <w:top w:val="nil"/>
              <w:left w:val="single" w:sz="4" w:space="0" w:color="auto"/>
              <w:bottom w:val="single" w:sz="4" w:space="0" w:color="auto"/>
              <w:right w:val="single" w:sz="4" w:space="0" w:color="auto"/>
            </w:tcBorders>
            <w:shd w:val="clear" w:color="000000" w:fill="FFF2CC"/>
            <w:noWrap/>
            <w:vAlign w:val="center"/>
          </w:tcPr>
          <w:p w14:paraId="052F9D2F" w14:textId="3A3BD4A0" w:rsidR="00C31155" w:rsidRPr="00C31155" w:rsidDel="0023524C" w:rsidRDefault="00C31155" w:rsidP="00C31155">
            <w:pPr>
              <w:spacing w:after="0" w:line="240" w:lineRule="auto"/>
              <w:jc w:val="center"/>
              <w:rPr>
                <w:del w:id="2678" w:author="Dinesh N" w:date="2024-06-22T23:39:00Z" w16du:dateUtc="2024-06-22T18:09:00Z"/>
                <w:rFonts w:ascii="Aptos Narrow" w:eastAsia="Times New Roman" w:hAnsi="Aptos Narrow"/>
                <w:b/>
                <w:bCs/>
                <w:color w:val="FF0066"/>
                <w:sz w:val="28"/>
                <w:szCs w:val="28"/>
                <w:lang w:eastAsia="en-US"/>
              </w:rPr>
            </w:pPr>
          </w:p>
        </w:tc>
        <w:tc>
          <w:tcPr>
            <w:tcW w:w="7715" w:type="dxa"/>
            <w:tcBorders>
              <w:top w:val="nil"/>
              <w:left w:val="nil"/>
              <w:bottom w:val="single" w:sz="4" w:space="0" w:color="auto"/>
              <w:right w:val="single" w:sz="4" w:space="0" w:color="auto"/>
            </w:tcBorders>
            <w:shd w:val="clear" w:color="000000" w:fill="FFF2CC"/>
            <w:vAlign w:val="center"/>
            <w:hideMark/>
          </w:tcPr>
          <w:p w14:paraId="0EADB6C5" w14:textId="3F762580" w:rsidR="00C31155" w:rsidRPr="00C31155" w:rsidDel="0023524C" w:rsidRDefault="00C31155" w:rsidP="00C31155">
            <w:pPr>
              <w:spacing w:after="0" w:line="240" w:lineRule="auto"/>
              <w:rPr>
                <w:del w:id="2679" w:author="Dinesh N" w:date="2024-06-22T23:39:00Z" w16du:dateUtc="2024-06-22T18:09:00Z"/>
                <w:rFonts w:ascii="Aptos Narrow" w:eastAsia="Times New Roman" w:hAnsi="Aptos Narrow"/>
                <w:b/>
                <w:bCs/>
                <w:color w:val="FF0066"/>
                <w:sz w:val="28"/>
                <w:szCs w:val="28"/>
                <w:lang w:eastAsia="en-US"/>
              </w:rPr>
            </w:pPr>
            <w:del w:id="2680" w:author="Dinesh N" w:date="2024-06-22T23:39:00Z" w16du:dateUtc="2024-06-22T18:09:00Z">
              <w:r w:rsidRPr="00C31155" w:rsidDel="0023524C">
                <w:rPr>
                  <w:rFonts w:ascii="Aptos Narrow" w:eastAsia="Times New Roman" w:hAnsi="Aptos Narrow"/>
                  <w:b/>
                  <w:bCs/>
                  <w:color w:val="FF0066"/>
                  <w:sz w:val="28"/>
                  <w:szCs w:val="28"/>
                  <w:lang w:eastAsia="en-US"/>
                </w:rPr>
                <w:delText> </w:delText>
              </w:r>
              <w:r w:rsidR="00534691" w:rsidDel="0023524C">
                <w:rPr>
                  <w:rFonts w:ascii="Aptos Narrow" w:eastAsia="Times New Roman" w:hAnsi="Aptos Narrow"/>
                  <w:b/>
                  <w:bCs/>
                  <w:color w:val="FF0066"/>
                  <w:sz w:val="28"/>
                  <w:szCs w:val="28"/>
                  <w:lang w:eastAsia="en-US"/>
                </w:rPr>
                <w:delText>Overcome struggle</w:delText>
              </w:r>
              <w:r w:rsidR="00440912" w:rsidDel="0023524C">
                <w:rPr>
                  <w:rFonts w:ascii="Aptos Narrow" w:eastAsia="Times New Roman" w:hAnsi="Aptos Narrow"/>
                  <w:b/>
                  <w:bCs/>
                  <w:color w:val="FF0066"/>
                  <w:sz w:val="28"/>
                  <w:szCs w:val="28"/>
                  <w:lang w:eastAsia="en-US"/>
                </w:rPr>
                <w:delText xml:space="preserve"> and</w:delText>
              </w:r>
              <w:r w:rsidR="00534691" w:rsidDel="0023524C">
                <w:rPr>
                  <w:rFonts w:ascii="Aptos Narrow" w:eastAsia="Times New Roman" w:hAnsi="Aptos Narrow"/>
                  <w:b/>
                  <w:bCs/>
                  <w:color w:val="FF0066"/>
                  <w:sz w:val="28"/>
                  <w:szCs w:val="28"/>
                  <w:lang w:eastAsia="en-US"/>
                </w:rPr>
                <w:delText xml:space="preserve"> adjust to the situ</w:delText>
              </w:r>
              <w:r w:rsidR="008868FC" w:rsidDel="0023524C">
                <w:rPr>
                  <w:rFonts w:ascii="Aptos Narrow" w:eastAsia="Times New Roman" w:hAnsi="Aptos Narrow"/>
                  <w:b/>
                  <w:bCs/>
                  <w:color w:val="FF0066"/>
                  <w:sz w:val="28"/>
                  <w:szCs w:val="28"/>
                  <w:lang w:eastAsia="en-US"/>
                </w:rPr>
                <w:delText>ation</w:delText>
              </w:r>
              <w:r w:rsidR="00440912" w:rsidDel="0023524C">
                <w:rPr>
                  <w:rFonts w:ascii="Aptos Narrow" w:eastAsia="Times New Roman" w:hAnsi="Aptos Narrow"/>
                  <w:b/>
                  <w:bCs/>
                  <w:color w:val="FF0066"/>
                  <w:sz w:val="28"/>
                  <w:szCs w:val="28"/>
                  <w:lang w:eastAsia="en-US"/>
                </w:rPr>
                <w:delText xml:space="preserve"> to be better</w:delText>
              </w:r>
            </w:del>
          </w:p>
        </w:tc>
      </w:tr>
      <w:tr w:rsidR="00C31155" w:rsidRPr="00C31155" w:rsidDel="0023524C" w14:paraId="2AE18128" w14:textId="7EE83300" w:rsidTr="00DB7FE0">
        <w:trPr>
          <w:trHeight w:val="312"/>
          <w:del w:id="2681" w:author="Dinesh N" w:date="2024-06-22T23:39:00Z"/>
        </w:trPr>
        <w:tc>
          <w:tcPr>
            <w:tcW w:w="2245" w:type="dxa"/>
            <w:tcBorders>
              <w:top w:val="nil"/>
              <w:left w:val="single" w:sz="4" w:space="0" w:color="auto"/>
              <w:bottom w:val="single" w:sz="4" w:space="0" w:color="auto"/>
              <w:right w:val="single" w:sz="4" w:space="0" w:color="auto"/>
            </w:tcBorders>
            <w:shd w:val="clear" w:color="000000" w:fill="D9E1F2"/>
            <w:noWrap/>
            <w:vAlign w:val="center"/>
          </w:tcPr>
          <w:p w14:paraId="4E2FAC12" w14:textId="0486BCF2" w:rsidR="00C31155" w:rsidRPr="00C31155" w:rsidDel="0023524C" w:rsidRDefault="002B0E01" w:rsidP="00C31155">
            <w:pPr>
              <w:spacing w:after="0" w:line="240" w:lineRule="auto"/>
              <w:jc w:val="center"/>
              <w:rPr>
                <w:del w:id="2682" w:author="Dinesh N" w:date="2024-06-22T23:39:00Z" w16du:dateUtc="2024-06-22T18:09:00Z"/>
                <w:rFonts w:ascii="Aptos Narrow" w:eastAsia="Times New Roman" w:hAnsi="Aptos Narrow"/>
                <w:b/>
                <w:bCs/>
                <w:color w:val="375623"/>
                <w:sz w:val="28"/>
                <w:szCs w:val="28"/>
                <w:lang w:eastAsia="en-US"/>
              </w:rPr>
            </w:pPr>
            <w:del w:id="2683" w:author="Dinesh N" w:date="2024-06-22T23:39:00Z" w16du:dateUtc="2024-06-22T18:09:00Z">
              <w:r w:rsidDel="0023524C">
                <w:rPr>
                  <w:rFonts w:ascii="Aptos Narrow" w:eastAsia="Times New Roman" w:hAnsi="Aptos Narrow"/>
                  <w:b/>
                  <w:bCs/>
                  <w:color w:val="375623"/>
                  <w:sz w:val="28"/>
                  <w:szCs w:val="28"/>
                  <w:lang w:eastAsia="en-US"/>
                </w:rPr>
                <w:delText>NUMBER TO BE AVOIDED</w:delText>
              </w:r>
            </w:del>
          </w:p>
        </w:tc>
        <w:tc>
          <w:tcPr>
            <w:tcW w:w="7715" w:type="dxa"/>
            <w:tcBorders>
              <w:top w:val="nil"/>
              <w:left w:val="nil"/>
              <w:bottom w:val="single" w:sz="4" w:space="0" w:color="auto"/>
              <w:right w:val="single" w:sz="4" w:space="0" w:color="auto"/>
            </w:tcBorders>
            <w:shd w:val="clear" w:color="000000" w:fill="D9E1F2"/>
            <w:vAlign w:val="center"/>
            <w:hideMark/>
          </w:tcPr>
          <w:p w14:paraId="15E91BF0" w14:textId="64612C2A" w:rsidR="00C31155" w:rsidRPr="00C31155" w:rsidDel="0023524C" w:rsidRDefault="00C31155" w:rsidP="00C31155">
            <w:pPr>
              <w:spacing w:after="0" w:line="240" w:lineRule="auto"/>
              <w:rPr>
                <w:del w:id="2684" w:author="Dinesh N" w:date="2024-06-22T23:39:00Z" w16du:dateUtc="2024-06-22T18:09:00Z"/>
                <w:rFonts w:ascii="Aptos Narrow" w:eastAsia="Times New Roman" w:hAnsi="Aptos Narrow"/>
                <w:b/>
                <w:bCs/>
                <w:color w:val="375623"/>
                <w:sz w:val="28"/>
                <w:szCs w:val="28"/>
                <w:lang w:eastAsia="en-US"/>
              </w:rPr>
            </w:pPr>
            <w:del w:id="2685" w:author="Dinesh N" w:date="2024-06-22T23:39:00Z" w16du:dateUtc="2024-06-22T18:09:00Z">
              <w:r w:rsidRPr="00C31155" w:rsidDel="0023524C">
                <w:rPr>
                  <w:rFonts w:ascii="Aptos Narrow" w:eastAsia="Times New Roman" w:hAnsi="Aptos Narrow"/>
                  <w:b/>
                  <w:bCs/>
                  <w:color w:val="375623"/>
                  <w:sz w:val="28"/>
                  <w:szCs w:val="28"/>
                  <w:lang w:eastAsia="en-US"/>
                </w:rPr>
                <w:delText> </w:delText>
              </w:r>
              <w:r w:rsidR="007F669F" w:rsidDel="0023524C">
                <w:rPr>
                  <w:rFonts w:ascii="Aptos Narrow" w:eastAsia="Times New Roman" w:hAnsi="Aptos Narrow"/>
                  <w:b/>
                  <w:bCs/>
                  <w:color w:val="375623"/>
                  <w:sz w:val="28"/>
                  <w:szCs w:val="28"/>
                  <w:lang w:eastAsia="en-US"/>
                </w:rPr>
                <w:delText>1, 4, 7, 8, 9.</w:delText>
              </w:r>
            </w:del>
          </w:p>
        </w:tc>
      </w:tr>
    </w:tbl>
    <w:p w14:paraId="75F14681" w14:textId="2CF98ED9" w:rsidR="00CD69F7" w:rsidDel="0023524C" w:rsidRDefault="00CD69F7" w:rsidP="00C80489">
      <w:pPr>
        <w:rPr>
          <w:del w:id="2686" w:author="Dinesh N" w:date="2024-06-22T23:39:00Z" w16du:dateUtc="2024-06-22T18:09:00Z"/>
          <w:rFonts w:ascii="Aptos Narrow" w:hAnsi="Aptos Narrow"/>
          <w:sz w:val="28"/>
          <w:szCs w:val="28"/>
        </w:rPr>
      </w:pPr>
    </w:p>
    <w:p w14:paraId="4252E20D" w14:textId="4737DE30" w:rsidR="0078712A" w:rsidRPr="00D26EE3" w:rsidDel="0023524C" w:rsidRDefault="0078712A" w:rsidP="00C80489">
      <w:pPr>
        <w:rPr>
          <w:del w:id="2687" w:author="Dinesh N" w:date="2024-06-22T23:39:00Z" w16du:dateUtc="2024-06-22T18:09:00Z"/>
          <w:rFonts w:ascii="Aptos Narrow" w:hAnsi="Aptos Narrow"/>
          <w:b/>
          <w:bCs/>
          <w:sz w:val="28"/>
          <w:szCs w:val="28"/>
          <w:rPrChange w:id="2688" w:author="Sandhya T" w:date="2024-06-21T18:33:00Z" w16du:dateUtc="2024-06-21T13:03:00Z">
            <w:rPr>
              <w:del w:id="2689" w:author="Dinesh N" w:date="2024-06-22T23:39:00Z" w16du:dateUtc="2024-06-22T18:09:00Z"/>
              <w:rFonts w:ascii="Aptos Narrow" w:hAnsi="Aptos Narrow"/>
              <w:sz w:val="28"/>
              <w:szCs w:val="28"/>
            </w:rPr>
          </w:rPrChange>
        </w:rPr>
      </w:pPr>
      <w:del w:id="2690" w:author="Dinesh N" w:date="2024-06-22T23:39:00Z" w16du:dateUtc="2024-06-22T18:09:00Z">
        <w:r w:rsidRPr="00D26EE3" w:rsidDel="0023524C">
          <w:rPr>
            <w:rFonts w:ascii="Aptos Narrow" w:hAnsi="Aptos Narrow"/>
            <w:b/>
            <w:bCs/>
            <w:sz w:val="28"/>
            <w:szCs w:val="28"/>
            <w:rPrChange w:id="2691" w:author="Sandhya T" w:date="2024-06-21T18:33:00Z" w16du:dateUtc="2024-06-21T13:03:00Z">
              <w:rPr>
                <w:rFonts w:ascii="Aptos Narrow" w:hAnsi="Aptos Narrow"/>
                <w:sz w:val="28"/>
                <w:szCs w:val="28"/>
              </w:rPr>
            </w:rPrChange>
          </w:rPr>
          <w:delText>9 SERIES</w:delText>
        </w:r>
      </w:del>
    </w:p>
    <w:tbl>
      <w:tblPr>
        <w:tblW w:w="9960" w:type="dxa"/>
        <w:tblLook w:val="04A0" w:firstRow="1" w:lastRow="0" w:firstColumn="1" w:lastColumn="0" w:noHBand="0" w:noVBand="1"/>
      </w:tblPr>
      <w:tblGrid>
        <w:gridCol w:w="2245"/>
        <w:gridCol w:w="7715"/>
      </w:tblGrid>
      <w:tr w:rsidR="00CD69F7" w:rsidRPr="00CD69F7" w:rsidDel="0023524C" w14:paraId="4502C052" w14:textId="7868975A" w:rsidTr="00DB7FE0">
        <w:trPr>
          <w:trHeight w:val="432"/>
          <w:del w:id="2692" w:author="Dinesh N" w:date="2024-06-22T23:39:00Z"/>
        </w:trPr>
        <w:tc>
          <w:tcPr>
            <w:tcW w:w="2245" w:type="dxa"/>
            <w:tcBorders>
              <w:top w:val="single" w:sz="4" w:space="0" w:color="auto"/>
              <w:left w:val="single" w:sz="4" w:space="0" w:color="auto"/>
              <w:bottom w:val="single" w:sz="4" w:space="0" w:color="auto"/>
              <w:right w:val="single" w:sz="4" w:space="0" w:color="auto"/>
            </w:tcBorders>
            <w:shd w:val="clear" w:color="000000" w:fill="FFF2CC"/>
            <w:noWrap/>
            <w:vAlign w:val="center"/>
          </w:tcPr>
          <w:p w14:paraId="5273603E" w14:textId="385FCFF9" w:rsidR="00CD69F7" w:rsidRPr="00CD69F7" w:rsidDel="0023524C" w:rsidRDefault="002B0E01" w:rsidP="00CD69F7">
            <w:pPr>
              <w:spacing w:after="0" w:line="240" w:lineRule="auto"/>
              <w:jc w:val="center"/>
              <w:rPr>
                <w:del w:id="2693" w:author="Dinesh N" w:date="2024-06-22T23:39:00Z" w16du:dateUtc="2024-06-22T18:09:00Z"/>
                <w:rFonts w:ascii="Aptos Narrow" w:eastAsia="Times New Roman" w:hAnsi="Aptos Narrow"/>
                <w:b/>
                <w:bCs/>
                <w:color w:val="FF0066"/>
                <w:sz w:val="28"/>
                <w:szCs w:val="28"/>
                <w:lang w:eastAsia="en-US"/>
              </w:rPr>
            </w:pPr>
            <w:del w:id="2694" w:author="Dinesh N" w:date="2024-06-22T23:39:00Z" w16du:dateUtc="2024-06-22T18:09:00Z">
              <w:r w:rsidDel="0023524C">
                <w:rPr>
                  <w:rFonts w:ascii="Aptos Narrow" w:eastAsia="Times New Roman" w:hAnsi="Aptos Narrow"/>
                  <w:b/>
                  <w:bCs/>
                  <w:color w:val="FF0066"/>
                  <w:sz w:val="28"/>
                  <w:szCs w:val="28"/>
                  <w:lang w:eastAsia="en-US"/>
                </w:rPr>
                <w:delText>LUCKY NUMBER</w:delText>
              </w:r>
            </w:del>
          </w:p>
        </w:tc>
        <w:tc>
          <w:tcPr>
            <w:tcW w:w="7715" w:type="dxa"/>
            <w:tcBorders>
              <w:top w:val="single" w:sz="4" w:space="0" w:color="auto"/>
              <w:left w:val="nil"/>
              <w:bottom w:val="single" w:sz="4" w:space="0" w:color="auto"/>
              <w:right w:val="single" w:sz="4" w:space="0" w:color="auto"/>
            </w:tcBorders>
            <w:shd w:val="clear" w:color="000000" w:fill="FFF2CC"/>
            <w:vAlign w:val="center"/>
            <w:hideMark/>
          </w:tcPr>
          <w:p w14:paraId="2F3FFE12" w14:textId="0E33E86F" w:rsidR="00CD69F7" w:rsidRPr="00CD69F7" w:rsidDel="0023524C" w:rsidRDefault="00CD69F7" w:rsidP="00CD69F7">
            <w:pPr>
              <w:spacing w:after="0" w:line="240" w:lineRule="auto"/>
              <w:rPr>
                <w:del w:id="2695" w:author="Dinesh N" w:date="2024-06-22T23:39:00Z" w16du:dateUtc="2024-06-22T18:09:00Z"/>
                <w:rFonts w:ascii="Aptos Narrow" w:eastAsia="Times New Roman" w:hAnsi="Aptos Narrow"/>
                <w:b/>
                <w:bCs/>
                <w:color w:val="FF0066"/>
                <w:sz w:val="28"/>
                <w:szCs w:val="28"/>
                <w:lang w:eastAsia="en-US"/>
              </w:rPr>
            </w:pPr>
            <w:del w:id="2696" w:author="Dinesh N" w:date="2024-06-22T23:39:00Z" w16du:dateUtc="2024-06-22T18:09:00Z">
              <w:r w:rsidRPr="00CD69F7" w:rsidDel="0023524C">
                <w:rPr>
                  <w:rFonts w:ascii="Aptos Narrow" w:eastAsia="Times New Roman" w:hAnsi="Aptos Narrow"/>
                  <w:b/>
                  <w:bCs/>
                  <w:color w:val="FF0066"/>
                  <w:sz w:val="28"/>
                  <w:szCs w:val="28"/>
                  <w:lang w:eastAsia="en-US"/>
                </w:rPr>
                <w:delText> </w:delText>
              </w:r>
              <w:r w:rsidR="00440912" w:rsidDel="0023524C">
                <w:rPr>
                  <w:rFonts w:ascii="Aptos Narrow" w:eastAsia="Times New Roman" w:hAnsi="Aptos Narrow"/>
                  <w:b/>
                  <w:bCs/>
                  <w:color w:val="FF0066"/>
                  <w:sz w:val="28"/>
                  <w:szCs w:val="28"/>
                  <w:lang w:eastAsia="en-US"/>
                </w:rPr>
                <w:delText>1, 2, 3, 4, 5, 6, 9.</w:delText>
              </w:r>
            </w:del>
          </w:p>
        </w:tc>
      </w:tr>
      <w:tr w:rsidR="00CD69F7" w:rsidRPr="00CD69F7" w:rsidDel="0023524C" w14:paraId="3AB29EA1" w14:textId="26141DEA" w:rsidTr="00DB7FE0">
        <w:trPr>
          <w:trHeight w:val="432"/>
          <w:del w:id="2697" w:author="Dinesh N" w:date="2024-06-22T23:39:00Z"/>
        </w:trPr>
        <w:tc>
          <w:tcPr>
            <w:tcW w:w="2245" w:type="dxa"/>
            <w:tcBorders>
              <w:top w:val="nil"/>
              <w:left w:val="single" w:sz="4" w:space="0" w:color="auto"/>
              <w:bottom w:val="single" w:sz="4" w:space="0" w:color="auto"/>
              <w:right w:val="single" w:sz="4" w:space="0" w:color="auto"/>
            </w:tcBorders>
            <w:shd w:val="clear" w:color="000000" w:fill="D9E1F2"/>
            <w:noWrap/>
            <w:vAlign w:val="center"/>
          </w:tcPr>
          <w:p w14:paraId="1598E415" w14:textId="5F835E44" w:rsidR="00CD69F7" w:rsidRPr="00CD69F7" w:rsidDel="0023524C" w:rsidRDefault="00CD69F7" w:rsidP="00CD69F7">
            <w:pPr>
              <w:spacing w:after="0" w:line="240" w:lineRule="auto"/>
              <w:jc w:val="center"/>
              <w:rPr>
                <w:del w:id="2698" w:author="Dinesh N" w:date="2024-06-22T23:39:00Z" w16du:dateUtc="2024-06-22T18:09:00Z"/>
                <w:rFonts w:ascii="Aptos Narrow" w:eastAsia="Times New Roman" w:hAnsi="Aptos Narrow"/>
                <w:b/>
                <w:bCs/>
                <w:color w:val="375623"/>
                <w:sz w:val="28"/>
                <w:szCs w:val="28"/>
                <w:lang w:eastAsia="en-US"/>
              </w:rPr>
            </w:pPr>
          </w:p>
        </w:tc>
        <w:tc>
          <w:tcPr>
            <w:tcW w:w="7715" w:type="dxa"/>
            <w:tcBorders>
              <w:top w:val="nil"/>
              <w:left w:val="nil"/>
              <w:bottom w:val="single" w:sz="4" w:space="0" w:color="auto"/>
              <w:right w:val="single" w:sz="4" w:space="0" w:color="auto"/>
            </w:tcBorders>
            <w:shd w:val="clear" w:color="000000" w:fill="D9E1F2"/>
            <w:vAlign w:val="center"/>
            <w:hideMark/>
          </w:tcPr>
          <w:p w14:paraId="2572A863" w14:textId="23524454" w:rsidR="00CD69F7" w:rsidRPr="00CD69F7" w:rsidDel="0023524C" w:rsidRDefault="00CD69F7" w:rsidP="00CD69F7">
            <w:pPr>
              <w:spacing w:after="0" w:line="240" w:lineRule="auto"/>
              <w:rPr>
                <w:del w:id="2699" w:author="Dinesh N" w:date="2024-06-22T23:39:00Z" w16du:dateUtc="2024-06-22T18:09:00Z"/>
                <w:rFonts w:ascii="Aptos Narrow" w:eastAsia="Times New Roman" w:hAnsi="Aptos Narrow"/>
                <w:b/>
                <w:bCs/>
                <w:color w:val="375623"/>
                <w:sz w:val="28"/>
                <w:szCs w:val="28"/>
                <w:lang w:eastAsia="en-US"/>
              </w:rPr>
            </w:pPr>
            <w:del w:id="2700" w:author="Dinesh N" w:date="2024-06-22T23:39:00Z" w16du:dateUtc="2024-06-22T18:09:00Z">
              <w:r w:rsidRPr="00CD69F7" w:rsidDel="0023524C">
                <w:rPr>
                  <w:rFonts w:ascii="Aptos Narrow" w:eastAsia="Times New Roman" w:hAnsi="Aptos Narrow"/>
                  <w:b/>
                  <w:bCs/>
                  <w:color w:val="375623"/>
                  <w:sz w:val="28"/>
                  <w:szCs w:val="28"/>
                  <w:lang w:eastAsia="en-US"/>
                </w:rPr>
                <w:delText> </w:delText>
              </w:r>
              <w:r w:rsidR="00D70D02" w:rsidDel="0023524C">
                <w:rPr>
                  <w:rFonts w:ascii="Aptos Narrow" w:eastAsia="Times New Roman" w:hAnsi="Aptos Narrow"/>
                  <w:b/>
                  <w:bCs/>
                  <w:color w:val="375623"/>
                  <w:sz w:val="28"/>
                  <w:szCs w:val="28"/>
                  <w:lang w:eastAsia="en-US"/>
                </w:rPr>
                <w:delText>To achieve name and fame.</w:delText>
              </w:r>
            </w:del>
          </w:p>
        </w:tc>
      </w:tr>
      <w:tr w:rsidR="00CD69F7" w:rsidRPr="00CD69F7" w:rsidDel="0023524C" w14:paraId="6DE47E91" w14:textId="413891D0" w:rsidTr="00DB7FE0">
        <w:trPr>
          <w:trHeight w:val="444"/>
          <w:del w:id="2701" w:author="Dinesh N" w:date="2024-06-22T23:39:00Z"/>
        </w:trPr>
        <w:tc>
          <w:tcPr>
            <w:tcW w:w="2245" w:type="dxa"/>
            <w:tcBorders>
              <w:top w:val="nil"/>
              <w:left w:val="single" w:sz="4" w:space="0" w:color="auto"/>
              <w:bottom w:val="single" w:sz="4" w:space="0" w:color="auto"/>
              <w:right w:val="single" w:sz="4" w:space="0" w:color="auto"/>
            </w:tcBorders>
            <w:shd w:val="clear" w:color="000000" w:fill="FFF2CC"/>
            <w:noWrap/>
            <w:vAlign w:val="center"/>
          </w:tcPr>
          <w:p w14:paraId="717C56F5" w14:textId="75B9B4B9" w:rsidR="00CD69F7" w:rsidRPr="00CD69F7" w:rsidDel="0023524C" w:rsidRDefault="002B0E01" w:rsidP="00CD69F7">
            <w:pPr>
              <w:spacing w:after="0" w:line="240" w:lineRule="auto"/>
              <w:jc w:val="center"/>
              <w:rPr>
                <w:del w:id="2702" w:author="Dinesh N" w:date="2024-06-22T23:39:00Z" w16du:dateUtc="2024-06-22T18:09:00Z"/>
                <w:rFonts w:ascii="Aptos Narrow" w:eastAsia="Times New Roman" w:hAnsi="Aptos Narrow"/>
                <w:b/>
                <w:bCs/>
                <w:color w:val="FF0066"/>
                <w:sz w:val="28"/>
                <w:szCs w:val="28"/>
                <w:lang w:eastAsia="en-US"/>
              </w:rPr>
            </w:pPr>
            <w:del w:id="2703" w:author="Dinesh N" w:date="2024-06-22T23:39:00Z" w16du:dateUtc="2024-06-22T18:09:00Z">
              <w:r w:rsidDel="0023524C">
                <w:rPr>
                  <w:rFonts w:ascii="Aptos Narrow" w:eastAsia="Times New Roman" w:hAnsi="Aptos Narrow"/>
                  <w:b/>
                  <w:bCs/>
                  <w:color w:val="FF0066"/>
                  <w:sz w:val="28"/>
                  <w:szCs w:val="28"/>
                  <w:lang w:eastAsia="en-US"/>
                </w:rPr>
                <w:delText>NUMBER TO BE AVOIDED</w:delText>
              </w:r>
            </w:del>
          </w:p>
        </w:tc>
        <w:tc>
          <w:tcPr>
            <w:tcW w:w="7715" w:type="dxa"/>
            <w:tcBorders>
              <w:top w:val="nil"/>
              <w:left w:val="nil"/>
              <w:bottom w:val="single" w:sz="4" w:space="0" w:color="auto"/>
              <w:right w:val="single" w:sz="4" w:space="0" w:color="auto"/>
            </w:tcBorders>
            <w:shd w:val="clear" w:color="000000" w:fill="FFF2CC"/>
            <w:vAlign w:val="center"/>
            <w:hideMark/>
          </w:tcPr>
          <w:p w14:paraId="4A20F85A" w14:textId="557D4122" w:rsidR="00CD69F7" w:rsidRPr="00CD69F7" w:rsidDel="0023524C" w:rsidRDefault="00CD69F7" w:rsidP="00CD69F7">
            <w:pPr>
              <w:spacing w:after="0" w:line="240" w:lineRule="auto"/>
              <w:rPr>
                <w:del w:id="2704" w:author="Dinesh N" w:date="2024-06-22T23:39:00Z" w16du:dateUtc="2024-06-22T18:09:00Z"/>
                <w:rFonts w:ascii="Aptos Narrow" w:eastAsia="Times New Roman" w:hAnsi="Aptos Narrow"/>
                <w:b/>
                <w:bCs/>
                <w:color w:val="FF0066"/>
                <w:sz w:val="28"/>
                <w:szCs w:val="28"/>
                <w:lang w:eastAsia="en-US"/>
              </w:rPr>
            </w:pPr>
            <w:del w:id="2705" w:author="Dinesh N" w:date="2024-06-22T23:39:00Z" w16du:dateUtc="2024-06-22T18:09:00Z">
              <w:r w:rsidRPr="00CD69F7" w:rsidDel="0023524C">
                <w:rPr>
                  <w:rFonts w:ascii="Aptos Narrow" w:eastAsia="Times New Roman" w:hAnsi="Aptos Narrow"/>
                  <w:b/>
                  <w:bCs/>
                  <w:color w:val="FF0066"/>
                  <w:sz w:val="28"/>
                  <w:szCs w:val="28"/>
                  <w:lang w:eastAsia="en-US"/>
                </w:rPr>
                <w:delText> </w:delText>
              </w:r>
              <w:r w:rsidR="00440912" w:rsidDel="0023524C">
                <w:rPr>
                  <w:rFonts w:ascii="Aptos Narrow" w:eastAsia="Times New Roman" w:hAnsi="Aptos Narrow"/>
                  <w:b/>
                  <w:bCs/>
                  <w:color w:val="FF0066"/>
                  <w:sz w:val="28"/>
                  <w:szCs w:val="28"/>
                  <w:lang w:eastAsia="en-US"/>
                </w:rPr>
                <w:delText>7, 8.</w:delText>
              </w:r>
            </w:del>
          </w:p>
        </w:tc>
      </w:tr>
    </w:tbl>
    <w:p w14:paraId="38A1084E" w14:textId="323EB7F3" w:rsidR="00CD69F7" w:rsidRPr="00937B81" w:rsidDel="0023524C" w:rsidRDefault="00CD69F7" w:rsidP="00C80489">
      <w:pPr>
        <w:rPr>
          <w:del w:id="2706" w:author="Dinesh N" w:date="2024-06-22T23:39:00Z" w16du:dateUtc="2024-06-22T18:09:00Z"/>
          <w:rFonts w:ascii="Aptos Narrow" w:hAnsi="Aptos Narrow"/>
          <w:sz w:val="28"/>
          <w:szCs w:val="28"/>
        </w:rPr>
      </w:pPr>
    </w:p>
    <w:p w14:paraId="72AC683E" w14:textId="3F2C7E7B" w:rsidR="009D1508" w:rsidRPr="00D26EE3" w:rsidDel="0023524C" w:rsidRDefault="00304664" w:rsidP="00C80489">
      <w:pPr>
        <w:rPr>
          <w:del w:id="2707" w:author="Dinesh N" w:date="2024-06-22T23:39:00Z" w16du:dateUtc="2024-06-22T18:09:00Z"/>
          <w:b/>
          <w:bCs/>
          <w:sz w:val="28"/>
          <w:szCs w:val="28"/>
          <w:rPrChange w:id="2708" w:author="Sandhya T" w:date="2024-06-21T18:33:00Z" w16du:dateUtc="2024-06-21T13:03:00Z">
            <w:rPr>
              <w:del w:id="2709" w:author="Dinesh N" w:date="2024-06-22T23:39:00Z" w16du:dateUtc="2024-06-22T18:09:00Z"/>
            </w:rPr>
          </w:rPrChange>
        </w:rPr>
      </w:pPr>
      <w:del w:id="2710" w:author="Dinesh N" w:date="2024-06-22T23:39:00Z" w16du:dateUtc="2024-06-22T18:09:00Z">
        <w:r w:rsidRPr="00D26EE3" w:rsidDel="0023524C">
          <w:rPr>
            <w:b/>
            <w:bCs/>
            <w:sz w:val="28"/>
            <w:szCs w:val="28"/>
            <w:rPrChange w:id="2711" w:author="Sandhya T" w:date="2024-06-21T18:33:00Z" w16du:dateUtc="2024-06-21T13:03:00Z">
              <w:rPr/>
            </w:rPrChange>
          </w:rPr>
          <w:delText xml:space="preserve">Attracts </w:delText>
        </w:r>
        <w:r w:rsidR="007402C4" w:rsidRPr="00D26EE3" w:rsidDel="0023524C">
          <w:rPr>
            <w:b/>
            <w:bCs/>
            <w:sz w:val="28"/>
            <w:szCs w:val="28"/>
            <w:rPrChange w:id="2712" w:author="Sandhya T" w:date="2024-06-21T18:33:00Z" w16du:dateUtc="2024-06-21T13:03:00Z">
              <w:rPr/>
            </w:rPrChange>
          </w:rPr>
          <w:delText>L</w:delText>
        </w:r>
        <w:r w:rsidRPr="00D26EE3" w:rsidDel="0023524C">
          <w:rPr>
            <w:b/>
            <w:bCs/>
            <w:sz w:val="28"/>
            <w:szCs w:val="28"/>
            <w:rPrChange w:id="2713" w:author="Sandhya T" w:date="2024-06-21T18:33:00Z" w16du:dateUtc="2024-06-21T13:03:00Z">
              <w:rPr/>
            </w:rPrChange>
          </w:rPr>
          <w:delText>uck :</w:delText>
        </w:r>
      </w:del>
      <w:ins w:id="2714" w:author="Sandhya T" w:date="2024-06-20T08:19:00Z" w16du:dateUtc="2024-06-20T02:49:00Z">
        <w:del w:id="2715" w:author="Dinesh N" w:date="2024-06-22T23:39:00Z" w16du:dateUtc="2024-06-22T18:09:00Z">
          <w:r w:rsidR="00413FB3" w:rsidRPr="00D26EE3" w:rsidDel="0023524C">
            <w:rPr>
              <w:b/>
              <w:bCs/>
              <w:sz w:val="28"/>
              <w:szCs w:val="28"/>
              <w:rPrChange w:id="2716" w:author="Sandhya T" w:date="2024-06-21T18:33:00Z" w16du:dateUtc="2024-06-21T13:03:00Z">
                <w:rPr/>
              </w:rPrChange>
            </w:rPr>
            <w:delText>Luck:</w:delText>
          </w:r>
        </w:del>
      </w:ins>
      <w:del w:id="2717" w:author="Dinesh N" w:date="2024-06-22T23:39:00Z" w16du:dateUtc="2024-06-22T18:09:00Z">
        <w:r w:rsidRPr="00D26EE3" w:rsidDel="0023524C">
          <w:rPr>
            <w:b/>
            <w:bCs/>
            <w:sz w:val="28"/>
            <w:szCs w:val="28"/>
            <w:rPrChange w:id="2718" w:author="Sandhya T" w:date="2024-06-21T18:33:00Z" w16du:dateUtc="2024-06-21T13:03:00Z">
              <w:rPr/>
            </w:rPrChange>
          </w:rPr>
          <w:delText xml:space="preserve"> </w:delText>
        </w:r>
        <w:r w:rsidR="0005409E" w:rsidRPr="00D26EE3" w:rsidDel="0023524C">
          <w:rPr>
            <w:b/>
            <w:bCs/>
            <w:sz w:val="28"/>
            <w:szCs w:val="28"/>
            <w:rPrChange w:id="2719" w:author="Sandhya T" w:date="2024-06-21T18:33:00Z" w16du:dateUtc="2024-06-21T13:03:00Z">
              <w:rPr/>
            </w:rPrChange>
          </w:rPr>
          <w:delText>a mobile number which vibrates harmoniously with our Date of birth a</w:delText>
        </w:r>
      </w:del>
      <w:ins w:id="2720" w:author="Sandhya T" w:date="2024-06-20T08:16:00Z" w16du:dateUtc="2024-06-20T02:46:00Z">
        <w:del w:id="2721" w:author="Dinesh N" w:date="2024-06-22T23:39:00Z" w16du:dateUtc="2024-06-22T18:09:00Z">
          <w:r w:rsidR="00413FB3" w:rsidRPr="00D26EE3" w:rsidDel="0023524C">
            <w:rPr>
              <w:b/>
              <w:bCs/>
              <w:sz w:val="28"/>
              <w:szCs w:val="28"/>
              <w:rPrChange w:id="2722" w:author="Sandhya T" w:date="2024-06-21T18:33:00Z" w16du:dateUtc="2024-06-21T13:03:00Z">
                <w:rPr/>
              </w:rPrChange>
            </w:rPr>
            <w:delText>ttracts</w:delText>
          </w:r>
        </w:del>
      </w:ins>
      <w:del w:id="2723" w:author="Dinesh N" w:date="2024-06-22T23:39:00Z" w16du:dateUtc="2024-06-22T18:09:00Z">
        <w:r w:rsidR="0005409E" w:rsidRPr="00D26EE3" w:rsidDel="0023524C">
          <w:rPr>
            <w:b/>
            <w:bCs/>
            <w:sz w:val="28"/>
            <w:szCs w:val="28"/>
            <w:rPrChange w:id="2724" w:author="Sandhya T" w:date="2024-06-21T18:33:00Z" w16du:dateUtc="2024-06-21T13:03:00Z">
              <w:rPr/>
            </w:rPrChange>
          </w:rPr>
          <w:delText>cctracts lu</w:delText>
        </w:r>
        <w:r w:rsidR="00D163C3" w:rsidRPr="00D26EE3" w:rsidDel="0023524C">
          <w:rPr>
            <w:b/>
            <w:bCs/>
            <w:sz w:val="28"/>
            <w:szCs w:val="28"/>
            <w:rPrChange w:id="2725" w:author="Sandhya T" w:date="2024-06-21T18:33:00Z" w16du:dateUtc="2024-06-21T13:03:00Z">
              <w:rPr/>
            </w:rPrChange>
          </w:rPr>
          <w:delText xml:space="preserve">ck as a luck magnet. Lucky or friendly vibration number </w:delText>
        </w:r>
        <w:r w:rsidR="007C7980" w:rsidRPr="00D26EE3" w:rsidDel="0023524C">
          <w:rPr>
            <w:b/>
            <w:bCs/>
            <w:sz w:val="28"/>
            <w:szCs w:val="28"/>
            <w:rPrChange w:id="2726" w:author="Sandhya T" w:date="2024-06-21T18:33:00Z" w16du:dateUtc="2024-06-21T13:03:00Z">
              <w:rPr/>
            </w:rPrChange>
          </w:rPr>
          <w:delText>attracts positivity, luck in every aspect of life,</w:delText>
        </w:r>
        <w:r w:rsidR="001B74B6" w:rsidRPr="00D26EE3" w:rsidDel="0023524C">
          <w:rPr>
            <w:b/>
            <w:bCs/>
            <w:sz w:val="28"/>
            <w:szCs w:val="28"/>
            <w:rPrChange w:id="2727" w:author="Sandhya T" w:date="2024-06-21T18:33:00Z" w16du:dateUtc="2024-06-21T13:03:00Z">
              <w:rPr/>
            </w:rPrChange>
          </w:rPr>
          <w:delText xml:space="preserve"> career, relationship, business, partnership</w:delText>
        </w:r>
        <w:r w:rsidR="009103C8" w:rsidRPr="00D26EE3" w:rsidDel="0023524C">
          <w:rPr>
            <w:b/>
            <w:bCs/>
            <w:sz w:val="28"/>
            <w:szCs w:val="28"/>
            <w:rPrChange w:id="2728" w:author="Sandhya T" w:date="2024-06-21T18:33:00Z" w16du:dateUtc="2024-06-21T13:03:00Z">
              <w:rPr/>
            </w:rPrChange>
          </w:rPr>
          <w:delText>. Reason</w:delText>
        </w:r>
      </w:del>
      <w:ins w:id="2729" w:author="Sandhya T" w:date="2024-06-20T08:21:00Z" w16du:dateUtc="2024-06-20T02:51:00Z">
        <w:del w:id="2730" w:author="Dinesh N" w:date="2024-06-22T23:39:00Z" w16du:dateUtc="2024-06-22T18:09:00Z">
          <w:r w:rsidR="00413FB3" w:rsidRPr="00D26EE3" w:rsidDel="0023524C">
            <w:rPr>
              <w:b/>
              <w:bCs/>
              <w:sz w:val="28"/>
              <w:szCs w:val="28"/>
              <w:rPrChange w:id="2731" w:author="Sandhya T" w:date="2024-06-21T18:33:00Z" w16du:dateUtc="2024-06-21T13:03:00Z">
                <w:rPr/>
              </w:rPrChange>
            </w:rPr>
            <w:delText xml:space="preserve"> being</w:delText>
          </w:r>
        </w:del>
      </w:ins>
      <w:del w:id="2732" w:author="Dinesh N" w:date="2024-06-22T23:39:00Z" w16du:dateUtc="2024-06-22T18:09:00Z">
        <w:r w:rsidR="009103C8" w:rsidRPr="00D26EE3" w:rsidDel="0023524C">
          <w:rPr>
            <w:b/>
            <w:bCs/>
            <w:sz w:val="28"/>
            <w:szCs w:val="28"/>
            <w:rPrChange w:id="2733" w:author="Sandhya T" w:date="2024-06-21T18:33:00Z" w16du:dateUtc="2024-06-21T13:03:00Z">
              <w:rPr/>
            </w:rPrChange>
          </w:rPr>
          <w:delText xml:space="preserve"> mobile is used fro each and everywhere.</w:delText>
        </w:r>
      </w:del>
    </w:p>
    <w:p w14:paraId="0BC972D0" w14:textId="28FD12CC" w:rsidR="009103C8" w:rsidRPr="00D26EE3" w:rsidDel="0023524C" w:rsidRDefault="009103C8" w:rsidP="00C80489">
      <w:pPr>
        <w:rPr>
          <w:del w:id="2734" w:author="Dinesh N" w:date="2024-06-22T23:39:00Z" w16du:dateUtc="2024-06-22T18:09:00Z"/>
          <w:b/>
          <w:bCs/>
          <w:sz w:val="28"/>
          <w:szCs w:val="28"/>
          <w:rPrChange w:id="2735" w:author="Sandhya T" w:date="2024-06-21T18:33:00Z" w16du:dateUtc="2024-06-21T13:03:00Z">
            <w:rPr>
              <w:del w:id="2736" w:author="Dinesh N" w:date="2024-06-22T23:39:00Z" w16du:dateUtc="2024-06-22T18:09:00Z"/>
            </w:rPr>
          </w:rPrChange>
        </w:rPr>
      </w:pPr>
    </w:p>
    <w:p w14:paraId="03A6AABE" w14:textId="6CB7212C" w:rsidR="009103C8" w:rsidRPr="00D26EE3" w:rsidDel="0023524C" w:rsidRDefault="009103C8" w:rsidP="00C80489">
      <w:pPr>
        <w:rPr>
          <w:del w:id="2737" w:author="Dinesh N" w:date="2024-06-22T23:39:00Z" w16du:dateUtc="2024-06-22T18:09:00Z"/>
          <w:b/>
          <w:bCs/>
          <w:sz w:val="28"/>
          <w:szCs w:val="28"/>
          <w:rPrChange w:id="2738" w:author="Sandhya T" w:date="2024-06-21T18:33:00Z" w16du:dateUtc="2024-06-21T13:03:00Z">
            <w:rPr>
              <w:del w:id="2739" w:author="Dinesh N" w:date="2024-06-22T23:39:00Z" w16du:dateUtc="2024-06-22T18:09:00Z"/>
            </w:rPr>
          </w:rPrChange>
        </w:rPr>
      </w:pPr>
      <w:del w:id="2740" w:author="Dinesh N" w:date="2024-06-22T23:39:00Z" w16du:dateUtc="2024-06-22T18:09:00Z">
        <w:r w:rsidRPr="00D26EE3" w:rsidDel="0023524C">
          <w:rPr>
            <w:b/>
            <w:bCs/>
            <w:sz w:val="28"/>
            <w:szCs w:val="28"/>
            <w:rPrChange w:id="2741" w:author="Sandhya T" w:date="2024-06-21T18:33:00Z" w16du:dateUtc="2024-06-21T13:03:00Z">
              <w:rPr/>
            </w:rPrChange>
          </w:rPr>
          <w:lastRenderedPageBreak/>
          <w:delText>Improved Communication :</w:delText>
        </w:r>
      </w:del>
      <w:ins w:id="2742" w:author="Sandhya T" w:date="2024-06-20T08:19:00Z" w16du:dateUtc="2024-06-20T02:49:00Z">
        <w:del w:id="2743" w:author="Dinesh N" w:date="2024-06-22T23:39:00Z" w16du:dateUtc="2024-06-22T18:09:00Z">
          <w:r w:rsidR="00413FB3" w:rsidRPr="00D26EE3" w:rsidDel="0023524C">
            <w:rPr>
              <w:b/>
              <w:bCs/>
              <w:sz w:val="28"/>
              <w:szCs w:val="28"/>
              <w:rPrChange w:id="2744" w:author="Sandhya T" w:date="2024-06-21T18:33:00Z" w16du:dateUtc="2024-06-21T13:03:00Z">
                <w:rPr/>
              </w:rPrChange>
            </w:rPr>
            <w:delText>Communication:</w:delText>
          </w:r>
        </w:del>
      </w:ins>
      <w:del w:id="2745" w:author="Dinesh N" w:date="2024-06-22T23:39:00Z" w16du:dateUtc="2024-06-22T18:09:00Z">
        <w:r w:rsidRPr="00D26EE3" w:rsidDel="0023524C">
          <w:rPr>
            <w:b/>
            <w:bCs/>
            <w:sz w:val="28"/>
            <w:szCs w:val="28"/>
            <w:rPrChange w:id="2746" w:author="Sandhya T" w:date="2024-06-21T18:33:00Z" w16du:dateUtc="2024-06-21T13:03:00Z">
              <w:rPr/>
            </w:rPrChange>
          </w:rPr>
          <w:delText xml:space="preserve"> </w:delText>
        </w:r>
        <w:r w:rsidR="007402C4" w:rsidRPr="00D26EE3" w:rsidDel="0023524C">
          <w:rPr>
            <w:b/>
            <w:bCs/>
            <w:sz w:val="28"/>
            <w:szCs w:val="28"/>
            <w:rPrChange w:id="2747" w:author="Sandhya T" w:date="2024-06-21T18:33:00Z" w16du:dateUtc="2024-06-21T13:03:00Z">
              <w:rPr/>
            </w:rPrChange>
          </w:rPr>
          <w:delText xml:space="preserve"> Primary function of Mobile is for Communication. </w:delText>
        </w:r>
        <w:r w:rsidR="00ED35E8" w:rsidRPr="00D26EE3" w:rsidDel="0023524C">
          <w:rPr>
            <w:b/>
            <w:bCs/>
            <w:sz w:val="28"/>
            <w:szCs w:val="28"/>
            <w:rPrChange w:id="2748" w:author="Sandhya T" w:date="2024-06-21T18:33:00Z" w16du:dateUtc="2024-06-21T13:03:00Z">
              <w:rPr/>
            </w:rPrChange>
          </w:rPr>
          <w:delText>Better connectivity and communication are</w:delText>
        </w:r>
        <w:r w:rsidR="00FB6A5E" w:rsidRPr="00D26EE3" w:rsidDel="0023524C">
          <w:rPr>
            <w:b/>
            <w:bCs/>
            <w:sz w:val="28"/>
            <w:szCs w:val="28"/>
            <w:rPrChange w:id="2749" w:author="Sandhya T" w:date="2024-06-21T18:33:00Z" w16du:dateUtc="2024-06-21T13:03:00Z">
              <w:rPr/>
            </w:rPrChange>
          </w:rPr>
          <w:delText xml:space="preserve"> important for timely deliverable and the best results in both professional and personal life.</w:delText>
        </w:r>
      </w:del>
    </w:p>
    <w:p w14:paraId="718BD17F" w14:textId="00A9BCBD" w:rsidR="00FB6A5E" w:rsidRPr="00D26EE3" w:rsidDel="0023524C" w:rsidRDefault="006F10CF" w:rsidP="00C80489">
      <w:pPr>
        <w:rPr>
          <w:del w:id="2750" w:author="Dinesh N" w:date="2024-06-22T23:39:00Z" w16du:dateUtc="2024-06-22T18:09:00Z"/>
          <w:b/>
          <w:bCs/>
          <w:sz w:val="28"/>
          <w:szCs w:val="28"/>
          <w:rPrChange w:id="2751" w:author="Sandhya T" w:date="2024-06-21T18:33:00Z" w16du:dateUtc="2024-06-21T13:03:00Z">
            <w:rPr>
              <w:del w:id="2752" w:author="Dinesh N" w:date="2024-06-22T23:39:00Z" w16du:dateUtc="2024-06-22T18:09:00Z"/>
            </w:rPr>
          </w:rPrChange>
        </w:rPr>
      </w:pPr>
      <w:del w:id="2753" w:author="Dinesh N" w:date="2024-06-22T23:39:00Z" w16du:dateUtc="2024-06-22T18:09:00Z">
        <w:r w:rsidRPr="00D26EE3" w:rsidDel="0023524C">
          <w:rPr>
            <w:b/>
            <w:bCs/>
            <w:sz w:val="28"/>
            <w:szCs w:val="28"/>
            <w:rPrChange w:id="2754" w:author="Sandhya T" w:date="2024-06-21T18:33:00Z" w16du:dateUtc="2024-06-21T13:03:00Z">
              <w:rPr/>
            </w:rPrChange>
          </w:rPr>
          <w:delText>Elevated Lifestyle :</w:delText>
        </w:r>
      </w:del>
      <w:ins w:id="2755" w:author="Sandhya T" w:date="2024-06-20T08:18:00Z" w16du:dateUtc="2024-06-20T02:48:00Z">
        <w:del w:id="2756" w:author="Dinesh N" w:date="2024-06-22T23:39:00Z" w16du:dateUtc="2024-06-22T18:09:00Z">
          <w:r w:rsidR="00413FB3" w:rsidRPr="00D26EE3" w:rsidDel="0023524C">
            <w:rPr>
              <w:b/>
              <w:bCs/>
              <w:sz w:val="28"/>
              <w:szCs w:val="28"/>
              <w:rPrChange w:id="2757" w:author="Sandhya T" w:date="2024-06-21T18:33:00Z" w16du:dateUtc="2024-06-21T13:03:00Z">
                <w:rPr/>
              </w:rPrChange>
            </w:rPr>
            <w:delText>Lifestyle:</w:delText>
          </w:r>
        </w:del>
      </w:ins>
      <w:del w:id="2758" w:author="Dinesh N" w:date="2024-06-22T23:39:00Z" w16du:dateUtc="2024-06-22T18:09:00Z">
        <w:r w:rsidRPr="00D26EE3" w:rsidDel="0023524C">
          <w:rPr>
            <w:b/>
            <w:bCs/>
            <w:sz w:val="28"/>
            <w:szCs w:val="28"/>
            <w:rPrChange w:id="2759" w:author="Sandhya T" w:date="2024-06-21T18:33:00Z" w16du:dateUtc="2024-06-21T13:03:00Z">
              <w:rPr/>
            </w:rPrChange>
          </w:rPr>
          <w:delText xml:space="preserve"> </w:delText>
        </w:r>
        <w:r w:rsidR="003E4DB7" w:rsidRPr="00D26EE3" w:rsidDel="0023524C">
          <w:rPr>
            <w:b/>
            <w:bCs/>
            <w:sz w:val="28"/>
            <w:szCs w:val="28"/>
            <w:rPrChange w:id="2760" w:author="Sandhya T" w:date="2024-06-21T18:33:00Z" w16du:dateUtc="2024-06-21T13:03:00Z">
              <w:rPr/>
            </w:rPrChange>
          </w:rPr>
          <w:delText>The positive vibrations can improve the Aura around us</w:delText>
        </w:r>
        <w:r w:rsidR="00945AA6" w:rsidRPr="00D26EE3" w:rsidDel="0023524C">
          <w:rPr>
            <w:b/>
            <w:bCs/>
            <w:sz w:val="28"/>
            <w:szCs w:val="28"/>
            <w:rPrChange w:id="2761" w:author="Sandhya T" w:date="2024-06-21T18:33:00Z" w16du:dateUtc="2024-06-21T13:03:00Z">
              <w:rPr/>
            </w:rPrChange>
          </w:rPr>
          <w:delText xml:space="preserve"> and help us to lead an improved lifestyle. We use mobile </w:delText>
        </w:r>
        <w:r w:rsidR="00A21BAC" w:rsidRPr="00D26EE3" w:rsidDel="0023524C">
          <w:rPr>
            <w:b/>
            <w:bCs/>
            <w:sz w:val="28"/>
            <w:szCs w:val="28"/>
            <w:rPrChange w:id="2762" w:author="Sandhya T" w:date="2024-06-21T18:33:00Z" w16du:dateUtc="2024-06-21T13:03:00Z">
              <w:rPr/>
            </w:rPrChange>
          </w:rPr>
          <w:delText>phone everytime</w:delText>
        </w:r>
      </w:del>
      <w:ins w:id="2763" w:author="Sandhya T" w:date="2024-06-20T08:16:00Z" w16du:dateUtc="2024-06-20T02:46:00Z">
        <w:del w:id="2764" w:author="Dinesh N" w:date="2024-06-22T23:39:00Z" w16du:dateUtc="2024-06-22T18:09:00Z">
          <w:r w:rsidR="00413FB3" w:rsidRPr="00D26EE3" w:rsidDel="0023524C">
            <w:rPr>
              <w:b/>
              <w:bCs/>
              <w:sz w:val="28"/>
              <w:szCs w:val="28"/>
              <w:rPrChange w:id="2765" w:author="Sandhya T" w:date="2024-06-21T18:33:00Z" w16du:dateUtc="2024-06-21T13:03:00Z">
                <w:rPr/>
              </w:rPrChange>
            </w:rPr>
            <w:delText>every time</w:delText>
          </w:r>
        </w:del>
      </w:ins>
      <w:del w:id="2766" w:author="Dinesh N" w:date="2024-06-22T23:39:00Z" w16du:dateUtc="2024-06-22T18:09:00Z">
        <w:r w:rsidR="00A21BAC" w:rsidRPr="00D26EE3" w:rsidDel="0023524C">
          <w:rPr>
            <w:b/>
            <w:bCs/>
            <w:sz w:val="28"/>
            <w:szCs w:val="28"/>
            <w:rPrChange w:id="2767" w:author="Sandhya T" w:date="2024-06-21T18:33:00Z" w16du:dateUtc="2024-06-21T13:03:00Z">
              <w:rPr/>
            </w:rPrChange>
          </w:rPr>
          <w:delText>, hence, the lucky an</w:delText>
        </w:r>
      </w:del>
      <w:ins w:id="2768" w:author="Sandhya T" w:date="2024-06-20T08:17:00Z" w16du:dateUtc="2024-06-20T02:47:00Z">
        <w:del w:id="2769" w:author="Dinesh N" w:date="2024-06-22T23:39:00Z" w16du:dateUtc="2024-06-22T18:09:00Z">
          <w:r w:rsidR="00413FB3" w:rsidRPr="00D26EE3" w:rsidDel="0023524C">
            <w:rPr>
              <w:b/>
              <w:bCs/>
              <w:sz w:val="28"/>
              <w:szCs w:val="28"/>
              <w:rPrChange w:id="2770" w:author="Sandhya T" w:date="2024-06-21T18:33:00Z" w16du:dateUtc="2024-06-21T13:03:00Z">
                <w:rPr/>
              </w:rPrChange>
            </w:rPr>
            <w:delText>d</w:delText>
          </w:r>
        </w:del>
      </w:ins>
      <w:del w:id="2771" w:author="Dinesh N" w:date="2024-06-22T23:39:00Z" w16du:dateUtc="2024-06-22T18:09:00Z">
        <w:r w:rsidR="00A21BAC" w:rsidRPr="00D26EE3" w:rsidDel="0023524C">
          <w:rPr>
            <w:b/>
            <w:bCs/>
            <w:sz w:val="28"/>
            <w:szCs w:val="28"/>
            <w:rPrChange w:id="2772" w:author="Sandhya T" w:date="2024-06-21T18:33:00Z" w16du:dateUtc="2024-06-21T13:03:00Z">
              <w:rPr/>
            </w:rPrChange>
          </w:rPr>
          <w:delText xml:space="preserve">f friendly </w:delText>
        </w:r>
        <w:r w:rsidR="00F00A55" w:rsidRPr="00D26EE3" w:rsidDel="0023524C">
          <w:rPr>
            <w:b/>
            <w:bCs/>
            <w:sz w:val="28"/>
            <w:szCs w:val="28"/>
            <w:rPrChange w:id="2773" w:author="Sandhya T" w:date="2024-06-21T18:33:00Z" w16du:dateUtc="2024-06-21T13:03:00Z">
              <w:rPr/>
            </w:rPrChange>
          </w:rPr>
          <w:delText xml:space="preserve">vibration of our Mobile number impact the </w:delText>
        </w:r>
        <w:r w:rsidR="009D08D7" w:rsidRPr="00D26EE3" w:rsidDel="0023524C">
          <w:rPr>
            <w:b/>
            <w:bCs/>
            <w:sz w:val="28"/>
            <w:szCs w:val="28"/>
            <w:rPrChange w:id="2774" w:author="Sandhya T" w:date="2024-06-21T18:33:00Z" w16du:dateUtc="2024-06-21T13:03:00Z">
              <w:rPr/>
            </w:rPrChange>
          </w:rPr>
          <w:delText>quali</w:delText>
        </w:r>
      </w:del>
      <w:ins w:id="2775" w:author="Sandhya T" w:date="2024-06-20T08:17:00Z" w16du:dateUtc="2024-06-20T02:47:00Z">
        <w:del w:id="2776" w:author="Dinesh N" w:date="2024-06-22T23:39:00Z" w16du:dateUtc="2024-06-22T18:09:00Z">
          <w:r w:rsidR="00413FB3" w:rsidRPr="00D26EE3" w:rsidDel="0023524C">
            <w:rPr>
              <w:b/>
              <w:bCs/>
              <w:sz w:val="28"/>
              <w:szCs w:val="28"/>
              <w:rPrChange w:id="2777" w:author="Sandhya T" w:date="2024-06-21T18:33:00Z" w16du:dateUtc="2024-06-21T13:03:00Z">
                <w:rPr/>
              </w:rPrChange>
            </w:rPr>
            <w:delText>ty</w:delText>
          </w:r>
        </w:del>
      </w:ins>
      <w:del w:id="2778" w:author="Dinesh N" w:date="2024-06-22T23:39:00Z" w16du:dateUtc="2024-06-22T18:09:00Z">
        <w:r w:rsidR="009D08D7" w:rsidRPr="00D26EE3" w:rsidDel="0023524C">
          <w:rPr>
            <w:b/>
            <w:bCs/>
            <w:sz w:val="28"/>
            <w:szCs w:val="28"/>
            <w:rPrChange w:id="2779" w:author="Sandhya T" w:date="2024-06-21T18:33:00Z" w16du:dateUtc="2024-06-21T13:03:00Z">
              <w:rPr/>
            </w:rPrChange>
          </w:rPr>
          <w:delText>fe of our life. Using a luck</w:delText>
        </w:r>
      </w:del>
      <w:ins w:id="2780" w:author="Sandhya T" w:date="2024-06-20T08:17:00Z" w16du:dateUtc="2024-06-20T02:47:00Z">
        <w:del w:id="2781" w:author="Dinesh N" w:date="2024-06-22T23:39:00Z" w16du:dateUtc="2024-06-22T18:09:00Z">
          <w:r w:rsidR="00413FB3" w:rsidRPr="00D26EE3" w:rsidDel="0023524C">
            <w:rPr>
              <w:b/>
              <w:bCs/>
              <w:sz w:val="28"/>
              <w:szCs w:val="28"/>
              <w:rPrChange w:id="2782" w:author="Sandhya T" w:date="2024-06-21T18:33:00Z" w16du:dateUtc="2024-06-21T13:03:00Z">
                <w:rPr/>
              </w:rPrChange>
            </w:rPr>
            <w:delText>y</w:delText>
          </w:r>
        </w:del>
      </w:ins>
      <w:del w:id="2783" w:author="Dinesh N" w:date="2024-06-22T23:39:00Z" w16du:dateUtc="2024-06-22T18:09:00Z">
        <w:r w:rsidR="009D08D7" w:rsidRPr="00D26EE3" w:rsidDel="0023524C">
          <w:rPr>
            <w:b/>
            <w:bCs/>
            <w:sz w:val="28"/>
            <w:szCs w:val="28"/>
            <w:rPrChange w:id="2784" w:author="Sandhya T" w:date="2024-06-21T18:33:00Z" w16du:dateUtc="2024-06-21T13:03:00Z">
              <w:rPr/>
            </w:rPrChange>
          </w:rPr>
          <w:delText>u mobile number</w:delText>
        </w:r>
        <w:r w:rsidR="008F0784" w:rsidRPr="00D26EE3" w:rsidDel="0023524C">
          <w:rPr>
            <w:b/>
            <w:bCs/>
            <w:sz w:val="28"/>
            <w:szCs w:val="28"/>
            <w:rPrChange w:id="2785" w:author="Sandhya T" w:date="2024-06-21T18:33:00Z" w16du:dateUtc="2024-06-21T13:03:00Z">
              <w:rPr/>
            </w:rPrChange>
          </w:rPr>
          <w:delText xml:space="preserve"> can bring good luck and good life too.</w:delText>
        </w:r>
        <w:r w:rsidR="009D08D7" w:rsidRPr="00D26EE3" w:rsidDel="0023524C">
          <w:rPr>
            <w:b/>
            <w:bCs/>
            <w:sz w:val="28"/>
            <w:szCs w:val="28"/>
            <w:rPrChange w:id="2786" w:author="Sandhya T" w:date="2024-06-21T18:33:00Z" w16du:dateUtc="2024-06-21T13:03:00Z">
              <w:rPr/>
            </w:rPrChange>
          </w:rPr>
          <w:delText xml:space="preserve"> </w:delText>
        </w:r>
      </w:del>
    </w:p>
    <w:p w14:paraId="28190149" w14:textId="0ABA6146" w:rsidR="009D1508" w:rsidDel="0023524C" w:rsidRDefault="009D1508" w:rsidP="00C80489">
      <w:pPr>
        <w:rPr>
          <w:del w:id="2787" w:author="Dinesh N" w:date="2024-06-22T23:39:00Z" w16du:dateUtc="2024-06-22T18:09:00Z"/>
        </w:rPr>
      </w:pPr>
    </w:p>
    <w:p w14:paraId="6639B280" w14:textId="2B328044" w:rsidR="009D1508" w:rsidDel="0023524C" w:rsidRDefault="009D1508" w:rsidP="00C80489">
      <w:pPr>
        <w:rPr>
          <w:del w:id="2788" w:author="Dinesh N" w:date="2024-06-22T23:39:00Z" w16du:dateUtc="2024-06-22T18:09:00Z"/>
        </w:rPr>
      </w:pPr>
    </w:p>
    <w:p w14:paraId="3C15FAD7" w14:textId="77777777" w:rsidR="0021227E" w:rsidRDefault="0021227E" w:rsidP="00C80489"/>
    <w:p w14:paraId="15432B1C" w14:textId="77777777" w:rsidR="0021227E" w:rsidRDefault="0021227E" w:rsidP="00C80489"/>
    <w:p w14:paraId="4022DB17" w14:textId="3E057F0F" w:rsidR="00182108" w:rsidRPr="00962779" w:rsidRDefault="00D7053B" w:rsidP="00962779">
      <w:pPr>
        <w:jc w:val="center"/>
        <w:rPr>
          <w:rFonts w:ascii="Arial Black" w:hAnsi="Arial Black"/>
          <w:color w:val="C00000"/>
          <w:sz w:val="28"/>
          <w:szCs w:val="28"/>
          <w:u w:val="single"/>
        </w:rPr>
      </w:pPr>
      <w:r w:rsidRPr="00962779">
        <w:rPr>
          <w:rFonts w:ascii="Arial Black" w:hAnsi="Arial Black"/>
          <w:color w:val="C00000"/>
          <w:sz w:val="28"/>
          <w:szCs w:val="28"/>
          <w:u w:val="single"/>
        </w:rPr>
        <w:t>VASTU GRID</w:t>
      </w:r>
    </w:p>
    <w:tbl>
      <w:tblPr>
        <w:tblW w:w="5125" w:type="dxa"/>
        <w:jc w:val="center"/>
        <w:tblLook w:val="04A0" w:firstRow="1" w:lastRow="0" w:firstColumn="1" w:lastColumn="0" w:noHBand="0" w:noVBand="1"/>
      </w:tblPr>
      <w:tblGrid>
        <w:gridCol w:w="1025"/>
        <w:gridCol w:w="1025"/>
        <w:gridCol w:w="1025"/>
        <w:gridCol w:w="1025"/>
        <w:gridCol w:w="1025"/>
      </w:tblGrid>
      <w:tr w:rsidR="00D7053B" w:rsidRPr="00D7053B" w:rsidDel="00C17815" w14:paraId="03050F56" w14:textId="5C8097F9" w:rsidTr="00335C00">
        <w:trPr>
          <w:trHeight w:val="521"/>
          <w:jc w:val="center"/>
          <w:del w:id="2789" w:author="Dinesh N" w:date="2024-06-22T23:40:00Z"/>
        </w:trPr>
        <w:tc>
          <w:tcPr>
            <w:tcW w:w="1025" w:type="dxa"/>
            <w:tcBorders>
              <w:top w:val="nil"/>
              <w:left w:val="nil"/>
              <w:bottom w:val="nil"/>
              <w:right w:val="nil"/>
            </w:tcBorders>
            <w:shd w:val="clear" w:color="auto" w:fill="auto"/>
            <w:noWrap/>
            <w:vAlign w:val="center"/>
            <w:hideMark/>
          </w:tcPr>
          <w:p w14:paraId="55B6E02A" w14:textId="1C433017" w:rsidR="00D7053B" w:rsidRPr="00D7053B" w:rsidDel="00C17815" w:rsidRDefault="00D7053B" w:rsidP="00D7053B">
            <w:pPr>
              <w:spacing w:after="0" w:line="240" w:lineRule="auto"/>
              <w:jc w:val="center"/>
              <w:rPr>
                <w:del w:id="2790" w:author="Dinesh N" w:date="2024-06-22T23:40:00Z" w16du:dateUtc="2024-06-22T18:10:00Z"/>
                <w:rFonts w:ascii="Amasis MT Pro Black" w:eastAsia="Times New Roman" w:hAnsi="Amasis MT Pro Black"/>
                <w:color w:val="FF0066"/>
                <w:sz w:val="28"/>
                <w:szCs w:val="28"/>
                <w:lang w:eastAsia="en-US"/>
              </w:rPr>
            </w:pPr>
            <w:del w:id="2791" w:author="Dinesh N" w:date="2024-06-22T23:40:00Z" w16du:dateUtc="2024-06-22T18:10:00Z">
              <w:r w:rsidRPr="00D7053B" w:rsidDel="00C17815">
                <w:rPr>
                  <w:rFonts w:ascii="Amasis MT Pro Black" w:eastAsia="Times New Roman" w:hAnsi="Amasis MT Pro Black"/>
                  <w:color w:val="FF0066"/>
                  <w:sz w:val="28"/>
                  <w:szCs w:val="28"/>
                  <w:lang w:eastAsia="en-US"/>
                </w:rPr>
                <w:delText>SE</w:delText>
              </w:r>
            </w:del>
          </w:p>
        </w:tc>
        <w:tc>
          <w:tcPr>
            <w:tcW w:w="1025" w:type="dxa"/>
            <w:tcBorders>
              <w:top w:val="nil"/>
              <w:left w:val="nil"/>
              <w:bottom w:val="nil"/>
              <w:right w:val="nil"/>
            </w:tcBorders>
            <w:shd w:val="clear" w:color="auto" w:fill="auto"/>
            <w:noWrap/>
            <w:vAlign w:val="bottom"/>
            <w:hideMark/>
          </w:tcPr>
          <w:p w14:paraId="63C286F8" w14:textId="5898A737" w:rsidR="00D7053B" w:rsidRPr="00D7053B" w:rsidDel="00C17815" w:rsidRDefault="00D7053B" w:rsidP="00D7053B">
            <w:pPr>
              <w:spacing w:after="0" w:line="240" w:lineRule="auto"/>
              <w:jc w:val="center"/>
              <w:rPr>
                <w:del w:id="2792" w:author="Dinesh N" w:date="2024-06-22T23:40:00Z" w16du:dateUtc="2024-06-22T18:10:00Z"/>
                <w:rFonts w:ascii="Amasis MT Pro Black" w:eastAsia="Times New Roman" w:hAnsi="Amasis MT Pro Black"/>
                <w:color w:val="FF0066"/>
                <w:sz w:val="28"/>
                <w:szCs w:val="28"/>
                <w:lang w:eastAsia="en-US"/>
              </w:rPr>
            </w:pPr>
          </w:p>
        </w:tc>
        <w:tc>
          <w:tcPr>
            <w:tcW w:w="1025" w:type="dxa"/>
            <w:tcBorders>
              <w:top w:val="nil"/>
              <w:left w:val="nil"/>
              <w:bottom w:val="nil"/>
              <w:right w:val="nil"/>
            </w:tcBorders>
            <w:shd w:val="clear" w:color="auto" w:fill="auto"/>
            <w:noWrap/>
            <w:vAlign w:val="center"/>
            <w:hideMark/>
          </w:tcPr>
          <w:p w14:paraId="38C0BE86" w14:textId="6EFB68BE" w:rsidR="00D7053B" w:rsidRPr="00D7053B" w:rsidDel="00C17815" w:rsidRDefault="00D7053B" w:rsidP="00D7053B">
            <w:pPr>
              <w:spacing w:after="0" w:line="240" w:lineRule="auto"/>
              <w:jc w:val="center"/>
              <w:rPr>
                <w:del w:id="2793" w:author="Dinesh N" w:date="2024-06-22T23:40:00Z" w16du:dateUtc="2024-06-22T18:10:00Z"/>
                <w:rFonts w:ascii="Amasis MT Pro Black" w:eastAsia="Times New Roman" w:hAnsi="Amasis MT Pro Black"/>
                <w:color w:val="FF0000"/>
                <w:sz w:val="28"/>
                <w:szCs w:val="28"/>
                <w:lang w:eastAsia="en-US"/>
              </w:rPr>
            </w:pPr>
            <w:del w:id="2794" w:author="Dinesh N" w:date="2024-06-22T23:40:00Z" w16du:dateUtc="2024-06-22T18:10:00Z">
              <w:r w:rsidRPr="00D7053B" w:rsidDel="00C17815">
                <w:rPr>
                  <w:rFonts w:ascii="Amasis MT Pro Black" w:eastAsia="Times New Roman" w:hAnsi="Amasis MT Pro Black"/>
                  <w:color w:val="FF0000"/>
                  <w:sz w:val="28"/>
                  <w:szCs w:val="28"/>
                  <w:lang w:eastAsia="en-US"/>
                </w:rPr>
                <w:delText>S</w:delText>
              </w:r>
            </w:del>
          </w:p>
        </w:tc>
        <w:tc>
          <w:tcPr>
            <w:tcW w:w="1025" w:type="dxa"/>
            <w:tcBorders>
              <w:top w:val="nil"/>
              <w:left w:val="nil"/>
              <w:bottom w:val="nil"/>
              <w:right w:val="nil"/>
            </w:tcBorders>
            <w:shd w:val="clear" w:color="auto" w:fill="auto"/>
            <w:noWrap/>
            <w:vAlign w:val="center"/>
            <w:hideMark/>
          </w:tcPr>
          <w:p w14:paraId="5559D9C5" w14:textId="3DEE3FE1" w:rsidR="00D7053B" w:rsidRPr="00D7053B" w:rsidDel="00C17815" w:rsidRDefault="00D7053B" w:rsidP="00D7053B">
            <w:pPr>
              <w:spacing w:after="0" w:line="240" w:lineRule="auto"/>
              <w:jc w:val="center"/>
              <w:rPr>
                <w:del w:id="2795" w:author="Dinesh N" w:date="2024-06-22T23:40:00Z" w16du:dateUtc="2024-06-22T18:10:00Z"/>
                <w:rFonts w:ascii="Amasis MT Pro Black" w:eastAsia="Times New Roman" w:hAnsi="Amasis MT Pro Black"/>
                <w:color w:val="FF0000"/>
                <w:sz w:val="28"/>
                <w:szCs w:val="28"/>
                <w:lang w:eastAsia="en-US"/>
              </w:rPr>
            </w:pPr>
          </w:p>
        </w:tc>
        <w:tc>
          <w:tcPr>
            <w:tcW w:w="1025" w:type="dxa"/>
            <w:tcBorders>
              <w:top w:val="nil"/>
              <w:left w:val="nil"/>
              <w:bottom w:val="nil"/>
              <w:right w:val="nil"/>
            </w:tcBorders>
            <w:shd w:val="clear" w:color="auto" w:fill="auto"/>
            <w:noWrap/>
            <w:vAlign w:val="center"/>
            <w:hideMark/>
          </w:tcPr>
          <w:p w14:paraId="73043228" w14:textId="67630340" w:rsidR="00D7053B" w:rsidRPr="00D7053B" w:rsidDel="00C17815" w:rsidRDefault="00D7053B" w:rsidP="00D7053B">
            <w:pPr>
              <w:spacing w:after="0" w:line="240" w:lineRule="auto"/>
              <w:jc w:val="center"/>
              <w:rPr>
                <w:del w:id="2796" w:author="Dinesh N" w:date="2024-06-22T23:40:00Z" w16du:dateUtc="2024-06-22T18:10:00Z"/>
                <w:rFonts w:ascii="Amasis MT Pro Black" w:eastAsia="Times New Roman" w:hAnsi="Amasis MT Pro Black"/>
                <w:color w:val="FFC000"/>
                <w:sz w:val="28"/>
                <w:szCs w:val="28"/>
                <w:lang w:eastAsia="en-US"/>
              </w:rPr>
            </w:pPr>
            <w:del w:id="2797" w:author="Dinesh N" w:date="2024-06-22T23:40:00Z" w16du:dateUtc="2024-06-22T18:10:00Z">
              <w:r w:rsidRPr="00D7053B" w:rsidDel="00C17815">
                <w:rPr>
                  <w:rFonts w:ascii="Amasis MT Pro Black" w:eastAsia="Times New Roman" w:hAnsi="Amasis MT Pro Black"/>
                  <w:color w:val="FFC000"/>
                  <w:sz w:val="28"/>
                  <w:szCs w:val="28"/>
                  <w:lang w:eastAsia="en-US"/>
                </w:rPr>
                <w:delText>SW</w:delText>
              </w:r>
            </w:del>
          </w:p>
        </w:tc>
      </w:tr>
      <w:tr w:rsidR="00D7053B" w:rsidRPr="00D7053B" w:rsidDel="00C17815" w14:paraId="1D6ECCC6" w14:textId="64F0C4C4" w:rsidTr="00335C00">
        <w:trPr>
          <w:trHeight w:val="606"/>
          <w:jc w:val="center"/>
          <w:del w:id="2798" w:author="Dinesh N" w:date="2024-06-22T23:40:00Z"/>
        </w:trPr>
        <w:tc>
          <w:tcPr>
            <w:tcW w:w="1025" w:type="dxa"/>
            <w:tcBorders>
              <w:top w:val="nil"/>
              <w:left w:val="nil"/>
              <w:bottom w:val="nil"/>
              <w:right w:val="nil"/>
            </w:tcBorders>
            <w:shd w:val="clear" w:color="auto" w:fill="auto"/>
            <w:noWrap/>
            <w:vAlign w:val="center"/>
            <w:hideMark/>
          </w:tcPr>
          <w:p w14:paraId="742A11CF" w14:textId="4C53109C" w:rsidR="00D7053B" w:rsidRPr="00D7053B" w:rsidDel="00C17815" w:rsidRDefault="00D7053B" w:rsidP="00D7053B">
            <w:pPr>
              <w:spacing w:after="0" w:line="240" w:lineRule="auto"/>
              <w:jc w:val="center"/>
              <w:rPr>
                <w:del w:id="2799" w:author="Dinesh N" w:date="2024-06-22T23:40:00Z" w16du:dateUtc="2024-06-22T18:10:00Z"/>
                <w:rFonts w:ascii="Amasis MT Pro Black" w:eastAsia="Times New Roman" w:hAnsi="Amasis MT Pro Black"/>
                <w:color w:val="FFC000"/>
                <w:sz w:val="28"/>
                <w:szCs w:val="28"/>
                <w:lang w:eastAsia="en-US"/>
              </w:rPr>
            </w:pPr>
          </w:p>
        </w:tc>
        <w:tc>
          <w:tcPr>
            <w:tcW w:w="1025" w:type="dxa"/>
            <w:tcBorders>
              <w:top w:val="single" w:sz="8" w:space="0" w:color="auto"/>
              <w:left w:val="single" w:sz="8" w:space="0" w:color="auto"/>
              <w:bottom w:val="single" w:sz="4" w:space="0" w:color="auto"/>
              <w:right w:val="single" w:sz="4" w:space="0" w:color="auto"/>
            </w:tcBorders>
            <w:shd w:val="clear" w:color="000000" w:fill="66FFFF"/>
            <w:noWrap/>
            <w:vAlign w:val="center"/>
            <w:hideMark/>
          </w:tcPr>
          <w:p w14:paraId="0CFA1B8E" w14:textId="0929470A" w:rsidR="00D7053B" w:rsidRPr="00D7053B" w:rsidDel="00C17815" w:rsidRDefault="00D7053B" w:rsidP="00D7053B">
            <w:pPr>
              <w:spacing w:after="0" w:line="240" w:lineRule="auto"/>
              <w:jc w:val="center"/>
              <w:rPr>
                <w:del w:id="2800" w:author="Dinesh N" w:date="2024-06-22T23:40:00Z" w16du:dateUtc="2024-06-22T18:10:00Z"/>
                <w:rFonts w:ascii="Amasis MT Pro Black" w:eastAsia="Times New Roman" w:hAnsi="Amasis MT Pro Black"/>
                <w:color w:val="FF3399"/>
                <w:sz w:val="32"/>
                <w:szCs w:val="32"/>
                <w:lang w:eastAsia="en-US"/>
              </w:rPr>
            </w:pPr>
            <w:del w:id="2801" w:author="Dinesh N" w:date="2024-06-22T23:40:00Z" w16du:dateUtc="2024-06-22T18:10:00Z">
              <w:r w:rsidRPr="00D7053B" w:rsidDel="00C17815">
                <w:rPr>
                  <w:rFonts w:ascii="Amasis MT Pro Black" w:eastAsia="Times New Roman" w:hAnsi="Amasis MT Pro Black"/>
                  <w:color w:val="FF3399"/>
                  <w:sz w:val="32"/>
                  <w:szCs w:val="32"/>
                  <w:lang w:eastAsia="en-US"/>
                </w:rPr>
                <w:delText>4</w:delText>
              </w:r>
            </w:del>
          </w:p>
        </w:tc>
        <w:tc>
          <w:tcPr>
            <w:tcW w:w="1025" w:type="dxa"/>
            <w:tcBorders>
              <w:top w:val="single" w:sz="8" w:space="0" w:color="auto"/>
              <w:left w:val="nil"/>
              <w:bottom w:val="single" w:sz="4" w:space="0" w:color="auto"/>
              <w:right w:val="single" w:sz="4" w:space="0" w:color="auto"/>
            </w:tcBorders>
            <w:shd w:val="clear" w:color="000000" w:fill="FFFF99"/>
            <w:noWrap/>
            <w:vAlign w:val="center"/>
            <w:hideMark/>
          </w:tcPr>
          <w:p w14:paraId="71FFC99C" w14:textId="2F9C3E77" w:rsidR="00D7053B" w:rsidRPr="00D7053B" w:rsidDel="00C17815" w:rsidRDefault="00D7053B" w:rsidP="00D7053B">
            <w:pPr>
              <w:spacing w:after="0" w:line="240" w:lineRule="auto"/>
              <w:jc w:val="center"/>
              <w:rPr>
                <w:del w:id="2802" w:author="Dinesh N" w:date="2024-06-22T23:40:00Z" w16du:dateUtc="2024-06-22T18:10:00Z"/>
                <w:rFonts w:ascii="Amasis MT Pro Black" w:eastAsia="Times New Roman" w:hAnsi="Amasis MT Pro Black"/>
                <w:color w:val="0070C0"/>
                <w:sz w:val="32"/>
                <w:szCs w:val="32"/>
                <w:lang w:eastAsia="en-US"/>
              </w:rPr>
            </w:pPr>
            <w:del w:id="2803" w:author="Dinesh N" w:date="2024-06-22T23:40:00Z" w16du:dateUtc="2024-06-22T18:10:00Z">
              <w:r w:rsidRPr="00D7053B" w:rsidDel="00C17815">
                <w:rPr>
                  <w:rFonts w:ascii="Amasis MT Pro Black" w:eastAsia="Times New Roman" w:hAnsi="Amasis MT Pro Black"/>
                  <w:color w:val="0070C0"/>
                  <w:sz w:val="32"/>
                  <w:szCs w:val="32"/>
                  <w:lang w:eastAsia="en-US"/>
                </w:rPr>
                <w:delText>9</w:delText>
              </w:r>
            </w:del>
          </w:p>
        </w:tc>
        <w:tc>
          <w:tcPr>
            <w:tcW w:w="1025" w:type="dxa"/>
            <w:tcBorders>
              <w:top w:val="single" w:sz="8" w:space="0" w:color="auto"/>
              <w:left w:val="nil"/>
              <w:bottom w:val="single" w:sz="4" w:space="0" w:color="auto"/>
              <w:right w:val="single" w:sz="8" w:space="0" w:color="auto"/>
            </w:tcBorders>
            <w:shd w:val="clear" w:color="000000" w:fill="66FFFF"/>
            <w:noWrap/>
            <w:vAlign w:val="center"/>
            <w:hideMark/>
          </w:tcPr>
          <w:p w14:paraId="7CE65A42" w14:textId="7DF5A3FD" w:rsidR="00D7053B" w:rsidRPr="00D7053B" w:rsidDel="00C17815" w:rsidRDefault="00D7053B" w:rsidP="00D7053B">
            <w:pPr>
              <w:spacing w:after="0" w:line="240" w:lineRule="auto"/>
              <w:jc w:val="center"/>
              <w:rPr>
                <w:del w:id="2804" w:author="Dinesh N" w:date="2024-06-22T23:40:00Z" w16du:dateUtc="2024-06-22T18:10:00Z"/>
                <w:rFonts w:ascii="Amasis MT Pro Black" w:eastAsia="Times New Roman" w:hAnsi="Amasis MT Pro Black"/>
                <w:color w:val="FF3399"/>
                <w:sz w:val="32"/>
                <w:szCs w:val="32"/>
                <w:lang w:eastAsia="en-US"/>
              </w:rPr>
            </w:pPr>
            <w:del w:id="2805" w:author="Dinesh N" w:date="2024-06-22T23:40:00Z" w16du:dateUtc="2024-06-22T18:10:00Z">
              <w:r w:rsidRPr="00D7053B" w:rsidDel="00C17815">
                <w:rPr>
                  <w:rFonts w:ascii="Amasis MT Pro Black" w:eastAsia="Times New Roman" w:hAnsi="Amasis MT Pro Black"/>
                  <w:color w:val="FF3399"/>
                  <w:sz w:val="32"/>
                  <w:szCs w:val="32"/>
                  <w:lang w:eastAsia="en-US"/>
                </w:rPr>
                <w:delText>2</w:delText>
              </w:r>
            </w:del>
          </w:p>
        </w:tc>
        <w:tc>
          <w:tcPr>
            <w:tcW w:w="1025" w:type="dxa"/>
            <w:tcBorders>
              <w:top w:val="nil"/>
              <w:left w:val="nil"/>
              <w:bottom w:val="nil"/>
              <w:right w:val="nil"/>
            </w:tcBorders>
            <w:shd w:val="clear" w:color="auto" w:fill="auto"/>
            <w:noWrap/>
            <w:vAlign w:val="bottom"/>
            <w:hideMark/>
          </w:tcPr>
          <w:p w14:paraId="2C218818" w14:textId="53A11007" w:rsidR="00D7053B" w:rsidRPr="00D7053B" w:rsidDel="00C17815" w:rsidRDefault="00D7053B" w:rsidP="00D7053B">
            <w:pPr>
              <w:spacing w:after="0" w:line="240" w:lineRule="auto"/>
              <w:jc w:val="center"/>
              <w:rPr>
                <w:del w:id="2806" w:author="Dinesh N" w:date="2024-06-22T23:40:00Z" w16du:dateUtc="2024-06-22T18:10:00Z"/>
                <w:rFonts w:ascii="Amasis MT Pro Black" w:eastAsia="Times New Roman" w:hAnsi="Amasis MT Pro Black"/>
                <w:color w:val="FF3399"/>
                <w:sz w:val="32"/>
                <w:szCs w:val="32"/>
                <w:lang w:eastAsia="en-US"/>
              </w:rPr>
            </w:pPr>
          </w:p>
        </w:tc>
      </w:tr>
      <w:tr w:rsidR="00D7053B" w:rsidRPr="00D7053B" w:rsidDel="00C17815" w14:paraId="269E53BD" w14:textId="6AB9526E" w:rsidTr="00335C00">
        <w:trPr>
          <w:trHeight w:val="606"/>
          <w:jc w:val="center"/>
          <w:del w:id="2807" w:author="Dinesh N" w:date="2024-06-22T23:40:00Z"/>
        </w:trPr>
        <w:tc>
          <w:tcPr>
            <w:tcW w:w="1025" w:type="dxa"/>
            <w:tcBorders>
              <w:top w:val="nil"/>
              <w:left w:val="nil"/>
              <w:bottom w:val="nil"/>
              <w:right w:val="nil"/>
            </w:tcBorders>
            <w:shd w:val="clear" w:color="auto" w:fill="auto"/>
            <w:noWrap/>
            <w:vAlign w:val="center"/>
            <w:hideMark/>
          </w:tcPr>
          <w:p w14:paraId="3EB2896B" w14:textId="7F6784D3" w:rsidR="00D7053B" w:rsidRPr="00D7053B" w:rsidDel="00C17815" w:rsidRDefault="00D7053B" w:rsidP="00D7053B">
            <w:pPr>
              <w:spacing w:after="0" w:line="240" w:lineRule="auto"/>
              <w:jc w:val="center"/>
              <w:rPr>
                <w:del w:id="2808" w:author="Dinesh N" w:date="2024-06-22T23:40:00Z" w16du:dateUtc="2024-06-22T18:10:00Z"/>
                <w:rFonts w:ascii="Amasis MT Pro Black" w:eastAsia="Times New Roman" w:hAnsi="Amasis MT Pro Black"/>
                <w:color w:val="006600"/>
                <w:sz w:val="28"/>
                <w:szCs w:val="28"/>
                <w:lang w:eastAsia="en-US"/>
              </w:rPr>
            </w:pPr>
            <w:del w:id="2809" w:author="Dinesh N" w:date="2024-06-22T23:40:00Z" w16du:dateUtc="2024-06-22T18:10:00Z">
              <w:r w:rsidRPr="00D7053B" w:rsidDel="00C17815">
                <w:rPr>
                  <w:rFonts w:ascii="Amasis MT Pro Black" w:eastAsia="Times New Roman" w:hAnsi="Amasis MT Pro Black"/>
                  <w:color w:val="006600"/>
                  <w:sz w:val="28"/>
                  <w:szCs w:val="28"/>
                  <w:lang w:eastAsia="en-US"/>
                </w:rPr>
                <w:delText>E</w:delText>
              </w:r>
            </w:del>
          </w:p>
        </w:tc>
        <w:tc>
          <w:tcPr>
            <w:tcW w:w="1025" w:type="dxa"/>
            <w:tcBorders>
              <w:top w:val="nil"/>
              <w:left w:val="single" w:sz="8" w:space="0" w:color="auto"/>
              <w:bottom w:val="single" w:sz="4" w:space="0" w:color="auto"/>
              <w:right w:val="single" w:sz="4" w:space="0" w:color="auto"/>
            </w:tcBorders>
            <w:shd w:val="clear" w:color="000000" w:fill="FFFF99"/>
            <w:noWrap/>
            <w:vAlign w:val="center"/>
            <w:hideMark/>
          </w:tcPr>
          <w:p w14:paraId="624E9E44" w14:textId="081C298E" w:rsidR="00D7053B" w:rsidRPr="00D7053B" w:rsidDel="00C17815" w:rsidRDefault="00D7053B" w:rsidP="00D7053B">
            <w:pPr>
              <w:spacing w:after="0" w:line="240" w:lineRule="auto"/>
              <w:jc w:val="center"/>
              <w:rPr>
                <w:del w:id="2810" w:author="Dinesh N" w:date="2024-06-22T23:40:00Z" w16du:dateUtc="2024-06-22T18:10:00Z"/>
                <w:rFonts w:ascii="Amasis MT Pro Black" w:eastAsia="Times New Roman" w:hAnsi="Amasis MT Pro Black"/>
                <w:color w:val="0070C0"/>
                <w:sz w:val="32"/>
                <w:szCs w:val="32"/>
                <w:lang w:eastAsia="en-US"/>
              </w:rPr>
            </w:pPr>
            <w:del w:id="2811" w:author="Dinesh N" w:date="2024-06-22T23:40:00Z" w16du:dateUtc="2024-06-22T18:10:00Z">
              <w:r w:rsidRPr="00D7053B" w:rsidDel="00C17815">
                <w:rPr>
                  <w:rFonts w:ascii="Amasis MT Pro Black" w:eastAsia="Times New Roman" w:hAnsi="Amasis MT Pro Black"/>
                  <w:color w:val="0070C0"/>
                  <w:sz w:val="32"/>
                  <w:szCs w:val="32"/>
                  <w:lang w:eastAsia="en-US"/>
                </w:rPr>
                <w:delText>3</w:delText>
              </w:r>
            </w:del>
          </w:p>
        </w:tc>
        <w:tc>
          <w:tcPr>
            <w:tcW w:w="1025" w:type="dxa"/>
            <w:tcBorders>
              <w:top w:val="nil"/>
              <w:left w:val="nil"/>
              <w:bottom w:val="single" w:sz="4" w:space="0" w:color="auto"/>
              <w:right w:val="single" w:sz="4" w:space="0" w:color="auto"/>
            </w:tcBorders>
            <w:shd w:val="clear" w:color="000000" w:fill="66FFFF"/>
            <w:noWrap/>
            <w:vAlign w:val="center"/>
            <w:hideMark/>
          </w:tcPr>
          <w:p w14:paraId="7D1A9315" w14:textId="43FE9579" w:rsidR="00D7053B" w:rsidRPr="00D7053B" w:rsidDel="00C17815" w:rsidRDefault="00D7053B" w:rsidP="00D7053B">
            <w:pPr>
              <w:spacing w:after="0" w:line="240" w:lineRule="auto"/>
              <w:jc w:val="center"/>
              <w:rPr>
                <w:del w:id="2812" w:author="Dinesh N" w:date="2024-06-22T23:40:00Z" w16du:dateUtc="2024-06-22T18:10:00Z"/>
                <w:rFonts w:ascii="Amasis MT Pro Black" w:eastAsia="Times New Roman" w:hAnsi="Amasis MT Pro Black"/>
                <w:color w:val="FF3399"/>
                <w:sz w:val="32"/>
                <w:szCs w:val="32"/>
                <w:lang w:eastAsia="en-US"/>
              </w:rPr>
            </w:pPr>
            <w:del w:id="2813" w:author="Dinesh N" w:date="2024-06-22T23:40:00Z" w16du:dateUtc="2024-06-22T18:10:00Z">
              <w:r w:rsidRPr="00D7053B" w:rsidDel="00C17815">
                <w:rPr>
                  <w:rFonts w:ascii="Amasis MT Pro Black" w:eastAsia="Times New Roman" w:hAnsi="Amasis MT Pro Black"/>
                  <w:color w:val="FF3399"/>
                  <w:sz w:val="32"/>
                  <w:szCs w:val="32"/>
                  <w:lang w:eastAsia="en-US"/>
                </w:rPr>
                <w:delText>5</w:delText>
              </w:r>
            </w:del>
          </w:p>
        </w:tc>
        <w:tc>
          <w:tcPr>
            <w:tcW w:w="1025" w:type="dxa"/>
            <w:tcBorders>
              <w:top w:val="nil"/>
              <w:left w:val="nil"/>
              <w:bottom w:val="single" w:sz="4" w:space="0" w:color="auto"/>
              <w:right w:val="single" w:sz="8" w:space="0" w:color="auto"/>
            </w:tcBorders>
            <w:shd w:val="clear" w:color="000000" w:fill="FFFF99"/>
            <w:noWrap/>
            <w:vAlign w:val="center"/>
            <w:hideMark/>
          </w:tcPr>
          <w:p w14:paraId="7F897A8C" w14:textId="0F0E813E" w:rsidR="00D7053B" w:rsidRPr="00D7053B" w:rsidDel="00C17815" w:rsidRDefault="00D7053B" w:rsidP="00D7053B">
            <w:pPr>
              <w:spacing w:after="0" w:line="240" w:lineRule="auto"/>
              <w:jc w:val="center"/>
              <w:rPr>
                <w:del w:id="2814" w:author="Dinesh N" w:date="2024-06-22T23:40:00Z" w16du:dateUtc="2024-06-22T18:10:00Z"/>
                <w:rFonts w:ascii="Amasis MT Pro Black" w:eastAsia="Times New Roman" w:hAnsi="Amasis MT Pro Black"/>
                <w:color w:val="0070C0"/>
                <w:sz w:val="32"/>
                <w:szCs w:val="32"/>
                <w:lang w:eastAsia="en-US"/>
              </w:rPr>
            </w:pPr>
            <w:del w:id="2815" w:author="Dinesh N" w:date="2024-06-22T23:40:00Z" w16du:dateUtc="2024-06-22T18:10:00Z">
              <w:r w:rsidRPr="00D7053B" w:rsidDel="00C17815">
                <w:rPr>
                  <w:rFonts w:ascii="Amasis MT Pro Black" w:eastAsia="Times New Roman" w:hAnsi="Amasis MT Pro Black"/>
                  <w:color w:val="0070C0"/>
                  <w:sz w:val="32"/>
                  <w:szCs w:val="32"/>
                  <w:lang w:eastAsia="en-US"/>
                </w:rPr>
                <w:delText>7</w:delText>
              </w:r>
            </w:del>
          </w:p>
        </w:tc>
        <w:tc>
          <w:tcPr>
            <w:tcW w:w="1025" w:type="dxa"/>
            <w:tcBorders>
              <w:top w:val="nil"/>
              <w:left w:val="nil"/>
              <w:bottom w:val="nil"/>
              <w:right w:val="nil"/>
            </w:tcBorders>
            <w:shd w:val="clear" w:color="auto" w:fill="auto"/>
            <w:noWrap/>
            <w:vAlign w:val="center"/>
            <w:hideMark/>
          </w:tcPr>
          <w:p w14:paraId="582F38AE" w14:textId="7F2FE035" w:rsidR="00D7053B" w:rsidRPr="00D7053B" w:rsidDel="00C17815" w:rsidRDefault="00D7053B" w:rsidP="00D7053B">
            <w:pPr>
              <w:spacing w:after="0" w:line="240" w:lineRule="auto"/>
              <w:jc w:val="center"/>
              <w:rPr>
                <w:del w:id="2816" w:author="Dinesh N" w:date="2024-06-22T23:40:00Z" w16du:dateUtc="2024-06-22T18:10:00Z"/>
                <w:rFonts w:ascii="Amasis MT Pro Black" w:eastAsia="Times New Roman" w:hAnsi="Amasis MT Pro Black"/>
                <w:color w:val="808080"/>
                <w:sz w:val="28"/>
                <w:szCs w:val="28"/>
                <w:lang w:eastAsia="en-US"/>
              </w:rPr>
            </w:pPr>
            <w:del w:id="2817" w:author="Dinesh N" w:date="2024-06-22T23:40:00Z" w16du:dateUtc="2024-06-22T18:10:00Z">
              <w:r w:rsidRPr="00D7053B" w:rsidDel="00C17815">
                <w:rPr>
                  <w:rFonts w:ascii="Amasis MT Pro Black" w:eastAsia="Times New Roman" w:hAnsi="Amasis MT Pro Black"/>
                  <w:color w:val="808080"/>
                  <w:sz w:val="28"/>
                  <w:szCs w:val="28"/>
                  <w:lang w:eastAsia="en-US"/>
                </w:rPr>
                <w:delText>W</w:delText>
              </w:r>
            </w:del>
          </w:p>
        </w:tc>
      </w:tr>
      <w:tr w:rsidR="00D7053B" w:rsidRPr="00D7053B" w:rsidDel="00C17815" w14:paraId="010674CB" w14:textId="4D5B6D48" w:rsidTr="00335C00">
        <w:trPr>
          <w:trHeight w:val="621"/>
          <w:jc w:val="center"/>
          <w:del w:id="2818" w:author="Dinesh N" w:date="2024-06-22T23:40:00Z"/>
        </w:trPr>
        <w:tc>
          <w:tcPr>
            <w:tcW w:w="1025" w:type="dxa"/>
            <w:tcBorders>
              <w:top w:val="nil"/>
              <w:left w:val="nil"/>
              <w:bottom w:val="nil"/>
              <w:right w:val="nil"/>
            </w:tcBorders>
            <w:shd w:val="clear" w:color="auto" w:fill="auto"/>
            <w:noWrap/>
            <w:vAlign w:val="center"/>
            <w:hideMark/>
          </w:tcPr>
          <w:p w14:paraId="22FF3C0C" w14:textId="629C257E" w:rsidR="00D7053B" w:rsidRPr="00D7053B" w:rsidDel="00C17815" w:rsidRDefault="00D7053B" w:rsidP="00D7053B">
            <w:pPr>
              <w:spacing w:after="0" w:line="240" w:lineRule="auto"/>
              <w:jc w:val="center"/>
              <w:rPr>
                <w:del w:id="2819" w:author="Dinesh N" w:date="2024-06-22T23:40:00Z" w16du:dateUtc="2024-06-22T18:10:00Z"/>
                <w:rFonts w:ascii="Amasis MT Pro Black" w:eastAsia="Times New Roman" w:hAnsi="Amasis MT Pro Black"/>
                <w:color w:val="808080"/>
                <w:sz w:val="28"/>
                <w:szCs w:val="28"/>
                <w:lang w:eastAsia="en-US"/>
              </w:rPr>
            </w:pPr>
          </w:p>
        </w:tc>
        <w:tc>
          <w:tcPr>
            <w:tcW w:w="1025" w:type="dxa"/>
            <w:tcBorders>
              <w:top w:val="nil"/>
              <w:left w:val="single" w:sz="8" w:space="0" w:color="auto"/>
              <w:bottom w:val="single" w:sz="8" w:space="0" w:color="auto"/>
              <w:right w:val="single" w:sz="4" w:space="0" w:color="auto"/>
            </w:tcBorders>
            <w:shd w:val="clear" w:color="000000" w:fill="66FFFF"/>
            <w:noWrap/>
            <w:vAlign w:val="center"/>
            <w:hideMark/>
          </w:tcPr>
          <w:p w14:paraId="34AF6FA7" w14:textId="7DBE4D85" w:rsidR="00D7053B" w:rsidRPr="00D7053B" w:rsidDel="00C17815" w:rsidRDefault="00D7053B" w:rsidP="00D7053B">
            <w:pPr>
              <w:spacing w:after="0" w:line="240" w:lineRule="auto"/>
              <w:jc w:val="center"/>
              <w:rPr>
                <w:del w:id="2820" w:author="Dinesh N" w:date="2024-06-22T23:40:00Z" w16du:dateUtc="2024-06-22T18:10:00Z"/>
                <w:rFonts w:ascii="Amasis MT Pro Black" w:eastAsia="Times New Roman" w:hAnsi="Amasis MT Pro Black"/>
                <w:color w:val="FF3399"/>
                <w:sz w:val="32"/>
                <w:szCs w:val="32"/>
                <w:lang w:eastAsia="en-US"/>
              </w:rPr>
            </w:pPr>
            <w:del w:id="2821" w:author="Dinesh N" w:date="2024-06-22T23:40:00Z" w16du:dateUtc="2024-06-22T18:10:00Z">
              <w:r w:rsidRPr="00D7053B" w:rsidDel="00C17815">
                <w:rPr>
                  <w:rFonts w:ascii="Amasis MT Pro Black" w:eastAsia="Times New Roman" w:hAnsi="Amasis MT Pro Black"/>
                  <w:color w:val="FF3399"/>
                  <w:sz w:val="32"/>
                  <w:szCs w:val="32"/>
                  <w:lang w:eastAsia="en-US"/>
                </w:rPr>
                <w:delText>8</w:delText>
              </w:r>
            </w:del>
          </w:p>
        </w:tc>
        <w:tc>
          <w:tcPr>
            <w:tcW w:w="1025" w:type="dxa"/>
            <w:tcBorders>
              <w:top w:val="nil"/>
              <w:left w:val="nil"/>
              <w:bottom w:val="single" w:sz="8" w:space="0" w:color="auto"/>
              <w:right w:val="single" w:sz="4" w:space="0" w:color="auto"/>
            </w:tcBorders>
            <w:shd w:val="clear" w:color="000000" w:fill="FFFF99"/>
            <w:noWrap/>
            <w:vAlign w:val="center"/>
            <w:hideMark/>
          </w:tcPr>
          <w:p w14:paraId="495B2499" w14:textId="0275B01C" w:rsidR="00D7053B" w:rsidRPr="00D7053B" w:rsidDel="00C17815" w:rsidRDefault="00D7053B" w:rsidP="00D7053B">
            <w:pPr>
              <w:spacing w:after="0" w:line="240" w:lineRule="auto"/>
              <w:jc w:val="center"/>
              <w:rPr>
                <w:del w:id="2822" w:author="Dinesh N" w:date="2024-06-22T23:40:00Z" w16du:dateUtc="2024-06-22T18:10:00Z"/>
                <w:rFonts w:ascii="Amasis MT Pro Black" w:eastAsia="Times New Roman" w:hAnsi="Amasis MT Pro Black"/>
                <w:color w:val="0070C0"/>
                <w:sz w:val="32"/>
                <w:szCs w:val="32"/>
                <w:lang w:eastAsia="en-US"/>
              </w:rPr>
            </w:pPr>
            <w:del w:id="2823" w:author="Dinesh N" w:date="2024-06-22T23:40:00Z" w16du:dateUtc="2024-06-22T18:10:00Z">
              <w:r w:rsidRPr="00D7053B" w:rsidDel="00C17815">
                <w:rPr>
                  <w:rFonts w:ascii="Amasis MT Pro Black" w:eastAsia="Times New Roman" w:hAnsi="Amasis MT Pro Black"/>
                  <w:color w:val="0070C0"/>
                  <w:sz w:val="32"/>
                  <w:szCs w:val="32"/>
                  <w:lang w:eastAsia="en-US"/>
                </w:rPr>
                <w:delText>1</w:delText>
              </w:r>
            </w:del>
          </w:p>
        </w:tc>
        <w:tc>
          <w:tcPr>
            <w:tcW w:w="1025" w:type="dxa"/>
            <w:tcBorders>
              <w:top w:val="nil"/>
              <w:left w:val="nil"/>
              <w:bottom w:val="single" w:sz="8" w:space="0" w:color="auto"/>
              <w:right w:val="single" w:sz="8" w:space="0" w:color="auto"/>
            </w:tcBorders>
            <w:shd w:val="clear" w:color="000000" w:fill="66FFFF"/>
            <w:noWrap/>
            <w:vAlign w:val="center"/>
            <w:hideMark/>
          </w:tcPr>
          <w:p w14:paraId="4897CDA2" w14:textId="1292BF02" w:rsidR="00D7053B" w:rsidRPr="00D7053B" w:rsidDel="00C17815" w:rsidRDefault="00D7053B" w:rsidP="00D7053B">
            <w:pPr>
              <w:spacing w:after="0" w:line="240" w:lineRule="auto"/>
              <w:jc w:val="center"/>
              <w:rPr>
                <w:del w:id="2824" w:author="Dinesh N" w:date="2024-06-22T23:40:00Z" w16du:dateUtc="2024-06-22T18:10:00Z"/>
                <w:rFonts w:ascii="Amasis MT Pro Black" w:eastAsia="Times New Roman" w:hAnsi="Amasis MT Pro Black"/>
                <w:color w:val="FF3399"/>
                <w:sz w:val="32"/>
                <w:szCs w:val="32"/>
                <w:lang w:eastAsia="en-US"/>
              </w:rPr>
            </w:pPr>
            <w:del w:id="2825" w:author="Dinesh N" w:date="2024-06-22T23:40:00Z" w16du:dateUtc="2024-06-22T18:10:00Z">
              <w:r w:rsidRPr="00D7053B" w:rsidDel="00C17815">
                <w:rPr>
                  <w:rFonts w:ascii="Amasis MT Pro Black" w:eastAsia="Times New Roman" w:hAnsi="Amasis MT Pro Black"/>
                  <w:color w:val="FF3399"/>
                  <w:sz w:val="32"/>
                  <w:szCs w:val="32"/>
                  <w:lang w:eastAsia="en-US"/>
                </w:rPr>
                <w:delText>6</w:delText>
              </w:r>
            </w:del>
          </w:p>
        </w:tc>
        <w:tc>
          <w:tcPr>
            <w:tcW w:w="1025" w:type="dxa"/>
            <w:tcBorders>
              <w:top w:val="nil"/>
              <w:left w:val="nil"/>
              <w:bottom w:val="nil"/>
              <w:right w:val="nil"/>
            </w:tcBorders>
            <w:shd w:val="clear" w:color="auto" w:fill="auto"/>
            <w:noWrap/>
            <w:vAlign w:val="bottom"/>
            <w:hideMark/>
          </w:tcPr>
          <w:p w14:paraId="02B8A7B5" w14:textId="22B67962" w:rsidR="00D7053B" w:rsidRPr="00D7053B" w:rsidDel="00C17815" w:rsidRDefault="00D7053B" w:rsidP="00D7053B">
            <w:pPr>
              <w:spacing w:after="0" w:line="240" w:lineRule="auto"/>
              <w:jc w:val="center"/>
              <w:rPr>
                <w:del w:id="2826" w:author="Dinesh N" w:date="2024-06-22T23:40:00Z" w16du:dateUtc="2024-06-22T18:10:00Z"/>
                <w:rFonts w:ascii="Amasis MT Pro Black" w:eastAsia="Times New Roman" w:hAnsi="Amasis MT Pro Black"/>
                <w:color w:val="FF3399"/>
                <w:sz w:val="32"/>
                <w:szCs w:val="32"/>
                <w:lang w:eastAsia="en-US"/>
              </w:rPr>
            </w:pPr>
          </w:p>
        </w:tc>
      </w:tr>
      <w:tr w:rsidR="00D7053B" w:rsidRPr="00D7053B" w:rsidDel="00C17815" w14:paraId="13466D8D" w14:textId="1FDB40FC" w:rsidTr="00335C00">
        <w:trPr>
          <w:trHeight w:val="504"/>
          <w:jc w:val="center"/>
          <w:del w:id="2827" w:author="Dinesh N" w:date="2024-06-22T23:40:00Z"/>
        </w:trPr>
        <w:tc>
          <w:tcPr>
            <w:tcW w:w="1025" w:type="dxa"/>
            <w:tcBorders>
              <w:top w:val="nil"/>
              <w:left w:val="nil"/>
              <w:bottom w:val="nil"/>
              <w:right w:val="nil"/>
            </w:tcBorders>
            <w:shd w:val="clear" w:color="auto" w:fill="auto"/>
            <w:noWrap/>
            <w:vAlign w:val="center"/>
            <w:hideMark/>
          </w:tcPr>
          <w:p w14:paraId="6FBB3F66" w14:textId="055687A3" w:rsidR="00D7053B" w:rsidRPr="00D7053B" w:rsidDel="00C17815" w:rsidRDefault="00D7053B" w:rsidP="00D7053B">
            <w:pPr>
              <w:spacing w:after="0" w:line="240" w:lineRule="auto"/>
              <w:jc w:val="center"/>
              <w:rPr>
                <w:del w:id="2828" w:author="Dinesh N" w:date="2024-06-22T23:40:00Z" w16du:dateUtc="2024-06-22T18:10:00Z"/>
                <w:rFonts w:ascii="Amasis MT Pro Black" w:eastAsia="Times New Roman" w:hAnsi="Amasis MT Pro Black"/>
                <w:color w:val="2F75B5"/>
                <w:sz w:val="28"/>
                <w:szCs w:val="28"/>
                <w:lang w:eastAsia="en-US"/>
              </w:rPr>
            </w:pPr>
            <w:del w:id="2829" w:author="Dinesh N" w:date="2024-06-22T23:40:00Z" w16du:dateUtc="2024-06-22T18:10:00Z">
              <w:r w:rsidRPr="00D7053B" w:rsidDel="00C17815">
                <w:rPr>
                  <w:rFonts w:ascii="Amasis MT Pro Black" w:eastAsia="Times New Roman" w:hAnsi="Amasis MT Pro Black"/>
                  <w:color w:val="2F75B5"/>
                  <w:sz w:val="28"/>
                  <w:szCs w:val="28"/>
                  <w:lang w:eastAsia="en-US"/>
                </w:rPr>
                <w:delText>NE</w:delText>
              </w:r>
            </w:del>
          </w:p>
        </w:tc>
        <w:tc>
          <w:tcPr>
            <w:tcW w:w="1025" w:type="dxa"/>
            <w:tcBorders>
              <w:top w:val="nil"/>
              <w:left w:val="nil"/>
              <w:bottom w:val="nil"/>
              <w:right w:val="nil"/>
            </w:tcBorders>
            <w:shd w:val="clear" w:color="auto" w:fill="auto"/>
            <w:noWrap/>
            <w:vAlign w:val="center"/>
            <w:hideMark/>
          </w:tcPr>
          <w:p w14:paraId="7D7C30F8" w14:textId="639E3D5F" w:rsidR="00D7053B" w:rsidRPr="00D7053B" w:rsidDel="00C17815" w:rsidRDefault="00D7053B" w:rsidP="00D7053B">
            <w:pPr>
              <w:spacing w:after="0" w:line="240" w:lineRule="auto"/>
              <w:jc w:val="center"/>
              <w:rPr>
                <w:del w:id="2830" w:author="Dinesh N" w:date="2024-06-22T23:40:00Z" w16du:dateUtc="2024-06-22T18:10:00Z"/>
                <w:rFonts w:ascii="Amasis MT Pro Black" w:eastAsia="Times New Roman" w:hAnsi="Amasis MT Pro Black"/>
                <w:color w:val="2F75B5"/>
                <w:sz w:val="28"/>
                <w:szCs w:val="28"/>
                <w:lang w:eastAsia="en-US"/>
              </w:rPr>
            </w:pPr>
          </w:p>
        </w:tc>
        <w:tc>
          <w:tcPr>
            <w:tcW w:w="1025" w:type="dxa"/>
            <w:tcBorders>
              <w:top w:val="nil"/>
              <w:left w:val="nil"/>
              <w:bottom w:val="nil"/>
              <w:right w:val="nil"/>
            </w:tcBorders>
            <w:shd w:val="clear" w:color="auto" w:fill="auto"/>
            <w:noWrap/>
            <w:vAlign w:val="center"/>
            <w:hideMark/>
          </w:tcPr>
          <w:p w14:paraId="206F901C" w14:textId="0A3F260C" w:rsidR="00D7053B" w:rsidRPr="00D7053B" w:rsidDel="00C17815" w:rsidRDefault="00D7053B" w:rsidP="00D7053B">
            <w:pPr>
              <w:spacing w:after="0" w:line="240" w:lineRule="auto"/>
              <w:jc w:val="center"/>
              <w:rPr>
                <w:del w:id="2831" w:author="Dinesh N" w:date="2024-06-22T23:40:00Z" w16du:dateUtc="2024-06-22T18:10:00Z"/>
                <w:rFonts w:ascii="Amasis MT Pro Black" w:eastAsia="Times New Roman" w:hAnsi="Amasis MT Pro Black"/>
                <w:color w:val="000066"/>
                <w:sz w:val="28"/>
                <w:szCs w:val="28"/>
                <w:lang w:eastAsia="en-US"/>
              </w:rPr>
            </w:pPr>
            <w:del w:id="2832" w:author="Dinesh N" w:date="2024-06-22T23:40:00Z" w16du:dateUtc="2024-06-22T18:10:00Z">
              <w:r w:rsidRPr="00D7053B" w:rsidDel="00C17815">
                <w:rPr>
                  <w:rFonts w:ascii="Amasis MT Pro Black" w:eastAsia="Times New Roman" w:hAnsi="Amasis MT Pro Black"/>
                  <w:color w:val="000066"/>
                  <w:sz w:val="28"/>
                  <w:szCs w:val="28"/>
                  <w:lang w:eastAsia="en-US"/>
                </w:rPr>
                <w:delText>N</w:delText>
              </w:r>
            </w:del>
          </w:p>
        </w:tc>
        <w:tc>
          <w:tcPr>
            <w:tcW w:w="1025" w:type="dxa"/>
            <w:tcBorders>
              <w:top w:val="nil"/>
              <w:left w:val="nil"/>
              <w:bottom w:val="nil"/>
              <w:right w:val="nil"/>
            </w:tcBorders>
            <w:shd w:val="clear" w:color="auto" w:fill="auto"/>
            <w:noWrap/>
            <w:vAlign w:val="center"/>
            <w:hideMark/>
          </w:tcPr>
          <w:p w14:paraId="72F838F1" w14:textId="33A34DE9" w:rsidR="00D7053B" w:rsidRPr="00D7053B" w:rsidDel="00C17815" w:rsidRDefault="00D7053B" w:rsidP="00D7053B">
            <w:pPr>
              <w:spacing w:after="0" w:line="240" w:lineRule="auto"/>
              <w:jc w:val="center"/>
              <w:rPr>
                <w:del w:id="2833" w:author="Dinesh N" w:date="2024-06-22T23:40:00Z" w16du:dateUtc="2024-06-22T18:10:00Z"/>
                <w:rFonts w:ascii="Amasis MT Pro Black" w:eastAsia="Times New Roman" w:hAnsi="Amasis MT Pro Black"/>
                <w:color w:val="000066"/>
                <w:sz w:val="28"/>
                <w:szCs w:val="28"/>
                <w:lang w:eastAsia="en-US"/>
              </w:rPr>
            </w:pPr>
          </w:p>
        </w:tc>
        <w:tc>
          <w:tcPr>
            <w:tcW w:w="1025" w:type="dxa"/>
            <w:tcBorders>
              <w:top w:val="nil"/>
              <w:left w:val="nil"/>
              <w:bottom w:val="nil"/>
              <w:right w:val="nil"/>
            </w:tcBorders>
            <w:shd w:val="clear" w:color="auto" w:fill="auto"/>
            <w:noWrap/>
            <w:vAlign w:val="center"/>
            <w:hideMark/>
          </w:tcPr>
          <w:p w14:paraId="37AD6D49" w14:textId="207411CA" w:rsidR="00D7053B" w:rsidRPr="00D7053B" w:rsidDel="00C17815" w:rsidRDefault="00D7053B" w:rsidP="00D7053B">
            <w:pPr>
              <w:spacing w:after="0" w:line="240" w:lineRule="auto"/>
              <w:jc w:val="center"/>
              <w:rPr>
                <w:del w:id="2834" w:author="Dinesh N" w:date="2024-06-22T23:40:00Z" w16du:dateUtc="2024-06-22T18:10:00Z"/>
                <w:rFonts w:ascii="Amasis MT Pro Black" w:eastAsia="Times New Roman" w:hAnsi="Amasis MT Pro Black"/>
                <w:color w:val="2F75B5"/>
                <w:sz w:val="28"/>
                <w:szCs w:val="28"/>
                <w:lang w:eastAsia="en-US"/>
              </w:rPr>
            </w:pPr>
            <w:del w:id="2835" w:author="Dinesh N" w:date="2024-06-22T23:40:00Z" w16du:dateUtc="2024-06-22T18:10:00Z">
              <w:r w:rsidRPr="00D7053B" w:rsidDel="00C17815">
                <w:rPr>
                  <w:rFonts w:ascii="Amasis MT Pro Black" w:eastAsia="Times New Roman" w:hAnsi="Amasis MT Pro Black"/>
                  <w:color w:val="2F75B5"/>
                  <w:sz w:val="28"/>
                  <w:szCs w:val="28"/>
                  <w:lang w:eastAsia="en-US"/>
                </w:rPr>
                <w:delText>NW</w:delText>
              </w:r>
            </w:del>
          </w:p>
        </w:tc>
      </w:tr>
    </w:tbl>
    <w:p w14:paraId="2D38AD42" w14:textId="77777777" w:rsidR="00D7053B" w:rsidRDefault="00D7053B" w:rsidP="00C80489">
      <w:pPr>
        <w:rPr>
          <w:ins w:id="2836" w:author="Dinesh N" w:date="2024-06-22T23:40:00Z" w16du:dateUtc="2024-06-22T18:10:00Z"/>
        </w:rPr>
      </w:pPr>
    </w:p>
    <w:tbl>
      <w:tblPr>
        <w:tblW w:w="4800" w:type="dxa"/>
        <w:tblInd w:w="2288" w:type="dxa"/>
        <w:tblLook w:val="04A0" w:firstRow="1" w:lastRow="0" w:firstColumn="1" w:lastColumn="0" w:noHBand="0" w:noVBand="1"/>
        <w:tblPrChange w:id="2837" w:author="Dinesh N" w:date="2024-06-22T23:41:00Z" w16du:dateUtc="2024-06-22T18:11:00Z">
          <w:tblPr>
            <w:tblW w:w="4800" w:type="dxa"/>
            <w:tblLook w:val="04A0" w:firstRow="1" w:lastRow="0" w:firstColumn="1" w:lastColumn="0" w:noHBand="0" w:noVBand="1"/>
          </w:tblPr>
        </w:tblPrChange>
      </w:tblPr>
      <w:tblGrid>
        <w:gridCol w:w="960"/>
        <w:gridCol w:w="960"/>
        <w:gridCol w:w="960"/>
        <w:gridCol w:w="960"/>
        <w:gridCol w:w="960"/>
        <w:tblGridChange w:id="2838">
          <w:tblGrid>
            <w:gridCol w:w="960"/>
            <w:gridCol w:w="960"/>
            <w:gridCol w:w="368"/>
            <w:gridCol w:w="592"/>
            <w:gridCol w:w="368"/>
            <w:gridCol w:w="592"/>
            <w:gridCol w:w="368"/>
            <w:gridCol w:w="592"/>
            <w:gridCol w:w="368"/>
            <w:gridCol w:w="960"/>
            <w:gridCol w:w="960"/>
          </w:tblGrid>
        </w:tblGridChange>
      </w:tblGrid>
      <w:tr w:rsidR="00D21FED" w:rsidRPr="00D21FED" w14:paraId="438B99B1" w14:textId="77777777" w:rsidTr="00D21FED">
        <w:trPr>
          <w:trHeight w:val="624"/>
          <w:ins w:id="2839" w:author="Dinesh N" w:date="2024-06-22T23:40:00Z"/>
          <w:trPrChange w:id="2840" w:author="Dinesh N" w:date="2024-06-22T23:41:00Z" w16du:dateUtc="2024-06-22T18:11:00Z">
            <w:trPr>
              <w:gridAfter w:val="0"/>
              <w:trHeight w:val="624"/>
            </w:trPr>
          </w:trPrChange>
        </w:trPr>
        <w:tc>
          <w:tcPr>
            <w:tcW w:w="960" w:type="dxa"/>
            <w:tcBorders>
              <w:top w:val="nil"/>
              <w:left w:val="nil"/>
              <w:bottom w:val="nil"/>
              <w:right w:val="nil"/>
            </w:tcBorders>
            <w:shd w:val="clear" w:color="auto" w:fill="auto"/>
            <w:noWrap/>
            <w:vAlign w:val="center"/>
            <w:hideMark/>
            <w:tcPrChange w:id="2841" w:author="Dinesh N" w:date="2024-06-22T23:41:00Z" w16du:dateUtc="2024-06-22T18:11:00Z">
              <w:tcPr>
                <w:tcW w:w="960" w:type="dxa"/>
                <w:tcBorders>
                  <w:top w:val="nil"/>
                  <w:left w:val="nil"/>
                  <w:bottom w:val="nil"/>
                  <w:right w:val="nil"/>
                </w:tcBorders>
                <w:shd w:val="clear" w:color="auto" w:fill="auto"/>
                <w:noWrap/>
                <w:vAlign w:val="center"/>
                <w:hideMark/>
              </w:tcPr>
            </w:tcPrChange>
          </w:tcPr>
          <w:p w14:paraId="0734AF66" w14:textId="77777777" w:rsidR="00D21FED" w:rsidRPr="00D21FED" w:rsidRDefault="00D21FED" w:rsidP="00D21FED">
            <w:pPr>
              <w:spacing w:after="0" w:line="240" w:lineRule="auto"/>
              <w:jc w:val="center"/>
              <w:rPr>
                <w:ins w:id="2842" w:author="Dinesh N" w:date="2024-06-22T23:40:00Z" w16du:dateUtc="2024-06-22T18:10:00Z"/>
                <w:rFonts w:ascii="Amasis MT Pro Black" w:eastAsia="Times New Roman" w:hAnsi="Amasis MT Pro Black"/>
                <w:color w:val="2F75B5"/>
                <w:sz w:val="28"/>
                <w:szCs w:val="28"/>
                <w:lang w:eastAsia="en-US"/>
              </w:rPr>
            </w:pPr>
            <w:ins w:id="2843" w:author="Dinesh N" w:date="2024-06-22T23:40:00Z" w16du:dateUtc="2024-06-22T18:10:00Z">
              <w:r w:rsidRPr="00D21FED">
                <w:rPr>
                  <w:rFonts w:ascii="Amasis MT Pro Black" w:eastAsia="Times New Roman" w:hAnsi="Amasis MT Pro Black"/>
                  <w:color w:val="2F75B5"/>
                  <w:sz w:val="28"/>
                  <w:szCs w:val="28"/>
                  <w:lang w:eastAsia="en-US"/>
                </w:rPr>
                <w:t>NW</w:t>
              </w:r>
            </w:ins>
          </w:p>
        </w:tc>
        <w:tc>
          <w:tcPr>
            <w:tcW w:w="960" w:type="dxa"/>
            <w:tcBorders>
              <w:top w:val="nil"/>
              <w:left w:val="nil"/>
              <w:bottom w:val="nil"/>
              <w:right w:val="nil"/>
            </w:tcBorders>
            <w:shd w:val="clear" w:color="auto" w:fill="auto"/>
            <w:noWrap/>
            <w:vAlign w:val="bottom"/>
            <w:hideMark/>
            <w:tcPrChange w:id="2844" w:author="Dinesh N" w:date="2024-06-22T23:41:00Z" w16du:dateUtc="2024-06-22T18:11:00Z">
              <w:tcPr>
                <w:tcW w:w="960" w:type="dxa"/>
                <w:tcBorders>
                  <w:top w:val="nil"/>
                  <w:left w:val="nil"/>
                  <w:bottom w:val="nil"/>
                  <w:right w:val="nil"/>
                </w:tcBorders>
                <w:shd w:val="clear" w:color="auto" w:fill="auto"/>
                <w:noWrap/>
                <w:vAlign w:val="bottom"/>
                <w:hideMark/>
              </w:tcPr>
            </w:tcPrChange>
          </w:tcPr>
          <w:p w14:paraId="0B39838C" w14:textId="77777777" w:rsidR="00D21FED" w:rsidRPr="00D21FED" w:rsidRDefault="00D21FED" w:rsidP="00D21FED">
            <w:pPr>
              <w:spacing w:after="0" w:line="240" w:lineRule="auto"/>
              <w:jc w:val="center"/>
              <w:rPr>
                <w:ins w:id="2845" w:author="Dinesh N" w:date="2024-06-22T23:40:00Z" w16du:dateUtc="2024-06-22T18:10:00Z"/>
                <w:rFonts w:ascii="Amasis MT Pro Black" w:eastAsia="Times New Roman" w:hAnsi="Amasis MT Pro Black"/>
                <w:color w:val="2F75B5"/>
                <w:sz w:val="28"/>
                <w:szCs w:val="28"/>
                <w:lang w:eastAsia="en-US"/>
              </w:rPr>
            </w:pPr>
          </w:p>
        </w:tc>
        <w:tc>
          <w:tcPr>
            <w:tcW w:w="960" w:type="dxa"/>
            <w:tcBorders>
              <w:top w:val="nil"/>
              <w:left w:val="nil"/>
              <w:bottom w:val="nil"/>
              <w:right w:val="nil"/>
            </w:tcBorders>
            <w:shd w:val="clear" w:color="auto" w:fill="auto"/>
            <w:noWrap/>
            <w:vAlign w:val="center"/>
            <w:hideMark/>
            <w:tcPrChange w:id="2846" w:author="Dinesh N" w:date="2024-06-22T23:41:00Z" w16du:dateUtc="2024-06-22T18:11:00Z">
              <w:tcPr>
                <w:tcW w:w="960" w:type="dxa"/>
                <w:gridSpan w:val="2"/>
                <w:tcBorders>
                  <w:top w:val="nil"/>
                  <w:left w:val="nil"/>
                  <w:bottom w:val="nil"/>
                  <w:right w:val="nil"/>
                </w:tcBorders>
                <w:shd w:val="clear" w:color="auto" w:fill="auto"/>
                <w:noWrap/>
                <w:vAlign w:val="center"/>
                <w:hideMark/>
              </w:tcPr>
            </w:tcPrChange>
          </w:tcPr>
          <w:p w14:paraId="38783AC5" w14:textId="77777777" w:rsidR="00D21FED" w:rsidRPr="00D21FED" w:rsidRDefault="00D21FED" w:rsidP="00D21FED">
            <w:pPr>
              <w:spacing w:after="0" w:line="240" w:lineRule="auto"/>
              <w:jc w:val="center"/>
              <w:rPr>
                <w:ins w:id="2847" w:author="Dinesh N" w:date="2024-06-22T23:40:00Z" w16du:dateUtc="2024-06-22T18:10:00Z"/>
                <w:rFonts w:ascii="Amasis MT Pro Black" w:eastAsia="Times New Roman" w:hAnsi="Amasis MT Pro Black"/>
                <w:color w:val="000066"/>
                <w:sz w:val="28"/>
                <w:szCs w:val="28"/>
                <w:lang w:eastAsia="en-US"/>
              </w:rPr>
            </w:pPr>
            <w:ins w:id="2848" w:author="Dinesh N" w:date="2024-06-22T23:40:00Z" w16du:dateUtc="2024-06-22T18:10:00Z">
              <w:r w:rsidRPr="00D21FED">
                <w:rPr>
                  <w:rFonts w:ascii="Amasis MT Pro Black" w:eastAsia="Times New Roman" w:hAnsi="Amasis MT Pro Black"/>
                  <w:color w:val="000066"/>
                  <w:sz w:val="28"/>
                  <w:szCs w:val="28"/>
                  <w:lang w:eastAsia="en-US"/>
                </w:rPr>
                <w:t>N</w:t>
              </w:r>
            </w:ins>
          </w:p>
        </w:tc>
        <w:tc>
          <w:tcPr>
            <w:tcW w:w="960" w:type="dxa"/>
            <w:tcBorders>
              <w:top w:val="nil"/>
              <w:left w:val="nil"/>
              <w:bottom w:val="nil"/>
              <w:right w:val="nil"/>
            </w:tcBorders>
            <w:shd w:val="clear" w:color="auto" w:fill="auto"/>
            <w:noWrap/>
            <w:vAlign w:val="center"/>
            <w:hideMark/>
            <w:tcPrChange w:id="2849" w:author="Dinesh N" w:date="2024-06-22T23:41:00Z" w16du:dateUtc="2024-06-22T18:11:00Z">
              <w:tcPr>
                <w:tcW w:w="960" w:type="dxa"/>
                <w:gridSpan w:val="2"/>
                <w:tcBorders>
                  <w:top w:val="nil"/>
                  <w:left w:val="nil"/>
                  <w:bottom w:val="nil"/>
                  <w:right w:val="nil"/>
                </w:tcBorders>
                <w:shd w:val="clear" w:color="auto" w:fill="auto"/>
                <w:noWrap/>
                <w:vAlign w:val="center"/>
                <w:hideMark/>
              </w:tcPr>
            </w:tcPrChange>
          </w:tcPr>
          <w:p w14:paraId="77737825" w14:textId="77777777" w:rsidR="00D21FED" w:rsidRPr="00D21FED" w:rsidRDefault="00D21FED" w:rsidP="00D21FED">
            <w:pPr>
              <w:spacing w:after="0" w:line="240" w:lineRule="auto"/>
              <w:jc w:val="center"/>
              <w:rPr>
                <w:ins w:id="2850" w:author="Dinesh N" w:date="2024-06-22T23:40:00Z" w16du:dateUtc="2024-06-22T18:10:00Z"/>
                <w:rFonts w:ascii="Amasis MT Pro Black" w:eastAsia="Times New Roman" w:hAnsi="Amasis MT Pro Black"/>
                <w:color w:val="000066"/>
                <w:sz w:val="28"/>
                <w:szCs w:val="28"/>
                <w:lang w:eastAsia="en-US"/>
              </w:rPr>
            </w:pPr>
          </w:p>
        </w:tc>
        <w:tc>
          <w:tcPr>
            <w:tcW w:w="960" w:type="dxa"/>
            <w:tcBorders>
              <w:top w:val="nil"/>
              <w:left w:val="nil"/>
              <w:bottom w:val="nil"/>
              <w:right w:val="nil"/>
            </w:tcBorders>
            <w:shd w:val="clear" w:color="auto" w:fill="auto"/>
            <w:noWrap/>
            <w:vAlign w:val="center"/>
            <w:hideMark/>
            <w:tcPrChange w:id="2851" w:author="Dinesh N" w:date="2024-06-22T23:41:00Z" w16du:dateUtc="2024-06-22T18:11:00Z">
              <w:tcPr>
                <w:tcW w:w="960" w:type="dxa"/>
                <w:gridSpan w:val="2"/>
                <w:tcBorders>
                  <w:top w:val="nil"/>
                  <w:left w:val="nil"/>
                  <w:bottom w:val="nil"/>
                  <w:right w:val="nil"/>
                </w:tcBorders>
                <w:shd w:val="clear" w:color="auto" w:fill="auto"/>
                <w:noWrap/>
                <w:vAlign w:val="center"/>
                <w:hideMark/>
              </w:tcPr>
            </w:tcPrChange>
          </w:tcPr>
          <w:p w14:paraId="23D528D1" w14:textId="77777777" w:rsidR="00D21FED" w:rsidRPr="00D21FED" w:rsidRDefault="00D21FED" w:rsidP="00D21FED">
            <w:pPr>
              <w:spacing w:after="0" w:line="240" w:lineRule="auto"/>
              <w:jc w:val="center"/>
              <w:rPr>
                <w:ins w:id="2852" w:author="Dinesh N" w:date="2024-06-22T23:40:00Z" w16du:dateUtc="2024-06-22T18:10:00Z"/>
                <w:rFonts w:ascii="Amasis MT Pro Black" w:eastAsia="Times New Roman" w:hAnsi="Amasis MT Pro Black"/>
                <w:color w:val="2F75B5"/>
                <w:sz w:val="28"/>
                <w:szCs w:val="28"/>
                <w:lang w:eastAsia="en-US"/>
              </w:rPr>
            </w:pPr>
            <w:ins w:id="2853" w:author="Dinesh N" w:date="2024-06-22T23:40:00Z" w16du:dateUtc="2024-06-22T18:10:00Z">
              <w:r w:rsidRPr="00D21FED">
                <w:rPr>
                  <w:rFonts w:ascii="Amasis MT Pro Black" w:eastAsia="Times New Roman" w:hAnsi="Amasis MT Pro Black"/>
                  <w:color w:val="2F75B5"/>
                  <w:sz w:val="28"/>
                  <w:szCs w:val="28"/>
                  <w:lang w:eastAsia="en-US"/>
                </w:rPr>
                <w:t>NE</w:t>
              </w:r>
            </w:ins>
          </w:p>
        </w:tc>
      </w:tr>
      <w:tr w:rsidR="00D21FED" w:rsidRPr="00D21FED" w14:paraId="0B25A0A3" w14:textId="77777777" w:rsidTr="00D21FED">
        <w:trPr>
          <w:trHeight w:val="624"/>
          <w:ins w:id="2854" w:author="Dinesh N" w:date="2024-06-22T23:40:00Z"/>
          <w:trPrChange w:id="2855" w:author="Dinesh N" w:date="2024-06-22T23:41:00Z" w16du:dateUtc="2024-06-22T18:11:00Z">
            <w:trPr>
              <w:gridAfter w:val="0"/>
              <w:trHeight w:val="624"/>
            </w:trPr>
          </w:trPrChange>
        </w:trPr>
        <w:tc>
          <w:tcPr>
            <w:tcW w:w="960" w:type="dxa"/>
            <w:tcBorders>
              <w:top w:val="nil"/>
              <w:left w:val="nil"/>
              <w:bottom w:val="nil"/>
              <w:right w:val="nil"/>
            </w:tcBorders>
            <w:shd w:val="clear" w:color="auto" w:fill="auto"/>
            <w:noWrap/>
            <w:vAlign w:val="center"/>
            <w:hideMark/>
            <w:tcPrChange w:id="2856" w:author="Dinesh N" w:date="2024-06-22T23:41:00Z" w16du:dateUtc="2024-06-22T18:11:00Z">
              <w:tcPr>
                <w:tcW w:w="960" w:type="dxa"/>
                <w:tcBorders>
                  <w:top w:val="nil"/>
                  <w:left w:val="nil"/>
                  <w:bottom w:val="nil"/>
                  <w:right w:val="nil"/>
                </w:tcBorders>
                <w:shd w:val="clear" w:color="auto" w:fill="auto"/>
                <w:noWrap/>
                <w:vAlign w:val="center"/>
                <w:hideMark/>
              </w:tcPr>
            </w:tcPrChange>
          </w:tcPr>
          <w:p w14:paraId="5D93E4E1" w14:textId="77777777" w:rsidR="00D21FED" w:rsidRPr="00D21FED" w:rsidRDefault="00D21FED" w:rsidP="00D21FED">
            <w:pPr>
              <w:spacing w:after="0" w:line="240" w:lineRule="auto"/>
              <w:jc w:val="center"/>
              <w:rPr>
                <w:ins w:id="2857" w:author="Dinesh N" w:date="2024-06-22T23:40:00Z" w16du:dateUtc="2024-06-22T18:10:00Z"/>
                <w:rFonts w:ascii="Amasis MT Pro Black" w:eastAsia="Times New Roman" w:hAnsi="Amasis MT Pro Black"/>
                <w:color w:val="2F75B5"/>
                <w:sz w:val="28"/>
                <w:szCs w:val="28"/>
                <w:lang w:eastAsia="en-US"/>
              </w:rPr>
            </w:pPr>
          </w:p>
        </w:tc>
        <w:tc>
          <w:tcPr>
            <w:tcW w:w="960" w:type="dxa"/>
            <w:tcBorders>
              <w:top w:val="single" w:sz="8" w:space="0" w:color="auto"/>
              <w:left w:val="single" w:sz="8" w:space="0" w:color="auto"/>
              <w:bottom w:val="single" w:sz="4" w:space="0" w:color="auto"/>
              <w:right w:val="single" w:sz="4" w:space="0" w:color="auto"/>
            </w:tcBorders>
            <w:shd w:val="clear" w:color="000000" w:fill="66FFFF"/>
            <w:noWrap/>
            <w:vAlign w:val="center"/>
            <w:hideMark/>
            <w:tcPrChange w:id="2858" w:author="Dinesh N" w:date="2024-06-22T23:41:00Z" w16du:dateUtc="2024-06-22T18:11:00Z">
              <w:tcPr>
                <w:tcW w:w="960" w:type="dxa"/>
                <w:tcBorders>
                  <w:top w:val="single" w:sz="8" w:space="0" w:color="auto"/>
                  <w:left w:val="single" w:sz="8" w:space="0" w:color="auto"/>
                  <w:bottom w:val="single" w:sz="4" w:space="0" w:color="auto"/>
                  <w:right w:val="single" w:sz="4" w:space="0" w:color="auto"/>
                </w:tcBorders>
                <w:shd w:val="clear" w:color="000000" w:fill="66FFFF"/>
                <w:noWrap/>
                <w:vAlign w:val="center"/>
                <w:hideMark/>
              </w:tcPr>
            </w:tcPrChange>
          </w:tcPr>
          <w:p w14:paraId="0DC073D1" w14:textId="77777777" w:rsidR="00D21FED" w:rsidRPr="00D21FED" w:rsidRDefault="00D21FED" w:rsidP="00D21FED">
            <w:pPr>
              <w:spacing w:after="0" w:line="240" w:lineRule="auto"/>
              <w:jc w:val="center"/>
              <w:rPr>
                <w:ins w:id="2859" w:author="Dinesh N" w:date="2024-06-22T23:40:00Z" w16du:dateUtc="2024-06-22T18:10:00Z"/>
                <w:rFonts w:ascii="Amasis MT Pro Black" w:eastAsia="Times New Roman" w:hAnsi="Amasis MT Pro Black"/>
                <w:color w:val="FF3399"/>
                <w:sz w:val="32"/>
                <w:szCs w:val="32"/>
                <w:lang w:eastAsia="en-US"/>
              </w:rPr>
            </w:pPr>
            <w:ins w:id="2860" w:author="Dinesh N" w:date="2024-06-22T23:40:00Z" w16du:dateUtc="2024-06-22T18:10:00Z">
              <w:r w:rsidRPr="00D21FED">
                <w:rPr>
                  <w:rFonts w:ascii="Amasis MT Pro Black" w:eastAsia="Times New Roman" w:hAnsi="Amasis MT Pro Black"/>
                  <w:color w:val="FF3399"/>
                  <w:sz w:val="32"/>
                  <w:szCs w:val="32"/>
                  <w:lang w:eastAsia="en-US"/>
                </w:rPr>
                <w:t>6</w:t>
              </w:r>
            </w:ins>
          </w:p>
        </w:tc>
        <w:tc>
          <w:tcPr>
            <w:tcW w:w="960" w:type="dxa"/>
            <w:tcBorders>
              <w:top w:val="single" w:sz="8" w:space="0" w:color="auto"/>
              <w:left w:val="nil"/>
              <w:bottom w:val="single" w:sz="4" w:space="0" w:color="auto"/>
              <w:right w:val="single" w:sz="4" w:space="0" w:color="auto"/>
            </w:tcBorders>
            <w:shd w:val="clear" w:color="000000" w:fill="FFFF99"/>
            <w:noWrap/>
            <w:vAlign w:val="center"/>
            <w:hideMark/>
            <w:tcPrChange w:id="2861" w:author="Dinesh N" w:date="2024-06-22T23:41:00Z" w16du:dateUtc="2024-06-22T18:11:00Z">
              <w:tcPr>
                <w:tcW w:w="960" w:type="dxa"/>
                <w:gridSpan w:val="2"/>
                <w:tcBorders>
                  <w:top w:val="single" w:sz="8" w:space="0" w:color="auto"/>
                  <w:left w:val="nil"/>
                  <w:bottom w:val="single" w:sz="4" w:space="0" w:color="auto"/>
                  <w:right w:val="single" w:sz="4" w:space="0" w:color="auto"/>
                </w:tcBorders>
                <w:shd w:val="clear" w:color="000000" w:fill="FFFF99"/>
                <w:noWrap/>
                <w:vAlign w:val="center"/>
                <w:hideMark/>
              </w:tcPr>
            </w:tcPrChange>
          </w:tcPr>
          <w:p w14:paraId="2B27D7DE" w14:textId="77777777" w:rsidR="00D21FED" w:rsidRPr="00D21FED" w:rsidRDefault="00D21FED" w:rsidP="00D21FED">
            <w:pPr>
              <w:spacing w:after="0" w:line="240" w:lineRule="auto"/>
              <w:jc w:val="center"/>
              <w:rPr>
                <w:ins w:id="2862" w:author="Dinesh N" w:date="2024-06-22T23:40:00Z" w16du:dateUtc="2024-06-22T18:10:00Z"/>
                <w:rFonts w:ascii="Amasis MT Pro Black" w:eastAsia="Times New Roman" w:hAnsi="Amasis MT Pro Black"/>
                <w:color w:val="0070C0"/>
                <w:sz w:val="32"/>
                <w:szCs w:val="32"/>
                <w:lang w:eastAsia="en-US"/>
              </w:rPr>
            </w:pPr>
            <w:ins w:id="2863" w:author="Dinesh N" w:date="2024-06-22T23:40:00Z" w16du:dateUtc="2024-06-22T18:10:00Z">
              <w:r w:rsidRPr="00D21FED">
                <w:rPr>
                  <w:rFonts w:ascii="Amasis MT Pro Black" w:eastAsia="Times New Roman" w:hAnsi="Amasis MT Pro Black"/>
                  <w:color w:val="0070C0"/>
                  <w:sz w:val="32"/>
                  <w:szCs w:val="32"/>
                  <w:lang w:eastAsia="en-US"/>
                </w:rPr>
                <w:t>1</w:t>
              </w:r>
            </w:ins>
          </w:p>
        </w:tc>
        <w:tc>
          <w:tcPr>
            <w:tcW w:w="960" w:type="dxa"/>
            <w:tcBorders>
              <w:top w:val="single" w:sz="8" w:space="0" w:color="auto"/>
              <w:left w:val="nil"/>
              <w:bottom w:val="single" w:sz="4" w:space="0" w:color="auto"/>
              <w:right w:val="single" w:sz="8" w:space="0" w:color="auto"/>
            </w:tcBorders>
            <w:shd w:val="clear" w:color="000000" w:fill="66FFFF"/>
            <w:noWrap/>
            <w:vAlign w:val="center"/>
            <w:hideMark/>
            <w:tcPrChange w:id="2864" w:author="Dinesh N" w:date="2024-06-22T23:41:00Z" w16du:dateUtc="2024-06-22T18:11:00Z">
              <w:tcPr>
                <w:tcW w:w="960" w:type="dxa"/>
                <w:gridSpan w:val="2"/>
                <w:tcBorders>
                  <w:top w:val="single" w:sz="8" w:space="0" w:color="auto"/>
                  <w:left w:val="nil"/>
                  <w:bottom w:val="single" w:sz="4" w:space="0" w:color="auto"/>
                  <w:right w:val="single" w:sz="8" w:space="0" w:color="auto"/>
                </w:tcBorders>
                <w:shd w:val="clear" w:color="000000" w:fill="66FFFF"/>
                <w:noWrap/>
                <w:vAlign w:val="center"/>
                <w:hideMark/>
              </w:tcPr>
            </w:tcPrChange>
          </w:tcPr>
          <w:p w14:paraId="3291294E" w14:textId="77777777" w:rsidR="00D21FED" w:rsidRPr="00D21FED" w:rsidRDefault="00D21FED" w:rsidP="00D21FED">
            <w:pPr>
              <w:spacing w:after="0" w:line="240" w:lineRule="auto"/>
              <w:jc w:val="center"/>
              <w:rPr>
                <w:ins w:id="2865" w:author="Dinesh N" w:date="2024-06-22T23:40:00Z" w16du:dateUtc="2024-06-22T18:10:00Z"/>
                <w:rFonts w:ascii="Amasis MT Pro Black" w:eastAsia="Times New Roman" w:hAnsi="Amasis MT Pro Black"/>
                <w:color w:val="FF3399"/>
                <w:sz w:val="32"/>
                <w:szCs w:val="32"/>
                <w:lang w:eastAsia="en-US"/>
              </w:rPr>
            </w:pPr>
            <w:ins w:id="2866" w:author="Dinesh N" w:date="2024-06-22T23:40:00Z" w16du:dateUtc="2024-06-22T18:10:00Z">
              <w:r w:rsidRPr="00D21FED">
                <w:rPr>
                  <w:rFonts w:ascii="Amasis MT Pro Black" w:eastAsia="Times New Roman" w:hAnsi="Amasis MT Pro Black"/>
                  <w:color w:val="FF3399"/>
                  <w:sz w:val="32"/>
                  <w:szCs w:val="32"/>
                  <w:lang w:eastAsia="en-US"/>
                </w:rPr>
                <w:t>8</w:t>
              </w:r>
            </w:ins>
          </w:p>
        </w:tc>
        <w:tc>
          <w:tcPr>
            <w:tcW w:w="960" w:type="dxa"/>
            <w:tcBorders>
              <w:top w:val="nil"/>
              <w:left w:val="nil"/>
              <w:bottom w:val="nil"/>
              <w:right w:val="nil"/>
            </w:tcBorders>
            <w:shd w:val="clear" w:color="auto" w:fill="auto"/>
            <w:noWrap/>
            <w:vAlign w:val="bottom"/>
            <w:hideMark/>
            <w:tcPrChange w:id="2867" w:author="Dinesh N" w:date="2024-06-22T23:41:00Z" w16du:dateUtc="2024-06-22T18:11:00Z">
              <w:tcPr>
                <w:tcW w:w="960" w:type="dxa"/>
                <w:gridSpan w:val="2"/>
                <w:tcBorders>
                  <w:top w:val="nil"/>
                  <w:left w:val="nil"/>
                  <w:bottom w:val="nil"/>
                  <w:right w:val="nil"/>
                </w:tcBorders>
                <w:shd w:val="clear" w:color="auto" w:fill="auto"/>
                <w:noWrap/>
                <w:vAlign w:val="bottom"/>
                <w:hideMark/>
              </w:tcPr>
            </w:tcPrChange>
          </w:tcPr>
          <w:p w14:paraId="05EA5E05" w14:textId="77777777" w:rsidR="00D21FED" w:rsidRPr="00D21FED" w:rsidRDefault="00D21FED" w:rsidP="00D21FED">
            <w:pPr>
              <w:spacing w:after="0" w:line="240" w:lineRule="auto"/>
              <w:jc w:val="center"/>
              <w:rPr>
                <w:ins w:id="2868" w:author="Dinesh N" w:date="2024-06-22T23:40:00Z" w16du:dateUtc="2024-06-22T18:10:00Z"/>
                <w:rFonts w:ascii="Amasis MT Pro Black" w:eastAsia="Times New Roman" w:hAnsi="Amasis MT Pro Black"/>
                <w:color w:val="FF3399"/>
                <w:sz w:val="32"/>
                <w:szCs w:val="32"/>
                <w:lang w:eastAsia="en-US"/>
              </w:rPr>
            </w:pPr>
          </w:p>
        </w:tc>
      </w:tr>
      <w:tr w:rsidR="00D21FED" w:rsidRPr="00D21FED" w14:paraId="54F47FB5" w14:textId="77777777" w:rsidTr="00D21FED">
        <w:trPr>
          <w:trHeight w:val="624"/>
          <w:ins w:id="2869" w:author="Dinesh N" w:date="2024-06-22T23:40:00Z"/>
          <w:trPrChange w:id="2870" w:author="Dinesh N" w:date="2024-06-22T23:41:00Z" w16du:dateUtc="2024-06-22T18:11:00Z">
            <w:trPr>
              <w:gridAfter w:val="0"/>
              <w:trHeight w:val="624"/>
            </w:trPr>
          </w:trPrChange>
        </w:trPr>
        <w:tc>
          <w:tcPr>
            <w:tcW w:w="960" w:type="dxa"/>
            <w:tcBorders>
              <w:top w:val="nil"/>
              <w:left w:val="nil"/>
              <w:bottom w:val="nil"/>
              <w:right w:val="nil"/>
            </w:tcBorders>
            <w:shd w:val="clear" w:color="auto" w:fill="auto"/>
            <w:noWrap/>
            <w:vAlign w:val="center"/>
            <w:hideMark/>
            <w:tcPrChange w:id="2871" w:author="Dinesh N" w:date="2024-06-22T23:41:00Z" w16du:dateUtc="2024-06-22T18:11:00Z">
              <w:tcPr>
                <w:tcW w:w="960" w:type="dxa"/>
                <w:tcBorders>
                  <w:top w:val="nil"/>
                  <w:left w:val="nil"/>
                  <w:bottom w:val="nil"/>
                  <w:right w:val="nil"/>
                </w:tcBorders>
                <w:shd w:val="clear" w:color="auto" w:fill="auto"/>
                <w:noWrap/>
                <w:vAlign w:val="center"/>
                <w:hideMark/>
              </w:tcPr>
            </w:tcPrChange>
          </w:tcPr>
          <w:p w14:paraId="3D90573F" w14:textId="77777777" w:rsidR="00D21FED" w:rsidRPr="00D21FED" w:rsidRDefault="00D21FED" w:rsidP="00D21FED">
            <w:pPr>
              <w:spacing w:after="0" w:line="240" w:lineRule="auto"/>
              <w:jc w:val="center"/>
              <w:rPr>
                <w:ins w:id="2872" w:author="Dinesh N" w:date="2024-06-22T23:40:00Z" w16du:dateUtc="2024-06-22T18:10:00Z"/>
                <w:rFonts w:ascii="Amasis MT Pro Black" w:eastAsia="Times New Roman" w:hAnsi="Amasis MT Pro Black"/>
                <w:color w:val="808080"/>
                <w:sz w:val="28"/>
                <w:szCs w:val="28"/>
                <w:lang w:eastAsia="en-US"/>
              </w:rPr>
            </w:pPr>
            <w:ins w:id="2873" w:author="Dinesh N" w:date="2024-06-22T23:40:00Z" w16du:dateUtc="2024-06-22T18:10:00Z">
              <w:r w:rsidRPr="00D21FED">
                <w:rPr>
                  <w:rFonts w:ascii="Amasis MT Pro Black" w:eastAsia="Times New Roman" w:hAnsi="Amasis MT Pro Black"/>
                  <w:color w:val="808080"/>
                  <w:sz w:val="28"/>
                  <w:szCs w:val="28"/>
                  <w:lang w:eastAsia="en-US"/>
                </w:rPr>
                <w:t>W</w:t>
              </w:r>
            </w:ins>
          </w:p>
        </w:tc>
        <w:tc>
          <w:tcPr>
            <w:tcW w:w="960" w:type="dxa"/>
            <w:tcBorders>
              <w:top w:val="nil"/>
              <w:left w:val="single" w:sz="8" w:space="0" w:color="auto"/>
              <w:bottom w:val="single" w:sz="4" w:space="0" w:color="auto"/>
              <w:right w:val="single" w:sz="4" w:space="0" w:color="auto"/>
            </w:tcBorders>
            <w:shd w:val="clear" w:color="000000" w:fill="FFFF99"/>
            <w:noWrap/>
            <w:vAlign w:val="center"/>
            <w:hideMark/>
            <w:tcPrChange w:id="2874" w:author="Dinesh N" w:date="2024-06-22T23:41:00Z" w16du:dateUtc="2024-06-22T18:11:00Z">
              <w:tcPr>
                <w:tcW w:w="960" w:type="dxa"/>
                <w:tcBorders>
                  <w:top w:val="nil"/>
                  <w:left w:val="single" w:sz="8" w:space="0" w:color="auto"/>
                  <w:bottom w:val="single" w:sz="4" w:space="0" w:color="auto"/>
                  <w:right w:val="single" w:sz="4" w:space="0" w:color="auto"/>
                </w:tcBorders>
                <w:shd w:val="clear" w:color="000000" w:fill="FFFF99"/>
                <w:noWrap/>
                <w:vAlign w:val="center"/>
                <w:hideMark/>
              </w:tcPr>
            </w:tcPrChange>
          </w:tcPr>
          <w:p w14:paraId="656FD10B" w14:textId="77777777" w:rsidR="00D21FED" w:rsidRPr="00D21FED" w:rsidRDefault="00D21FED" w:rsidP="00D21FED">
            <w:pPr>
              <w:spacing w:after="0" w:line="240" w:lineRule="auto"/>
              <w:jc w:val="center"/>
              <w:rPr>
                <w:ins w:id="2875" w:author="Dinesh N" w:date="2024-06-22T23:40:00Z" w16du:dateUtc="2024-06-22T18:10:00Z"/>
                <w:rFonts w:ascii="Amasis MT Pro Black" w:eastAsia="Times New Roman" w:hAnsi="Amasis MT Pro Black"/>
                <w:color w:val="0070C0"/>
                <w:sz w:val="32"/>
                <w:szCs w:val="32"/>
                <w:lang w:eastAsia="en-US"/>
              </w:rPr>
            </w:pPr>
            <w:ins w:id="2876" w:author="Dinesh N" w:date="2024-06-22T23:40:00Z" w16du:dateUtc="2024-06-22T18:10:00Z">
              <w:r w:rsidRPr="00D21FED">
                <w:rPr>
                  <w:rFonts w:ascii="Amasis MT Pro Black" w:eastAsia="Times New Roman" w:hAnsi="Amasis MT Pro Black"/>
                  <w:color w:val="0070C0"/>
                  <w:sz w:val="32"/>
                  <w:szCs w:val="32"/>
                  <w:lang w:eastAsia="en-US"/>
                </w:rPr>
                <w:t>7</w:t>
              </w:r>
            </w:ins>
          </w:p>
        </w:tc>
        <w:tc>
          <w:tcPr>
            <w:tcW w:w="960" w:type="dxa"/>
            <w:tcBorders>
              <w:top w:val="nil"/>
              <w:left w:val="nil"/>
              <w:bottom w:val="single" w:sz="4" w:space="0" w:color="auto"/>
              <w:right w:val="single" w:sz="4" w:space="0" w:color="auto"/>
            </w:tcBorders>
            <w:shd w:val="clear" w:color="000000" w:fill="66FFFF"/>
            <w:noWrap/>
            <w:vAlign w:val="center"/>
            <w:hideMark/>
            <w:tcPrChange w:id="2877" w:author="Dinesh N" w:date="2024-06-22T23:41:00Z" w16du:dateUtc="2024-06-22T18:11:00Z">
              <w:tcPr>
                <w:tcW w:w="960" w:type="dxa"/>
                <w:gridSpan w:val="2"/>
                <w:tcBorders>
                  <w:top w:val="nil"/>
                  <w:left w:val="nil"/>
                  <w:bottom w:val="single" w:sz="4" w:space="0" w:color="auto"/>
                  <w:right w:val="single" w:sz="4" w:space="0" w:color="auto"/>
                </w:tcBorders>
                <w:shd w:val="clear" w:color="000000" w:fill="66FFFF"/>
                <w:noWrap/>
                <w:vAlign w:val="center"/>
                <w:hideMark/>
              </w:tcPr>
            </w:tcPrChange>
          </w:tcPr>
          <w:p w14:paraId="0DB385F1" w14:textId="77777777" w:rsidR="00D21FED" w:rsidRPr="00D21FED" w:rsidRDefault="00D21FED" w:rsidP="00D21FED">
            <w:pPr>
              <w:spacing w:after="0" w:line="240" w:lineRule="auto"/>
              <w:jc w:val="center"/>
              <w:rPr>
                <w:ins w:id="2878" w:author="Dinesh N" w:date="2024-06-22T23:40:00Z" w16du:dateUtc="2024-06-22T18:10:00Z"/>
                <w:rFonts w:ascii="Amasis MT Pro Black" w:eastAsia="Times New Roman" w:hAnsi="Amasis MT Pro Black"/>
                <w:color w:val="FF3399"/>
                <w:sz w:val="32"/>
                <w:szCs w:val="32"/>
                <w:lang w:eastAsia="en-US"/>
              </w:rPr>
            </w:pPr>
            <w:ins w:id="2879" w:author="Dinesh N" w:date="2024-06-22T23:40:00Z" w16du:dateUtc="2024-06-22T18:10:00Z">
              <w:r w:rsidRPr="00D21FED">
                <w:rPr>
                  <w:rFonts w:ascii="Amasis MT Pro Black" w:eastAsia="Times New Roman" w:hAnsi="Amasis MT Pro Black"/>
                  <w:color w:val="FF3399"/>
                  <w:sz w:val="32"/>
                  <w:szCs w:val="32"/>
                  <w:lang w:eastAsia="en-US"/>
                </w:rPr>
                <w:t>5</w:t>
              </w:r>
            </w:ins>
          </w:p>
        </w:tc>
        <w:tc>
          <w:tcPr>
            <w:tcW w:w="960" w:type="dxa"/>
            <w:tcBorders>
              <w:top w:val="nil"/>
              <w:left w:val="nil"/>
              <w:bottom w:val="single" w:sz="4" w:space="0" w:color="auto"/>
              <w:right w:val="single" w:sz="8" w:space="0" w:color="auto"/>
            </w:tcBorders>
            <w:shd w:val="clear" w:color="000000" w:fill="FFFF99"/>
            <w:noWrap/>
            <w:vAlign w:val="center"/>
            <w:hideMark/>
            <w:tcPrChange w:id="2880" w:author="Dinesh N" w:date="2024-06-22T23:41:00Z" w16du:dateUtc="2024-06-22T18:11:00Z">
              <w:tcPr>
                <w:tcW w:w="960" w:type="dxa"/>
                <w:gridSpan w:val="2"/>
                <w:tcBorders>
                  <w:top w:val="nil"/>
                  <w:left w:val="nil"/>
                  <w:bottom w:val="single" w:sz="4" w:space="0" w:color="auto"/>
                  <w:right w:val="single" w:sz="8" w:space="0" w:color="auto"/>
                </w:tcBorders>
                <w:shd w:val="clear" w:color="000000" w:fill="FFFF99"/>
                <w:noWrap/>
                <w:vAlign w:val="center"/>
                <w:hideMark/>
              </w:tcPr>
            </w:tcPrChange>
          </w:tcPr>
          <w:p w14:paraId="3B261417" w14:textId="77777777" w:rsidR="00D21FED" w:rsidRPr="00D21FED" w:rsidRDefault="00D21FED" w:rsidP="00D21FED">
            <w:pPr>
              <w:spacing w:after="0" w:line="240" w:lineRule="auto"/>
              <w:jc w:val="center"/>
              <w:rPr>
                <w:ins w:id="2881" w:author="Dinesh N" w:date="2024-06-22T23:40:00Z" w16du:dateUtc="2024-06-22T18:10:00Z"/>
                <w:rFonts w:ascii="Amasis MT Pro Black" w:eastAsia="Times New Roman" w:hAnsi="Amasis MT Pro Black"/>
                <w:color w:val="0070C0"/>
                <w:sz w:val="32"/>
                <w:szCs w:val="32"/>
                <w:lang w:eastAsia="en-US"/>
              </w:rPr>
            </w:pPr>
            <w:ins w:id="2882" w:author="Dinesh N" w:date="2024-06-22T23:40:00Z" w16du:dateUtc="2024-06-22T18:10:00Z">
              <w:r w:rsidRPr="00D21FED">
                <w:rPr>
                  <w:rFonts w:ascii="Amasis MT Pro Black" w:eastAsia="Times New Roman" w:hAnsi="Amasis MT Pro Black"/>
                  <w:color w:val="0070C0"/>
                  <w:sz w:val="32"/>
                  <w:szCs w:val="32"/>
                  <w:lang w:eastAsia="en-US"/>
                </w:rPr>
                <w:t>3</w:t>
              </w:r>
            </w:ins>
          </w:p>
        </w:tc>
        <w:tc>
          <w:tcPr>
            <w:tcW w:w="960" w:type="dxa"/>
            <w:tcBorders>
              <w:top w:val="nil"/>
              <w:left w:val="nil"/>
              <w:bottom w:val="nil"/>
              <w:right w:val="nil"/>
            </w:tcBorders>
            <w:shd w:val="clear" w:color="auto" w:fill="auto"/>
            <w:noWrap/>
            <w:vAlign w:val="center"/>
            <w:hideMark/>
            <w:tcPrChange w:id="2883" w:author="Dinesh N" w:date="2024-06-22T23:41:00Z" w16du:dateUtc="2024-06-22T18:11:00Z">
              <w:tcPr>
                <w:tcW w:w="960" w:type="dxa"/>
                <w:gridSpan w:val="2"/>
                <w:tcBorders>
                  <w:top w:val="nil"/>
                  <w:left w:val="nil"/>
                  <w:bottom w:val="nil"/>
                  <w:right w:val="nil"/>
                </w:tcBorders>
                <w:shd w:val="clear" w:color="auto" w:fill="auto"/>
                <w:noWrap/>
                <w:vAlign w:val="center"/>
                <w:hideMark/>
              </w:tcPr>
            </w:tcPrChange>
          </w:tcPr>
          <w:p w14:paraId="3EDD9045" w14:textId="77777777" w:rsidR="00D21FED" w:rsidRPr="00D21FED" w:rsidRDefault="00D21FED" w:rsidP="00D21FED">
            <w:pPr>
              <w:spacing w:after="0" w:line="240" w:lineRule="auto"/>
              <w:jc w:val="center"/>
              <w:rPr>
                <w:ins w:id="2884" w:author="Dinesh N" w:date="2024-06-22T23:40:00Z" w16du:dateUtc="2024-06-22T18:10:00Z"/>
                <w:rFonts w:ascii="Amasis MT Pro Black" w:eastAsia="Times New Roman" w:hAnsi="Amasis MT Pro Black"/>
                <w:color w:val="006600"/>
                <w:sz w:val="28"/>
                <w:szCs w:val="28"/>
                <w:lang w:eastAsia="en-US"/>
              </w:rPr>
            </w:pPr>
            <w:ins w:id="2885" w:author="Dinesh N" w:date="2024-06-22T23:40:00Z" w16du:dateUtc="2024-06-22T18:10:00Z">
              <w:r w:rsidRPr="00D21FED">
                <w:rPr>
                  <w:rFonts w:ascii="Amasis MT Pro Black" w:eastAsia="Times New Roman" w:hAnsi="Amasis MT Pro Black"/>
                  <w:color w:val="006600"/>
                  <w:sz w:val="28"/>
                  <w:szCs w:val="28"/>
                  <w:lang w:eastAsia="en-US"/>
                </w:rPr>
                <w:t>E</w:t>
              </w:r>
            </w:ins>
          </w:p>
        </w:tc>
      </w:tr>
      <w:tr w:rsidR="00D21FED" w:rsidRPr="00D21FED" w14:paraId="47AEFC4D" w14:textId="77777777" w:rsidTr="00D21FED">
        <w:trPr>
          <w:trHeight w:val="624"/>
          <w:ins w:id="2886" w:author="Dinesh N" w:date="2024-06-22T23:40:00Z"/>
          <w:trPrChange w:id="2887" w:author="Dinesh N" w:date="2024-06-22T23:41:00Z" w16du:dateUtc="2024-06-22T18:11:00Z">
            <w:trPr>
              <w:gridAfter w:val="0"/>
              <w:trHeight w:val="624"/>
            </w:trPr>
          </w:trPrChange>
        </w:trPr>
        <w:tc>
          <w:tcPr>
            <w:tcW w:w="960" w:type="dxa"/>
            <w:tcBorders>
              <w:top w:val="nil"/>
              <w:left w:val="nil"/>
              <w:bottom w:val="nil"/>
              <w:right w:val="nil"/>
            </w:tcBorders>
            <w:shd w:val="clear" w:color="auto" w:fill="auto"/>
            <w:noWrap/>
            <w:vAlign w:val="center"/>
            <w:hideMark/>
            <w:tcPrChange w:id="2888" w:author="Dinesh N" w:date="2024-06-22T23:41:00Z" w16du:dateUtc="2024-06-22T18:11:00Z">
              <w:tcPr>
                <w:tcW w:w="960" w:type="dxa"/>
                <w:tcBorders>
                  <w:top w:val="nil"/>
                  <w:left w:val="nil"/>
                  <w:bottom w:val="nil"/>
                  <w:right w:val="nil"/>
                </w:tcBorders>
                <w:shd w:val="clear" w:color="auto" w:fill="auto"/>
                <w:noWrap/>
                <w:vAlign w:val="center"/>
                <w:hideMark/>
              </w:tcPr>
            </w:tcPrChange>
          </w:tcPr>
          <w:p w14:paraId="42D41806" w14:textId="77777777" w:rsidR="00D21FED" w:rsidRPr="00D21FED" w:rsidRDefault="00D21FED" w:rsidP="00D21FED">
            <w:pPr>
              <w:spacing w:after="0" w:line="240" w:lineRule="auto"/>
              <w:jc w:val="center"/>
              <w:rPr>
                <w:ins w:id="2889" w:author="Dinesh N" w:date="2024-06-22T23:40:00Z" w16du:dateUtc="2024-06-22T18:10:00Z"/>
                <w:rFonts w:ascii="Amasis MT Pro Black" w:eastAsia="Times New Roman" w:hAnsi="Amasis MT Pro Black"/>
                <w:color w:val="006600"/>
                <w:sz w:val="28"/>
                <w:szCs w:val="28"/>
                <w:lang w:eastAsia="en-US"/>
              </w:rPr>
            </w:pPr>
          </w:p>
        </w:tc>
        <w:tc>
          <w:tcPr>
            <w:tcW w:w="960" w:type="dxa"/>
            <w:tcBorders>
              <w:top w:val="nil"/>
              <w:left w:val="single" w:sz="8" w:space="0" w:color="auto"/>
              <w:bottom w:val="single" w:sz="8" w:space="0" w:color="auto"/>
              <w:right w:val="single" w:sz="4" w:space="0" w:color="auto"/>
            </w:tcBorders>
            <w:shd w:val="clear" w:color="000000" w:fill="66FFFF"/>
            <w:noWrap/>
            <w:vAlign w:val="center"/>
            <w:hideMark/>
            <w:tcPrChange w:id="2890" w:author="Dinesh N" w:date="2024-06-22T23:41:00Z" w16du:dateUtc="2024-06-22T18:11:00Z">
              <w:tcPr>
                <w:tcW w:w="960" w:type="dxa"/>
                <w:tcBorders>
                  <w:top w:val="nil"/>
                  <w:left w:val="single" w:sz="8" w:space="0" w:color="auto"/>
                  <w:bottom w:val="single" w:sz="8" w:space="0" w:color="auto"/>
                  <w:right w:val="single" w:sz="4" w:space="0" w:color="auto"/>
                </w:tcBorders>
                <w:shd w:val="clear" w:color="000000" w:fill="66FFFF"/>
                <w:noWrap/>
                <w:vAlign w:val="center"/>
                <w:hideMark/>
              </w:tcPr>
            </w:tcPrChange>
          </w:tcPr>
          <w:p w14:paraId="5DAA6CC7" w14:textId="77777777" w:rsidR="00D21FED" w:rsidRPr="00D21FED" w:rsidRDefault="00D21FED" w:rsidP="00D21FED">
            <w:pPr>
              <w:spacing w:after="0" w:line="240" w:lineRule="auto"/>
              <w:jc w:val="center"/>
              <w:rPr>
                <w:ins w:id="2891" w:author="Dinesh N" w:date="2024-06-22T23:40:00Z" w16du:dateUtc="2024-06-22T18:10:00Z"/>
                <w:rFonts w:ascii="Amasis MT Pro Black" w:eastAsia="Times New Roman" w:hAnsi="Amasis MT Pro Black"/>
                <w:color w:val="FF3399"/>
                <w:sz w:val="32"/>
                <w:szCs w:val="32"/>
                <w:lang w:eastAsia="en-US"/>
              </w:rPr>
            </w:pPr>
            <w:ins w:id="2892" w:author="Dinesh N" w:date="2024-06-22T23:40:00Z" w16du:dateUtc="2024-06-22T18:10:00Z">
              <w:r w:rsidRPr="00D21FED">
                <w:rPr>
                  <w:rFonts w:ascii="Amasis MT Pro Black" w:eastAsia="Times New Roman" w:hAnsi="Amasis MT Pro Black"/>
                  <w:color w:val="FF3399"/>
                  <w:sz w:val="32"/>
                  <w:szCs w:val="32"/>
                  <w:lang w:eastAsia="en-US"/>
                </w:rPr>
                <w:t>2</w:t>
              </w:r>
            </w:ins>
          </w:p>
        </w:tc>
        <w:tc>
          <w:tcPr>
            <w:tcW w:w="960" w:type="dxa"/>
            <w:tcBorders>
              <w:top w:val="nil"/>
              <w:left w:val="nil"/>
              <w:bottom w:val="single" w:sz="8" w:space="0" w:color="auto"/>
              <w:right w:val="single" w:sz="4" w:space="0" w:color="auto"/>
            </w:tcBorders>
            <w:shd w:val="clear" w:color="000000" w:fill="FFFF99"/>
            <w:noWrap/>
            <w:vAlign w:val="center"/>
            <w:hideMark/>
            <w:tcPrChange w:id="2893" w:author="Dinesh N" w:date="2024-06-22T23:41:00Z" w16du:dateUtc="2024-06-22T18:11:00Z">
              <w:tcPr>
                <w:tcW w:w="960" w:type="dxa"/>
                <w:gridSpan w:val="2"/>
                <w:tcBorders>
                  <w:top w:val="nil"/>
                  <w:left w:val="nil"/>
                  <w:bottom w:val="single" w:sz="8" w:space="0" w:color="auto"/>
                  <w:right w:val="single" w:sz="4" w:space="0" w:color="auto"/>
                </w:tcBorders>
                <w:shd w:val="clear" w:color="000000" w:fill="FFFF99"/>
                <w:noWrap/>
                <w:vAlign w:val="center"/>
                <w:hideMark/>
              </w:tcPr>
            </w:tcPrChange>
          </w:tcPr>
          <w:p w14:paraId="6E1BFCE2" w14:textId="77777777" w:rsidR="00D21FED" w:rsidRPr="00D21FED" w:rsidRDefault="00D21FED" w:rsidP="00D21FED">
            <w:pPr>
              <w:spacing w:after="0" w:line="240" w:lineRule="auto"/>
              <w:jc w:val="center"/>
              <w:rPr>
                <w:ins w:id="2894" w:author="Dinesh N" w:date="2024-06-22T23:40:00Z" w16du:dateUtc="2024-06-22T18:10:00Z"/>
                <w:rFonts w:ascii="Amasis MT Pro Black" w:eastAsia="Times New Roman" w:hAnsi="Amasis MT Pro Black"/>
                <w:color w:val="0070C0"/>
                <w:sz w:val="32"/>
                <w:szCs w:val="32"/>
                <w:lang w:eastAsia="en-US"/>
              </w:rPr>
            </w:pPr>
            <w:ins w:id="2895" w:author="Dinesh N" w:date="2024-06-22T23:40:00Z" w16du:dateUtc="2024-06-22T18:10:00Z">
              <w:r w:rsidRPr="00D21FED">
                <w:rPr>
                  <w:rFonts w:ascii="Amasis MT Pro Black" w:eastAsia="Times New Roman" w:hAnsi="Amasis MT Pro Black"/>
                  <w:color w:val="0070C0"/>
                  <w:sz w:val="32"/>
                  <w:szCs w:val="32"/>
                  <w:lang w:eastAsia="en-US"/>
                </w:rPr>
                <w:t>9</w:t>
              </w:r>
            </w:ins>
          </w:p>
        </w:tc>
        <w:tc>
          <w:tcPr>
            <w:tcW w:w="960" w:type="dxa"/>
            <w:tcBorders>
              <w:top w:val="nil"/>
              <w:left w:val="nil"/>
              <w:bottom w:val="single" w:sz="8" w:space="0" w:color="auto"/>
              <w:right w:val="single" w:sz="8" w:space="0" w:color="auto"/>
            </w:tcBorders>
            <w:shd w:val="clear" w:color="000000" w:fill="66FFFF"/>
            <w:noWrap/>
            <w:vAlign w:val="center"/>
            <w:hideMark/>
            <w:tcPrChange w:id="2896" w:author="Dinesh N" w:date="2024-06-22T23:41:00Z" w16du:dateUtc="2024-06-22T18:11:00Z">
              <w:tcPr>
                <w:tcW w:w="960" w:type="dxa"/>
                <w:gridSpan w:val="2"/>
                <w:tcBorders>
                  <w:top w:val="nil"/>
                  <w:left w:val="nil"/>
                  <w:bottom w:val="single" w:sz="8" w:space="0" w:color="auto"/>
                  <w:right w:val="single" w:sz="8" w:space="0" w:color="auto"/>
                </w:tcBorders>
                <w:shd w:val="clear" w:color="000000" w:fill="66FFFF"/>
                <w:noWrap/>
                <w:vAlign w:val="center"/>
                <w:hideMark/>
              </w:tcPr>
            </w:tcPrChange>
          </w:tcPr>
          <w:p w14:paraId="42C16E33" w14:textId="77777777" w:rsidR="00D21FED" w:rsidRPr="00D21FED" w:rsidRDefault="00D21FED" w:rsidP="00D21FED">
            <w:pPr>
              <w:spacing w:after="0" w:line="240" w:lineRule="auto"/>
              <w:jc w:val="center"/>
              <w:rPr>
                <w:ins w:id="2897" w:author="Dinesh N" w:date="2024-06-22T23:40:00Z" w16du:dateUtc="2024-06-22T18:10:00Z"/>
                <w:rFonts w:ascii="Amasis MT Pro Black" w:eastAsia="Times New Roman" w:hAnsi="Amasis MT Pro Black"/>
                <w:color w:val="FF3399"/>
                <w:sz w:val="32"/>
                <w:szCs w:val="32"/>
                <w:lang w:eastAsia="en-US"/>
              </w:rPr>
            </w:pPr>
            <w:ins w:id="2898" w:author="Dinesh N" w:date="2024-06-22T23:40:00Z" w16du:dateUtc="2024-06-22T18:10:00Z">
              <w:r w:rsidRPr="00D21FED">
                <w:rPr>
                  <w:rFonts w:ascii="Amasis MT Pro Black" w:eastAsia="Times New Roman" w:hAnsi="Amasis MT Pro Black"/>
                  <w:color w:val="FF3399"/>
                  <w:sz w:val="32"/>
                  <w:szCs w:val="32"/>
                  <w:lang w:eastAsia="en-US"/>
                </w:rPr>
                <w:t>4</w:t>
              </w:r>
            </w:ins>
          </w:p>
        </w:tc>
        <w:tc>
          <w:tcPr>
            <w:tcW w:w="960" w:type="dxa"/>
            <w:tcBorders>
              <w:top w:val="nil"/>
              <w:left w:val="nil"/>
              <w:bottom w:val="nil"/>
              <w:right w:val="nil"/>
            </w:tcBorders>
            <w:shd w:val="clear" w:color="auto" w:fill="auto"/>
            <w:noWrap/>
            <w:vAlign w:val="bottom"/>
            <w:hideMark/>
            <w:tcPrChange w:id="2899" w:author="Dinesh N" w:date="2024-06-22T23:41:00Z" w16du:dateUtc="2024-06-22T18:11:00Z">
              <w:tcPr>
                <w:tcW w:w="960" w:type="dxa"/>
                <w:gridSpan w:val="2"/>
                <w:tcBorders>
                  <w:top w:val="nil"/>
                  <w:left w:val="nil"/>
                  <w:bottom w:val="nil"/>
                  <w:right w:val="nil"/>
                </w:tcBorders>
                <w:shd w:val="clear" w:color="auto" w:fill="auto"/>
                <w:noWrap/>
                <w:vAlign w:val="bottom"/>
                <w:hideMark/>
              </w:tcPr>
            </w:tcPrChange>
          </w:tcPr>
          <w:p w14:paraId="11AD7D5C" w14:textId="77777777" w:rsidR="00D21FED" w:rsidRPr="00D21FED" w:rsidRDefault="00D21FED" w:rsidP="00D21FED">
            <w:pPr>
              <w:spacing w:after="0" w:line="240" w:lineRule="auto"/>
              <w:jc w:val="center"/>
              <w:rPr>
                <w:ins w:id="2900" w:author="Dinesh N" w:date="2024-06-22T23:40:00Z" w16du:dateUtc="2024-06-22T18:10:00Z"/>
                <w:rFonts w:ascii="Amasis MT Pro Black" w:eastAsia="Times New Roman" w:hAnsi="Amasis MT Pro Black"/>
                <w:color w:val="FF3399"/>
                <w:sz w:val="32"/>
                <w:szCs w:val="32"/>
                <w:lang w:eastAsia="en-US"/>
              </w:rPr>
            </w:pPr>
          </w:p>
        </w:tc>
      </w:tr>
      <w:tr w:rsidR="00D21FED" w:rsidRPr="00D21FED" w14:paraId="407289A2" w14:textId="77777777" w:rsidTr="00D21FED">
        <w:trPr>
          <w:trHeight w:val="624"/>
          <w:ins w:id="2901" w:author="Dinesh N" w:date="2024-06-22T23:40:00Z"/>
          <w:trPrChange w:id="2902" w:author="Dinesh N" w:date="2024-06-22T23:41:00Z" w16du:dateUtc="2024-06-22T18:11:00Z">
            <w:trPr>
              <w:gridAfter w:val="0"/>
              <w:trHeight w:val="624"/>
            </w:trPr>
          </w:trPrChange>
        </w:trPr>
        <w:tc>
          <w:tcPr>
            <w:tcW w:w="960" w:type="dxa"/>
            <w:tcBorders>
              <w:top w:val="nil"/>
              <w:left w:val="nil"/>
              <w:bottom w:val="nil"/>
              <w:right w:val="nil"/>
            </w:tcBorders>
            <w:shd w:val="clear" w:color="auto" w:fill="auto"/>
            <w:noWrap/>
            <w:vAlign w:val="center"/>
            <w:hideMark/>
            <w:tcPrChange w:id="2903" w:author="Dinesh N" w:date="2024-06-22T23:41:00Z" w16du:dateUtc="2024-06-22T18:11:00Z">
              <w:tcPr>
                <w:tcW w:w="960" w:type="dxa"/>
                <w:tcBorders>
                  <w:top w:val="nil"/>
                  <w:left w:val="nil"/>
                  <w:bottom w:val="nil"/>
                  <w:right w:val="nil"/>
                </w:tcBorders>
                <w:shd w:val="clear" w:color="auto" w:fill="auto"/>
                <w:noWrap/>
                <w:vAlign w:val="center"/>
                <w:hideMark/>
              </w:tcPr>
            </w:tcPrChange>
          </w:tcPr>
          <w:p w14:paraId="1F11F38F" w14:textId="77777777" w:rsidR="00D21FED" w:rsidRPr="00D21FED" w:rsidRDefault="00D21FED" w:rsidP="00D21FED">
            <w:pPr>
              <w:spacing w:after="0" w:line="240" w:lineRule="auto"/>
              <w:jc w:val="center"/>
              <w:rPr>
                <w:ins w:id="2904" w:author="Dinesh N" w:date="2024-06-22T23:40:00Z" w16du:dateUtc="2024-06-22T18:10:00Z"/>
                <w:rFonts w:ascii="Amasis MT Pro Black" w:eastAsia="Times New Roman" w:hAnsi="Amasis MT Pro Black"/>
                <w:color w:val="FFC000"/>
                <w:sz w:val="28"/>
                <w:szCs w:val="28"/>
                <w:lang w:eastAsia="en-US"/>
              </w:rPr>
            </w:pPr>
            <w:ins w:id="2905" w:author="Dinesh N" w:date="2024-06-22T23:40:00Z" w16du:dateUtc="2024-06-22T18:10:00Z">
              <w:r w:rsidRPr="00D21FED">
                <w:rPr>
                  <w:rFonts w:ascii="Amasis MT Pro Black" w:eastAsia="Times New Roman" w:hAnsi="Amasis MT Pro Black"/>
                  <w:color w:val="FFC000"/>
                  <w:sz w:val="28"/>
                  <w:szCs w:val="28"/>
                  <w:lang w:eastAsia="en-US"/>
                </w:rPr>
                <w:t>SW</w:t>
              </w:r>
            </w:ins>
          </w:p>
        </w:tc>
        <w:tc>
          <w:tcPr>
            <w:tcW w:w="960" w:type="dxa"/>
            <w:tcBorders>
              <w:top w:val="nil"/>
              <w:left w:val="nil"/>
              <w:bottom w:val="nil"/>
              <w:right w:val="nil"/>
            </w:tcBorders>
            <w:shd w:val="clear" w:color="auto" w:fill="auto"/>
            <w:noWrap/>
            <w:vAlign w:val="center"/>
            <w:hideMark/>
            <w:tcPrChange w:id="2906" w:author="Dinesh N" w:date="2024-06-22T23:41:00Z" w16du:dateUtc="2024-06-22T18:11:00Z">
              <w:tcPr>
                <w:tcW w:w="960" w:type="dxa"/>
                <w:tcBorders>
                  <w:top w:val="nil"/>
                  <w:left w:val="nil"/>
                  <w:bottom w:val="nil"/>
                  <w:right w:val="nil"/>
                </w:tcBorders>
                <w:shd w:val="clear" w:color="auto" w:fill="auto"/>
                <w:noWrap/>
                <w:vAlign w:val="center"/>
                <w:hideMark/>
              </w:tcPr>
            </w:tcPrChange>
          </w:tcPr>
          <w:p w14:paraId="0EB989C5" w14:textId="77777777" w:rsidR="00D21FED" w:rsidRPr="00D21FED" w:rsidRDefault="00D21FED" w:rsidP="00D21FED">
            <w:pPr>
              <w:spacing w:after="0" w:line="240" w:lineRule="auto"/>
              <w:jc w:val="center"/>
              <w:rPr>
                <w:ins w:id="2907" w:author="Dinesh N" w:date="2024-06-22T23:40:00Z" w16du:dateUtc="2024-06-22T18:10:00Z"/>
                <w:rFonts w:ascii="Amasis MT Pro Black" w:eastAsia="Times New Roman" w:hAnsi="Amasis MT Pro Black"/>
                <w:color w:val="FFC000"/>
                <w:sz w:val="28"/>
                <w:szCs w:val="28"/>
                <w:lang w:eastAsia="en-US"/>
              </w:rPr>
            </w:pPr>
          </w:p>
        </w:tc>
        <w:tc>
          <w:tcPr>
            <w:tcW w:w="960" w:type="dxa"/>
            <w:tcBorders>
              <w:top w:val="nil"/>
              <w:left w:val="nil"/>
              <w:bottom w:val="nil"/>
              <w:right w:val="nil"/>
            </w:tcBorders>
            <w:shd w:val="clear" w:color="auto" w:fill="auto"/>
            <w:noWrap/>
            <w:vAlign w:val="center"/>
            <w:hideMark/>
            <w:tcPrChange w:id="2908" w:author="Dinesh N" w:date="2024-06-22T23:41:00Z" w16du:dateUtc="2024-06-22T18:11:00Z">
              <w:tcPr>
                <w:tcW w:w="960" w:type="dxa"/>
                <w:gridSpan w:val="2"/>
                <w:tcBorders>
                  <w:top w:val="nil"/>
                  <w:left w:val="nil"/>
                  <w:bottom w:val="nil"/>
                  <w:right w:val="nil"/>
                </w:tcBorders>
                <w:shd w:val="clear" w:color="auto" w:fill="auto"/>
                <w:noWrap/>
                <w:vAlign w:val="center"/>
                <w:hideMark/>
              </w:tcPr>
            </w:tcPrChange>
          </w:tcPr>
          <w:p w14:paraId="7EE715B7" w14:textId="77777777" w:rsidR="00D21FED" w:rsidRPr="00D21FED" w:rsidRDefault="00D21FED" w:rsidP="00D21FED">
            <w:pPr>
              <w:spacing w:after="0" w:line="240" w:lineRule="auto"/>
              <w:jc w:val="center"/>
              <w:rPr>
                <w:ins w:id="2909" w:author="Dinesh N" w:date="2024-06-22T23:40:00Z" w16du:dateUtc="2024-06-22T18:10:00Z"/>
                <w:rFonts w:ascii="Amasis MT Pro Black" w:eastAsia="Times New Roman" w:hAnsi="Amasis MT Pro Black"/>
                <w:color w:val="FF0000"/>
                <w:sz w:val="28"/>
                <w:szCs w:val="28"/>
                <w:lang w:eastAsia="en-US"/>
              </w:rPr>
            </w:pPr>
            <w:ins w:id="2910" w:author="Dinesh N" w:date="2024-06-22T23:40:00Z" w16du:dateUtc="2024-06-22T18:10:00Z">
              <w:r w:rsidRPr="00D21FED">
                <w:rPr>
                  <w:rFonts w:ascii="Amasis MT Pro Black" w:eastAsia="Times New Roman" w:hAnsi="Amasis MT Pro Black"/>
                  <w:color w:val="FF0000"/>
                  <w:sz w:val="28"/>
                  <w:szCs w:val="28"/>
                  <w:lang w:eastAsia="en-US"/>
                </w:rPr>
                <w:t>S</w:t>
              </w:r>
            </w:ins>
          </w:p>
        </w:tc>
        <w:tc>
          <w:tcPr>
            <w:tcW w:w="960" w:type="dxa"/>
            <w:tcBorders>
              <w:top w:val="nil"/>
              <w:left w:val="nil"/>
              <w:bottom w:val="nil"/>
              <w:right w:val="nil"/>
            </w:tcBorders>
            <w:shd w:val="clear" w:color="auto" w:fill="auto"/>
            <w:noWrap/>
            <w:vAlign w:val="center"/>
            <w:hideMark/>
            <w:tcPrChange w:id="2911" w:author="Dinesh N" w:date="2024-06-22T23:41:00Z" w16du:dateUtc="2024-06-22T18:11:00Z">
              <w:tcPr>
                <w:tcW w:w="960" w:type="dxa"/>
                <w:gridSpan w:val="2"/>
                <w:tcBorders>
                  <w:top w:val="nil"/>
                  <w:left w:val="nil"/>
                  <w:bottom w:val="nil"/>
                  <w:right w:val="nil"/>
                </w:tcBorders>
                <w:shd w:val="clear" w:color="auto" w:fill="auto"/>
                <w:noWrap/>
                <w:vAlign w:val="center"/>
                <w:hideMark/>
              </w:tcPr>
            </w:tcPrChange>
          </w:tcPr>
          <w:p w14:paraId="023914CE" w14:textId="77777777" w:rsidR="00D21FED" w:rsidRPr="00D21FED" w:rsidRDefault="00D21FED" w:rsidP="00D21FED">
            <w:pPr>
              <w:spacing w:after="0" w:line="240" w:lineRule="auto"/>
              <w:jc w:val="center"/>
              <w:rPr>
                <w:ins w:id="2912" w:author="Dinesh N" w:date="2024-06-22T23:40:00Z" w16du:dateUtc="2024-06-22T18:10:00Z"/>
                <w:rFonts w:ascii="Amasis MT Pro Black" w:eastAsia="Times New Roman" w:hAnsi="Amasis MT Pro Black"/>
                <w:color w:val="FF0000"/>
                <w:sz w:val="28"/>
                <w:szCs w:val="28"/>
                <w:lang w:eastAsia="en-US"/>
              </w:rPr>
            </w:pPr>
          </w:p>
        </w:tc>
        <w:tc>
          <w:tcPr>
            <w:tcW w:w="960" w:type="dxa"/>
            <w:tcBorders>
              <w:top w:val="nil"/>
              <w:left w:val="nil"/>
              <w:bottom w:val="nil"/>
              <w:right w:val="nil"/>
            </w:tcBorders>
            <w:shd w:val="clear" w:color="auto" w:fill="auto"/>
            <w:noWrap/>
            <w:vAlign w:val="center"/>
            <w:hideMark/>
            <w:tcPrChange w:id="2913" w:author="Dinesh N" w:date="2024-06-22T23:41:00Z" w16du:dateUtc="2024-06-22T18:11:00Z">
              <w:tcPr>
                <w:tcW w:w="960" w:type="dxa"/>
                <w:gridSpan w:val="2"/>
                <w:tcBorders>
                  <w:top w:val="nil"/>
                  <w:left w:val="nil"/>
                  <w:bottom w:val="nil"/>
                  <w:right w:val="nil"/>
                </w:tcBorders>
                <w:shd w:val="clear" w:color="auto" w:fill="auto"/>
                <w:noWrap/>
                <w:vAlign w:val="center"/>
                <w:hideMark/>
              </w:tcPr>
            </w:tcPrChange>
          </w:tcPr>
          <w:p w14:paraId="62DFD81C" w14:textId="77777777" w:rsidR="00D21FED" w:rsidRPr="00D21FED" w:rsidRDefault="00D21FED" w:rsidP="00D21FED">
            <w:pPr>
              <w:spacing w:after="0" w:line="240" w:lineRule="auto"/>
              <w:jc w:val="center"/>
              <w:rPr>
                <w:ins w:id="2914" w:author="Dinesh N" w:date="2024-06-22T23:40:00Z" w16du:dateUtc="2024-06-22T18:10:00Z"/>
                <w:rFonts w:ascii="Amasis MT Pro Black" w:eastAsia="Times New Roman" w:hAnsi="Amasis MT Pro Black"/>
                <w:color w:val="FF0066"/>
                <w:sz w:val="28"/>
                <w:szCs w:val="28"/>
                <w:lang w:eastAsia="en-US"/>
              </w:rPr>
            </w:pPr>
            <w:ins w:id="2915" w:author="Dinesh N" w:date="2024-06-22T23:40:00Z" w16du:dateUtc="2024-06-22T18:10:00Z">
              <w:r w:rsidRPr="00D21FED">
                <w:rPr>
                  <w:rFonts w:ascii="Amasis MT Pro Black" w:eastAsia="Times New Roman" w:hAnsi="Amasis MT Pro Black"/>
                  <w:color w:val="FF0066"/>
                  <w:sz w:val="28"/>
                  <w:szCs w:val="28"/>
                  <w:lang w:eastAsia="en-US"/>
                </w:rPr>
                <w:t>SE</w:t>
              </w:r>
            </w:ins>
          </w:p>
        </w:tc>
      </w:tr>
    </w:tbl>
    <w:p w14:paraId="07DE9949" w14:textId="77777777" w:rsidR="00C17815" w:rsidDel="00D579A6" w:rsidRDefault="00C17815" w:rsidP="00C80489">
      <w:pPr>
        <w:rPr>
          <w:del w:id="2916" w:author="Dinesh N" w:date="2024-06-22T23:41:00Z" w16du:dateUtc="2024-06-22T18:11:00Z"/>
        </w:rPr>
      </w:pPr>
    </w:p>
    <w:p w14:paraId="3F8F6C78" w14:textId="77777777" w:rsidR="00EF14DF" w:rsidDel="00D21FED" w:rsidRDefault="00EF14DF" w:rsidP="00C80489">
      <w:pPr>
        <w:rPr>
          <w:del w:id="2917" w:author="Dinesh N" w:date="2024-06-22T23:41:00Z" w16du:dateUtc="2024-06-22T18:11:00Z"/>
        </w:rPr>
      </w:pPr>
    </w:p>
    <w:p w14:paraId="4BDB1124" w14:textId="77777777" w:rsidR="000B567B" w:rsidRDefault="000B567B">
      <w:pPr>
        <w:rPr>
          <w:rFonts w:ascii="Arial Narrow" w:eastAsia="Arial" w:hAnsi="Arial Narrow" w:cs="Arial"/>
          <w:b/>
          <w:bCs/>
          <w:color w:val="C00000"/>
          <w:sz w:val="24"/>
          <w:szCs w:val="24"/>
        </w:rPr>
        <w:pPrChange w:id="2918" w:author="Dinesh N" w:date="2024-06-22T23:41:00Z" w16du:dateUtc="2024-06-22T18:11:00Z">
          <w:pPr>
            <w:jc w:val="center"/>
          </w:pPr>
        </w:pPrChange>
      </w:pPr>
    </w:p>
    <w:p w14:paraId="7E796834" w14:textId="39224416" w:rsidR="00FA5D81" w:rsidRPr="00FA5D81" w:rsidRDefault="00475958" w:rsidP="00FA5D81">
      <w:pPr>
        <w:pStyle w:val="ListParagraph"/>
        <w:numPr>
          <w:ilvl w:val="0"/>
          <w:numId w:val="31"/>
        </w:numPr>
        <w:rPr>
          <w:rFonts w:ascii="Aptos Narrow" w:eastAsia="Arial" w:hAnsi="Aptos Narrow" w:cs="Arial"/>
          <w:b/>
          <w:bCs/>
          <w:color w:val="00204F"/>
          <w:sz w:val="28"/>
          <w:szCs w:val="28"/>
        </w:rPr>
      </w:pPr>
      <w:del w:id="2919" w:author="Sandhya T" w:date="2024-06-21T18:36:00Z" w16du:dateUtc="2024-06-21T13:06:00Z">
        <w:r w:rsidRPr="00FA5D81" w:rsidDel="005F6C16">
          <w:rPr>
            <w:rFonts w:ascii="Aptos Narrow" w:eastAsia="Arial" w:hAnsi="Aptos Narrow" w:cs="Arial"/>
            <w:b/>
            <w:bCs/>
            <w:color w:val="00204F"/>
            <w:sz w:val="28"/>
            <w:szCs w:val="28"/>
          </w:rPr>
          <w:delText xml:space="preserve">At </w:delText>
        </w:r>
      </w:del>
      <w:ins w:id="2920" w:author="Sandhya T" w:date="2024-06-21T18:36:00Z" w16du:dateUtc="2024-06-21T13:06:00Z">
        <w:r w:rsidR="005F6C16">
          <w:rPr>
            <w:rFonts w:ascii="Aptos Narrow" w:eastAsia="Arial" w:hAnsi="Aptos Narrow" w:cs="Arial"/>
            <w:b/>
            <w:bCs/>
            <w:color w:val="00204F"/>
            <w:sz w:val="28"/>
            <w:szCs w:val="28"/>
          </w:rPr>
          <w:t>In</w:t>
        </w:r>
        <w:r w:rsidR="005F6C16" w:rsidRPr="00FA5D81">
          <w:rPr>
            <w:rFonts w:ascii="Aptos Narrow" w:eastAsia="Arial" w:hAnsi="Aptos Narrow" w:cs="Arial"/>
            <w:b/>
            <w:bCs/>
            <w:color w:val="00204F"/>
            <w:sz w:val="28"/>
            <w:szCs w:val="28"/>
          </w:rPr>
          <w:t xml:space="preserve"> </w:t>
        </w:r>
      </w:ins>
      <w:r w:rsidRPr="00FA5D81">
        <w:rPr>
          <w:rFonts w:ascii="Aptos Narrow" w:eastAsia="Arial" w:hAnsi="Aptos Narrow" w:cs="Arial"/>
          <w:b/>
          <w:bCs/>
          <w:color w:val="00204F"/>
          <w:sz w:val="28"/>
          <w:szCs w:val="28"/>
        </w:rPr>
        <w:t xml:space="preserve">the above </w:t>
      </w:r>
      <w:del w:id="2921" w:author="Sandhya T" w:date="2024-06-21T18:37:00Z" w16du:dateUtc="2024-06-21T13:07:00Z">
        <w:r w:rsidRPr="00FA5D81" w:rsidDel="005F6C16">
          <w:rPr>
            <w:rFonts w:ascii="Aptos Narrow" w:eastAsia="Arial" w:hAnsi="Aptos Narrow" w:cs="Arial"/>
            <w:b/>
            <w:bCs/>
            <w:color w:val="00204F"/>
            <w:sz w:val="28"/>
            <w:szCs w:val="28"/>
          </w:rPr>
          <w:delText>vastu</w:delText>
        </w:r>
      </w:del>
      <w:ins w:id="2922" w:author="Sandhya T" w:date="2024-06-21T18:37:00Z" w16du:dateUtc="2024-06-21T13:07:00Z">
        <w:r w:rsidR="005F6C16" w:rsidRPr="00FA5D81">
          <w:rPr>
            <w:rFonts w:ascii="Aptos Narrow" w:eastAsia="Arial" w:hAnsi="Aptos Narrow" w:cs="Arial"/>
            <w:b/>
            <w:bCs/>
            <w:color w:val="00204F"/>
            <w:sz w:val="28"/>
            <w:szCs w:val="28"/>
          </w:rPr>
          <w:t>Vaastu</w:t>
        </w:r>
      </w:ins>
      <w:r w:rsidRPr="00FA5D81">
        <w:rPr>
          <w:rFonts w:ascii="Aptos Narrow" w:eastAsia="Arial" w:hAnsi="Aptos Narrow" w:cs="Arial"/>
          <w:b/>
          <w:bCs/>
          <w:color w:val="00204F"/>
          <w:sz w:val="28"/>
          <w:szCs w:val="28"/>
        </w:rPr>
        <w:t xml:space="preserve"> grid however </w:t>
      </w:r>
      <w:ins w:id="2923" w:author="Sandhya T" w:date="2024-06-21T18:38:00Z" w16du:dateUtc="2024-06-21T13:08:00Z">
        <w:r w:rsidR="005F6C16">
          <w:rPr>
            <w:rFonts w:ascii="Aptos Narrow" w:eastAsia="Arial" w:hAnsi="Aptos Narrow" w:cs="Arial"/>
            <w:b/>
            <w:bCs/>
            <w:color w:val="00204F"/>
            <w:sz w:val="28"/>
            <w:szCs w:val="28"/>
          </w:rPr>
          <w:t>we</w:t>
        </w:r>
      </w:ins>
      <w:del w:id="2924" w:author="Sandhya T" w:date="2024-06-21T18:37:00Z" w16du:dateUtc="2024-06-21T13:07:00Z">
        <w:r w:rsidRPr="00FA5D81" w:rsidDel="005F6C16">
          <w:rPr>
            <w:rFonts w:ascii="Aptos Narrow" w:eastAsia="Arial" w:hAnsi="Aptos Narrow" w:cs="Arial"/>
            <w:b/>
            <w:bCs/>
            <w:color w:val="00204F"/>
            <w:sz w:val="28"/>
            <w:szCs w:val="28"/>
          </w:rPr>
          <w:delText>to</w:delText>
        </w:r>
      </w:del>
      <w:r w:rsidRPr="00FA5D81">
        <w:rPr>
          <w:rFonts w:ascii="Aptos Narrow" w:eastAsia="Arial" w:hAnsi="Aptos Narrow" w:cs="Arial"/>
          <w:b/>
          <w:bCs/>
          <w:color w:val="00204F"/>
          <w:sz w:val="28"/>
          <w:szCs w:val="28"/>
        </w:rPr>
        <w:t xml:space="preserve"> total</w:t>
      </w:r>
      <w:ins w:id="2925" w:author="Sandhya T" w:date="2024-06-21T18:38:00Z" w16du:dateUtc="2024-06-21T13:08:00Z">
        <w:r w:rsidR="005F6C16">
          <w:rPr>
            <w:rFonts w:ascii="Aptos Narrow" w:eastAsia="Arial" w:hAnsi="Aptos Narrow" w:cs="Arial"/>
            <w:b/>
            <w:bCs/>
            <w:color w:val="00204F"/>
            <w:sz w:val="28"/>
            <w:szCs w:val="28"/>
          </w:rPr>
          <w:t>, (horizo</w:t>
        </w:r>
      </w:ins>
      <w:ins w:id="2926" w:author="Dinesh N" w:date="2024-06-22T23:41:00Z" w16du:dateUtc="2024-06-22T18:11:00Z">
        <w:r w:rsidR="00D579A6">
          <w:rPr>
            <w:rFonts w:ascii="Aptos Narrow" w:eastAsia="Arial" w:hAnsi="Aptos Narrow" w:cs="Arial"/>
            <w:b/>
            <w:bCs/>
            <w:color w:val="00204F"/>
            <w:sz w:val="28"/>
            <w:szCs w:val="28"/>
          </w:rPr>
          <w:t>n</w:t>
        </w:r>
      </w:ins>
      <w:ins w:id="2927" w:author="Sandhya T" w:date="2024-06-21T18:38:00Z" w16du:dateUtc="2024-06-21T13:08:00Z">
        <w:r w:rsidR="005F6C16">
          <w:rPr>
            <w:rFonts w:ascii="Aptos Narrow" w:eastAsia="Arial" w:hAnsi="Aptos Narrow" w:cs="Arial"/>
            <w:b/>
            <w:bCs/>
            <w:color w:val="00204F"/>
            <w:sz w:val="28"/>
            <w:szCs w:val="28"/>
          </w:rPr>
          <w:t>tal, vertical or diagonal)</w:t>
        </w:r>
      </w:ins>
      <w:r w:rsidRPr="00FA5D81">
        <w:rPr>
          <w:rFonts w:ascii="Aptos Narrow" w:eastAsia="Arial" w:hAnsi="Aptos Narrow" w:cs="Arial"/>
          <w:b/>
          <w:bCs/>
          <w:color w:val="00204F"/>
          <w:sz w:val="28"/>
          <w:szCs w:val="28"/>
        </w:rPr>
        <w:t xml:space="preserve"> the</w:t>
      </w:r>
      <w:del w:id="2928" w:author="Sandhya T" w:date="2024-06-21T18:39:00Z" w16du:dateUtc="2024-06-21T13:09:00Z">
        <w:r w:rsidRPr="00FA5D81" w:rsidDel="005F6C16">
          <w:rPr>
            <w:rFonts w:ascii="Aptos Narrow" w:eastAsia="Arial" w:hAnsi="Aptos Narrow" w:cs="Arial"/>
            <w:b/>
            <w:bCs/>
            <w:color w:val="00204F"/>
            <w:sz w:val="28"/>
            <w:szCs w:val="28"/>
          </w:rPr>
          <w:delText xml:space="preserve"> number </w:delText>
        </w:r>
      </w:del>
      <w:del w:id="2929" w:author="Sandhya T" w:date="2024-06-21T18:38:00Z" w16du:dateUtc="2024-06-21T13:08:00Z">
        <w:r w:rsidRPr="00FA5D81" w:rsidDel="005F6C16">
          <w:rPr>
            <w:rFonts w:ascii="Aptos Narrow" w:eastAsia="Arial" w:hAnsi="Aptos Narrow" w:cs="Arial"/>
            <w:b/>
            <w:bCs/>
            <w:color w:val="00204F"/>
            <w:sz w:val="28"/>
            <w:szCs w:val="28"/>
          </w:rPr>
          <w:delText>u</w:delText>
        </w:r>
      </w:del>
      <w:r w:rsidRPr="00FA5D81">
        <w:rPr>
          <w:rFonts w:ascii="Aptos Narrow" w:eastAsia="Arial" w:hAnsi="Aptos Narrow" w:cs="Arial"/>
          <w:b/>
          <w:bCs/>
          <w:color w:val="00204F"/>
          <w:sz w:val="28"/>
          <w:szCs w:val="28"/>
        </w:rPr>
        <w:t xml:space="preserve"> </w:t>
      </w:r>
      <w:del w:id="2930" w:author="Sandhya T" w:date="2024-06-21T18:39:00Z" w16du:dateUtc="2024-06-21T13:09:00Z">
        <w:r w:rsidRPr="00FA5D81" w:rsidDel="005F6C16">
          <w:rPr>
            <w:rFonts w:ascii="Aptos Narrow" w:eastAsia="Arial" w:hAnsi="Aptos Narrow" w:cs="Arial"/>
            <w:b/>
            <w:bCs/>
            <w:color w:val="00204F"/>
            <w:sz w:val="28"/>
            <w:szCs w:val="28"/>
          </w:rPr>
          <w:delText xml:space="preserve">will get </w:delText>
        </w:r>
      </w:del>
      <w:r w:rsidRPr="00FA5D81">
        <w:rPr>
          <w:rFonts w:ascii="Aptos Narrow" w:eastAsia="Arial" w:hAnsi="Aptos Narrow" w:cs="Arial"/>
          <w:b/>
          <w:bCs/>
          <w:color w:val="00204F"/>
          <w:sz w:val="28"/>
          <w:szCs w:val="28"/>
        </w:rPr>
        <w:t>total</w:t>
      </w:r>
      <w:ins w:id="2931" w:author="Sandhya T" w:date="2024-06-21T18:39:00Z" w16du:dateUtc="2024-06-21T13:09:00Z">
        <w:r w:rsidR="005F6C16">
          <w:rPr>
            <w:rFonts w:ascii="Aptos Narrow" w:eastAsia="Arial" w:hAnsi="Aptos Narrow" w:cs="Arial"/>
            <w:b/>
            <w:bCs/>
            <w:color w:val="00204F"/>
            <w:sz w:val="28"/>
            <w:szCs w:val="28"/>
          </w:rPr>
          <w:t xml:space="preserve"> we get is</w:t>
        </w:r>
      </w:ins>
      <w:r w:rsidRPr="00FA5D81">
        <w:rPr>
          <w:rFonts w:ascii="Aptos Narrow" w:eastAsia="Arial" w:hAnsi="Aptos Narrow" w:cs="Arial"/>
          <w:b/>
          <w:bCs/>
          <w:color w:val="00204F"/>
          <w:sz w:val="28"/>
          <w:szCs w:val="28"/>
        </w:rPr>
        <w:t xml:space="preserve"> 15.</w:t>
      </w:r>
    </w:p>
    <w:p w14:paraId="07642573" w14:textId="27EE856C" w:rsidR="00BF1583" w:rsidRDefault="00FA5D81" w:rsidP="00FA5D81">
      <w:pPr>
        <w:pStyle w:val="ListParagraph"/>
        <w:numPr>
          <w:ilvl w:val="0"/>
          <w:numId w:val="31"/>
        </w:numPr>
        <w:rPr>
          <w:rFonts w:ascii="Aptos Narrow" w:eastAsia="Arial" w:hAnsi="Aptos Narrow" w:cs="Arial"/>
          <w:b/>
          <w:bCs/>
          <w:color w:val="00204F"/>
          <w:sz w:val="28"/>
          <w:szCs w:val="28"/>
        </w:rPr>
      </w:pPr>
      <w:r w:rsidRPr="00FA5D81">
        <w:rPr>
          <w:rFonts w:ascii="Aptos Narrow" w:eastAsia="Arial" w:hAnsi="Aptos Narrow" w:cs="Arial"/>
          <w:b/>
          <w:bCs/>
          <w:color w:val="00204F"/>
          <w:sz w:val="28"/>
          <w:szCs w:val="28"/>
        </w:rPr>
        <w:t>Place your DOB in the grid as shown above.</w:t>
      </w:r>
    </w:p>
    <w:p w14:paraId="41C5958A" w14:textId="189E79E9" w:rsidR="00FA5D81" w:rsidRDefault="00D04B00" w:rsidP="00FA5D81">
      <w:pPr>
        <w:pStyle w:val="ListParagraph"/>
        <w:numPr>
          <w:ilvl w:val="0"/>
          <w:numId w:val="31"/>
        </w:numPr>
        <w:rPr>
          <w:rFonts w:ascii="Aptos Narrow" w:eastAsia="Arial" w:hAnsi="Aptos Narrow" w:cs="Arial"/>
          <w:b/>
          <w:bCs/>
          <w:color w:val="00204F"/>
          <w:sz w:val="28"/>
          <w:szCs w:val="28"/>
        </w:rPr>
      </w:pPr>
      <w:r>
        <w:rPr>
          <w:rFonts w:ascii="Aptos Narrow" w:eastAsia="Arial" w:hAnsi="Aptos Narrow" w:cs="Arial"/>
          <w:b/>
          <w:bCs/>
          <w:color w:val="00204F"/>
          <w:sz w:val="28"/>
          <w:szCs w:val="28"/>
        </w:rPr>
        <w:t xml:space="preserve">Blank space will tell us </w:t>
      </w:r>
      <w:del w:id="2932" w:author="Sandhya T" w:date="2024-06-21T18:39:00Z" w16du:dateUtc="2024-06-21T13:09:00Z">
        <w:r w:rsidDel="005F6C16">
          <w:rPr>
            <w:rFonts w:ascii="Aptos Narrow" w:eastAsia="Arial" w:hAnsi="Aptos Narrow" w:cs="Arial"/>
            <w:b/>
            <w:bCs/>
            <w:color w:val="00204F"/>
            <w:sz w:val="28"/>
            <w:szCs w:val="28"/>
          </w:rPr>
          <w:delText>vastu</w:delText>
        </w:r>
      </w:del>
      <w:ins w:id="2933" w:author="Sandhya T" w:date="2024-06-21T18:39:00Z" w16du:dateUtc="2024-06-21T13:09:00Z">
        <w:r w:rsidR="005F6C16">
          <w:rPr>
            <w:rFonts w:ascii="Aptos Narrow" w:eastAsia="Arial" w:hAnsi="Aptos Narrow" w:cs="Arial"/>
            <w:b/>
            <w:bCs/>
            <w:color w:val="00204F"/>
            <w:sz w:val="28"/>
            <w:szCs w:val="28"/>
          </w:rPr>
          <w:t>Vaastu</w:t>
        </w:r>
      </w:ins>
      <w:r>
        <w:rPr>
          <w:rFonts w:ascii="Aptos Narrow" w:eastAsia="Arial" w:hAnsi="Aptos Narrow" w:cs="Arial"/>
          <w:b/>
          <w:bCs/>
          <w:color w:val="00204F"/>
          <w:sz w:val="28"/>
          <w:szCs w:val="28"/>
        </w:rPr>
        <w:t xml:space="preserve"> faul</w:t>
      </w:r>
      <w:ins w:id="2934" w:author="Sandhya T" w:date="2024-06-20T08:20:00Z" w16du:dateUtc="2024-06-20T02:50:00Z">
        <w:r w:rsidR="00413FB3">
          <w:rPr>
            <w:rFonts w:ascii="Aptos Narrow" w:eastAsia="Arial" w:hAnsi="Aptos Narrow" w:cs="Arial"/>
            <w:b/>
            <w:bCs/>
            <w:color w:val="00204F"/>
            <w:sz w:val="28"/>
            <w:szCs w:val="28"/>
          </w:rPr>
          <w:t>t</w:t>
        </w:r>
      </w:ins>
      <w:ins w:id="2935" w:author="Sandhya T" w:date="2024-06-20T08:22:00Z" w16du:dateUtc="2024-06-20T02:52:00Z">
        <w:r w:rsidR="00413FB3">
          <w:rPr>
            <w:rFonts w:ascii="Aptos Narrow" w:eastAsia="Arial" w:hAnsi="Aptos Narrow" w:cs="Arial"/>
            <w:b/>
            <w:bCs/>
            <w:color w:val="00204F"/>
            <w:sz w:val="28"/>
            <w:szCs w:val="28"/>
          </w:rPr>
          <w:t>s</w:t>
        </w:r>
      </w:ins>
      <w:del w:id="2936" w:author="Sandhya T" w:date="2024-06-20T08:20:00Z" w16du:dateUtc="2024-06-20T02:50:00Z">
        <w:r w:rsidDel="00413FB3">
          <w:rPr>
            <w:rFonts w:ascii="Aptos Narrow" w:eastAsia="Arial" w:hAnsi="Aptos Narrow" w:cs="Arial"/>
            <w:b/>
            <w:bCs/>
            <w:color w:val="00204F"/>
            <w:sz w:val="28"/>
            <w:szCs w:val="28"/>
          </w:rPr>
          <w:delText>d</w:delText>
        </w:r>
      </w:del>
      <w:r>
        <w:rPr>
          <w:rFonts w:ascii="Aptos Narrow" w:eastAsia="Arial" w:hAnsi="Aptos Narrow" w:cs="Arial"/>
          <w:b/>
          <w:bCs/>
          <w:color w:val="00204F"/>
          <w:sz w:val="28"/>
          <w:szCs w:val="28"/>
        </w:rPr>
        <w:t xml:space="preserve"> direct as per DOB.</w:t>
      </w:r>
    </w:p>
    <w:p w14:paraId="0594BFC1" w14:textId="5DE90737" w:rsidR="00D04B00" w:rsidRDefault="005A71CE" w:rsidP="00FA5D81">
      <w:pPr>
        <w:pStyle w:val="ListParagraph"/>
        <w:numPr>
          <w:ilvl w:val="0"/>
          <w:numId w:val="31"/>
        </w:numPr>
        <w:rPr>
          <w:rFonts w:ascii="Aptos Narrow" w:eastAsia="Arial" w:hAnsi="Aptos Narrow" w:cs="Arial"/>
          <w:b/>
          <w:bCs/>
          <w:color w:val="00204F"/>
          <w:sz w:val="28"/>
          <w:szCs w:val="28"/>
        </w:rPr>
      </w:pPr>
      <w:r>
        <w:rPr>
          <w:rFonts w:ascii="Aptos Narrow" w:eastAsia="Arial" w:hAnsi="Aptos Narrow" w:cs="Arial"/>
          <w:b/>
          <w:bCs/>
          <w:color w:val="00204F"/>
          <w:sz w:val="28"/>
          <w:szCs w:val="28"/>
        </w:rPr>
        <w:t>Accordin</w:t>
      </w:r>
      <w:ins w:id="2937" w:author="Sandhya T" w:date="2024-06-20T08:20:00Z" w16du:dateUtc="2024-06-20T02:50:00Z">
        <w:r w:rsidR="00413FB3">
          <w:rPr>
            <w:rFonts w:ascii="Aptos Narrow" w:eastAsia="Arial" w:hAnsi="Aptos Narrow" w:cs="Arial"/>
            <w:b/>
            <w:bCs/>
            <w:color w:val="00204F"/>
            <w:sz w:val="28"/>
            <w:szCs w:val="28"/>
          </w:rPr>
          <w:t>g</w:t>
        </w:r>
      </w:ins>
      <w:r>
        <w:rPr>
          <w:rFonts w:ascii="Aptos Narrow" w:eastAsia="Arial" w:hAnsi="Aptos Narrow" w:cs="Arial"/>
          <w:b/>
          <w:bCs/>
          <w:color w:val="00204F"/>
          <w:sz w:val="28"/>
          <w:szCs w:val="28"/>
        </w:rPr>
        <w:t xml:space="preserve"> to blank grid we can do remedy to correct that corner.</w:t>
      </w:r>
    </w:p>
    <w:p w14:paraId="3E52CF41" w14:textId="154CEAF2" w:rsidR="005A71CE" w:rsidRDefault="005F1C13" w:rsidP="00FA5D81">
      <w:pPr>
        <w:pStyle w:val="ListParagraph"/>
        <w:numPr>
          <w:ilvl w:val="0"/>
          <w:numId w:val="31"/>
        </w:numPr>
        <w:rPr>
          <w:rFonts w:ascii="Aptos Narrow" w:eastAsia="Arial" w:hAnsi="Aptos Narrow" w:cs="Arial"/>
          <w:b/>
          <w:bCs/>
          <w:color w:val="00204F"/>
          <w:sz w:val="28"/>
          <w:szCs w:val="28"/>
        </w:rPr>
      </w:pPr>
      <w:r>
        <w:rPr>
          <w:rFonts w:ascii="Aptos Narrow" w:eastAsia="Arial" w:hAnsi="Aptos Narrow" w:cs="Arial"/>
          <w:b/>
          <w:bCs/>
          <w:color w:val="00204F"/>
          <w:sz w:val="28"/>
          <w:szCs w:val="28"/>
        </w:rPr>
        <w:t xml:space="preserve">You can check for both husband and wife DOB in the </w:t>
      </w:r>
      <w:r w:rsidR="00592CFF">
        <w:rPr>
          <w:rFonts w:ascii="Aptos Narrow" w:eastAsia="Arial" w:hAnsi="Aptos Narrow" w:cs="Arial"/>
          <w:b/>
          <w:bCs/>
          <w:color w:val="00204F"/>
          <w:sz w:val="28"/>
          <w:szCs w:val="28"/>
        </w:rPr>
        <w:t>grid as shown above.</w:t>
      </w:r>
    </w:p>
    <w:p w14:paraId="5B364629" w14:textId="77777777" w:rsidR="00592CFF" w:rsidRDefault="00592CFF" w:rsidP="00592CFF">
      <w:pPr>
        <w:pStyle w:val="ListParagraph"/>
        <w:rPr>
          <w:rFonts w:ascii="Aptos Narrow" w:eastAsia="Arial" w:hAnsi="Aptos Narrow" w:cs="Arial"/>
          <w:b/>
          <w:bCs/>
          <w:color w:val="00204F"/>
          <w:sz w:val="28"/>
          <w:szCs w:val="28"/>
        </w:rPr>
      </w:pPr>
    </w:p>
    <w:p w14:paraId="2C3F17C6" w14:textId="2AF9CD1A" w:rsidR="00592CFF" w:rsidRPr="009D1508" w:rsidRDefault="00670F4B" w:rsidP="00D26A29">
      <w:pPr>
        <w:pStyle w:val="ListParagraph"/>
        <w:jc w:val="center"/>
        <w:rPr>
          <w:rFonts w:ascii="Arial Rounded MT Bold" w:eastAsia="Arial" w:hAnsi="Arial Rounded MT Bold" w:cs="Arial"/>
          <w:b/>
          <w:bCs/>
          <w:color w:val="590000"/>
          <w:sz w:val="28"/>
          <w:szCs w:val="28"/>
          <w:u w:val="single"/>
        </w:rPr>
      </w:pPr>
      <w:r w:rsidRPr="009D1508">
        <w:rPr>
          <w:rFonts w:ascii="Arial Rounded MT Bold" w:eastAsia="Arial" w:hAnsi="Arial Rounded MT Bold" w:cs="Arial"/>
          <w:b/>
          <w:bCs/>
          <w:color w:val="590000"/>
          <w:sz w:val="28"/>
          <w:szCs w:val="28"/>
          <w:u w:val="single"/>
        </w:rPr>
        <w:t>VASTU DEFFECTS AS PER DIRECTION:</w:t>
      </w:r>
    </w:p>
    <w:p w14:paraId="22D6F175" w14:textId="77777777" w:rsidR="00670F4B" w:rsidRDefault="00670F4B" w:rsidP="00592CFF">
      <w:pPr>
        <w:pStyle w:val="ListParagraph"/>
        <w:rPr>
          <w:rFonts w:ascii="Aptos Narrow" w:eastAsia="Arial" w:hAnsi="Aptos Narrow" w:cs="Arial"/>
          <w:b/>
          <w:bCs/>
          <w:color w:val="00204F"/>
          <w:sz w:val="28"/>
          <w:szCs w:val="28"/>
        </w:rPr>
      </w:pPr>
    </w:p>
    <w:p w14:paraId="08BA68F0" w14:textId="02A95DCC" w:rsidR="00670F4B" w:rsidRDefault="00670F4B" w:rsidP="00E23330">
      <w:pPr>
        <w:pStyle w:val="ListParagraph"/>
        <w:jc w:val="both"/>
        <w:rPr>
          <w:rFonts w:ascii="Aptos Narrow" w:eastAsia="Arial" w:hAnsi="Aptos Narrow" w:cs="Arial"/>
          <w:b/>
          <w:bCs/>
          <w:color w:val="00204F"/>
          <w:sz w:val="28"/>
          <w:szCs w:val="28"/>
        </w:rPr>
      </w:pPr>
      <w:r w:rsidRPr="00D26A29">
        <w:rPr>
          <w:rFonts w:ascii="Aptos Narrow" w:eastAsia="Arial" w:hAnsi="Aptos Narrow" w:cs="Arial"/>
          <w:b/>
          <w:bCs/>
          <w:color w:val="590000"/>
          <w:sz w:val="28"/>
          <w:szCs w:val="28"/>
          <w:u w:val="single"/>
        </w:rPr>
        <w:t xml:space="preserve">East </w:t>
      </w:r>
      <w:del w:id="2938" w:author="Sandhya T" w:date="2024-06-20T08:20:00Z" w16du:dateUtc="2024-06-20T02:50:00Z">
        <w:r w:rsidRPr="00D26A29" w:rsidDel="00413FB3">
          <w:rPr>
            <w:rFonts w:ascii="Aptos Narrow" w:eastAsia="Arial" w:hAnsi="Aptos Narrow" w:cs="Arial"/>
            <w:b/>
            <w:bCs/>
            <w:color w:val="590000"/>
            <w:sz w:val="28"/>
            <w:szCs w:val="28"/>
            <w:u w:val="single"/>
          </w:rPr>
          <w:delText>direction</w:delText>
        </w:r>
        <w:r w:rsidR="0090478D" w:rsidDel="00413FB3">
          <w:rPr>
            <w:rFonts w:ascii="Aptos Narrow" w:eastAsia="Arial" w:hAnsi="Aptos Narrow" w:cs="Arial"/>
            <w:b/>
            <w:bCs/>
            <w:color w:val="590000"/>
            <w:sz w:val="28"/>
            <w:szCs w:val="28"/>
            <w:u w:val="single"/>
          </w:rPr>
          <w:delText xml:space="preserve"> </w:delText>
        </w:r>
        <w:r w:rsidRPr="00D26A29" w:rsidDel="00413FB3">
          <w:rPr>
            <w:rFonts w:ascii="Aptos Narrow" w:eastAsia="Arial" w:hAnsi="Aptos Narrow" w:cs="Arial"/>
            <w:b/>
            <w:bCs/>
            <w:color w:val="590000"/>
            <w:sz w:val="28"/>
            <w:szCs w:val="28"/>
            <w:u w:val="single"/>
          </w:rPr>
          <w:delText>:</w:delText>
        </w:r>
      </w:del>
      <w:ins w:id="2939" w:author="Sandhya T" w:date="2024-06-20T08:20:00Z" w16du:dateUtc="2024-06-20T02:50:00Z">
        <w:r w:rsidR="00413FB3" w:rsidRPr="00D26A29">
          <w:rPr>
            <w:rFonts w:ascii="Aptos Narrow" w:eastAsia="Arial" w:hAnsi="Aptos Narrow" w:cs="Arial"/>
            <w:b/>
            <w:bCs/>
            <w:color w:val="590000"/>
            <w:sz w:val="28"/>
            <w:szCs w:val="28"/>
            <w:u w:val="single"/>
          </w:rPr>
          <w:t>direction</w:t>
        </w:r>
        <w:r w:rsidR="00413FB3">
          <w:rPr>
            <w:rFonts w:ascii="Aptos Narrow" w:eastAsia="Arial" w:hAnsi="Aptos Narrow" w:cs="Arial"/>
            <w:b/>
            <w:bCs/>
            <w:color w:val="590000"/>
            <w:sz w:val="28"/>
            <w:szCs w:val="28"/>
            <w:u w:val="single"/>
          </w:rPr>
          <w:t>:</w:t>
        </w:r>
      </w:ins>
      <w:r>
        <w:rPr>
          <w:rFonts w:ascii="Aptos Narrow" w:eastAsia="Arial" w:hAnsi="Aptos Narrow" w:cs="Arial"/>
          <w:b/>
          <w:bCs/>
          <w:color w:val="00204F"/>
          <w:sz w:val="28"/>
          <w:szCs w:val="28"/>
        </w:rPr>
        <w:t xml:space="preserve"> </w:t>
      </w:r>
      <w:r w:rsidR="0056453C">
        <w:rPr>
          <w:rFonts w:ascii="Aptos Narrow" w:eastAsia="Arial" w:hAnsi="Aptos Narrow" w:cs="Arial"/>
          <w:b/>
          <w:bCs/>
          <w:color w:val="00204F"/>
          <w:sz w:val="28"/>
          <w:szCs w:val="28"/>
        </w:rPr>
        <w:t>East direction defect indicates lack of cordial relation</w:t>
      </w:r>
      <w:r w:rsidR="00507C06">
        <w:rPr>
          <w:rFonts w:ascii="Aptos Narrow" w:eastAsia="Arial" w:hAnsi="Aptos Narrow" w:cs="Arial"/>
          <w:b/>
          <w:bCs/>
          <w:color w:val="00204F"/>
          <w:sz w:val="28"/>
          <w:szCs w:val="28"/>
        </w:rPr>
        <w:t xml:space="preserve"> between Son and Father. Problem related to </w:t>
      </w:r>
      <w:r w:rsidR="001C694A">
        <w:rPr>
          <w:rFonts w:ascii="Aptos Narrow" w:eastAsia="Arial" w:hAnsi="Aptos Narrow" w:cs="Arial"/>
          <w:b/>
          <w:bCs/>
          <w:color w:val="00204F"/>
          <w:sz w:val="28"/>
          <w:szCs w:val="28"/>
        </w:rPr>
        <w:t xml:space="preserve">Government. Eye </w:t>
      </w:r>
      <w:r w:rsidR="00D01967">
        <w:rPr>
          <w:rFonts w:ascii="Aptos Narrow" w:eastAsia="Arial" w:hAnsi="Aptos Narrow" w:cs="Arial"/>
          <w:b/>
          <w:bCs/>
          <w:color w:val="00204F"/>
          <w:sz w:val="28"/>
          <w:szCs w:val="28"/>
        </w:rPr>
        <w:t xml:space="preserve">diseases, </w:t>
      </w:r>
      <w:r w:rsidR="006570AA">
        <w:rPr>
          <w:rFonts w:ascii="Aptos Narrow" w:eastAsia="Arial" w:hAnsi="Aptos Narrow" w:cs="Arial"/>
          <w:b/>
          <w:bCs/>
          <w:color w:val="00204F"/>
          <w:sz w:val="28"/>
          <w:szCs w:val="28"/>
        </w:rPr>
        <w:t>H</w:t>
      </w:r>
      <w:r w:rsidR="00D01967">
        <w:rPr>
          <w:rFonts w:ascii="Aptos Narrow" w:eastAsia="Arial" w:hAnsi="Aptos Narrow" w:cs="Arial"/>
          <w:b/>
          <w:bCs/>
          <w:color w:val="00204F"/>
          <w:sz w:val="28"/>
          <w:szCs w:val="28"/>
        </w:rPr>
        <w:t xml:space="preserve">eadache, </w:t>
      </w:r>
      <w:r w:rsidR="006570AA">
        <w:rPr>
          <w:rFonts w:ascii="Aptos Narrow" w:eastAsia="Arial" w:hAnsi="Aptos Narrow" w:cs="Arial"/>
          <w:b/>
          <w:bCs/>
          <w:color w:val="00204F"/>
          <w:sz w:val="28"/>
          <w:szCs w:val="28"/>
        </w:rPr>
        <w:t>H</w:t>
      </w:r>
      <w:r w:rsidR="00D01967">
        <w:rPr>
          <w:rFonts w:ascii="Aptos Narrow" w:eastAsia="Arial" w:hAnsi="Aptos Narrow" w:cs="Arial"/>
          <w:b/>
          <w:bCs/>
          <w:color w:val="00204F"/>
          <w:sz w:val="28"/>
          <w:szCs w:val="28"/>
        </w:rPr>
        <w:t xml:space="preserve">eart ailments, </w:t>
      </w:r>
      <w:r w:rsidR="006570AA">
        <w:rPr>
          <w:rFonts w:ascii="Aptos Narrow" w:eastAsia="Arial" w:hAnsi="Aptos Narrow" w:cs="Arial"/>
          <w:b/>
          <w:bCs/>
          <w:color w:val="00204F"/>
          <w:sz w:val="28"/>
          <w:szCs w:val="28"/>
        </w:rPr>
        <w:t>S</w:t>
      </w:r>
      <w:r w:rsidR="00D01967">
        <w:rPr>
          <w:rFonts w:ascii="Aptos Narrow" w:eastAsia="Arial" w:hAnsi="Aptos Narrow" w:cs="Arial"/>
          <w:b/>
          <w:bCs/>
          <w:color w:val="00204F"/>
          <w:sz w:val="28"/>
          <w:szCs w:val="28"/>
        </w:rPr>
        <w:t xml:space="preserve">kin diseases, </w:t>
      </w:r>
      <w:r w:rsidR="006570AA">
        <w:rPr>
          <w:rFonts w:ascii="Aptos Narrow" w:eastAsia="Arial" w:hAnsi="Aptos Narrow" w:cs="Arial"/>
          <w:b/>
          <w:bCs/>
          <w:color w:val="00204F"/>
          <w:sz w:val="28"/>
          <w:szCs w:val="28"/>
        </w:rPr>
        <w:t>J</w:t>
      </w:r>
      <w:r w:rsidR="00D26A29">
        <w:rPr>
          <w:rFonts w:ascii="Aptos Narrow" w:eastAsia="Arial" w:hAnsi="Aptos Narrow" w:cs="Arial"/>
          <w:b/>
          <w:bCs/>
          <w:color w:val="00204F"/>
          <w:sz w:val="28"/>
          <w:szCs w:val="28"/>
        </w:rPr>
        <w:t>aundice.</w:t>
      </w:r>
    </w:p>
    <w:p w14:paraId="5B48626E" w14:textId="77777777" w:rsidR="008723DC" w:rsidRDefault="008723DC" w:rsidP="00E23330">
      <w:pPr>
        <w:pStyle w:val="ListParagraph"/>
        <w:jc w:val="both"/>
        <w:rPr>
          <w:rFonts w:ascii="Aptos Narrow" w:eastAsia="Arial" w:hAnsi="Aptos Narrow" w:cs="Arial"/>
          <w:b/>
          <w:bCs/>
          <w:color w:val="00204F"/>
          <w:sz w:val="28"/>
          <w:szCs w:val="28"/>
        </w:rPr>
      </w:pPr>
    </w:p>
    <w:p w14:paraId="090B214F" w14:textId="37D1DB4C" w:rsidR="00E23330" w:rsidRDefault="00E23330" w:rsidP="00E23330">
      <w:pPr>
        <w:pStyle w:val="ListParagraph"/>
        <w:jc w:val="both"/>
        <w:rPr>
          <w:rFonts w:ascii="Aptos Narrow" w:eastAsia="Arial" w:hAnsi="Aptos Narrow" w:cs="Arial"/>
          <w:b/>
          <w:bCs/>
          <w:color w:val="00204F"/>
          <w:sz w:val="28"/>
          <w:szCs w:val="28"/>
        </w:rPr>
      </w:pPr>
      <w:r>
        <w:rPr>
          <w:rFonts w:ascii="Aptos Narrow" w:eastAsia="Arial" w:hAnsi="Aptos Narrow" w:cs="Arial"/>
          <w:b/>
          <w:bCs/>
          <w:color w:val="590000"/>
          <w:sz w:val="28"/>
          <w:szCs w:val="28"/>
          <w:u w:val="single"/>
        </w:rPr>
        <w:t xml:space="preserve">West </w:t>
      </w:r>
      <w:del w:id="2940" w:author="Sandhya T" w:date="2024-06-20T08:23:00Z" w16du:dateUtc="2024-06-20T02:53:00Z">
        <w:r w:rsidDel="00413FB3">
          <w:rPr>
            <w:rFonts w:ascii="Aptos Narrow" w:eastAsia="Arial" w:hAnsi="Aptos Narrow" w:cs="Arial"/>
            <w:b/>
            <w:bCs/>
            <w:color w:val="590000"/>
            <w:sz w:val="28"/>
            <w:szCs w:val="28"/>
            <w:u w:val="single"/>
          </w:rPr>
          <w:delText>direction :</w:delText>
        </w:r>
      </w:del>
      <w:ins w:id="2941" w:author="Sandhya T" w:date="2024-06-20T08:23:00Z" w16du:dateUtc="2024-06-20T02:53:00Z">
        <w:r w:rsidR="00413FB3">
          <w:rPr>
            <w:rFonts w:ascii="Aptos Narrow" w:eastAsia="Arial" w:hAnsi="Aptos Narrow" w:cs="Arial"/>
            <w:b/>
            <w:bCs/>
            <w:color w:val="590000"/>
            <w:sz w:val="28"/>
            <w:szCs w:val="28"/>
            <w:u w:val="single"/>
          </w:rPr>
          <w:t>direction:</w:t>
        </w:r>
      </w:ins>
      <w:r>
        <w:rPr>
          <w:rFonts w:ascii="Aptos Narrow" w:eastAsia="Arial" w:hAnsi="Aptos Narrow" w:cs="Arial"/>
          <w:b/>
          <w:bCs/>
          <w:color w:val="00204F"/>
          <w:sz w:val="28"/>
          <w:szCs w:val="28"/>
        </w:rPr>
        <w:t xml:space="preserve"> </w:t>
      </w:r>
      <w:r w:rsidR="004E1F3D">
        <w:rPr>
          <w:rFonts w:ascii="Aptos Narrow" w:eastAsia="Arial" w:hAnsi="Aptos Narrow" w:cs="Arial"/>
          <w:b/>
          <w:bCs/>
          <w:color w:val="00204F"/>
          <w:sz w:val="28"/>
          <w:szCs w:val="28"/>
        </w:rPr>
        <w:t xml:space="preserve">May face problem from servants. </w:t>
      </w:r>
      <w:r w:rsidR="00035F57">
        <w:rPr>
          <w:rFonts w:ascii="Aptos Narrow" w:eastAsia="Arial" w:hAnsi="Aptos Narrow" w:cs="Arial"/>
          <w:b/>
          <w:bCs/>
          <w:color w:val="00204F"/>
          <w:sz w:val="28"/>
          <w:szCs w:val="28"/>
        </w:rPr>
        <w:t>Effects of evil spirits, problems a</w:t>
      </w:r>
      <w:r w:rsidR="00E632ED">
        <w:rPr>
          <w:rFonts w:ascii="Aptos Narrow" w:eastAsia="Arial" w:hAnsi="Aptos Narrow" w:cs="Arial"/>
          <w:b/>
          <w:bCs/>
          <w:color w:val="00204F"/>
          <w:sz w:val="28"/>
          <w:szCs w:val="28"/>
        </w:rPr>
        <w:t>t Job, Vata related problem, Paralysis</w:t>
      </w:r>
      <w:r w:rsidR="008723DC">
        <w:rPr>
          <w:rFonts w:ascii="Aptos Narrow" w:eastAsia="Arial" w:hAnsi="Aptos Narrow" w:cs="Arial"/>
          <w:b/>
          <w:bCs/>
          <w:color w:val="00204F"/>
          <w:sz w:val="28"/>
          <w:szCs w:val="28"/>
        </w:rPr>
        <w:t xml:space="preserve">, </w:t>
      </w:r>
      <w:r w:rsidR="006570AA">
        <w:rPr>
          <w:rFonts w:ascii="Aptos Narrow" w:eastAsia="Arial" w:hAnsi="Aptos Narrow" w:cs="Arial"/>
          <w:b/>
          <w:bCs/>
          <w:color w:val="00204F"/>
          <w:sz w:val="28"/>
          <w:szCs w:val="28"/>
        </w:rPr>
        <w:t>B</w:t>
      </w:r>
      <w:r w:rsidR="008723DC">
        <w:rPr>
          <w:rFonts w:ascii="Aptos Narrow" w:eastAsia="Arial" w:hAnsi="Aptos Narrow" w:cs="Arial"/>
          <w:b/>
          <w:bCs/>
          <w:color w:val="00204F"/>
          <w:sz w:val="28"/>
          <w:szCs w:val="28"/>
        </w:rPr>
        <w:t xml:space="preserve">ack bone, </w:t>
      </w:r>
      <w:r w:rsidR="006570AA">
        <w:rPr>
          <w:rFonts w:ascii="Aptos Narrow" w:eastAsia="Arial" w:hAnsi="Aptos Narrow" w:cs="Arial"/>
          <w:b/>
          <w:bCs/>
          <w:color w:val="00204F"/>
          <w:sz w:val="28"/>
          <w:szCs w:val="28"/>
        </w:rPr>
        <w:t>L</w:t>
      </w:r>
      <w:r w:rsidR="008723DC">
        <w:rPr>
          <w:rFonts w:ascii="Aptos Narrow" w:eastAsia="Arial" w:hAnsi="Aptos Narrow" w:cs="Arial"/>
          <w:b/>
          <w:bCs/>
          <w:color w:val="00204F"/>
          <w:sz w:val="28"/>
          <w:szCs w:val="28"/>
        </w:rPr>
        <w:t>eg proble</w:t>
      </w:r>
      <w:ins w:id="2942" w:author="Sandhya T" w:date="2024-06-20T08:20:00Z" w16du:dateUtc="2024-06-20T02:50:00Z">
        <w:r w:rsidR="00413FB3">
          <w:rPr>
            <w:rFonts w:ascii="Aptos Narrow" w:eastAsia="Arial" w:hAnsi="Aptos Narrow" w:cs="Arial"/>
            <w:b/>
            <w:bCs/>
            <w:color w:val="00204F"/>
            <w:sz w:val="28"/>
            <w:szCs w:val="28"/>
          </w:rPr>
          <w:t>m</w:t>
        </w:r>
      </w:ins>
      <w:r w:rsidR="008723DC">
        <w:rPr>
          <w:rFonts w:ascii="Aptos Narrow" w:eastAsia="Arial" w:hAnsi="Aptos Narrow" w:cs="Arial"/>
          <w:b/>
          <w:bCs/>
          <w:color w:val="00204F"/>
          <w:sz w:val="28"/>
          <w:szCs w:val="28"/>
        </w:rPr>
        <w:t xml:space="preserve">, </w:t>
      </w:r>
      <w:del w:id="2943" w:author="Sandhya T" w:date="2024-06-20T08:23:00Z" w16du:dateUtc="2024-06-20T02:53:00Z">
        <w:r w:rsidR="006570AA" w:rsidDel="00413FB3">
          <w:rPr>
            <w:rFonts w:ascii="Aptos Narrow" w:eastAsia="Arial" w:hAnsi="Aptos Narrow" w:cs="Arial"/>
            <w:b/>
            <w:bCs/>
            <w:color w:val="00204F"/>
            <w:sz w:val="28"/>
            <w:szCs w:val="28"/>
          </w:rPr>
          <w:delText>L</w:delText>
        </w:r>
        <w:r w:rsidR="008723DC" w:rsidDel="00413FB3">
          <w:rPr>
            <w:rFonts w:ascii="Aptos Narrow" w:eastAsia="Arial" w:hAnsi="Aptos Narrow" w:cs="Arial"/>
            <w:b/>
            <w:bCs/>
            <w:color w:val="00204F"/>
            <w:sz w:val="28"/>
            <w:szCs w:val="28"/>
          </w:rPr>
          <w:delText>eprocy</w:delText>
        </w:r>
      </w:del>
      <w:ins w:id="2944" w:author="Sandhya T" w:date="2024-06-20T08:23:00Z" w16du:dateUtc="2024-06-20T02:53:00Z">
        <w:r w:rsidR="00413FB3">
          <w:rPr>
            <w:rFonts w:ascii="Aptos Narrow" w:eastAsia="Arial" w:hAnsi="Aptos Narrow" w:cs="Arial"/>
            <w:b/>
            <w:bCs/>
            <w:color w:val="00204F"/>
            <w:sz w:val="28"/>
            <w:szCs w:val="28"/>
          </w:rPr>
          <w:t>Leprosy</w:t>
        </w:r>
      </w:ins>
      <w:r w:rsidR="008723DC">
        <w:rPr>
          <w:rFonts w:ascii="Aptos Narrow" w:eastAsia="Arial" w:hAnsi="Aptos Narrow" w:cs="Arial"/>
          <w:b/>
          <w:bCs/>
          <w:color w:val="00204F"/>
          <w:sz w:val="28"/>
          <w:szCs w:val="28"/>
        </w:rPr>
        <w:t>.</w:t>
      </w:r>
    </w:p>
    <w:p w14:paraId="0DFE8AD7" w14:textId="77777777" w:rsidR="008723DC" w:rsidRDefault="008723DC" w:rsidP="00E23330">
      <w:pPr>
        <w:pStyle w:val="ListParagraph"/>
        <w:jc w:val="both"/>
        <w:rPr>
          <w:rFonts w:ascii="Aptos Narrow" w:eastAsia="Arial" w:hAnsi="Aptos Narrow" w:cs="Arial"/>
          <w:b/>
          <w:bCs/>
          <w:color w:val="00204F"/>
          <w:sz w:val="28"/>
          <w:szCs w:val="28"/>
        </w:rPr>
      </w:pPr>
    </w:p>
    <w:p w14:paraId="053B087D" w14:textId="6B8F04BE" w:rsidR="008723DC" w:rsidRDefault="0090478D" w:rsidP="00E23330">
      <w:pPr>
        <w:pStyle w:val="ListParagraph"/>
        <w:jc w:val="both"/>
        <w:rPr>
          <w:rFonts w:ascii="Aptos Narrow" w:eastAsia="Arial" w:hAnsi="Aptos Narrow" w:cs="Arial"/>
          <w:b/>
          <w:bCs/>
          <w:color w:val="00204F"/>
          <w:sz w:val="28"/>
          <w:szCs w:val="28"/>
        </w:rPr>
      </w:pPr>
      <w:r w:rsidRPr="00851BEC">
        <w:rPr>
          <w:rFonts w:ascii="Aptos Narrow" w:eastAsia="Arial" w:hAnsi="Aptos Narrow" w:cs="Arial"/>
          <w:b/>
          <w:bCs/>
          <w:color w:val="590000"/>
          <w:sz w:val="28"/>
          <w:szCs w:val="28"/>
          <w:u w:val="single"/>
        </w:rPr>
        <w:t>North direction</w:t>
      </w:r>
      <w:del w:id="2945" w:author="Sandhya T" w:date="2024-06-20T08:23:00Z" w16du:dateUtc="2024-06-20T02:53:00Z">
        <w:r w:rsidRPr="00851BEC" w:rsidDel="00413FB3">
          <w:rPr>
            <w:rFonts w:ascii="Aptos Narrow" w:eastAsia="Arial" w:hAnsi="Aptos Narrow" w:cs="Arial"/>
            <w:b/>
            <w:bCs/>
            <w:color w:val="590000"/>
            <w:sz w:val="28"/>
            <w:szCs w:val="28"/>
            <w:u w:val="single"/>
          </w:rPr>
          <w:delText xml:space="preserve"> </w:delText>
        </w:r>
      </w:del>
      <w:r w:rsidRPr="00851BEC">
        <w:rPr>
          <w:rFonts w:ascii="Aptos Narrow" w:eastAsia="Arial" w:hAnsi="Aptos Narrow" w:cs="Arial"/>
          <w:b/>
          <w:bCs/>
          <w:color w:val="590000"/>
          <w:sz w:val="28"/>
          <w:szCs w:val="28"/>
          <w:u w:val="single"/>
        </w:rPr>
        <w:t>:</w:t>
      </w:r>
      <w:r>
        <w:rPr>
          <w:rFonts w:ascii="Aptos Narrow" w:eastAsia="Arial" w:hAnsi="Aptos Narrow" w:cs="Arial"/>
          <w:b/>
          <w:bCs/>
          <w:color w:val="00204F"/>
          <w:sz w:val="28"/>
          <w:szCs w:val="28"/>
        </w:rPr>
        <w:t xml:space="preserve"> Creates hurdles </w:t>
      </w:r>
      <w:del w:id="2946" w:author="Sandhya T" w:date="2024-06-21T18:40:00Z" w16du:dateUtc="2024-06-21T13:10:00Z">
        <w:r w:rsidR="00DA1ADD" w:rsidDel="005F6C16">
          <w:rPr>
            <w:rFonts w:ascii="Aptos Narrow" w:eastAsia="Arial" w:hAnsi="Aptos Narrow" w:cs="Arial"/>
            <w:b/>
            <w:bCs/>
            <w:color w:val="00204F"/>
            <w:sz w:val="28"/>
            <w:szCs w:val="28"/>
          </w:rPr>
          <w:delText xml:space="preserve">at </w:delText>
        </w:r>
      </w:del>
      <w:ins w:id="2947" w:author="Sandhya T" w:date="2024-06-21T18:40:00Z" w16du:dateUtc="2024-06-21T13:10:00Z">
        <w:r w:rsidR="005F6C16">
          <w:rPr>
            <w:rFonts w:ascii="Aptos Narrow" w:eastAsia="Arial" w:hAnsi="Aptos Narrow" w:cs="Arial"/>
            <w:b/>
            <w:bCs/>
            <w:color w:val="00204F"/>
            <w:sz w:val="28"/>
            <w:szCs w:val="28"/>
          </w:rPr>
          <w:t xml:space="preserve">in </w:t>
        </w:r>
      </w:ins>
      <w:r w:rsidR="00DA1ADD">
        <w:rPr>
          <w:rFonts w:ascii="Aptos Narrow" w:eastAsia="Arial" w:hAnsi="Aptos Narrow" w:cs="Arial"/>
          <w:b/>
          <w:bCs/>
          <w:color w:val="00204F"/>
          <w:sz w:val="28"/>
          <w:szCs w:val="28"/>
        </w:rPr>
        <w:t xml:space="preserve">Education, loss in Business, Speech defects, Throat problem, </w:t>
      </w:r>
      <w:del w:id="2948" w:author="Sandhya T" w:date="2024-06-20T08:23:00Z" w16du:dateUtc="2024-06-20T02:53:00Z">
        <w:r w:rsidDel="00413FB3">
          <w:rPr>
            <w:rFonts w:ascii="Aptos Narrow" w:eastAsia="Arial" w:hAnsi="Aptos Narrow" w:cs="Arial"/>
            <w:b/>
            <w:bCs/>
            <w:color w:val="00204F"/>
            <w:sz w:val="28"/>
            <w:szCs w:val="28"/>
          </w:rPr>
          <w:delText xml:space="preserve"> </w:delText>
        </w:r>
      </w:del>
      <w:r w:rsidR="00C2432E">
        <w:rPr>
          <w:rFonts w:ascii="Aptos Narrow" w:eastAsia="Arial" w:hAnsi="Aptos Narrow" w:cs="Arial"/>
          <w:b/>
          <w:bCs/>
          <w:color w:val="00204F"/>
          <w:sz w:val="28"/>
          <w:szCs w:val="28"/>
        </w:rPr>
        <w:t xml:space="preserve">Epilepsy, Nasal related issues, </w:t>
      </w:r>
      <w:r w:rsidR="002B61D0">
        <w:rPr>
          <w:rFonts w:ascii="Aptos Narrow" w:eastAsia="Arial" w:hAnsi="Aptos Narrow" w:cs="Arial"/>
          <w:b/>
          <w:bCs/>
          <w:color w:val="00204F"/>
          <w:sz w:val="28"/>
          <w:szCs w:val="28"/>
        </w:rPr>
        <w:t>Confusion while taking any decision.</w:t>
      </w:r>
    </w:p>
    <w:p w14:paraId="2B12C9EE" w14:textId="77777777" w:rsidR="002B61D0" w:rsidRDefault="002B61D0" w:rsidP="00E23330">
      <w:pPr>
        <w:pStyle w:val="ListParagraph"/>
        <w:jc w:val="both"/>
        <w:rPr>
          <w:rFonts w:ascii="Aptos Narrow" w:eastAsia="Arial" w:hAnsi="Aptos Narrow" w:cs="Arial"/>
          <w:b/>
          <w:bCs/>
          <w:color w:val="00204F"/>
          <w:sz w:val="28"/>
          <w:szCs w:val="28"/>
        </w:rPr>
      </w:pPr>
    </w:p>
    <w:p w14:paraId="56BA1D8A" w14:textId="07A93B81" w:rsidR="002B61D0" w:rsidRDefault="002B61D0" w:rsidP="00E23330">
      <w:pPr>
        <w:pStyle w:val="ListParagraph"/>
        <w:jc w:val="both"/>
        <w:rPr>
          <w:rFonts w:ascii="Aptos Narrow" w:eastAsia="Arial" w:hAnsi="Aptos Narrow" w:cs="Arial"/>
          <w:b/>
          <w:bCs/>
          <w:color w:val="00204F"/>
          <w:sz w:val="28"/>
          <w:szCs w:val="28"/>
        </w:rPr>
      </w:pPr>
      <w:r w:rsidRPr="00851BEC">
        <w:rPr>
          <w:rFonts w:ascii="Aptos Narrow" w:eastAsia="Arial" w:hAnsi="Aptos Narrow" w:cs="Arial"/>
          <w:b/>
          <w:bCs/>
          <w:color w:val="590000"/>
          <w:sz w:val="28"/>
          <w:szCs w:val="28"/>
          <w:u w:val="single"/>
        </w:rPr>
        <w:t>South direction</w:t>
      </w:r>
      <w:del w:id="2949" w:author="Sandhya T" w:date="2024-06-20T08:23:00Z" w16du:dateUtc="2024-06-20T02:53:00Z">
        <w:r w:rsidRPr="00851BEC" w:rsidDel="00413FB3">
          <w:rPr>
            <w:rFonts w:ascii="Aptos Narrow" w:eastAsia="Arial" w:hAnsi="Aptos Narrow" w:cs="Arial"/>
            <w:b/>
            <w:bCs/>
            <w:color w:val="590000"/>
            <w:sz w:val="28"/>
            <w:szCs w:val="28"/>
            <w:u w:val="single"/>
          </w:rPr>
          <w:delText xml:space="preserve"> </w:delText>
        </w:r>
      </w:del>
      <w:r w:rsidRPr="00851BEC">
        <w:rPr>
          <w:rFonts w:ascii="Aptos Narrow" w:eastAsia="Arial" w:hAnsi="Aptos Narrow" w:cs="Arial"/>
          <w:b/>
          <w:bCs/>
          <w:color w:val="590000"/>
          <w:sz w:val="28"/>
          <w:szCs w:val="28"/>
          <w:u w:val="single"/>
        </w:rPr>
        <w:t>:</w:t>
      </w:r>
      <w:r>
        <w:rPr>
          <w:rFonts w:ascii="Aptos Narrow" w:eastAsia="Arial" w:hAnsi="Aptos Narrow" w:cs="Arial"/>
          <w:b/>
          <w:bCs/>
          <w:color w:val="00204F"/>
          <w:sz w:val="28"/>
          <w:szCs w:val="28"/>
        </w:rPr>
        <w:t xml:space="preserve"> </w:t>
      </w:r>
      <w:r w:rsidR="009954D4">
        <w:rPr>
          <w:rFonts w:ascii="Aptos Narrow" w:eastAsia="Arial" w:hAnsi="Aptos Narrow" w:cs="Arial"/>
          <w:b/>
          <w:bCs/>
          <w:color w:val="00204F"/>
          <w:sz w:val="28"/>
          <w:szCs w:val="28"/>
        </w:rPr>
        <w:t xml:space="preserve">Short tempered, </w:t>
      </w:r>
      <w:ins w:id="2950" w:author="Sandhya T" w:date="2024-06-20T08:24:00Z" w16du:dateUtc="2024-06-20T02:54:00Z">
        <w:r w:rsidR="00413FB3">
          <w:rPr>
            <w:rFonts w:ascii="Aptos Narrow" w:eastAsia="Arial" w:hAnsi="Aptos Narrow" w:cs="Arial"/>
            <w:b/>
            <w:bCs/>
            <w:color w:val="00204F"/>
            <w:sz w:val="28"/>
            <w:szCs w:val="28"/>
          </w:rPr>
          <w:t>frequent accidents</w:t>
        </w:r>
      </w:ins>
      <w:del w:id="2951" w:author="Sandhya T" w:date="2024-06-20T08:23:00Z" w16du:dateUtc="2024-06-20T02:53:00Z">
        <w:r w:rsidR="009954D4" w:rsidDel="00413FB3">
          <w:rPr>
            <w:rFonts w:ascii="Aptos Narrow" w:eastAsia="Arial" w:hAnsi="Aptos Narrow" w:cs="Arial"/>
            <w:b/>
            <w:bCs/>
            <w:color w:val="00204F"/>
            <w:sz w:val="28"/>
            <w:szCs w:val="28"/>
          </w:rPr>
          <w:delText>Accidents frequently</w:delText>
        </w:r>
      </w:del>
      <w:r w:rsidR="009954D4">
        <w:rPr>
          <w:rFonts w:ascii="Aptos Narrow" w:eastAsia="Arial" w:hAnsi="Aptos Narrow" w:cs="Arial"/>
          <w:b/>
          <w:bCs/>
          <w:color w:val="00204F"/>
          <w:sz w:val="28"/>
          <w:szCs w:val="28"/>
        </w:rPr>
        <w:t xml:space="preserve">, Blood </w:t>
      </w:r>
      <w:r w:rsidR="00A93517">
        <w:rPr>
          <w:rFonts w:ascii="Aptos Narrow" w:eastAsia="Arial" w:hAnsi="Aptos Narrow" w:cs="Arial"/>
          <w:b/>
          <w:bCs/>
          <w:color w:val="00204F"/>
          <w:sz w:val="28"/>
          <w:szCs w:val="28"/>
        </w:rPr>
        <w:t xml:space="preserve">related problem, Leprosy, </w:t>
      </w:r>
      <w:r w:rsidR="00AA3A4B">
        <w:rPr>
          <w:rFonts w:ascii="Aptos Narrow" w:eastAsia="Arial" w:hAnsi="Aptos Narrow" w:cs="Arial"/>
          <w:b/>
          <w:bCs/>
          <w:color w:val="00204F"/>
          <w:sz w:val="28"/>
          <w:szCs w:val="28"/>
        </w:rPr>
        <w:t>high blood pressure. Not good relation with Brother</w:t>
      </w:r>
      <w:del w:id="2952" w:author="Sandhya T" w:date="2024-06-20T10:47:00Z" w16du:dateUtc="2024-06-20T05:17:00Z">
        <w:r w:rsidR="00AA3A4B" w:rsidDel="00D01EE3">
          <w:rPr>
            <w:rFonts w:ascii="Aptos Narrow" w:eastAsia="Arial" w:hAnsi="Aptos Narrow" w:cs="Arial"/>
            <w:b/>
            <w:bCs/>
            <w:color w:val="00204F"/>
            <w:sz w:val="28"/>
            <w:szCs w:val="28"/>
          </w:rPr>
          <w:delText>’</w:delText>
        </w:r>
      </w:del>
      <w:r w:rsidR="00AA3A4B">
        <w:rPr>
          <w:rFonts w:ascii="Aptos Narrow" w:eastAsia="Arial" w:hAnsi="Aptos Narrow" w:cs="Arial"/>
          <w:b/>
          <w:bCs/>
          <w:color w:val="00204F"/>
          <w:sz w:val="28"/>
          <w:szCs w:val="28"/>
        </w:rPr>
        <w:t>s.</w:t>
      </w:r>
    </w:p>
    <w:p w14:paraId="1919B0FA" w14:textId="77777777" w:rsidR="00AA3A4B" w:rsidRDefault="00AA3A4B" w:rsidP="00E23330">
      <w:pPr>
        <w:pStyle w:val="ListParagraph"/>
        <w:jc w:val="both"/>
        <w:rPr>
          <w:rFonts w:ascii="Aptos Narrow" w:eastAsia="Arial" w:hAnsi="Aptos Narrow" w:cs="Arial"/>
          <w:b/>
          <w:bCs/>
          <w:color w:val="00204F"/>
          <w:sz w:val="28"/>
          <w:szCs w:val="28"/>
        </w:rPr>
      </w:pPr>
    </w:p>
    <w:p w14:paraId="6BFBE385" w14:textId="30418AE9" w:rsidR="00AA3A4B" w:rsidRDefault="00AA3A4B" w:rsidP="00E23330">
      <w:pPr>
        <w:pStyle w:val="ListParagraph"/>
        <w:jc w:val="both"/>
        <w:rPr>
          <w:rFonts w:ascii="Aptos Narrow" w:eastAsia="Arial" w:hAnsi="Aptos Narrow" w:cs="Arial"/>
          <w:b/>
          <w:bCs/>
          <w:color w:val="00204F"/>
          <w:sz w:val="28"/>
          <w:szCs w:val="28"/>
        </w:rPr>
      </w:pPr>
      <w:r w:rsidRPr="00851BEC">
        <w:rPr>
          <w:rFonts w:ascii="Aptos Narrow" w:eastAsia="Arial" w:hAnsi="Aptos Narrow" w:cs="Arial"/>
          <w:b/>
          <w:bCs/>
          <w:color w:val="590000"/>
          <w:sz w:val="28"/>
          <w:szCs w:val="28"/>
          <w:u w:val="single"/>
        </w:rPr>
        <w:t>North-East direction</w:t>
      </w:r>
      <w:del w:id="2953" w:author="Sandhya T" w:date="2024-06-20T08:23:00Z" w16du:dateUtc="2024-06-20T02:53:00Z">
        <w:r w:rsidRPr="00851BEC" w:rsidDel="00413FB3">
          <w:rPr>
            <w:rFonts w:ascii="Aptos Narrow" w:eastAsia="Arial" w:hAnsi="Aptos Narrow" w:cs="Arial"/>
            <w:b/>
            <w:bCs/>
            <w:color w:val="590000"/>
            <w:sz w:val="28"/>
            <w:szCs w:val="28"/>
            <w:u w:val="single"/>
          </w:rPr>
          <w:delText xml:space="preserve"> </w:delText>
        </w:r>
      </w:del>
      <w:r w:rsidRPr="00851BEC">
        <w:rPr>
          <w:rFonts w:ascii="Aptos Narrow" w:eastAsia="Arial" w:hAnsi="Aptos Narrow" w:cs="Arial"/>
          <w:b/>
          <w:bCs/>
          <w:color w:val="590000"/>
          <w:sz w:val="28"/>
          <w:szCs w:val="28"/>
          <w:u w:val="single"/>
        </w:rPr>
        <w:t>:</w:t>
      </w:r>
      <w:r w:rsidR="00D455CB">
        <w:rPr>
          <w:rFonts w:ascii="Aptos Narrow" w:eastAsia="Arial" w:hAnsi="Aptos Narrow" w:cs="Arial"/>
          <w:b/>
          <w:bCs/>
          <w:color w:val="00204F"/>
          <w:sz w:val="28"/>
          <w:szCs w:val="28"/>
        </w:rPr>
        <w:t xml:space="preserve"> </w:t>
      </w:r>
      <w:r w:rsidR="00CA2C25">
        <w:rPr>
          <w:rFonts w:ascii="Aptos Narrow" w:eastAsia="Arial" w:hAnsi="Aptos Narrow" w:cs="Arial"/>
          <w:b/>
          <w:bCs/>
          <w:color w:val="00204F"/>
          <w:sz w:val="28"/>
          <w:szCs w:val="28"/>
        </w:rPr>
        <w:t xml:space="preserve">Fall in the income, loss of Money, Delayed Marriage, </w:t>
      </w:r>
      <w:r w:rsidR="00E620AF">
        <w:rPr>
          <w:rFonts w:ascii="Aptos Narrow" w:eastAsia="Arial" w:hAnsi="Aptos Narrow" w:cs="Arial"/>
          <w:b/>
          <w:bCs/>
          <w:color w:val="00204F"/>
          <w:sz w:val="28"/>
          <w:szCs w:val="28"/>
        </w:rPr>
        <w:t>Stomach related issue, Ear problem, Cons</w:t>
      </w:r>
      <w:ins w:id="2954" w:author="Sandhya T" w:date="2024-06-20T08:24:00Z" w16du:dateUtc="2024-06-20T02:54:00Z">
        <w:r w:rsidR="00413FB3">
          <w:rPr>
            <w:rFonts w:ascii="Aptos Narrow" w:eastAsia="Arial" w:hAnsi="Aptos Narrow" w:cs="Arial"/>
            <w:b/>
            <w:bCs/>
            <w:color w:val="00204F"/>
            <w:sz w:val="28"/>
            <w:szCs w:val="28"/>
          </w:rPr>
          <w:t>t</w:t>
        </w:r>
      </w:ins>
      <w:r w:rsidR="00E620AF">
        <w:rPr>
          <w:rFonts w:ascii="Aptos Narrow" w:eastAsia="Arial" w:hAnsi="Aptos Narrow" w:cs="Arial"/>
          <w:b/>
          <w:bCs/>
          <w:color w:val="00204F"/>
          <w:sz w:val="28"/>
          <w:szCs w:val="28"/>
        </w:rPr>
        <w:t>ipation, Sleepless</w:t>
      </w:r>
      <w:ins w:id="2955" w:author="Sandhya T" w:date="2024-06-20T08:24:00Z" w16du:dateUtc="2024-06-20T02:54:00Z">
        <w:r w:rsidR="00413FB3">
          <w:rPr>
            <w:rFonts w:ascii="Aptos Narrow" w:eastAsia="Arial" w:hAnsi="Aptos Narrow" w:cs="Arial"/>
            <w:b/>
            <w:bCs/>
            <w:color w:val="00204F"/>
            <w:sz w:val="28"/>
            <w:szCs w:val="28"/>
          </w:rPr>
          <w:t>ness</w:t>
        </w:r>
      </w:ins>
      <w:ins w:id="2956" w:author="Sandhya T" w:date="2024-06-20T08:25:00Z" w16du:dateUtc="2024-06-20T02:55:00Z">
        <w:r w:rsidR="002C32A2">
          <w:rPr>
            <w:rFonts w:ascii="Aptos Narrow" w:eastAsia="Arial" w:hAnsi="Aptos Narrow" w:cs="Arial"/>
            <w:b/>
            <w:bCs/>
            <w:color w:val="00204F"/>
            <w:sz w:val="28"/>
            <w:szCs w:val="28"/>
          </w:rPr>
          <w:t xml:space="preserve"> </w:t>
        </w:r>
      </w:ins>
      <w:ins w:id="2957" w:author="Sandhya T" w:date="2024-06-20T08:24:00Z" w16du:dateUtc="2024-06-20T02:54:00Z">
        <w:r w:rsidR="00413FB3">
          <w:rPr>
            <w:rFonts w:ascii="Aptos Narrow" w:eastAsia="Arial" w:hAnsi="Aptos Narrow" w:cs="Arial"/>
            <w:b/>
            <w:bCs/>
            <w:color w:val="00204F"/>
            <w:sz w:val="28"/>
            <w:szCs w:val="28"/>
          </w:rPr>
          <w:t>(I</w:t>
        </w:r>
      </w:ins>
      <w:ins w:id="2958" w:author="Sandhya T" w:date="2024-06-20T08:25:00Z" w16du:dateUtc="2024-06-20T02:55:00Z">
        <w:r w:rsidR="00413FB3">
          <w:rPr>
            <w:rFonts w:ascii="Aptos Narrow" w:eastAsia="Arial" w:hAnsi="Aptos Narrow" w:cs="Arial"/>
            <w:b/>
            <w:bCs/>
            <w:color w:val="00204F"/>
            <w:sz w:val="28"/>
            <w:szCs w:val="28"/>
          </w:rPr>
          <w:t>nsomnia)</w:t>
        </w:r>
      </w:ins>
      <w:r w:rsidR="00E620AF">
        <w:rPr>
          <w:rFonts w:ascii="Aptos Narrow" w:eastAsia="Arial" w:hAnsi="Aptos Narrow" w:cs="Arial"/>
          <w:b/>
          <w:bCs/>
          <w:color w:val="00204F"/>
          <w:sz w:val="28"/>
          <w:szCs w:val="28"/>
        </w:rPr>
        <w:t>.</w:t>
      </w:r>
    </w:p>
    <w:p w14:paraId="5FC9CE77" w14:textId="77777777" w:rsidR="00B12238" w:rsidRDefault="00B12238" w:rsidP="00E23330">
      <w:pPr>
        <w:pStyle w:val="ListParagraph"/>
        <w:jc w:val="both"/>
        <w:rPr>
          <w:rFonts w:ascii="Aptos Narrow" w:eastAsia="Arial" w:hAnsi="Aptos Narrow" w:cs="Arial"/>
          <w:b/>
          <w:bCs/>
          <w:color w:val="00204F"/>
          <w:sz w:val="28"/>
          <w:szCs w:val="28"/>
        </w:rPr>
      </w:pPr>
    </w:p>
    <w:p w14:paraId="67E5D324" w14:textId="20CD2FFC" w:rsidR="00B12238" w:rsidRDefault="00303AF9" w:rsidP="00E23330">
      <w:pPr>
        <w:pStyle w:val="ListParagraph"/>
        <w:jc w:val="both"/>
        <w:rPr>
          <w:rFonts w:ascii="Aptos Narrow" w:eastAsia="Arial" w:hAnsi="Aptos Narrow" w:cs="Arial"/>
          <w:b/>
          <w:bCs/>
          <w:color w:val="00204F"/>
          <w:sz w:val="28"/>
          <w:szCs w:val="28"/>
        </w:rPr>
      </w:pPr>
      <w:r w:rsidRPr="001B4C52">
        <w:rPr>
          <w:rFonts w:ascii="Aptos Narrow" w:eastAsia="Arial" w:hAnsi="Aptos Narrow" w:cs="Arial"/>
          <w:b/>
          <w:bCs/>
          <w:color w:val="590000"/>
          <w:sz w:val="28"/>
          <w:szCs w:val="28"/>
          <w:u w:val="single"/>
        </w:rPr>
        <w:t>South-East direction</w:t>
      </w:r>
      <w:del w:id="2959" w:author="Sandhya T" w:date="2024-06-20T08:41:00Z" w16du:dateUtc="2024-06-20T03:11:00Z">
        <w:r w:rsidRPr="001B4C52" w:rsidDel="00163584">
          <w:rPr>
            <w:rFonts w:ascii="Aptos Narrow" w:eastAsia="Arial" w:hAnsi="Aptos Narrow" w:cs="Arial"/>
            <w:b/>
            <w:bCs/>
            <w:color w:val="590000"/>
            <w:sz w:val="28"/>
            <w:szCs w:val="28"/>
            <w:u w:val="single"/>
          </w:rPr>
          <w:delText xml:space="preserve"> </w:delText>
        </w:r>
      </w:del>
      <w:r w:rsidRPr="001B4C52">
        <w:rPr>
          <w:rFonts w:ascii="Aptos Narrow" w:eastAsia="Arial" w:hAnsi="Aptos Narrow" w:cs="Arial"/>
          <w:b/>
          <w:bCs/>
          <w:color w:val="590000"/>
          <w:sz w:val="28"/>
          <w:szCs w:val="28"/>
          <w:u w:val="single"/>
        </w:rPr>
        <w:t>:</w:t>
      </w:r>
      <w:r>
        <w:rPr>
          <w:rFonts w:ascii="Aptos Narrow" w:eastAsia="Arial" w:hAnsi="Aptos Narrow" w:cs="Arial"/>
          <w:b/>
          <w:bCs/>
          <w:color w:val="00204F"/>
          <w:sz w:val="28"/>
          <w:szCs w:val="28"/>
        </w:rPr>
        <w:t xml:space="preserve"> Lot of misundersta</w:t>
      </w:r>
      <w:ins w:id="2960" w:author="Sandhya T" w:date="2024-06-20T08:25:00Z" w16du:dateUtc="2024-06-20T02:55:00Z">
        <w:r w:rsidR="002C32A2">
          <w:rPr>
            <w:rFonts w:ascii="Aptos Narrow" w:eastAsia="Arial" w:hAnsi="Aptos Narrow" w:cs="Arial"/>
            <w:b/>
            <w:bCs/>
            <w:color w:val="00204F"/>
            <w:sz w:val="28"/>
            <w:szCs w:val="28"/>
          </w:rPr>
          <w:t>n</w:t>
        </w:r>
      </w:ins>
      <w:r>
        <w:rPr>
          <w:rFonts w:ascii="Aptos Narrow" w:eastAsia="Arial" w:hAnsi="Aptos Narrow" w:cs="Arial"/>
          <w:b/>
          <w:bCs/>
          <w:color w:val="00204F"/>
          <w:sz w:val="28"/>
          <w:szCs w:val="28"/>
        </w:rPr>
        <w:t>dings between partner</w:t>
      </w:r>
      <w:ins w:id="2961" w:author="Sandhya T" w:date="2024-06-21T18:40:00Z" w16du:dateUtc="2024-06-21T13:10:00Z">
        <w:r w:rsidR="005F6C16">
          <w:rPr>
            <w:rFonts w:ascii="Aptos Narrow" w:eastAsia="Arial" w:hAnsi="Aptos Narrow" w:cs="Arial"/>
            <w:b/>
            <w:bCs/>
            <w:color w:val="00204F"/>
            <w:sz w:val="28"/>
            <w:szCs w:val="28"/>
          </w:rPr>
          <w:t>s</w:t>
        </w:r>
      </w:ins>
      <w:r>
        <w:rPr>
          <w:rFonts w:ascii="Aptos Narrow" w:eastAsia="Arial" w:hAnsi="Aptos Narrow" w:cs="Arial"/>
          <w:b/>
          <w:bCs/>
          <w:color w:val="00204F"/>
          <w:sz w:val="28"/>
          <w:szCs w:val="28"/>
        </w:rPr>
        <w:t xml:space="preserve">, </w:t>
      </w:r>
      <w:r w:rsidR="002727B8">
        <w:rPr>
          <w:rFonts w:ascii="Aptos Narrow" w:eastAsia="Arial" w:hAnsi="Aptos Narrow" w:cs="Arial"/>
          <w:b/>
          <w:bCs/>
          <w:color w:val="00204F"/>
          <w:sz w:val="28"/>
          <w:szCs w:val="28"/>
        </w:rPr>
        <w:t xml:space="preserve">face failures in Love relations. Problems from Vehicle, </w:t>
      </w:r>
      <w:r w:rsidR="00DC011D">
        <w:rPr>
          <w:rFonts w:ascii="Aptos Narrow" w:eastAsia="Arial" w:hAnsi="Aptos Narrow" w:cs="Arial"/>
          <w:b/>
          <w:bCs/>
          <w:color w:val="00204F"/>
          <w:sz w:val="28"/>
          <w:szCs w:val="28"/>
        </w:rPr>
        <w:t xml:space="preserve">not interested in own personality, </w:t>
      </w:r>
      <w:r w:rsidR="00F70CAB">
        <w:rPr>
          <w:rFonts w:ascii="Aptos Narrow" w:eastAsia="Arial" w:hAnsi="Aptos Narrow" w:cs="Arial"/>
          <w:b/>
          <w:bCs/>
          <w:color w:val="00204F"/>
          <w:sz w:val="28"/>
          <w:szCs w:val="28"/>
        </w:rPr>
        <w:t>Diabetes, U</w:t>
      </w:r>
      <w:del w:id="2962" w:author="Sandhya T" w:date="2024-06-20T08:25:00Z" w16du:dateUtc="2024-06-20T02:55:00Z">
        <w:r w:rsidR="00F70CAB" w:rsidDel="002C32A2">
          <w:rPr>
            <w:rFonts w:ascii="Aptos Narrow" w:eastAsia="Arial" w:hAnsi="Aptos Narrow" w:cs="Arial"/>
            <w:b/>
            <w:bCs/>
            <w:color w:val="00204F"/>
            <w:sz w:val="28"/>
            <w:szCs w:val="28"/>
          </w:rPr>
          <w:delText>n</w:delText>
        </w:r>
      </w:del>
      <w:r w:rsidR="00F70CAB">
        <w:rPr>
          <w:rFonts w:ascii="Aptos Narrow" w:eastAsia="Arial" w:hAnsi="Aptos Narrow" w:cs="Arial"/>
          <w:b/>
          <w:bCs/>
          <w:color w:val="00204F"/>
          <w:sz w:val="28"/>
          <w:szCs w:val="28"/>
        </w:rPr>
        <w:t xml:space="preserve">rinary infection, Semen problem, </w:t>
      </w:r>
      <w:r w:rsidR="001B4C52">
        <w:rPr>
          <w:rFonts w:ascii="Aptos Narrow" w:eastAsia="Arial" w:hAnsi="Aptos Narrow" w:cs="Arial"/>
          <w:b/>
          <w:bCs/>
          <w:color w:val="00204F"/>
          <w:sz w:val="28"/>
          <w:szCs w:val="28"/>
        </w:rPr>
        <w:t>Uterus related is</w:t>
      </w:r>
      <w:ins w:id="2963" w:author="Sandhya T" w:date="2024-06-20T08:25:00Z" w16du:dateUtc="2024-06-20T02:55:00Z">
        <w:r w:rsidR="002C32A2">
          <w:rPr>
            <w:rFonts w:ascii="Aptos Narrow" w:eastAsia="Arial" w:hAnsi="Aptos Narrow" w:cs="Arial"/>
            <w:b/>
            <w:bCs/>
            <w:color w:val="00204F"/>
            <w:sz w:val="28"/>
            <w:szCs w:val="28"/>
          </w:rPr>
          <w:t>s</w:t>
        </w:r>
      </w:ins>
      <w:del w:id="2964" w:author="Sandhya T" w:date="2024-06-20T08:25:00Z" w16du:dateUtc="2024-06-20T02:55:00Z">
        <w:r w:rsidR="001B4C52" w:rsidDel="002C32A2">
          <w:rPr>
            <w:rFonts w:ascii="Aptos Narrow" w:eastAsia="Arial" w:hAnsi="Aptos Narrow" w:cs="Arial"/>
            <w:b/>
            <w:bCs/>
            <w:color w:val="00204F"/>
            <w:sz w:val="28"/>
            <w:szCs w:val="28"/>
          </w:rPr>
          <w:delText>u</w:delText>
        </w:r>
      </w:del>
      <w:r w:rsidR="001B4C52">
        <w:rPr>
          <w:rFonts w:ascii="Aptos Narrow" w:eastAsia="Arial" w:hAnsi="Aptos Narrow" w:cs="Arial"/>
          <w:b/>
          <w:bCs/>
          <w:color w:val="00204F"/>
          <w:sz w:val="28"/>
          <w:szCs w:val="28"/>
        </w:rPr>
        <w:t>ues.</w:t>
      </w:r>
    </w:p>
    <w:p w14:paraId="1C30B851" w14:textId="77777777" w:rsidR="00851BEC" w:rsidRDefault="00851BEC" w:rsidP="00E23330">
      <w:pPr>
        <w:pStyle w:val="ListParagraph"/>
        <w:jc w:val="both"/>
        <w:rPr>
          <w:rFonts w:ascii="Aptos Narrow" w:eastAsia="Arial" w:hAnsi="Aptos Narrow" w:cs="Arial"/>
          <w:b/>
          <w:bCs/>
          <w:color w:val="00204F"/>
          <w:sz w:val="28"/>
          <w:szCs w:val="28"/>
        </w:rPr>
      </w:pPr>
    </w:p>
    <w:p w14:paraId="0534240B" w14:textId="77777777" w:rsidR="00851BEC" w:rsidRDefault="00851BEC" w:rsidP="00E23330">
      <w:pPr>
        <w:pStyle w:val="ListParagraph"/>
        <w:jc w:val="both"/>
        <w:rPr>
          <w:rFonts w:ascii="Aptos Narrow" w:eastAsia="Arial" w:hAnsi="Aptos Narrow" w:cs="Arial"/>
          <w:b/>
          <w:bCs/>
          <w:color w:val="00204F"/>
          <w:sz w:val="28"/>
          <w:szCs w:val="28"/>
        </w:rPr>
      </w:pPr>
    </w:p>
    <w:p w14:paraId="1E99F07B" w14:textId="7FC359E5" w:rsidR="00507C06" w:rsidRDefault="001B4C52" w:rsidP="00E23330">
      <w:pPr>
        <w:pStyle w:val="ListParagraph"/>
        <w:jc w:val="both"/>
        <w:rPr>
          <w:rFonts w:ascii="Aptos Narrow" w:eastAsia="Arial" w:hAnsi="Aptos Narrow" w:cs="Arial"/>
          <w:b/>
          <w:bCs/>
          <w:color w:val="00204F"/>
          <w:sz w:val="28"/>
          <w:szCs w:val="28"/>
        </w:rPr>
      </w:pPr>
      <w:r w:rsidRPr="00A119CB">
        <w:rPr>
          <w:rFonts w:ascii="Aptos Narrow" w:eastAsia="Arial" w:hAnsi="Aptos Narrow" w:cs="Arial"/>
          <w:b/>
          <w:bCs/>
          <w:color w:val="590000"/>
          <w:sz w:val="28"/>
          <w:szCs w:val="28"/>
          <w:u w:val="single"/>
        </w:rPr>
        <w:t>South-West direction</w:t>
      </w:r>
      <w:del w:id="2965" w:author="Sandhya T" w:date="2024-06-20T08:25:00Z" w16du:dateUtc="2024-06-20T02:55:00Z">
        <w:r w:rsidRPr="00A119CB" w:rsidDel="002C32A2">
          <w:rPr>
            <w:rFonts w:ascii="Aptos Narrow" w:eastAsia="Arial" w:hAnsi="Aptos Narrow" w:cs="Arial"/>
            <w:b/>
            <w:bCs/>
            <w:color w:val="590000"/>
            <w:sz w:val="28"/>
            <w:szCs w:val="28"/>
            <w:u w:val="single"/>
          </w:rPr>
          <w:delText xml:space="preserve"> </w:delText>
        </w:r>
      </w:del>
      <w:r w:rsidRPr="00A119CB">
        <w:rPr>
          <w:rFonts w:ascii="Aptos Narrow" w:eastAsia="Arial" w:hAnsi="Aptos Narrow" w:cs="Arial"/>
          <w:b/>
          <w:bCs/>
          <w:color w:val="590000"/>
          <w:sz w:val="28"/>
          <w:szCs w:val="28"/>
          <w:u w:val="single"/>
        </w:rPr>
        <w:t>:</w:t>
      </w:r>
      <w:r>
        <w:rPr>
          <w:rFonts w:ascii="Aptos Narrow" w:eastAsia="Arial" w:hAnsi="Aptos Narrow" w:cs="Arial"/>
          <w:b/>
          <w:bCs/>
          <w:color w:val="00204F"/>
          <w:sz w:val="28"/>
          <w:szCs w:val="28"/>
        </w:rPr>
        <w:t xml:space="preserve"> </w:t>
      </w:r>
      <w:r w:rsidR="0061270E">
        <w:rPr>
          <w:rFonts w:ascii="Aptos Narrow" w:eastAsia="Arial" w:hAnsi="Aptos Narrow" w:cs="Arial"/>
          <w:b/>
          <w:bCs/>
          <w:color w:val="00204F"/>
          <w:sz w:val="28"/>
          <w:szCs w:val="28"/>
        </w:rPr>
        <w:t>Problems from Grandfather or Maternal grandfather</w:t>
      </w:r>
      <w:r w:rsidR="00B1238B">
        <w:rPr>
          <w:rFonts w:ascii="Aptos Narrow" w:eastAsia="Arial" w:hAnsi="Aptos Narrow" w:cs="Arial"/>
          <w:b/>
          <w:bCs/>
          <w:color w:val="00204F"/>
          <w:sz w:val="28"/>
          <w:szCs w:val="28"/>
        </w:rPr>
        <w:t xml:space="preserve">, Ego problem, Fear from evil spirit, Skin diseases, </w:t>
      </w:r>
      <w:r w:rsidR="00CB197E">
        <w:rPr>
          <w:rFonts w:ascii="Aptos Narrow" w:eastAsia="Arial" w:hAnsi="Aptos Narrow" w:cs="Arial"/>
          <w:b/>
          <w:bCs/>
          <w:color w:val="00204F"/>
          <w:sz w:val="28"/>
          <w:szCs w:val="28"/>
        </w:rPr>
        <w:t>Blood related problem, Mental disease.</w:t>
      </w:r>
    </w:p>
    <w:p w14:paraId="703A7017" w14:textId="77777777" w:rsidR="00CB197E" w:rsidRDefault="00CB197E" w:rsidP="00E23330">
      <w:pPr>
        <w:pStyle w:val="ListParagraph"/>
        <w:jc w:val="both"/>
        <w:rPr>
          <w:rFonts w:ascii="Aptos Narrow" w:eastAsia="Arial" w:hAnsi="Aptos Narrow" w:cs="Arial"/>
          <w:b/>
          <w:bCs/>
          <w:color w:val="00204F"/>
          <w:sz w:val="28"/>
          <w:szCs w:val="28"/>
        </w:rPr>
      </w:pPr>
    </w:p>
    <w:p w14:paraId="317A5237" w14:textId="0B523FED" w:rsidR="00CB197E" w:rsidRDefault="00CB197E" w:rsidP="00E23330">
      <w:pPr>
        <w:pStyle w:val="ListParagraph"/>
        <w:jc w:val="both"/>
        <w:rPr>
          <w:rFonts w:ascii="Aptos Narrow" w:eastAsia="Arial" w:hAnsi="Aptos Narrow" w:cs="Arial"/>
          <w:b/>
          <w:bCs/>
          <w:color w:val="00204F"/>
          <w:sz w:val="28"/>
          <w:szCs w:val="28"/>
        </w:rPr>
      </w:pPr>
      <w:r w:rsidRPr="00A119CB">
        <w:rPr>
          <w:rFonts w:ascii="Aptos Narrow" w:eastAsia="Arial" w:hAnsi="Aptos Narrow" w:cs="Arial"/>
          <w:b/>
          <w:bCs/>
          <w:color w:val="590000"/>
          <w:sz w:val="28"/>
          <w:szCs w:val="28"/>
          <w:u w:val="single"/>
        </w:rPr>
        <w:t>North-West direction</w:t>
      </w:r>
      <w:del w:id="2966" w:author="Sandhya T" w:date="2024-06-20T08:25:00Z" w16du:dateUtc="2024-06-20T02:55:00Z">
        <w:r w:rsidRPr="00A119CB" w:rsidDel="002C32A2">
          <w:rPr>
            <w:rFonts w:ascii="Aptos Narrow" w:eastAsia="Arial" w:hAnsi="Aptos Narrow" w:cs="Arial"/>
            <w:b/>
            <w:bCs/>
            <w:color w:val="590000"/>
            <w:sz w:val="28"/>
            <w:szCs w:val="28"/>
            <w:u w:val="single"/>
          </w:rPr>
          <w:delText xml:space="preserve"> </w:delText>
        </w:r>
      </w:del>
      <w:r w:rsidRPr="00A119CB">
        <w:rPr>
          <w:rFonts w:ascii="Aptos Narrow" w:eastAsia="Arial" w:hAnsi="Aptos Narrow" w:cs="Arial"/>
          <w:b/>
          <w:bCs/>
          <w:color w:val="590000"/>
          <w:sz w:val="28"/>
          <w:szCs w:val="28"/>
          <w:u w:val="single"/>
        </w:rPr>
        <w:t>:</w:t>
      </w:r>
      <w:r>
        <w:rPr>
          <w:rFonts w:ascii="Aptos Narrow" w:eastAsia="Arial" w:hAnsi="Aptos Narrow" w:cs="Arial"/>
          <w:b/>
          <w:bCs/>
          <w:color w:val="00204F"/>
          <w:sz w:val="28"/>
          <w:szCs w:val="28"/>
        </w:rPr>
        <w:t xml:space="preserve"> </w:t>
      </w:r>
      <w:r w:rsidR="00BF5831">
        <w:rPr>
          <w:rFonts w:ascii="Aptos Narrow" w:eastAsia="Arial" w:hAnsi="Aptos Narrow" w:cs="Arial"/>
          <w:b/>
          <w:bCs/>
          <w:color w:val="00204F"/>
          <w:sz w:val="28"/>
          <w:szCs w:val="28"/>
        </w:rPr>
        <w:t xml:space="preserve">Mental stress from Mother, Sleeplessness, Kapha related issues, </w:t>
      </w:r>
      <w:r w:rsidR="004B727D">
        <w:rPr>
          <w:rFonts w:ascii="Aptos Narrow" w:eastAsia="Arial" w:hAnsi="Aptos Narrow" w:cs="Arial"/>
          <w:b/>
          <w:bCs/>
          <w:color w:val="00204F"/>
          <w:sz w:val="28"/>
          <w:szCs w:val="28"/>
        </w:rPr>
        <w:t>Urinary disease, Menstr</w:t>
      </w:r>
      <w:ins w:id="2967" w:author="Sandhya T" w:date="2024-06-20T08:26:00Z" w16du:dateUtc="2024-06-20T02:56:00Z">
        <w:r w:rsidR="002C32A2">
          <w:rPr>
            <w:rFonts w:ascii="Aptos Narrow" w:eastAsia="Arial" w:hAnsi="Aptos Narrow" w:cs="Arial"/>
            <w:b/>
            <w:bCs/>
            <w:color w:val="00204F"/>
            <w:sz w:val="28"/>
            <w:szCs w:val="28"/>
          </w:rPr>
          <w:t>u</w:t>
        </w:r>
      </w:ins>
      <w:r w:rsidR="004B727D">
        <w:rPr>
          <w:rFonts w:ascii="Aptos Narrow" w:eastAsia="Arial" w:hAnsi="Aptos Narrow" w:cs="Arial"/>
          <w:b/>
          <w:bCs/>
          <w:color w:val="00204F"/>
          <w:sz w:val="28"/>
          <w:szCs w:val="28"/>
        </w:rPr>
        <w:t xml:space="preserve">al problem, </w:t>
      </w:r>
      <w:r w:rsidR="00A119CB">
        <w:rPr>
          <w:rFonts w:ascii="Aptos Narrow" w:eastAsia="Arial" w:hAnsi="Aptos Narrow" w:cs="Arial"/>
          <w:b/>
          <w:bCs/>
          <w:color w:val="00204F"/>
          <w:sz w:val="28"/>
          <w:szCs w:val="28"/>
        </w:rPr>
        <w:t>Stone or Pneumonia.</w:t>
      </w:r>
    </w:p>
    <w:p w14:paraId="4C873709" w14:textId="77777777" w:rsidR="00D04B00" w:rsidRDefault="00D04B00" w:rsidP="00D31FE7">
      <w:pPr>
        <w:rPr>
          <w:rFonts w:ascii="Arial Black" w:eastAsia="Arial" w:hAnsi="Arial Black" w:cs="Arial"/>
          <w:color w:val="C00000"/>
          <w:sz w:val="28"/>
          <w:szCs w:val="28"/>
          <w:u w:val="single"/>
        </w:rPr>
      </w:pPr>
    </w:p>
    <w:p w14:paraId="4546E1DD" w14:textId="00D6D3C7" w:rsidR="00DD75D9" w:rsidRPr="00F469DF" w:rsidRDefault="00440EE6" w:rsidP="00F469DF">
      <w:pPr>
        <w:jc w:val="center"/>
        <w:rPr>
          <w:rFonts w:ascii="Arial Black" w:eastAsia="Arial" w:hAnsi="Arial Black" w:cs="Arial"/>
          <w:color w:val="C00000"/>
          <w:sz w:val="28"/>
          <w:szCs w:val="28"/>
          <w:u w:val="single"/>
        </w:rPr>
      </w:pPr>
      <w:r w:rsidRPr="00F469DF">
        <w:rPr>
          <w:rFonts w:ascii="Arial Black" w:eastAsia="Arial" w:hAnsi="Arial Black" w:cs="Arial"/>
          <w:color w:val="C00000"/>
          <w:sz w:val="28"/>
          <w:szCs w:val="28"/>
          <w:u w:val="single"/>
        </w:rPr>
        <w:t>RESULT OF YOUR SITE OR PLOT NUMBER</w:t>
      </w:r>
    </w:p>
    <w:p w14:paraId="4B53C54F" w14:textId="77777777" w:rsidR="00DD75D9" w:rsidRPr="000058F1" w:rsidRDefault="00DD75D9" w:rsidP="00DD75D9">
      <w:pPr>
        <w:rPr>
          <w:rFonts w:ascii="Aptos Narrow" w:eastAsia="Arial" w:hAnsi="Aptos Narrow" w:cs="Arial"/>
          <w:b/>
          <w:bCs/>
          <w:color w:val="002060"/>
          <w:sz w:val="28"/>
          <w:szCs w:val="28"/>
        </w:rPr>
      </w:pPr>
      <w:r w:rsidRPr="000058F1">
        <w:rPr>
          <w:rFonts w:ascii="Aptos Narrow" w:eastAsia="Arial" w:hAnsi="Aptos Narrow" w:cs="Arial"/>
          <w:b/>
          <w:bCs/>
          <w:color w:val="002060"/>
          <w:sz w:val="28"/>
          <w:szCs w:val="28"/>
        </w:rPr>
        <w:t>FROM PLOT TOTAL NUMBER WE CAN KNOW THE CONSTRUCTION TIME, CONSTRUCTION WILL BE DELAYED OR WILL COMPLETE ON TIME, CHANGE OF CONTRACTOR, UNNECESSARY EXPENDITURE</w:t>
      </w:r>
    </w:p>
    <w:p w14:paraId="67C5425C" w14:textId="77777777" w:rsidR="00DD75D9" w:rsidRDefault="00DD75D9" w:rsidP="00DD75D9">
      <w:pPr>
        <w:rPr>
          <w:rFonts w:ascii="Arial" w:eastAsia="Arial" w:hAnsi="Arial" w:cs="Arial"/>
        </w:rPr>
      </w:pPr>
    </w:p>
    <w:tbl>
      <w:tblPr>
        <w:tblW w:w="9501" w:type="dxa"/>
        <w:tblLayout w:type="fixed"/>
        <w:tblLook w:val="0400" w:firstRow="0" w:lastRow="0" w:firstColumn="0" w:lastColumn="0" w:noHBand="0" w:noVBand="1"/>
      </w:tblPr>
      <w:tblGrid>
        <w:gridCol w:w="895"/>
        <w:gridCol w:w="8606"/>
      </w:tblGrid>
      <w:tr w:rsidR="00DD75D9" w14:paraId="1940C587" w14:textId="77777777" w:rsidTr="00BC5984">
        <w:trPr>
          <w:trHeight w:val="548"/>
        </w:trPr>
        <w:tc>
          <w:tcPr>
            <w:tcW w:w="895" w:type="dxa"/>
            <w:tcBorders>
              <w:top w:val="single" w:sz="4" w:space="0" w:color="000000"/>
              <w:left w:val="single" w:sz="4" w:space="0" w:color="000000"/>
              <w:bottom w:val="single" w:sz="4" w:space="0" w:color="000000"/>
              <w:right w:val="single" w:sz="4" w:space="0" w:color="000000"/>
            </w:tcBorders>
            <w:shd w:val="clear" w:color="auto" w:fill="FF99FF"/>
            <w:vAlign w:val="center"/>
          </w:tcPr>
          <w:p w14:paraId="158FBB63" w14:textId="77777777" w:rsidR="00DD75D9" w:rsidRDefault="00DD75D9"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PLOT NO </w:t>
            </w:r>
          </w:p>
        </w:tc>
        <w:tc>
          <w:tcPr>
            <w:tcW w:w="8606" w:type="dxa"/>
            <w:tcBorders>
              <w:top w:val="single" w:sz="4" w:space="0" w:color="000000"/>
              <w:left w:val="nil"/>
              <w:bottom w:val="single" w:sz="4" w:space="0" w:color="000000"/>
              <w:right w:val="single" w:sz="4" w:space="0" w:color="000000"/>
            </w:tcBorders>
            <w:shd w:val="clear" w:color="auto" w:fill="FF99FF"/>
            <w:vAlign w:val="center"/>
          </w:tcPr>
          <w:p w14:paraId="46147106" w14:textId="77777777" w:rsidR="00DD75D9" w:rsidRDefault="00DD75D9"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 RESULT</w:t>
            </w:r>
          </w:p>
        </w:tc>
      </w:tr>
      <w:tr w:rsidR="00DD75D9" w14:paraId="68E5FD81" w14:textId="77777777" w:rsidTr="00BC5984">
        <w:trPr>
          <w:trHeight w:val="457"/>
        </w:trPr>
        <w:tc>
          <w:tcPr>
            <w:tcW w:w="895" w:type="dxa"/>
            <w:tcBorders>
              <w:top w:val="nil"/>
              <w:left w:val="single" w:sz="4" w:space="0" w:color="000000"/>
              <w:bottom w:val="single" w:sz="4" w:space="0" w:color="000000"/>
              <w:right w:val="single" w:sz="4" w:space="0" w:color="000000"/>
            </w:tcBorders>
            <w:shd w:val="clear" w:color="auto" w:fill="D9E1F2"/>
            <w:vAlign w:val="center"/>
          </w:tcPr>
          <w:p w14:paraId="64E6976B" w14:textId="77777777" w:rsidR="00DD75D9" w:rsidRDefault="00DD75D9"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1</w:t>
            </w:r>
          </w:p>
        </w:tc>
        <w:tc>
          <w:tcPr>
            <w:tcW w:w="8606" w:type="dxa"/>
            <w:tcBorders>
              <w:top w:val="nil"/>
              <w:left w:val="nil"/>
              <w:bottom w:val="single" w:sz="4" w:space="0" w:color="000000"/>
              <w:right w:val="single" w:sz="4" w:space="0" w:color="000000"/>
            </w:tcBorders>
            <w:shd w:val="clear" w:color="auto" w:fill="D9E1F2"/>
            <w:vAlign w:val="center"/>
          </w:tcPr>
          <w:p w14:paraId="7D4BD9BB"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Good for Construction.</w:t>
            </w:r>
          </w:p>
          <w:p w14:paraId="61ECD06B"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Shallow dip in the Middle.</w:t>
            </w:r>
          </w:p>
          <w:p w14:paraId="550491E1"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Construction will be completed on time.</w:t>
            </w:r>
          </w:p>
          <w:p w14:paraId="2B5D4BFE"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No financial issues while construction.</w:t>
            </w:r>
          </w:p>
          <w:p w14:paraId="35390E4A"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House construction in this plot will have good ventilation and will be very spacious.</w:t>
            </w:r>
          </w:p>
        </w:tc>
      </w:tr>
      <w:tr w:rsidR="00DD75D9" w14:paraId="45853688" w14:textId="77777777" w:rsidTr="00BC5984">
        <w:trPr>
          <w:trHeight w:val="457"/>
        </w:trPr>
        <w:tc>
          <w:tcPr>
            <w:tcW w:w="895" w:type="dxa"/>
            <w:tcBorders>
              <w:top w:val="nil"/>
              <w:left w:val="single" w:sz="4" w:space="0" w:color="000000"/>
              <w:bottom w:val="single" w:sz="4" w:space="0" w:color="000000"/>
              <w:right w:val="single" w:sz="4" w:space="0" w:color="000000"/>
            </w:tcBorders>
            <w:shd w:val="clear" w:color="auto" w:fill="FFF2CC"/>
            <w:vAlign w:val="center"/>
          </w:tcPr>
          <w:p w14:paraId="5A3B28C9" w14:textId="77777777" w:rsidR="00DD75D9" w:rsidRDefault="00DD75D9"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2</w:t>
            </w:r>
          </w:p>
        </w:tc>
        <w:tc>
          <w:tcPr>
            <w:tcW w:w="8606" w:type="dxa"/>
            <w:tcBorders>
              <w:top w:val="nil"/>
              <w:left w:val="nil"/>
              <w:bottom w:val="single" w:sz="4" w:space="0" w:color="000000"/>
              <w:right w:val="single" w:sz="4" w:space="0" w:color="000000"/>
            </w:tcBorders>
            <w:shd w:val="clear" w:color="auto" w:fill="FFF2CC"/>
            <w:vAlign w:val="center"/>
          </w:tcPr>
          <w:p w14:paraId="2A988894"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Good for Construction.</w:t>
            </w:r>
          </w:p>
          <w:p w14:paraId="38BC5C46"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Plot will be purchased suddenly without any planning.</w:t>
            </w:r>
          </w:p>
          <w:p w14:paraId="2D2CC059"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Construction will be done very fast.</w:t>
            </w:r>
          </w:p>
          <w:p w14:paraId="28DBE4C9" w14:textId="1B0B9F38"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 xml:space="preserve">There will be no break or obstacles </w:t>
            </w:r>
            <w:ins w:id="2968" w:author="Sandhya T" w:date="2024-06-20T08:44:00Z" w16du:dateUtc="2024-06-20T03:14:00Z">
              <w:r w:rsidR="00163584">
                <w:rPr>
                  <w:rFonts w:ascii="Aptos" w:eastAsia="Aptos" w:hAnsi="Aptos" w:cs="Aptos"/>
                  <w:b/>
                  <w:color w:val="CC3399"/>
                  <w:sz w:val="28"/>
                  <w:szCs w:val="28"/>
                </w:rPr>
                <w:t xml:space="preserve">while </w:t>
              </w:r>
            </w:ins>
            <w:del w:id="2969" w:author="Sandhya T" w:date="2024-06-20T08:42:00Z" w16du:dateUtc="2024-06-20T03:12:00Z">
              <w:r w:rsidDel="00163584">
                <w:rPr>
                  <w:rFonts w:ascii="Aptos" w:eastAsia="Aptos" w:hAnsi="Aptos" w:cs="Aptos"/>
                  <w:b/>
                  <w:color w:val="CC3399"/>
                  <w:sz w:val="28"/>
                  <w:szCs w:val="28"/>
                </w:rPr>
                <w:delText>while</w:delText>
              </w:r>
            </w:del>
            <w:del w:id="2970" w:author="Sandhya T" w:date="2024-06-20T08:43:00Z" w16du:dateUtc="2024-06-20T03:13:00Z">
              <w:r w:rsidDel="00163584">
                <w:rPr>
                  <w:rFonts w:ascii="Aptos" w:eastAsia="Aptos" w:hAnsi="Aptos" w:cs="Aptos"/>
                  <w:b/>
                  <w:color w:val="CC3399"/>
                  <w:sz w:val="28"/>
                  <w:szCs w:val="28"/>
                </w:rPr>
                <w:delText xml:space="preserve"> </w:delText>
              </w:r>
            </w:del>
            <w:r>
              <w:rPr>
                <w:rFonts w:ascii="Aptos" w:eastAsia="Aptos" w:hAnsi="Aptos" w:cs="Aptos"/>
                <w:b/>
                <w:color w:val="CC3399"/>
                <w:sz w:val="28"/>
                <w:szCs w:val="28"/>
              </w:rPr>
              <w:t>Construction.</w:t>
            </w:r>
          </w:p>
          <w:p w14:paraId="16E4AD51"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This plot owner will be in a rented or Leased house. He won't stay in this place.</w:t>
            </w:r>
          </w:p>
          <w:p w14:paraId="5DD9BC0A" w14:textId="214CC571"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 xml:space="preserve">Construction will be started </w:t>
            </w:r>
            <w:ins w:id="2971" w:author="Sandhya T" w:date="2024-06-20T08:42:00Z" w16du:dateUtc="2024-06-20T03:12:00Z">
              <w:r w:rsidR="00163584">
                <w:rPr>
                  <w:rFonts w:ascii="Aptos" w:eastAsia="Aptos" w:hAnsi="Aptos" w:cs="Aptos"/>
                  <w:b/>
                  <w:color w:val="CC3399"/>
                  <w:sz w:val="28"/>
                  <w:szCs w:val="28"/>
                </w:rPr>
                <w:t>with</w:t>
              </w:r>
            </w:ins>
            <w:del w:id="2972" w:author="Sandhya T" w:date="2024-06-20T08:41:00Z" w16du:dateUtc="2024-06-20T03:11:00Z">
              <w:r w:rsidDel="00163584">
                <w:rPr>
                  <w:rFonts w:ascii="Aptos" w:eastAsia="Aptos" w:hAnsi="Aptos" w:cs="Aptos"/>
                  <w:b/>
                  <w:color w:val="CC3399"/>
                  <w:sz w:val="28"/>
                  <w:szCs w:val="28"/>
                </w:rPr>
                <w:delText>from</w:delText>
              </w:r>
            </w:del>
            <w:r>
              <w:rPr>
                <w:rFonts w:ascii="Aptos" w:eastAsia="Aptos" w:hAnsi="Aptos" w:cs="Aptos"/>
                <w:b/>
                <w:color w:val="CC3399"/>
                <w:sz w:val="28"/>
                <w:szCs w:val="28"/>
              </w:rPr>
              <w:t xml:space="preserve"> the basic amount</w:t>
            </w:r>
            <w:ins w:id="2973" w:author="Sandhya T" w:date="2024-06-20T08:42:00Z" w16du:dateUtc="2024-06-20T03:12:00Z">
              <w:r w:rsidR="00163584">
                <w:rPr>
                  <w:rFonts w:ascii="Aptos" w:eastAsia="Aptos" w:hAnsi="Aptos" w:cs="Aptos"/>
                  <w:b/>
                  <w:color w:val="CC3399"/>
                  <w:sz w:val="28"/>
                  <w:szCs w:val="28"/>
                </w:rPr>
                <w:t>.</w:t>
              </w:r>
            </w:ins>
            <w:r>
              <w:rPr>
                <w:rFonts w:ascii="Aptos" w:eastAsia="Aptos" w:hAnsi="Aptos" w:cs="Aptos"/>
                <w:b/>
                <w:color w:val="CC3399"/>
                <w:sz w:val="28"/>
                <w:szCs w:val="28"/>
              </w:rPr>
              <w:t xml:space="preserve"> </w:t>
            </w:r>
            <w:ins w:id="2974" w:author="Sandhya T" w:date="2024-06-20T08:42:00Z" w16du:dateUtc="2024-06-20T03:12:00Z">
              <w:r w:rsidR="00163584">
                <w:rPr>
                  <w:rFonts w:ascii="Aptos" w:eastAsia="Aptos" w:hAnsi="Aptos" w:cs="Aptos"/>
                  <w:b/>
                  <w:color w:val="CC3399"/>
                  <w:sz w:val="28"/>
                  <w:szCs w:val="28"/>
                </w:rPr>
                <w:t>O</w:t>
              </w:r>
            </w:ins>
            <w:del w:id="2975" w:author="Sandhya T" w:date="2024-06-20T08:42:00Z" w16du:dateUtc="2024-06-20T03:12:00Z">
              <w:r w:rsidDel="00163584">
                <w:rPr>
                  <w:rFonts w:ascii="Aptos" w:eastAsia="Aptos" w:hAnsi="Aptos" w:cs="Aptos"/>
                  <w:b/>
                  <w:color w:val="CC3399"/>
                  <w:sz w:val="28"/>
                  <w:szCs w:val="28"/>
                </w:rPr>
                <w:delText>o</w:delText>
              </w:r>
            </w:del>
            <w:r>
              <w:rPr>
                <w:rFonts w:ascii="Aptos" w:eastAsia="Aptos" w:hAnsi="Aptos" w:cs="Aptos"/>
                <w:b/>
                <w:color w:val="CC3399"/>
                <w:sz w:val="28"/>
                <w:szCs w:val="28"/>
              </w:rPr>
              <w:t xml:space="preserve">nce the construction is </w:t>
            </w:r>
            <w:del w:id="2976" w:author="Sandhya T" w:date="2024-06-20T10:48:00Z" w16du:dateUtc="2024-06-20T05:18:00Z">
              <w:r w:rsidDel="00AE6A0A">
                <w:rPr>
                  <w:rFonts w:ascii="Aptos" w:eastAsia="Aptos" w:hAnsi="Aptos" w:cs="Aptos"/>
                  <w:b/>
                  <w:color w:val="CC3399"/>
                  <w:sz w:val="28"/>
                  <w:szCs w:val="28"/>
                </w:rPr>
                <w:delText>started</w:delText>
              </w:r>
            </w:del>
            <w:ins w:id="2977" w:author="Sandhya T" w:date="2024-06-20T10:48:00Z" w16du:dateUtc="2024-06-20T05:18:00Z">
              <w:r w:rsidR="00AE6A0A">
                <w:rPr>
                  <w:rFonts w:ascii="Aptos" w:eastAsia="Aptos" w:hAnsi="Aptos" w:cs="Aptos"/>
                  <w:b/>
                  <w:color w:val="CC3399"/>
                  <w:sz w:val="28"/>
                  <w:szCs w:val="28"/>
                </w:rPr>
                <w:t>started,</w:t>
              </w:r>
            </w:ins>
            <w:r>
              <w:rPr>
                <w:rFonts w:ascii="Aptos" w:eastAsia="Aptos" w:hAnsi="Aptos" w:cs="Aptos"/>
                <w:b/>
                <w:color w:val="CC3399"/>
                <w:sz w:val="28"/>
                <w:szCs w:val="28"/>
              </w:rPr>
              <w:t xml:space="preserve"> finance will be arranged.</w:t>
            </w:r>
          </w:p>
          <w:p w14:paraId="050FADA5"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Construction will be completed within 4 to 7 Months.</w:t>
            </w:r>
          </w:p>
        </w:tc>
      </w:tr>
      <w:tr w:rsidR="00DD75D9" w14:paraId="2B75B7F4" w14:textId="77777777" w:rsidTr="00BC5984">
        <w:trPr>
          <w:trHeight w:val="457"/>
        </w:trPr>
        <w:tc>
          <w:tcPr>
            <w:tcW w:w="895" w:type="dxa"/>
            <w:tcBorders>
              <w:top w:val="nil"/>
              <w:left w:val="single" w:sz="4" w:space="0" w:color="000000"/>
              <w:bottom w:val="single" w:sz="4" w:space="0" w:color="000000"/>
              <w:right w:val="single" w:sz="4" w:space="0" w:color="000000"/>
            </w:tcBorders>
            <w:shd w:val="clear" w:color="auto" w:fill="D9E1F2"/>
            <w:vAlign w:val="center"/>
          </w:tcPr>
          <w:p w14:paraId="2289E3F6" w14:textId="77777777" w:rsidR="00DD75D9" w:rsidRDefault="00DD75D9"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3</w:t>
            </w:r>
          </w:p>
        </w:tc>
        <w:tc>
          <w:tcPr>
            <w:tcW w:w="8606" w:type="dxa"/>
            <w:tcBorders>
              <w:top w:val="nil"/>
              <w:left w:val="nil"/>
              <w:bottom w:val="single" w:sz="4" w:space="0" w:color="000000"/>
              <w:right w:val="single" w:sz="4" w:space="0" w:color="000000"/>
            </w:tcBorders>
            <w:shd w:val="clear" w:color="auto" w:fill="D9E1F2"/>
            <w:vAlign w:val="center"/>
          </w:tcPr>
          <w:p w14:paraId="1EFB2511"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Odd shape Plot (South East will be lengthy).</w:t>
            </w:r>
          </w:p>
          <w:p w14:paraId="23C9C8B5"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lastRenderedPageBreak/>
              <w:t>Lots of obstacles while construction.</w:t>
            </w:r>
          </w:p>
          <w:p w14:paraId="0F257ED4"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Money will be spent more than estimation for Construction.</w:t>
            </w:r>
          </w:p>
          <w:p w14:paraId="2C7F51E6"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Constructor or Builder will delay the Construction at least for 3 to 8 Months.</w:t>
            </w:r>
          </w:p>
        </w:tc>
      </w:tr>
      <w:tr w:rsidR="00DD75D9" w14:paraId="6895DF4D" w14:textId="77777777" w:rsidTr="00BC5984">
        <w:trPr>
          <w:trHeight w:val="457"/>
        </w:trPr>
        <w:tc>
          <w:tcPr>
            <w:tcW w:w="895" w:type="dxa"/>
            <w:tcBorders>
              <w:top w:val="nil"/>
              <w:left w:val="single" w:sz="4" w:space="0" w:color="000000"/>
              <w:bottom w:val="single" w:sz="4" w:space="0" w:color="000000"/>
              <w:right w:val="single" w:sz="4" w:space="0" w:color="000000"/>
            </w:tcBorders>
            <w:shd w:val="clear" w:color="auto" w:fill="FFF2CC"/>
            <w:vAlign w:val="center"/>
          </w:tcPr>
          <w:p w14:paraId="5E1EC57C" w14:textId="77777777" w:rsidR="00DD75D9" w:rsidRDefault="00DD75D9"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lastRenderedPageBreak/>
              <w:t> 4</w:t>
            </w:r>
          </w:p>
        </w:tc>
        <w:tc>
          <w:tcPr>
            <w:tcW w:w="8606" w:type="dxa"/>
            <w:tcBorders>
              <w:top w:val="nil"/>
              <w:left w:val="nil"/>
              <w:bottom w:val="single" w:sz="4" w:space="0" w:color="000000"/>
              <w:right w:val="single" w:sz="4" w:space="0" w:color="000000"/>
            </w:tcBorders>
            <w:shd w:val="clear" w:color="auto" w:fill="FFF2CC"/>
            <w:vAlign w:val="center"/>
          </w:tcPr>
          <w:p w14:paraId="5D8B0893"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Good for Construction.</w:t>
            </w:r>
          </w:p>
          <w:p w14:paraId="39D4EA23"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Construction will be done very slowly.</w:t>
            </w:r>
          </w:p>
          <w:p w14:paraId="3827086C"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There will be no unnecessary expenditure for construction.</w:t>
            </w:r>
          </w:p>
          <w:p w14:paraId="4C7AEA8E"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Complete space will be utilized for Construction.</w:t>
            </w:r>
          </w:p>
          <w:p w14:paraId="228522D4"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Construction will be completed within 6 to 9 Months.</w:t>
            </w:r>
          </w:p>
        </w:tc>
      </w:tr>
      <w:tr w:rsidR="00DD75D9" w14:paraId="3AA7D598" w14:textId="77777777" w:rsidTr="00BC5984">
        <w:trPr>
          <w:trHeight w:val="457"/>
        </w:trPr>
        <w:tc>
          <w:tcPr>
            <w:tcW w:w="895" w:type="dxa"/>
            <w:tcBorders>
              <w:top w:val="nil"/>
              <w:left w:val="single" w:sz="4" w:space="0" w:color="000000"/>
              <w:bottom w:val="single" w:sz="4" w:space="0" w:color="000000"/>
              <w:right w:val="single" w:sz="4" w:space="0" w:color="000000"/>
            </w:tcBorders>
            <w:shd w:val="clear" w:color="auto" w:fill="D9E1F2"/>
            <w:vAlign w:val="center"/>
          </w:tcPr>
          <w:p w14:paraId="58A48754" w14:textId="77777777" w:rsidR="00DD75D9" w:rsidRDefault="00DD75D9"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5</w:t>
            </w:r>
          </w:p>
        </w:tc>
        <w:tc>
          <w:tcPr>
            <w:tcW w:w="8606" w:type="dxa"/>
            <w:tcBorders>
              <w:top w:val="nil"/>
              <w:left w:val="nil"/>
              <w:bottom w:val="single" w:sz="4" w:space="0" w:color="000000"/>
              <w:right w:val="single" w:sz="4" w:space="0" w:color="000000"/>
            </w:tcBorders>
            <w:shd w:val="clear" w:color="auto" w:fill="D9E1F2"/>
            <w:vAlign w:val="center"/>
          </w:tcPr>
          <w:p w14:paraId="3AE8931C"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Good for Construction.</w:t>
            </w:r>
          </w:p>
          <w:p w14:paraId="07605ABD"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Construction will be done on 3 floors or 3 partitions.</w:t>
            </w:r>
          </w:p>
          <w:p w14:paraId="1685B5AB"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Average expense for Construction.</w:t>
            </w:r>
          </w:p>
          <w:p w14:paraId="22970CA8"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Construction will be completed within 5 to 8 Months.</w:t>
            </w:r>
          </w:p>
          <w:p w14:paraId="17CD50F7"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House will be well designed.</w:t>
            </w:r>
          </w:p>
        </w:tc>
      </w:tr>
      <w:tr w:rsidR="00DD75D9" w14:paraId="1FCB0D3E" w14:textId="77777777" w:rsidTr="00BC5984">
        <w:trPr>
          <w:trHeight w:val="457"/>
        </w:trPr>
        <w:tc>
          <w:tcPr>
            <w:tcW w:w="895" w:type="dxa"/>
            <w:tcBorders>
              <w:top w:val="nil"/>
              <w:left w:val="single" w:sz="4" w:space="0" w:color="000000"/>
              <w:bottom w:val="single" w:sz="4" w:space="0" w:color="000000"/>
              <w:right w:val="single" w:sz="4" w:space="0" w:color="000000"/>
            </w:tcBorders>
            <w:shd w:val="clear" w:color="auto" w:fill="FFF2CC"/>
            <w:vAlign w:val="center"/>
          </w:tcPr>
          <w:p w14:paraId="53B9F518" w14:textId="77777777" w:rsidR="00DD75D9" w:rsidRDefault="00DD75D9"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6</w:t>
            </w:r>
          </w:p>
        </w:tc>
        <w:tc>
          <w:tcPr>
            <w:tcW w:w="8606" w:type="dxa"/>
            <w:tcBorders>
              <w:top w:val="nil"/>
              <w:left w:val="nil"/>
              <w:bottom w:val="single" w:sz="4" w:space="0" w:color="000000"/>
              <w:right w:val="single" w:sz="4" w:space="0" w:color="000000"/>
            </w:tcBorders>
            <w:shd w:val="clear" w:color="auto" w:fill="FFF2CC"/>
            <w:vAlign w:val="center"/>
          </w:tcPr>
          <w:p w14:paraId="1FFC817F"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Not a good plot for Construction.</w:t>
            </w:r>
          </w:p>
          <w:p w14:paraId="3500AE91" w14:textId="0307DCF9"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While purchase of Plot</w:t>
            </w:r>
            <w:ins w:id="2978" w:author="Sandhya T" w:date="2024-06-20T08:44:00Z" w16du:dateUtc="2024-06-20T03:14:00Z">
              <w:r w:rsidR="00163584">
                <w:rPr>
                  <w:rFonts w:ascii="Aptos" w:eastAsia="Aptos" w:hAnsi="Aptos" w:cs="Aptos"/>
                  <w:b/>
                  <w:color w:val="CC3399"/>
                  <w:sz w:val="28"/>
                  <w:szCs w:val="28"/>
                </w:rPr>
                <w:t>,</w:t>
              </w:r>
            </w:ins>
            <w:r>
              <w:rPr>
                <w:rFonts w:ascii="Aptos" w:eastAsia="Aptos" w:hAnsi="Aptos" w:cs="Aptos"/>
                <w:b/>
                <w:color w:val="CC3399"/>
                <w:sz w:val="28"/>
                <w:szCs w:val="28"/>
              </w:rPr>
              <w:t xml:space="preserve"> there will be shortage of Finance.</w:t>
            </w:r>
          </w:p>
          <w:p w14:paraId="7635CAD0"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Will get Loan very easily.</w:t>
            </w:r>
          </w:p>
          <w:p w14:paraId="08B27B1D"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House design will be perfect and beautiful.</w:t>
            </w:r>
          </w:p>
          <w:p w14:paraId="4229AA3A"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More internal changes will be done during Construction time.</w:t>
            </w:r>
          </w:p>
          <w:p w14:paraId="537450BB"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Builder may be changed during Construction.</w:t>
            </w:r>
          </w:p>
          <w:p w14:paraId="3049F1B9"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After Construction or during Construction there will be more financial issues at least for 2 yrs.</w:t>
            </w:r>
          </w:p>
        </w:tc>
      </w:tr>
      <w:tr w:rsidR="00DD75D9" w14:paraId="7331269B" w14:textId="77777777" w:rsidTr="00BC5984">
        <w:trPr>
          <w:trHeight w:val="457"/>
        </w:trPr>
        <w:tc>
          <w:tcPr>
            <w:tcW w:w="895" w:type="dxa"/>
            <w:tcBorders>
              <w:top w:val="nil"/>
              <w:left w:val="single" w:sz="4" w:space="0" w:color="000000"/>
              <w:bottom w:val="single" w:sz="4" w:space="0" w:color="000000"/>
              <w:right w:val="single" w:sz="4" w:space="0" w:color="000000"/>
            </w:tcBorders>
            <w:shd w:val="clear" w:color="auto" w:fill="D9E1F2"/>
            <w:vAlign w:val="center"/>
          </w:tcPr>
          <w:p w14:paraId="4BC7BE7E" w14:textId="77777777" w:rsidR="00DD75D9" w:rsidRDefault="00DD75D9"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7</w:t>
            </w:r>
          </w:p>
        </w:tc>
        <w:tc>
          <w:tcPr>
            <w:tcW w:w="8606" w:type="dxa"/>
            <w:tcBorders>
              <w:top w:val="nil"/>
              <w:left w:val="nil"/>
              <w:bottom w:val="single" w:sz="4" w:space="0" w:color="000000"/>
              <w:right w:val="single" w:sz="4" w:space="0" w:color="000000"/>
            </w:tcBorders>
            <w:shd w:val="clear" w:color="auto" w:fill="D9E1F2"/>
            <w:vAlign w:val="center"/>
          </w:tcPr>
          <w:p w14:paraId="48E3BFBD"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Problematic plot.</w:t>
            </w:r>
          </w:p>
          <w:p w14:paraId="643F98F0" w14:textId="1C8A1948"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Owner of the plot will face</w:t>
            </w:r>
            <w:ins w:id="2979" w:author="Sandhya T" w:date="2024-06-20T08:45:00Z" w16du:dateUtc="2024-06-20T03:15:00Z">
              <w:r w:rsidR="00A31789">
                <w:rPr>
                  <w:rFonts w:ascii="Aptos" w:eastAsia="Aptos" w:hAnsi="Aptos" w:cs="Aptos"/>
                  <w:b/>
                  <w:color w:val="00B050"/>
                  <w:sz w:val="28"/>
                  <w:szCs w:val="28"/>
                </w:rPr>
                <w:t xml:space="preserve"> problems</w:t>
              </w:r>
            </w:ins>
          </w:p>
          <w:p w14:paraId="76DB22E0"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Construction will take more time after purchase of the plot.</w:t>
            </w:r>
          </w:p>
          <w:p w14:paraId="4FD5D699" w14:textId="4A92DAA0"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Once construction is started</w:t>
            </w:r>
            <w:ins w:id="2980" w:author="Sandhya T" w:date="2024-06-20T08:44:00Z" w16du:dateUtc="2024-06-20T03:14:00Z">
              <w:r w:rsidR="00163584">
                <w:rPr>
                  <w:rFonts w:ascii="Aptos" w:eastAsia="Aptos" w:hAnsi="Aptos" w:cs="Aptos"/>
                  <w:b/>
                  <w:color w:val="00B050"/>
                  <w:sz w:val="28"/>
                  <w:szCs w:val="28"/>
                </w:rPr>
                <w:t>,</w:t>
              </w:r>
            </w:ins>
            <w:r>
              <w:rPr>
                <w:rFonts w:ascii="Aptos" w:eastAsia="Aptos" w:hAnsi="Aptos" w:cs="Aptos"/>
                <w:b/>
                <w:color w:val="00B050"/>
                <w:sz w:val="28"/>
                <w:szCs w:val="28"/>
              </w:rPr>
              <w:t xml:space="preserve"> more obstacles.</w:t>
            </w:r>
          </w:p>
          <w:p w14:paraId="599682B9"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Construction will be done out of shape or plan with low ventilation.</w:t>
            </w:r>
          </w:p>
          <w:p w14:paraId="7E21D68F"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 xml:space="preserve">There will be more Hospital expenses. </w:t>
            </w:r>
          </w:p>
        </w:tc>
      </w:tr>
      <w:tr w:rsidR="00DD75D9" w14:paraId="5D0BDC5B" w14:textId="77777777" w:rsidTr="00BC5984">
        <w:trPr>
          <w:trHeight w:val="457"/>
        </w:trPr>
        <w:tc>
          <w:tcPr>
            <w:tcW w:w="895" w:type="dxa"/>
            <w:tcBorders>
              <w:top w:val="nil"/>
              <w:left w:val="single" w:sz="4" w:space="0" w:color="000000"/>
              <w:bottom w:val="single" w:sz="4" w:space="0" w:color="000000"/>
              <w:right w:val="single" w:sz="4" w:space="0" w:color="000000"/>
            </w:tcBorders>
            <w:shd w:val="clear" w:color="auto" w:fill="FFF2CC"/>
            <w:vAlign w:val="center"/>
          </w:tcPr>
          <w:p w14:paraId="3FA2EF7C" w14:textId="77777777" w:rsidR="00DD75D9" w:rsidRDefault="00DD75D9"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8</w:t>
            </w:r>
          </w:p>
        </w:tc>
        <w:tc>
          <w:tcPr>
            <w:tcW w:w="8606" w:type="dxa"/>
            <w:tcBorders>
              <w:top w:val="nil"/>
              <w:left w:val="nil"/>
              <w:bottom w:val="single" w:sz="4" w:space="0" w:color="000000"/>
              <w:right w:val="single" w:sz="4" w:space="0" w:color="000000"/>
            </w:tcBorders>
            <w:shd w:val="clear" w:color="auto" w:fill="FFF2CC"/>
            <w:vAlign w:val="center"/>
          </w:tcPr>
          <w:p w14:paraId="68CA4687"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Good plot for Construction.</w:t>
            </w:r>
          </w:p>
          <w:p w14:paraId="3300AB1F"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Construction will be done in Ariel Shape “L”.</w:t>
            </w:r>
          </w:p>
          <w:p w14:paraId="3BB18453"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Females will face Health issues.</w:t>
            </w:r>
          </w:p>
          <w:p w14:paraId="242E499B"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Plot owners will face financial issues during Construction time.</w:t>
            </w:r>
          </w:p>
          <w:p w14:paraId="1ECA96E7" w14:textId="2A89D5B6"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After completing the Construction, the owner o</w:t>
            </w:r>
            <w:ins w:id="2981" w:author="Sandhya T" w:date="2024-06-20T08:46:00Z" w16du:dateUtc="2024-06-20T03:16:00Z">
              <w:r w:rsidR="00A31789">
                <w:rPr>
                  <w:rFonts w:ascii="Aptos" w:eastAsia="Aptos" w:hAnsi="Aptos" w:cs="Aptos"/>
                  <w:b/>
                  <w:color w:val="CC3399"/>
                  <w:sz w:val="28"/>
                  <w:szCs w:val="28"/>
                </w:rPr>
                <w:t>f the</w:t>
              </w:r>
            </w:ins>
            <w:del w:id="2982" w:author="Sandhya T" w:date="2024-06-20T08:46:00Z" w16du:dateUtc="2024-06-20T03:16:00Z">
              <w:r w:rsidDel="00A31789">
                <w:rPr>
                  <w:rFonts w:ascii="Aptos" w:eastAsia="Aptos" w:hAnsi="Aptos" w:cs="Aptos"/>
                  <w:b/>
                  <w:color w:val="CC3399"/>
                  <w:sz w:val="28"/>
                  <w:szCs w:val="28"/>
                </w:rPr>
                <w:delText>r</w:delText>
              </w:r>
            </w:del>
            <w:r>
              <w:rPr>
                <w:rFonts w:ascii="Aptos" w:eastAsia="Aptos" w:hAnsi="Aptos" w:cs="Aptos"/>
                <w:b/>
                <w:color w:val="CC3399"/>
                <w:sz w:val="28"/>
                <w:szCs w:val="28"/>
              </w:rPr>
              <w:t xml:space="preserve"> plot will face financial issues </w:t>
            </w:r>
            <w:ins w:id="2983" w:author="Sandhya T" w:date="2024-06-20T08:47:00Z" w16du:dateUtc="2024-06-20T03:17:00Z">
              <w:r w:rsidR="00A31789">
                <w:rPr>
                  <w:rFonts w:ascii="Aptos" w:eastAsia="Aptos" w:hAnsi="Aptos" w:cs="Aptos"/>
                  <w:b/>
                  <w:color w:val="CC3399"/>
                  <w:sz w:val="28"/>
                  <w:szCs w:val="28"/>
                </w:rPr>
                <w:t xml:space="preserve">for </w:t>
              </w:r>
            </w:ins>
            <w:r>
              <w:rPr>
                <w:rFonts w:ascii="Aptos" w:eastAsia="Aptos" w:hAnsi="Aptos" w:cs="Aptos"/>
                <w:b/>
                <w:color w:val="CC3399"/>
                <w:sz w:val="28"/>
                <w:szCs w:val="28"/>
              </w:rPr>
              <w:t xml:space="preserve">at least </w:t>
            </w:r>
            <w:del w:id="2984" w:author="Sandhya T" w:date="2024-06-20T08:47:00Z" w16du:dateUtc="2024-06-20T03:17:00Z">
              <w:r w:rsidDel="00A31789">
                <w:rPr>
                  <w:rFonts w:ascii="Aptos" w:eastAsia="Aptos" w:hAnsi="Aptos" w:cs="Aptos"/>
                  <w:b/>
                  <w:color w:val="CC3399"/>
                  <w:sz w:val="28"/>
                  <w:szCs w:val="28"/>
                </w:rPr>
                <w:delText xml:space="preserve">for </w:delText>
              </w:r>
            </w:del>
            <w:r>
              <w:rPr>
                <w:rFonts w:ascii="Aptos" w:eastAsia="Aptos" w:hAnsi="Aptos" w:cs="Aptos"/>
                <w:b/>
                <w:color w:val="CC3399"/>
                <w:sz w:val="28"/>
                <w:szCs w:val="28"/>
              </w:rPr>
              <w:t>3 yrs.</w:t>
            </w:r>
          </w:p>
        </w:tc>
      </w:tr>
      <w:tr w:rsidR="00DD75D9" w14:paraId="3A003763" w14:textId="77777777" w:rsidTr="00BC5984">
        <w:trPr>
          <w:trHeight w:val="457"/>
        </w:trPr>
        <w:tc>
          <w:tcPr>
            <w:tcW w:w="895" w:type="dxa"/>
            <w:tcBorders>
              <w:top w:val="nil"/>
              <w:left w:val="single" w:sz="4" w:space="0" w:color="000000"/>
              <w:bottom w:val="single" w:sz="4" w:space="0" w:color="000000"/>
              <w:right w:val="single" w:sz="4" w:space="0" w:color="000000"/>
            </w:tcBorders>
            <w:shd w:val="clear" w:color="auto" w:fill="D9E1F2"/>
            <w:vAlign w:val="center"/>
          </w:tcPr>
          <w:p w14:paraId="2B1170FE" w14:textId="77777777" w:rsidR="00DD75D9" w:rsidRDefault="00DD75D9"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lastRenderedPageBreak/>
              <w:t> 9</w:t>
            </w:r>
          </w:p>
        </w:tc>
        <w:tc>
          <w:tcPr>
            <w:tcW w:w="8606" w:type="dxa"/>
            <w:tcBorders>
              <w:top w:val="nil"/>
              <w:left w:val="nil"/>
              <w:bottom w:val="single" w:sz="4" w:space="0" w:color="000000"/>
              <w:right w:val="single" w:sz="4" w:space="0" w:color="000000"/>
            </w:tcBorders>
            <w:shd w:val="clear" w:color="auto" w:fill="D9E1F2"/>
            <w:vAlign w:val="center"/>
          </w:tcPr>
          <w:p w14:paraId="57288342"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Good plot for Construction.</w:t>
            </w:r>
          </w:p>
          <w:p w14:paraId="484063A7"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Lots of tension and obstacles while purchasing the plot.</w:t>
            </w:r>
          </w:p>
          <w:p w14:paraId="693BCDFD" w14:textId="65A3DCC3"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Once a plot is purchased</w:t>
            </w:r>
            <w:ins w:id="2985" w:author="Sandhya T" w:date="2024-06-20T08:48:00Z" w16du:dateUtc="2024-06-20T03:18:00Z">
              <w:r w:rsidR="00A31789">
                <w:rPr>
                  <w:rFonts w:ascii="Aptos" w:eastAsia="Aptos" w:hAnsi="Aptos" w:cs="Aptos"/>
                  <w:b/>
                  <w:color w:val="00B050"/>
                  <w:sz w:val="28"/>
                  <w:szCs w:val="28"/>
                </w:rPr>
                <w:t>,</w:t>
              </w:r>
            </w:ins>
            <w:r>
              <w:rPr>
                <w:rFonts w:ascii="Aptos" w:eastAsia="Aptos" w:hAnsi="Aptos" w:cs="Aptos"/>
                <w:b/>
                <w:color w:val="00B050"/>
                <w:sz w:val="28"/>
                <w:szCs w:val="28"/>
              </w:rPr>
              <w:t xml:space="preserve"> the owner of the Plot will not sell that plot</w:t>
            </w:r>
            <w:ins w:id="2986" w:author="Sandhya T" w:date="2024-06-20T08:48:00Z" w16du:dateUtc="2024-06-20T03:18:00Z">
              <w:r w:rsidR="00A31789">
                <w:rPr>
                  <w:rFonts w:ascii="Aptos" w:eastAsia="Aptos" w:hAnsi="Aptos" w:cs="Aptos"/>
                  <w:b/>
                  <w:color w:val="00B050"/>
                  <w:sz w:val="28"/>
                  <w:szCs w:val="28"/>
                </w:rPr>
                <w:t>.</w:t>
              </w:r>
            </w:ins>
            <w:r>
              <w:rPr>
                <w:rFonts w:ascii="Aptos" w:eastAsia="Aptos" w:hAnsi="Aptos" w:cs="Aptos"/>
                <w:b/>
                <w:color w:val="00B050"/>
                <w:sz w:val="28"/>
                <w:szCs w:val="28"/>
              </w:rPr>
              <w:t xml:space="preserve"> </w:t>
            </w:r>
            <w:ins w:id="2987" w:author="Sandhya T" w:date="2024-06-20T08:49:00Z" w16du:dateUtc="2024-06-20T03:19:00Z">
              <w:r w:rsidR="00A31789">
                <w:rPr>
                  <w:rFonts w:ascii="Aptos" w:eastAsia="Aptos" w:hAnsi="Aptos" w:cs="Aptos"/>
                  <w:b/>
                  <w:color w:val="00B050"/>
                  <w:sz w:val="28"/>
                  <w:szCs w:val="28"/>
                </w:rPr>
                <w:t>E</w:t>
              </w:r>
            </w:ins>
            <w:del w:id="2988" w:author="Sandhya T" w:date="2024-06-20T08:49:00Z" w16du:dateUtc="2024-06-20T03:19:00Z">
              <w:r w:rsidDel="00A31789">
                <w:rPr>
                  <w:rFonts w:ascii="Aptos" w:eastAsia="Aptos" w:hAnsi="Aptos" w:cs="Aptos"/>
                  <w:b/>
                  <w:color w:val="00B050"/>
                  <w:sz w:val="28"/>
                  <w:szCs w:val="28"/>
                </w:rPr>
                <w:delText>e</w:delText>
              </w:r>
            </w:del>
            <w:r>
              <w:rPr>
                <w:rFonts w:ascii="Aptos" w:eastAsia="Aptos" w:hAnsi="Aptos" w:cs="Aptos"/>
                <w:b/>
                <w:color w:val="00B050"/>
                <w:sz w:val="28"/>
                <w:szCs w:val="28"/>
              </w:rPr>
              <w:t>ven if he wants to dispose</w:t>
            </w:r>
            <w:ins w:id="2989" w:author="Sandhya T" w:date="2024-06-20T08:49:00Z" w16du:dateUtc="2024-06-20T03:19:00Z">
              <w:r w:rsidR="00A31789">
                <w:rPr>
                  <w:rFonts w:ascii="Aptos" w:eastAsia="Aptos" w:hAnsi="Aptos" w:cs="Aptos"/>
                  <w:b/>
                  <w:color w:val="00B050"/>
                  <w:sz w:val="28"/>
                  <w:szCs w:val="28"/>
                </w:rPr>
                <w:t>,</w:t>
              </w:r>
            </w:ins>
            <w:r>
              <w:rPr>
                <w:rFonts w:ascii="Aptos" w:eastAsia="Aptos" w:hAnsi="Aptos" w:cs="Aptos"/>
                <w:b/>
                <w:color w:val="00B050"/>
                <w:sz w:val="28"/>
                <w:szCs w:val="28"/>
              </w:rPr>
              <w:t xml:space="preserve"> it is impossible.</w:t>
            </w:r>
          </w:p>
          <w:p w14:paraId="365A5853" w14:textId="24490759"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After Construction is completed in that house a lot of spiritual and good events will be held.</w:t>
            </w:r>
          </w:p>
          <w:p w14:paraId="42FB33D4"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Construction will be completed in 5 to 6 Months.</w:t>
            </w:r>
          </w:p>
        </w:tc>
      </w:tr>
    </w:tbl>
    <w:p w14:paraId="3559B5F8" w14:textId="77777777" w:rsidR="00DD75D9" w:rsidRDefault="00DD75D9" w:rsidP="00DD75D9">
      <w:pPr>
        <w:rPr>
          <w:rFonts w:ascii="Arial" w:eastAsia="Arial" w:hAnsi="Arial" w:cs="Arial"/>
        </w:rPr>
      </w:pPr>
    </w:p>
    <w:p w14:paraId="2BA7B428" w14:textId="77777777" w:rsidR="00D579A6" w:rsidRDefault="00D579A6" w:rsidP="000058F1">
      <w:pPr>
        <w:jc w:val="center"/>
        <w:rPr>
          <w:ins w:id="2990" w:author="Dinesh N" w:date="2024-06-22T23:41:00Z" w16du:dateUtc="2024-06-22T18:11:00Z"/>
          <w:rFonts w:ascii="Arial Black" w:eastAsia="Arial" w:hAnsi="Arial Black" w:cs="Arial"/>
          <w:color w:val="C00000"/>
          <w:sz w:val="28"/>
          <w:szCs w:val="28"/>
          <w:u w:val="single"/>
        </w:rPr>
      </w:pPr>
    </w:p>
    <w:p w14:paraId="1C5DBF2C" w14:textId="77777777" w:rsidR="00D579A6" w:rsidRDefault="00D579A6" w:rsidP="000058F1">
      <w:pPr>
        <w:jc w:val="center"/>
        <w:rPr>
          <w:ins w:id="2991" w:author="Dinesh N" w:date="2024-06-22T23:41:00Z" w16du:dateUtc="2024-06-22T18:11:00Z"/>
          <w:rFonts w:ascii="Arial Black" w:eastAsia="Arial" w:hAnsi="Arial Black" w:cs="Arial"/>
          <w:color w:val="C00000"/>
          <w:sz w:val="28"/>
          <w:szCs w:val="28"/>
          <w:u w:val="single"/>
        </w:rPr>
      </w:pPr>
    </w:p>
    <w:p w14:paraId="4DA6BF3D" w14:textId="5BB726F0" w:rsidR="00DD75D9" w:rsidRPr="000058F1" w:rsidRDefault="00DD75D9" w:rsidP="000058F1">
      <w:pPr>
        <w:jc w:val="center"/>
        <w:rPr>
          <w:rFonts w:ascii="Arial Black" w:eastAsia="Arial" w:hAnsi="Arial Black" w:cs="Arial"/>
          <w:color w:val="C00000"/>
          <w:sz w:val="28"/>
          <w:szCs w:val="28"/>
          <w:u w:val="single"/>
        </w:rPr>
      </w:pPr>
      <w:r w:rsidRPr="000058F1">
        <w:rPr>
          <w:rFonts w:ascii="Arial Black" w:eastAsia="Arial" w:hAnsi="Arial Black" w:cs="Arial"/>
          <w:color w:val="C00000"/>
          <w:sz w:val="28"/>
          <w:szCs w:val="28"/>
          <w:u w:val="single"/>
        </w:rPr>
        <w:t>DOOR NUMBER AND ITS RESULT</w:t>
      </w:r>
      <w:r w:rsidR="00BD489A">
        <w:rPr>
          <w:rFonts w:ascii="Arial Black" w:eastAsia="Arial" w:hAnsi="Arial Black" w:cs="Arial"/>
          <w:color w:val="C00000"/>
          <w:sz w:val="28"/>
          <w:szCs w:val="28"/>
          <w:u w:val="single"/>
        </w:rPr>
        <w:t xml:space="preserve"> FOR APARTMENT</w:t>
      </w:r>
      <w:r w:rsidRPr="000058F1">
        <w:rPr>
          <w:rFonts w:ascii="Arial Black" w:eastAsia="Arial" w:hAnsi="Arial Black" w:cs="Arial"/>
          <w:color w:val="C00000"/>
          <w:sz w:val="28"/>
          <w:szCs w:val="28"/>
          <w:u w:val="single"/>
        </w:rPr>
        <w:t>:</w:t>
      </w:r>
    </w:p>
    <w:tbl>
      <w:tblPr>
        <w:tblW w:w="9453" w:type="dxa"/>
        <w:tblLayout w:type="fixed"/>
        <w:tblLook w:val="0400" w:firstRow="0" w:lastRow="0" w:firstColumn="0" w:lastColumn="0" w:noHBand="0" w:noVBand="1"/>
      </w:tblPr>
      <w:tblGrid>
        <w:gridCol w:w="959"/>
        <w:gridCol w:w="8494"/>
      </w:tblGrid>
      <w:tr w:rsidR="00DD75D9" w14:paraId="2E9EFCDC" w14:textId="77777777" w:rsidTr="00BC5984">
        <w:trPr>
          <w:trHeight w:val="575"/>
        </w:trPr>
        <w:tc>
          <w:tcPr>
            <w:tcW w:w="959" w:type="dxa"/>
            <w:tcBorders>
              <w:top w:val="single" w:sz="4" w:space="0" w:color="000000"/>
              <w:left w:val="single" w:sz="4" w:space="0" w:color="000000"/>
              <w:bottom w:val="single" w:sz="4" w:space="0" w:color="000000"/>
              <w:right w:val="single" w:sz="4" w:space="0" w:color="000000"/>
            </w:tcBorders>
            <w:shd w:val="clear" w:color="auto" w:fill="FF99FF"/>
            <w:vAlign w:val="center"/>
          </w:tcPr>
          <w:p w14:paraId="11036054" w14:textId="77777777" w:rsidR="00DD75D9" w:rsidRDefault="00DD75D9"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DOOR NO </w:t>
            </w:r>
          </w:p>
        </w:tc>
        <w:tc>
          <w:tcPr>
            <w:tcW w:w="8494" w:type="dxa"/>
            <w:tcBorders>
              <w:top w:val="single" w:sz="4" w:space="0" w:color="000000"/>
              <w:left w:val="nil"/>
              <w:bottom w:val="single" w:sz="4" w:space="0" w:color="000000"/>
              <w:right w:val="single" w:sz="4" w:space="0" w:color="000000"/>
            </w:tcBorders>
            <w:shd w:val="clear" w:color="auto" w:fill="FF99FF"/>
            <w:vAlign w:val="center"/>
          </w:tcPr>
          <w:p w14:paraId="49932FD6" w14:textId="77777777" w:rsidR="00DD75D9" w:rsidRDefault="00DD75D9"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RESULT </w:t>
            </w:r>
          </w:p>
        </w:tc>
      </w:tr>
      <w:tr w:rsidR="00DD75D9" w14:paraId="26A28166" w14:textId="77777777" w:rsidTr="00BC5984">
        <w:trPr>
          <w:trHeight w:val="479"/>
        </w:trPr>
        <w:tc>
          <w:tcPr>
            <w:tcW w:w="959" w:type="dxa"/>
            <w:tcBorders>
              <w:top w:val="nil"/>
              <w:left w:val="single" w:sz="4" w:space="0" w:color="000000"/>
              <w:bottom w:val="single" w:sz="4" w:space="0" w:color="000000"/>
              <w:right w:val="single" w:sz="4" w:space="0" w:color="000000"/>
            </w:tcBorders>
            <w:shd w:val="clear" w:color="auto" w:fill="D9E1F2"/>
            <w:vAlign w:val="center"/>
          </w:tcPr>
          <w:p w14:paraId="24574EC7" w14:textId="77777777" w:rsidR="00DD75D9" w:rsidRDefault="00DD75D9"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1</w:t>
            </w:r>
          </w:p>
        </w:tc>
        <w:tc>
          <w:tcPr>
            <w:tcW w:w="8494" w:type="dxa"/>
            <w:tcBorders>
              <w:top w:val="nil"/>
              <w:left w:val="nil"/>
              <w:bottom w:val="single" w:sz="4" w:space="0" w:color="000000"/>
              <w:right w:val="single" w:sz="4" w:space="0" w:color="000000"/>
            </w:tcBorders>
            <w:shd w:val="clear" w:color="auto" w:fill="D9E1F2"/>
            <w:vAlign w:val="center"/>
          </w:tcPr>
          <w:p w14:paraId="4475ED60"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Good looking House.</w:t>
            </w:r>
          </w:p>
          <w:p w14:paraId="7B2067D8"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Those who live in this house are Educated, Traditional and Disciplined.</w:t>
            </w:r>
          </w:p>
          <w:p w14:paraId="253CBFDB"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Eyesight problem.</w:t>
            </w:r>
          </w:p>
          <w:p w14:paraId="26990E1A"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More spiritual ceremonies will be done.</w:t>
            </w:r>
          </w:p>
          <w:p w14:paraId="58BEB13E"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Owner of that house will grow to a good Position.</w:t>
            </w:r>
          </w:p>
        </w:tc>
      </w:tr>
      <w:tr w:rsidR="00DD75D9" w14:paraId="7606582A" w14:textId="77777777" w:rsidTr="00BC5984">
        <w:trPr>
          <w:trHeight w:val="479"/>
        </w:trPr>
        <w:tc>
          <w:tcPr>
            <w:tcW w:w="959" w:type="dxa"/>
            <w:tcBorders>
              <w:top w:val="nil"/>
              <w:left w:val="single" w:sz="4" w:space="0" w:color="000000"/>
              <w:bottom w:val="single" w:sz="4" w:space="0" w:color="000000"/>
              <w:right w:val="single" w:sz="4" w:space="0" w:color="000000"/>
            </w:tcBorders>
            <w:shd w:val="clear" w:color="auto" w:fill="FFF2CC"/>
            <w:vAlign w:val="center"/>
          </w:tcPr>
          <w:p w14:paraId="434AF2C8" w14:textId="77777777" w:rsidR="00DD75D9" w:rsidRDefault="00DD75D9"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2</w:t>
            </w:r>
          </w:p>
        </w:tc>
        <w:tc>
          <w:tcPr>
            <w:tcW w:w="8494" w:type="dxa"/>
            <w:tcBorders>
              <w:top w:val="nil"/>
              <w:left w:val="nil"/>
              <w:bottom w:val="single" w:sz="4" w:space="0" w:color="000000"/>
              <w:right w:val="single" w:sz="4" w:space="0" w:color="000000"/>
            </w:tcBorders>
            <w:shd w:val="clear" w:color="auto" w:fill="FFF2CC"/>
            <w:vAlign w:val="center"/>
          </w:tcPr>
          <w:p w14:paraId="2D50BC7F"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Good looking House.</w:t>
            </w:r>
          </w:p>
          <w:p w14:paraId="0D5C25D0"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Those who live in this house are fast in all work.</w:t>
            </w:r>
          </w:p>
          <w:p w14:paraId="23234F97"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Little moody and fickle-minded.</w:t>
            </w:r>
          </w:p>
          <w:p w14:paraId="1CB12215"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Talkative.</w:t>
            </w:r>
          </w:p>
          <w:p w14:paraId="52754B61"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There will be some disturbance within Family members but they stay together.</w:t>
            </w:r>
          </w:p>
          <w:p w14:paraId="78D9BA93"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The house will not be neat or planned.</w:t>
            </w:r>
          </w:p>
          <w:p w14:paraId="53D7A0A6"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Good hospitality.</w:t>
            </w:r>
          </w:p>
          <w:p w14:paraId="123AD4E7"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Like to travel a lot.</w:t>
            </w:r>
          </w:p>
        </w:tc>
      </w:tr>
      <w:tr w:rsidR="00DD75D9" w14:paraId="3D1BA036" w14:textId="77777777" w:rsidTr="00BC5984">
        <w:trPr>
          <w:trHeight w:val="479"/>
        </w:trPr>
        <w:tc>
          <w:tcPr>
            <w:tcW w:w="959" w:type="dxa"/>
            <w:tcBorders>
              <w:top w:val="nil"/>
              <w:left w:val="single" w:sz="4" w:space="0" w:color="000000"/>
              <w:bottom w:val="single" w:sz="4" w:space="0" w:color="000000"/>
              <w:right w:val="single" w:sz="4" w:space="0" w:color="000000"/>
            </w:tcBorders>
            <w:shd w:val="clear" w:color="auto" w:fill="D9E1F2"/>
            <w:vAlign w:val="center"/>
          </w:tcPr>
          <w:p w14:paraId="6C713093" w14:textId="77777777" w:rsidR="00DD75D9" w:rsidRDefault="00DD75D9"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3</w:t>
            </w:r>
          </w:p>
        </w:tc>
        <w:tc>
          <w:tcPr>
            <w:tcW w:w="8494" w:type="dxa"/>
            <w:tcBorders>
              <w:top w:val="nil"/>
              <w:left w:val="nil"/>
              <w:bottom w:val="single" w:sz="4" w:space="0" w:color="000000"/>
              <w:right w:val="single" w:sz="4" w:space="0" w:color="000000"/>
            </w:tcBorders>
            <w:shd w:val="clear" w:color="auto" w:fill="D9E1F2"/>
            <w:vAlign w:val="center"/>
          </w:tcPr>
          <w:p w14:paraId="4D617834"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Problematic.</w:t>
            </w:r>
          </w:p>
          <w:p w14:paraId="2F4D4606"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South side of the house will be vacant.</w:t>
            </w:r>
          </w:p>
          <w:p w14:paraId="42841392"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Always disturbed.</w:t>
            </w:r>
          </w:p>
          <w:p w14:paraId="5FEF9523"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Stubborn in nature.</w:t>
            </w:r>
          </w:p>
          <w:p w14:paraId="05395C66" w14:textId="1B216313"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Financ</w:t>
            </w:r>
            <w:ins w:id="2992" w:author="Sandhya T" w:date="2024-06-21T18:45:00Z" w16du:dateUtc="2024-06-21T13:15:00Z">
              <w:r w:rsidR="00FE2700">
                <w:rPr>
                  <w:rFonts w:ascii="Aptos" w:eastAsia="Aptos" w:hAnsi="Aptos" w:cs="Aptos"/>
                  <w:b/>
                  <w:color w:val="00B050"/>
                  <w:sz w:val="28"/>
                  <w:szCs w:val="28"/>
                </w:rPr>
                <w:t>ial</w:t>
              </w:r>
            </w:ins>
            <w:del w:id="2993" w:author="Sandhya T" w:date="2024-06-21T18:45:00Z" w16du:dateUtc="2024-06-21T13:15:00Z">
              <w:r w:rsidDel="00FE2700">
                <w:rPr>
                  <w:rFonts w:ascii="Aptos" w:eastAsia="Aptos" w:hAnsi="Aptos" w:cs="Aptos"/>
                  <w:b/>
                  <w:color w:val="00B050"/>
                  <w:sz w:val="28"/>
                  <w:szCs w:val="28"/>
                </w:rPr>
                <w:delText>e</w:delText>
              </w:r>
            </w:del>
            <w:r>
              <w:rPr>
                <w:rFonts w:ascii="Aptos" w:eastAsia="Aptos" w:hAnsi="Aptos" w:cs="Aptos"/>
                <w:b/>
                <w:color w:val="00B050"/>
                <w:sz w:val="28"/>
                <w:szCs w:val="28"/>
              </w:rPr>
              <w:t xml:space="preserve"> status will be good and land too.</w:t>
            </w:r>
          </w:p>
          <w:p w14:paraId="049A7220"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Good post or designation in job.</w:t>
            </w:r>
          </w:p>
          <w:p w14:paraId="3418EA87"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Females will face difficulties.</w:t>
            </w:r>
          </w:p>
          <w:p w14:paraId="3AE9F9A9"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lastRenderedPageBreak/>
              <w:t>Minor health issues frequently.</w:t>
            </w:r>
          </w:p>
        </w:tc>
      </w:tr>
      <w:tr w:rsidR="00DD75D9" w14:paraId="34A49982" w14:textId="77777777" w:rsidTr="00BC5984">
        <w:trPr>
          <w:trHeight w:val="479"/>
        </w:trPr>
        <w:tc>
          <w:tcPr>
            <w:tcW w:w="959" w:type="dxa"/>
            <w:tcBorders>
              <w:top w:val="nil"/>
              <w:left w:val="single" w:sz="4" w:space="0" w:color="000000"/>
              <w:bottom w:val="single" w:sz="4" w:space="0" w:color="000000"/>
              <w:right w:val="single" w:sz="4" w:space="0" w:color="000000"/>
            </w:tcBorders>
            <w:shd w:val="clear" w:color="auto" w:fill="FFF2CC"/>
            <w:vAlign w:val="center"/>
          </w:tcPr>
          <w:p w14:paraId="67DE0CF5" w14:textId="77777777" w:rsidR="00DD75D9" w:rsidRDefault="00DD75D9"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lastRenderedPageBreak/>
              <w:t> 4</w:t>
            </w:r>
          </w:p>
        </w:tc>
        <w:tc>
          <w:tcPr>
            <w:tcW w:w="8494" w:type="dxa"/>
            <w:tcBorders>
              <w:top w:val="nil"/>
              <w:left w:val="nil"/>
              <w:bottom w:val="single" w:sz="4" w:space="0" w:color="000000"/>
              <w:right w:val="single" w:sz="4" w:space="0" w:color="000000"/>
            </w:tcBorders>
            <w:shd w:val="clear" w:color="auto" w:fill="FFF2CC"/>
            <w:vAlign w:val="center"/>
          </w:tcPr>
          <w:p w14:paraId="4CA40EEF"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Rectangle shape with moderate Ventilation.</w:t>
            </w:r>
          </w:p>
          <w:p w14:paraId="4CDDD14C"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Business minded.</w:t>
            </w:r>
          </w:p>
          <w:p w14:paraId="74B32EB7"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They won't believe others easily.</w:t>
            </w:r>
          </w:p>
          <w:p w14:paraId="19142815"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Freely talking but not helping nature.</w:t>
            </w:r>
          </w:p>
          <w:p w14:paraId="35525C03"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Rich and self-sufficient.</w:t>
            </w:r>
          </w:p>
          <w:p w14:paraId="33A0A347"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Females will have more freedom.</w:t>
            </w:r>
          </w:p>
        </w:tc>
      </w:tr>
      <w:tr w:rsidR="00DD75D9" w14:paraId="78FE1B7D" w14:textId="77777777" w:rsidTr="00BC5984">
        <w:trPr>
          <w:trHeight w:val="479"/>
        </w:trPr>
        <w:tc>
          <w:tcPr>
            <w:tcW w:w="959" w:type="dxa"/>
            <w:tcBorders>
              <w:top w:val="nil"/>
              <w:left w:val="single" w:sz="4" w:space="0" w:color="000000"/>
              <w:bottom w:val="single" w:sz="4" w:space="0" w:color="000000"/>
              <w:right w:val="single" w:sz="4" w:space="0" w:color="000000"/>
            </w:tcBorders>
            <w:shd w:val="clear" w:color="auto" w:fill="D9E1F2"/>
            <w:vAlign w:val="center"/>
          </w:tcPr>
          <w:p w14:paraId="29A1EB57" w14:textId="77777777" w:rsidR="00DD75D9" w:rsidRDefault="00DD75D9"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5</w:t>
            </w:r>
          </w:p>
        </w:tc>
        <w:tc>
          <w:tcPr>
            <w:tcW w:w="8494" w:type="dxa"/>
            <w:tcBorders>
              <w:top w:val="nil"/>
              <w:left w:val="nil"/>
              <w:bottom w:val="single" w:sz="4" w:space="0" w:color="000000"/>
              <w:right w:val="single" w:sz="4" w:space="0" w:color="000000"/>
            </w:tcBorders>
            <w:shd w:val="clear" w:color="auto" w:fill="D9E1F2"/>
            <w:vAlign w:val="center"/>
          </w:tcPr>
          <w:p w14:paraId="43CE3DA6"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Good House.</w:t>
            </w:r>
          </w:p>
          <w:p w14:paraId="5A1FE95D" w14:textId="7FD8B34F"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 xml:space="preserve">House will </w:t>
            </w:r>
            <w:del w:id="2994" w:author="Sandhya T" w:date="2024-06-21T18:46:00Z" w16du:dateUtc="2024-06-21T13:16:00Z">
              <w:r w:rsidDel="00FE2700">
                <w:rPr>
                  <w:rFonts w:ascii="Aptos" w:eastAsia="Aptos" w:hAnsi="Aptos" w:cs="Aptos"/>
                  <w:b/>
                  <w:color w:val="00B050"/>
                  <w:sz w:val="28"/>
                  <w:szCs w:val="28"/>
                </w:rPr>
                <w:delText xml:space="preserve">be </w:delText>
              </w:r>
            </w:del>
            <w:ins w:id="2995" w:author="Sandhya T" w:date="2024-06-21T18:46:00Z" w16du:dateUtc="2024-06-21T13:16:00Z">
              <w:r w:rsidR="00FE2700">
                <w:rPr>
                  <w:rFonts w:ascii="Aptos" w:eastAsia="Aptos" w:hAnsi="Aptos" w:cs="Aptos"/>
                  <w:b/>
                  <w:color w:val="00B050"/>
                  <w:sz w:val="28"/>
                  <w:szCs w:val="28"/>
                </w:rPr>
                <w:t xml:space="preserve">have </w:t>
              </w:r>
            </w:ins>
            <w:r>
              <w:rPr>
                <w:rFonts w:ascii="Aptos" w:eastAsia="Aptos" w:hAnsi="Aptos" w:cs="Aptos"/>
                <w:b/>
                <w:color w:val="00B050"/>
                <w:sz w:val="28"/>
                <w:szCs w:val="28"/>
              </w:rPr>
              <w:t>3 floors or portions.</w:t>
            </w:r>
          </w:p>
          <w:p w14:paraId="15486962"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Diplomatic and good at hospitality.</w:t>
            </w:r>
          </w:p>
          <w:p w14:paraId="15FF8ADA" w14:textId="64595C5B"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 xml:space="preserve">Working class in </w:t>
            </w:r>
            <w:del w:id="2996" w:author="Sandhya T" w:date="2024-06-21T18:46:00Z" w16du:dateUtc="2024-06-21T13:16:00Z">
              <w:r w:rsidDel="00FE2700">
                <w:rPr>
                  <w:rFonts w:ascii="Aptos" w:eastAsia="Aptos" w:hAnsi="Aptos" w:cs="Aptos"/>
                  <w:b/>
                  <w:color w:val="00B050"/>
                  <w:sz w:val="28"/>
                  <w:szCs w:val="28"/>
                </w:rPr>
                <w:delText xml:space="preserve">the </w:delText>
              </w:r>
            </w:del>
            <w:r>
              <w:rPr>
                <w:rFonts w:ascii="Aptos" w:eastAsia="Aptos" w:hAnsi="Aptos" w:cs="Aptos"/>
                <w:b/>
                <w:color w:val="00B050"/>
                <w:sz w:val="28"/>
                <w:szCs w:val="28"/>
              </w:rPr>
              <w:t>Financial Institute or Education</w:t>
            </w:r>
            <w:ins w:id="2997" w:author="Sandhya T" w:date="2024-06-21T18:46:00Z" w16du:dateUtc="2024-06-21T13:16:00Z">
              <w:r w:rsidR="00FE2700">
                <w:rPr>
                  <w:rFonts w:ascii="Aptos" w:eastAsia="Aptos" w:hAnsi="Aptos" w:cs="Aptos"/>
                  <w:b/>
                  <w:color w:val="00B050"/>
                  <w:sz w:val="28"/>
                  <w:szCs w:val="28"/>
                </w:rPr>
                <w:t>al</w:t>
              </w:r>
            </w:ins>
            <w:r>
              <w:rPr>
                <w:rFonts w:ascii="Aptos" w:eastAsia="Aptos" w:hAnsi="Aptos" w:cs="Aptos"/>
                <w:b/>
                <w:color w:val="00B050"/>
                <w:sz w:val="28"/>
                <w:szCs w:val="28"/>
              </w:rPr>
              <w:t xml:space="preserve"> Institute.</w:t>
            </w:r>
          </w:p>
          <w:p w14:paraId="077E9428"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Sickness free.</w:t>
            </w:r>
          </w:p>
          <w:p w14:paraId="1E067689"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More Development in life.</w:t>
            </w:r>
          </w:p>
        </w:tc>
      </w:tr>
      <w:tr w:rsidR="00DD75D9" w14:paraId="71B18C83" w14:textId="77777777" w:rsidTr="00BC5984">
        <w:trPr>
          <w:trHeight w:val="479"/>
        </w:trPr>
        <w:tc>
          <w:tcPr>
            <w:tcW w:w="959" w:type="dxa"/>
            <w:tcBorders>
              <w:top w:val="nil"/>
              <w:left w:val="single" w:sz="4" w:space="0" w:color="000000"/>
              <w:bottom w:val="single" w:sz="4" w:space="0" w:color="000000"/>
              <w:right w:val="single" w:sz="4" w:space="0" w:color="000000"/>
            </w:tcBorders>
            <w:shd w:val="clear" w:color="auto" w:fill="FFF2CC"/>
            <w:vAlign w:val="center"/>
          </w:tcPr>
          <w:p w14:paraId="477193AE" w14:textId="77777777" w:rsidR="00DD75D9" w:rsidRDefault="00DD75D9"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6</w:t>
            </w:r>
          </w:p>
        </w:tc>
        <w:tc>
          <w:tcPr>
            <w:tcW w:w="8494" w:type="dxa"/>
            <w:tcBorders>
              <w:top w:val="nil"/>
              <w:left w:val="nil"/>
              <w:bottom w:val="single" w:sz="4" w:space="0" w:color="000000"/>
              <w:right w:val="single" w:sz="4" w:space="0" w:color="000000"/>
            </w:tcBorders>
            <w:shd w:val="clear" w:color="auto" w:fill="FFF2CC"/>
            <w:vAlign w:val="center"/>
          </w:tcPr>
          <w:p w14:paraId="6B3B4B0E"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Very good looking and posh house.</w:t>
            </w:r>
          </w:p>
          <w:p w14:paraId="5CBB57EA"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Good looking People.</w:t>
            </w:r>
          </w:p>
          <w:p w14:paraId="1A28815B"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Very Sweet and soft speaking Person.</w:t>
            </w:r>
          </w:p>
          <w:p w14:paraId="1EF72F44"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Stingy.</w:t>
            </w:r>
          </w:p>
          <w:p w14:paraId="0BDD07D1"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Enjoys Luxury life.</w:t>
            </w:r>
          </w:p>
          <w:p w14:paraId="398194AC" w14:textId="69D1F00A"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Spends more for themselves but they won</w:t>
            </w:r>
            <w:ins w:id="2998" w:author="Sandhya T" w:date="2024-06-20T08:50:00Z" w16du:dateUtc="2024-06-20T03:20:00Z">
              <w:r w:rsidR="00A31789">
                <w:rPr>
                  <w:rFonts w:ascii="Aptos" w:eastAsia="Aptos" w:hAnsi="Aptos" w:cs="Aptos"/>
                  <w:b/>
                  <w:color w:val="CC3399"/>
                  <w:sz w:val="28"/>
                  <w:szCs w:val="28"/>
                </w:rPr>
                <w:t>’</w:t>
              </w:r>
            </w:ins>
            <w:r>
              <w:rPr>
                <w:rFonts w:ascii="Aptos" w:eastAsia="Aptos" w:hAnsi="Aptos" w:cs="Aptos"/>
                <w:b/>
                <w:color w:val="CC3399"/>
                <w:sz w:val="28"/>
                <w:szCs w:val="28"/>
              </w:rPr>
              <w:t>t help others.</w:t>
            </w:r>
          </w:p>
          <w:p w14:paraId="3B3169B8"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Disease and Tension free.</w:t>
            </w:r>
          </w:p>
        </w:tc>
      </w:tr>
      <w:tr w:rsidR="00DD75D9" w14:paraId="32C7F98B" w14:textId="77777777" w:rsidTr="00BC5984">
        <w:trPr>
          <w:trHeight w:val="479"/>
        </w:trPr>
        <w:tc>
          <w:tcPr>
            <w:tcW w:w="959" w:type="dxa"/>
            <w:tcBorders>
              <w:top w:val="nil"/>
              <w:left w:val="single" w:sz="4" w:space="0" w:color="000000"/>
              <w:bottom w:val="single" w:sz="4" w:space="0" w:color="000000"/>
              <w:right w:val="single" w:sz="4" w:space="0" w:color="000000"/>
            </w:tcBorders>
            <w:shd w:val="clear" w:color="auto" w:fill="D9E1F2"/>
            <w:vAlign w:val="center"/>
          </w:tcPr>
          <w:p w14:paraId="4368612B" w14:textId="77777777" w:rsidR="00DD75D9" w:rsidRDefault="00DD75D9"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 7</w:t>
            </w:r>
          </w:p>
        </w:tc>
        <w:tc>
          <w:tcPr>
            <w:tcW w:w="8494" w:type="dxa"/>
            <w:tcBorders>
              <w:top w:val="nil"/>
              <w:left w:val="nil"/>
              <w:bottom w:val="single" w:sz="4" w:space="0" w:color="000000"/>
              <w:right w:val="single" w:sz="4" w:space="0" w:color="000000"/>
            </w:tcBorders>
            <w:shd w:val="clear" w:color="auto" w:fill="D9E1F2"/>
            <w:vAlign w:val="center"/>
          </w:tcPr>
          <w:p w14:paraId="166497E6"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House will have low Ventilation.</w:t>
            </w:r>
          </w:p>
          <w:p w14:paraId="2C240DE6" w14:textId="3F2B94AA"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del w:id="2999" w:author="Sandhya T" w:date="2024-06-21T18:47:00Z" w16du:dateUtc="2024-06-21T13:17:00Z">
              <w:r w:rsidDel="00FE2700">
                <w:rPr>
                  <w:rFonts w:ascii="Aptos" w:eastAsia="Aptos" w:hAnsi="Aptos" w:cs="Aptos"/>
                  <w:b/>
                  <w:color w:val="00B050"/>
                  <w:sz w:val="28"/>
                  <w:szCs w:val="28"/>
                </w:rPr>
                <w:delText xml:space="preserve">There </w:delText>
              </w:r>
            </w:del>
            <w:ins w:id="3000" w:author="Sandhya T" w:date="2024-06-21T18:47:00Z" w16du:dateUtc="2024-06-21T13:17:00Z">
              <w:r w:rsidR="00FE2700">
                <w:rPr>
                  <w:rFonts w:ascii="Aptos" w:eastAsia="Aptos" w:hAnsi="Aptos" w:cs="Aptos"/>
                  <w:b/>
                  <w:color w:val="00B050"/>
                  <w:sz w:val="28"/>
                  <w:szCs w:val="28"/>
                </w:rPr>
                <w:t xml:space="preserve">It </w:t>
              </w:r>
            </w:ins>
            <w:r>
              <w:rPr>
                <w:rFonts w:ascii="Aptos" w:eastAsia="Aptos" w:hAnsi="Aptos" w:cs="Aptos"/>
                <w:b/>
                <w:color w:val="00B050"/>
                <w:sz w:val="28"/>
                <w:szCs w:val="28"/>
              </w:rPr>
              <w:t xml:space="preserve">will </w:t>
            </w:r>
            <w:del w:id="3001" w:author="Sandhya T" w:date="2024-06-21T18:47:00Z" w16du:dateUtc="2024-06-21T13:17:00Z">
              <w:r w:rsidDel="00FE2700">
                <w:rPr>
                  <w:rFonts w:ascii="Aptos" w:eastAsia="Aptos" w:hAnsi="Aptos" w:cs="Aptos"/>
                  <w:b/>
                  <w:color w:val="00B050"/>
                  <w:sz w:val="28"/>
                  <w:szCs w:val="28"/>
                </w:rPr>
                <w:delText xml:space="preserve">be </w:delText>
              </w:r>
            </w:del>
            <w:r>
              <w:rPr>
                <w:rFonts w:ascii="Aptos" w:eastAsia="Aptos" w:hAnsi="Aptos" w:cs="Aptos"/>
                <w:b/>
                <w:color w:val="00B050"/>
                <w:sz w:val="28"/>
                <w:szCs w:val="28"/>
              </w:rPr>
              <w:t>no</w:t>
            </w:r>
            <w:ins w:id="3002" w:author="Sandhya T" w:date="2024-06-21T18:47:00Z" w16du:dateUtc="2024-06-21T13:17:00Z">
              <w:r w:rsidR="00FE2700">
                <w:rPr>
                  <w:rFonts w:ascii="Aptos" w:eastAsia="Aptos" w:hAnsi="Aptos" w:cs="Aptos"/>
                  <w:b/>
                  <w:color w:val="00B050"/>
                  <w:sz w:val="28"/>
                  <w:szCs w:val="28"/>
                </w:rPr>
                <w:t>t be</w:t>
              </w:r>
            </w:ins>
            <w:r>
              <w:rPr>
                <w:rFonts w:ascii="Aptos" w:eastAsia="Aptos" w:hAnsi="Aptos" w:cs="Aptos"/>
                <w:b/>
                <w:color w:val="00B050"/>
                <w:sz w:val="28"/>
                <w:szCs w:val="28"/>
              </w:rPr>
              <w:t xml:space="preserve"> well planned or arrange</w:t>
            </w:r>
            <w:ins w:id="3003" w:author="Sandhya T" w:date="2024-06-21T18:47:00Z" w16du:dateUtc="2024-06-21T13:17:00Z">
              <w:r w:rsidR="00FE2700">
                <w:rPr>
                  <w:rFonts w:ascii="Aptos" w:eastAsia="Aptos" w:hAnsi="Aptos" w:cs="Aptos"/>
                  <w:b/>
                  <w:color w:val="00B050"/>
                  <w:sz w:val="28"/>
                  <w:szCs w:val="28"/>
                </w:rPr>
                <w:t>d</w:t>
              </w:r>
            </w:ins>
            <w:del w:id="3004" w:author="Sandhya T" w:date="2024-06-21T18:47:00Z" w16du:dateUtc="2024-06-21T13:17:00Z">
              <w:r w:rsidDel="00FE2700">
                <w:rPr>
                  <w:rFonts w:ascii="Aptos" w:eastAsia="Aptos" w:hAnsi="Aptos" w:cs="Aptos"/>
                  <w:b/>
                  <w:color w:val="00B050"/>
                  <w:sz w:val="28"/>
                  <w:szCs w:val="28"/>
                </w:rPr>
                <w:delText>ments</w:delText>
              </w:r>
            </w:del>
            <w:r>
              <w:rPr>
                <w:rFonts w:ascii="Aptos" w:eastAsia="Aptos" w:hAnsi="Aptos" w:cs="Aptos"/>
                <w:b/>
                <w:color w:val="00B050"/>
                <w:sz w:val="28"/>
                <w:szCs w:val="28"/>
              </w:rPr>
              <w:t>.</w:t>
            </w:r>
          </w:p>
          <w:p w14:paraId="7E3604FF"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Long life and respected person for Society.</w:t>
            </w:r>
          </w:p>
          <w:p w14:paraId="796A9FAC"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Less decorated house.</w:t>
            </w:r>
          </w:p>
          <w:p w14:paraId="0A7C7F33"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Financially stable.</w:t>
            </w:r>
          </w:p>
          <w:p w14:paraId="652888CA"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Good Hospitality to others.</w:t>
            </w:r>
          </w:p>
          <w:p w14:paraId="5F148F3D"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Hard working.</w:t>
            </w:r>
          </w:p>
        </w:tc>
      </w:tr>
      <w:tr w:rsidR="00DD75D9" w14:paraId="0745C68A" w14:textId="77777777" w:rsidTr="00BC5984">
        <w:trPr>
          <w:trHeight w:val="479"/>
        </w:trPr>
        <w:tc>
          <w:tcPr>
            <w:tcW w:w="959" w:type="dxa"/>
            <w:tcBorders>
              <w:top w:val="nil"/>
              <w:left w:val="single" w:sz="4" w:space="0" w:color="000000"/>
              <w:bottom w:val="single" w:sz="4" w:space="0" w:color="000000"/>
              <w:right w:val="single" w:sz="4" w:space="0" w:color="000000"/>
            </w:tcBorders>
            <w:shd w:val="clear" w:color="auto" w:fill="FFF2CC"/>
            <w:vAlign w:val="center"/>
          </w:tcPr>
          <w:p w14:paraId="3CBD0FEE" w14:textId="77777777" w:rsidR="00DD75D9" w:rsidRDefault="00DD75D9"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 8</w:t>
            </w:r>
          </w:p>
        </w:tc>
        <w:tc>
          <w:tcPr>
            <w:tcW w:w="8494" w:type="dxa"/>
            <w:tcBorders>
              <w:top w:val="nil"/>
              <w:left w:val="nil"/>
              <w:bottom w:val="single" w:sz="4" w:space="0" w:color="000000"/>
              <w:right w:val="single" w:sz="4" w:space="0" w:color="000000"/>
            </w:tcBorders>
            <w:shd w:val="clear" w:color="auto" w:fill="FFF2CC"/>
            <w:vAlign w:val="center"/>
          </w:tcPr>
          <w:p w14:paraId="3C18ED69"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House will be in Ariel Shape “L”.</w:t>
            </w:r>
          </w:p>
          <w:p w14:paraId="2358A7B8"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More Obstacles.</w:t>
            </w:r>
          </w:p>
          <w:p w14:paraId="1B26F7C4"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Hardworking, Helping and Respectful people.</w:t>
            </w:r>
          </w:p>
          <w:p w14:paraId="40FBDD57"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Helping nature.</w:t>
            </w:r>
          </w:p>
          <w:p w14:paraId="196722DB"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Hardworking.</w:t>
            </w:r>
          </w:p>
          <w:p w14:paraId="24B0F3A4"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Will see growth very late in their Life.</w:t>
            </w:r>
          </w:p>
          <w:p w14:paraId="337FAA61"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t>Female will head the house and guide others.</w:t>
            </w:r>
          </w:p>
          <w:p w14:paraId="43B80FDF" w14:textId="0A458199"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CC3399"/>
                <w:sz w:val="28"/>
                <w:szCs w:val="28"/>
              </w:rPr>
            </w:pPr>
            <w:r>
              <w:rPr>
                <w:rFonts w:ascii="Aptos" w:eastAsia="Aptos" w:hAnsi="Aptos" w:cs="Aptos"/>
                <w:b/>
                <w:color w:val="CC3399"/>
                <w:sz w:val="28"/>
                <w:szCs w:val="28"/>
              </w:rPr>
              <w:lastRenderedPageBreak/>
              <w:t xml:space="preserve">Children will be </w:t>
            </w:r>
            <w:del w:id="3005" w:author="Sandhya T" w:date="2024-06-21T18:51:00Z" w16du:dateUtc="2024-06-21T13:21:00Z">
              <w:r w:rsidDel="00FE2700">
                <w:rPr>
                  <w:rFonts w:ascii="Aptos" w:eastAsia="Aptos" w:hAnsi="Aptos" w:cs="Aptos"/>
                  <w:b/>
                  <w:color w:val="CC3399"/>
                  <w:sz w:val="28"/>
                  <w:szCs w:val="28"/>
                </w:rPr>
                <w:delText xml:space="preserve">in very </w:delText>
              </w:r>
            </w:del>
            <w:r>
              <w:rPr>
                <w:rFonts w:ascii="Aptos" w:eastAsia="Aptos" w:hAnsi="Aptos" w:cs="Aptos"/>
                <w:b/>
                <w:color w:val="CC3399"/>
                <w:sz w:val="28"/>
                <w:szCs w:val="28"/>
              </w:rPr>
              <w:t>good manner</w:t>
            </w:r>
            <w:ins w:id="3006" w:author="Sandhya T" w:date="2024-06-21T18:51:00Z" w16du:dateUtc="2024-06-21T13:21:00Z">
              <w:r w:rsidR="00FE2700">
                <w:rPr>
                  <w:rFonts w:ascii="Aptos" w:eastAsia="Aptos" w:hAnsi="Aptos" w:cs="Aptos"/>
                  <w:b/>
                  <w:color w:val="CC3399"/>
                  <w:sz w:val="28"/>
                  <w:szCs w:val="28"/>
                </w:rPr>
                <w:t>ed</w:t>
              </w:r>
            </w:ins>
            <w:r>
              <w:rPr>
                <w:rFonts w:ascii="Aptos" w:eastAsia="Aptos" w:hAnsi="Aptos" w:cs="Aptos"/>
                <w:b/>
                <w:color w:val="CC3399"/>
                <w:sz w:val="28"/>
                <w:szCs w:val="28"/>
              </w:rPr>
              <w:t>, disciplined and educated.</w:t>
            </w:r>
          </w:p>
        </w:tc>
      </w:tr>
      <w:tr w:rsidR="00DD75D9" w14:paraId="4564ED38" w14:textId="77777777" w:rsidTr="00BC5984">
        <w:trPr>
          <w:trHeight w:val="479"/>
        </w:trPr>
        <w:tc>
          <w:tcPr>
            <w:tcW w:w="959" w:type="dxa"/>
            <w:tcBorders>
              <w:top w:val="nil"/>
              <w:left w:val="single" w:sz="4" w:space="0" w:color="000000"/>
              <w:bottom w:val="single" w:sz="4" w:space="0" w:color="000000"/>
              <w:right w:val="single" w:sz="4" w:space="0" w:color="000000"/>
            </w:tcBorders>
            <w:shd w:val="clear" w:color="auto" w:fill="D9E1F2"/>
            <w:vAlign w:val="center"/>
          </w:tcPr>
          <w:p w14:paraId="1ADE5E86" w14:textId="77777777" w:rsidR="00DD75D9" w:rsidRDefault="00DD75D9"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lastRenderedPageBreak/>
              <w:t> 9</w:t>
            </w:r>
          </w:p>
        </w:tc>
        <w:tc>
          <w:tcPr>
            <w:tcW w:w="8494" w:type="dxa"/>
            <w:tcBorders>
              <w:top w:val="nil"/>
              <w:left w:val="nil"/>
              <w:bottom w:val="single" w:sz="4" w:space="0" w:color="000000"/>
              <w:right w:val="single" w:sz="4" w:space="0" w:color="000000"/>
            </w:tcBorders>
            <w:shd w:val="clear" w:color="auto" w:fill="D9E1F2"/>
            <w:vAlign w:val="center"/>
          </w:tcPr>
          <w:p w14:paraId="5FDCEB9B"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Tension.</w:t>
            </w:r>
          </w:p>
          <w:p w14:paraId="39478A9A"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Dominating and quarreling nature.</w:t>
            </w:r>
          </w:p>
          <w:p w14:paraId="089D0200"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Helpful nature.</w:t>
            </w:r>
          </w:p>
          <w:p w14:paraId="0A627B7E"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Good advisor for others.</w:t>
            </w:r>
          </w:p>
          <w:p w14:paraId="7F283ACE" w14:textId="77777777" w:rsidR="00DD75D9" w:rsidRDefault="00DD75D9" w:rsidP="00BC5984">
            <w:pPr>
              <w:numPr>
                <w:ilvl w:val="0"/>
                <w:numId w:val="28"/>
              </w:numPr>
              <w:pBdr>
                <w:top w:val="nil"/>
                <w:left w:val="nil"/>
                <w:bottom w:val="nil"/>
                <w:right w:val="nil"/>
                <w:between w:val="nil"/>
              </w:pBdr>
              <w:spacing w:after="0" w:line="240" w:lineRule="auto"/>
              <w:rPr>
                <w:rFonts w:ascii="Aptos" w:eastAsia="Aptos" w:hAnsi="Aptos" w:cs="Aptos"/>
                <w:b/>
                <w:color w:val="00B050"/>
                <w:sz w:val="28"/>
                <w:szCs w:val="28"/>
              </w:rPr>
            </w:pPr>
            <w:r>
              <w:rPr>
                <w:rFonts w:ascii="Aptos" w:eastAsia="Aptos" w:hAnsi="Aptos" w:cs="Aptos"/>
                <w:b/>
                <w:color w:val="00B050"/>
                <w:sz w:val="28"/>
                <w:szCs w:val="28"/>
              </w:rPr>
              <w:t>Very spiritual.</w:t>
            </w:r>
          </w:p>
        </w:tc>
      </w:tr>
    </w:tbl>
    <w:p w14:paraId="2E739CDD" w14:textId="77777777" w:rsidR="00DD75D9" w:rsidRDefault="00DD75D9" w:rsidP="00C80489">
      <w:pPr>
        <w:rPr>
          <w:ins w:id="3007" w:author="Dinesh N" w:date="2024-06-22T23:42:00Z" w16du:dateUtc="2024-06-22T18:12:00Z"/>
        </w:rPr>
      </w:pPr>
    </w:p>
    <w:p w14:paraId="12C6735F" w14:textId="77777777" w:rsidR="00D579A6" w:rsidRDefault="00D579A6" w:rsidP="00C80489">
      <w:pPr>
        <w:rPr>
          <w:ins w:id="3008" w:author="Dinesh N" w:date="2024-06-22T23:42:00Z" w16du:dateUtc="2024-06-22T18:12:00Z"/>
        </w:rPr>
      </w:pPr>
    </w:p>
    <w:p w14:paraId="7416EBE0" w14:textId="77777777" w:rsidR="007825C6" w:rsidRDefault="007825C6" w:rsidP="00C80489"/>
    <w:p w14:paraId="3C209976" w14:textId="255308B5" w:rsidR="00184B2B" w:rsidRPr="008E3822" w:rsidDel="000336D2" w:rsidRDefault="00D348B6" w:rsidP="008E3822">
      <w:pPr>
        <w:jc w:val="center"/>
        <w:rPr>
          <w:del w:id="3009" w:author="Dinesh N" w:date="2024-06-22T23:24:00Z" w16du:dateUtc="2024-06-22T17:54:00Z"/>
          <w:rFonts w:ascii="Arial Rounded MT Bold" w:hAnsi="Arial Rounded MT Bold"/>
          <w:color w:val="004E9A"/>
          <w:sz w:val="28"/>
          <w:szCs w:val="28"/>
        </w:rPr>
      </w:pPr>
      <w:del w:id="3010" w:author="Dinesh N" w:date="2024-06-22T23:24:00Z" w16du:dateUtc="2024-06-22T17:54:00Z">
        <w:r w:rsidRPr="008E3822" w:rsidDel="000336D2">
          <w:rPr>
            <w:rFonts w:ascii="Arial Rounded MT Bold" w:hAnsi="Arial Rounded MT Bold"/>
            <w:color w:val="004E9A"/>
            <w:sz w:val="28"/>
            <w:szCs w:val="28"/>
          </w:rPr>
          <w:delText>CONSOLIDATED NUMBER 1 VIBRATION</w:delText>
        </w:r>
      </w:del>
    </w:p>
    <w:tbl>
      <w:tblPr>
        <w:tblW w:w="10187" w:type="dxa"/>
        <w:tblInd w:w="-365" w:type="dxa"/>
        <w:tblLayout w:type="fixed"/>
        <w:tblLook w:val="0400" w:firstRow="0" w:lastRow="0" w:firstColumn="0" w:lastColumn="0" w:noHBand="0" w:noVBand="1"/>
      </w:tblPr>
      <w:tblGrid>
        <w:gridCol w:w="2151"/>
        <w:gridCol w:w="8036"/>
      </w:tblGrid>
      <w:tr w:rsidR="00E26D01" w:rsidDel="000336D2" w14:paraId="7F2186CE" w14:textId="5058EA1B" w:rsidTr="00BC5984">
        <w:trPr>
          <w:trHeight w:val="390"/>
          <w:del w:id="3011" w:author="Dinesh N" w:date="2024-06-22T23:24:00Z"/>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0CECE"/>
            <w:vAlign w:val="bottom"/>
          </w:tcPr>
          <w:p w14:paraId="3EE55603" w14:textId="76F28157" w:rsidR="00E26D01" w:rsidDel="000336D2" w:rsidRDefault="00E26D01" w:rsidP="00BC5984">
            <w:pPr>
              <w:spacing w:after="0" w:line="240" w:lineRule="auto"/>
              <w:jc w:val="center"/>
              <w:rPr>
                <w:del w:id="3012" w:author="Dinesh N" w:date="2024-06-22T23:24:00Z" w16du:dateUtc="2024-06-22T17:54:00Z"/>
                <w:rFonts w:ascii="Arial Rounded" w:eastAsia="Arial Rounded" w:hAnsi="Arial Rounded" w:cs="Arial Rounded"/>
                <w:b/>
                <w:color w:val="A20000"/>
                <w:sz w:val="28"/>
                <w:szCs w:val="28"/>
              </w:rPr>
            </w:pPr>
            <w:del w:id="3013" w:author="Dinesh N" w:date="2024-06-22T23:24:00Z" w16du:dateUtc="2024-06-22T17:54:00Z">
              <w:r w:rsidDel="000336D2">
                <w:rPr>
                  <w:rFonts w:ascii="Arial Rounded" w:eastAsia="Arial Rounded" w:hAnsi="Arial Rounded" w:cs="Arial Rounded"/>
                  <w:b/>
                  <w:color w:val="A20000"/>
                  <w:sz w:val="28"/>
                  <w:szCs w:val="28"/>
                </w:rPr>
                <w:delText>NUMBER 1 VIBRATION</w:delText>
              </w:r>
            </w:del>
          </w:p>
        </w:tc>
      </w:tr>
      <w:tr w:rsidR="00E26D01" w:rsidDel="000336D2" w14:paraId="1B0F9C03" w14:textId="632445C2" w:rsidTr="00BC5984">
        <w:trPr>
          <w:trHeight w:val="349"/>
          <w:del w:id="3014"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443D9C40" w14:textId="4196AB76" w:rsidR="00E26D01" w:rsidDel="000336D2" w:rsidRDefault="00E26D01" w:rsidP="00BC5984">
            <w:pPr>
              <w:spacing w:after="0" w:line="480" w:lineRule="auto"/>
              <w:rPr>
                <w:del w:id="3015" w:author="Dinesh N" w:date="2024-06-22T23:24:00Z" w16du:dateUtc="2024-06-22T17:54:00Z"/>
                <w:rFonts w:ascii="Play" w:eastAsia="Play" w:hAnsi="Play" w:cs="Play"/>
                <w:b/>
                <w:color w:val="1F3864"/>
                <w:sz w:val="24"/>
                <w:szCs w:val="24"/>
              </w:rPr>
            </w:pPr>
            <w:del w:id="3016" w:author="Dinesh N" w:date="2024-06-22T23:24:00Z" w16du:dateUtc="2024-06-22T17:54:00Z">
              <w:r w:rsidDel="000336D2">
                <w:rPr>
                  <w:rFonts w:ascii="Play" w:eastAsia="Play" w:hAnsi="Play" w:cs="Play"/>
                  <w:b/>
                  <w:color w:val="1F3864"/>
                  <w:sz w:val="24"/>
                  <w:szCs w:val="24"/>
                </w:rPr>
                <w:delText>POSITIVE</w:delText>
              </w:r>
            </w:del>
          </w:p>
        </w:tc>
        <w:tc>
          <w:tcPr>
            <w:tcW w:w="8036" w:type="dxa"/>
            <w:tcBorders>
              <w:top w:val="nil"/>
              <w:left w:val="nil"/>
              <w:bottom w:val="single" w:sz="4" w:space="0" w:color="000000"/>
              <w:right w:val="single" w:sz="4" w:space="0" w:color="000000"/>
            </w:tcBorders>
            <w:shd w:val="clear" w:color="auto" w:fill="FFCCFF"/>
            <w:vAlign w:val="bottom"/>
          </w:tcPr>
          <w:p w14:paraId="0AA01034" w14:textId="4E1D1AE0" w:rsidR="00E26D01" w:rsidDel="000336D2" w:rsidRDefault="00E26D01" w:rsidP="00E26D01">
            <w:pPr>
              <w:numPr>
                <w:ilvl w:val="0"/>
                <w:numId w:val="28"/>
              </w:numPr>
              <w:pBdr>
                <w:top w:val="nil"/>
                <w:left w:val="nil"/>
                <w:bottom w:val="nil"/>
                <w:right w:val="nil"/>
                <w:between w:val="nil"/>
              </w:pBdr>
              <w:spacing w:after="0" w:line="240" w:lineRule="auto"/>
              <w:rPr>
                <w:del w:id="3017" w:author="Dinesh N" w:date="2024-06-22T23:24:00Z" w16du:dateUtc="2024-06-22T17:54:00Z"/>
                <w:rFonts w:ascii="Play" w:eastAsia="Play" w:hAnsi="Play" w:cs="Play"/>
                <w:b/>
                <w:color w:val="005E00"/>
                <w:sz w:val="24"/>
                <w:szCs w:val="24"/>
              </w:rPr>
            </w:pPr>
            <w:del w:id="3018" w:author="Dinesh N" w:date="2024-06-22T23:24:00Z" w16du:dateUtc="2024-06-22T17:54:00Z">
              <w:r w:rsidDel="000336D2">
                <w:rPr>
                  <w:rFonts w:ascii="Play" w:eastAsia="Play" w:hAnsi="Play" w:cs="Play"/>
                  <w:b/>
                  <w:color w:val="005E00"/>
                  <w:sz w:val="24"/>
                  <w:szCs w:val="24"/>
                </w:rPr>
                <w:delText>Leadership quality.</w:delText>
              </w:r>
            </w:del>
          </w:p>
          <w:p w14:paraId="399A6346" w14:textId="1424AC92" w:rsidR="00E26D01" w:rsidDel="000336D2" w:rsidRDefault="00E26D01" w:rsidP="00E26D01">
            <w:pPr>
              <w:numPr>
                <w:ilvl w:val="0"/>
                <w:numId w:val="28"/>
              </w:numPr>
              <w:pBdr>
                <w:top w:val="nil"/>
                <w:left w:val="nil"/>
                <w:bottom w:val="nil"/>
                <w:right w:val="nil"/>
                <w:between w:val="nil"/>
              </w:pBdr>
              <w:spacing w:after="0" w:line="240" w:lineRule="auto"/>
              <w:rPr>
                <w:del w:id="3019" w:author="Dinesh N" w:date="2024-06-22T23:24:00Z" w16du:dateUtc="2024-06-22T17:54:00Z"/>
                <w:rFonts w:ascii="Play" w:eastAsia="Play" w:hAnsi="Play" w:cs="Play"/>
                <w:b/>
                <w:color w:val="005E00"/>
                <w:sz w:val="24"/>
                <w:szCs w:val="24"/>
              </w:rPr>
            </w:pPr>
            <w:del w:id="3020" w:author="Dinesh N" w:date="2024-06-22T23:24:00Z" w16du:dateUtc="2024-06-22T17:54:00Z">
              <w:r w:rsidDel="000336D2">
                <w:rPr>
                  <w:rFonts w:ascii="Play" w:eastAsia="Play" w:hAnsi="Play" w:cs="Play"/>
                  <w:b/>
                  <w:color w:val="005E00"/>
                  <w:sz w:val="24"/>
                  <w:szCs w:val="24"/>
                </w:rPr>
                <w:delText>Explorer.</w:delText>
              </w:r>
            </w:del>
          </w:p>
          <w:p w14:paraId="72DF39BC" w14:textId="08047AC7" w:rsidR="00E26D01" w:rsidDel="000336D2" w:rsidRDefault="00E26D01" w:rsidP="00E26D01">
            <w:pPr>
              <w:numPr>
                <w:ilvl w:val="0"/>
                <w:numId w:val="28"/>
              </w:numPr>
              <w:pBdr>
                <w:top w:val="nil"/>
                <w:left w:val="nil"/>
                <w:bottom w:val="nil"/>
                <w:right w:val="nil"/>
                <w:between w:val="nil"/>
              </w:pBdr>
              <w:spacing w:after="0" w:line="240" w:lineRule="auto"/>
              <w:rPr>
                <w:del w:id="3021" w:author="Dinesh N" w:date="2024-06-22T23:24:00Z" w16du:dateUtc="2024-06-22T17:54:00Z"/>
                <w:rFonts w:ascii="Play" w:eastAsia="Play" w:hAnsi="Play" w:cs="Play"/>
                <w:b/>
                <w:color w:val="005E00"/>
                <w:sz w:val="24"/>
                <w:szCs w:val="24"/>
              </w:rPr>
            </w:pPr>
            <w:del w:id="3022" w:author="Dinesh N" w:date="2024-06-22T23:24:00Z" w16du:dateUtc="2024-06-22T17:54:00Z">
              <w:r w:rsidDel="000336D2">
                <w:rPr>
                  <w:rFonts w:ascii="Play" w:eastAsia="Play" w:hAnsi="Play" w:cs="Play"/>
                  <w:b/>
                  <w:color w:val="005E00"/>
                  <w:sz w:val="24"/>
                  <w:szCs w:val="24"/>
                </w:rPr>
                <w:delText>They like attention and appreciation from their loved ones and friends.</w:delText>
              </w:r>
            </w:del>
          </w:p>
          <w:p w14:paraId="78B6E22C" w14:textId="6AF8BAD4" w:rsidR="00E26D01" w:rsidDel="000336D2" w:rsidRDefault="00E26D01" w:rsidP="00E26D01">
            <w:pPr>
              <w:numPr>
                <w:ilvl w:val="0"/>
                <w:numId w:val="28"/>
              </w:numPr>
              <w:pBdr>
                <w:top w:val="nil"/>
                <w:left w:val="nil"/>
                <w:bottom w:val="nil"/>
                <w:right w:val="nil"/>
                <w:between w:val="nil"/>
              </w:pBdr>
              <w:spacing w:after="0" w:line="240" w:lineRule="auto"/>
              <w:rPr>
                <w:del w:id="3023" w:author="Dinesh N" w:date="2024-06-22T23:24:00Z" w16du:dateUtc="2024-06-22T17:54:00Z"/>
                <w:rFonts w:ascii="Play" w:eastAsia="Play" w:hAnsi="Play" w:cs="Play"/>
                <w:b/>
                <w:color w:val="005E00"/>
                <w:sz w:val="24"/>
                <w:szCs w:val="24"/>
              </w:rPr>
            </w:pPr>
            <w:del w:id="3024" w:author="Dinesh N" w:date="2024-06-22T23:24:00Z" w16du:dateUtc="2024-06-22T17:54:00Z">
              <w:r w:rsidDel="000336D2">
                <w:rPr>
                  <w:rFonts w:ascii="Play" w:eastAsia="Play" w:hAnsi="Play" w:cs="Play"/>
                  <w:b/>
                  <w:color w:val="005E00"/>
                  <w:sz w:val="24"/>
                  <w:szCs w:val="24"/>
                </w:rPr>
                <w:delText>Good communicator.</w:delText>
              </w:r>
            </w:del>
          </w:p>
        </w:tc>
      </w:tr>
      <w:tr w:rsidR="00E26D01" w:rsidDel="000336D2" w14:paraId="402962DE" w14:textId="3CF5B427" w:rsidTr="00BC5984">
        <w:trPr>
          <w:trHeight w:val="349"/>
          <w:del w:id="3025"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40E0D377" w14:textId="4E78BF0F" w:rsidR="00E26D01" w:rsidDel="000336D2" w:rsidRDefault="00E26D01" w:rsidP="00BC5984">
            <w:pPr>
              <w:spacing w:after="0" w:line="360" w:lineRule="auto"/>
              <w:rPr>
                <w:del w:id="3026" w:author="Dinesh N" w:date="2024-06-22T23:24:00Z" w16du:dateUtc="2024-06-22T17:54:00Z"/>
                <w:rFonts w:ascii="Play" w:eastAsia="Play" w:hAnsi="Play" w:cs="Play"/>
                <w:b/>
                <w:color w:val="1F3864"/>
                <w:sz w:val="24"/>
                <w:szCs w:val="24"/>
              </w:rPr>
            </w:pPr>
            <w:del w:id="3027" w:author="Dinesh N" w:date="2024-06-22T23:24:00Z" w16du:dateUtc="2024-06-22T17:54:00Z">
              <w:r w:rsidDel="000336D2">
                <w:rPr>
                  <w:rFonts w:ascii="Play" w:eastAsia="Play" w:hAnsi="Play" w:cs="Play"/>
                  <w:b/>
                  <w:color w:val="1F3864"/>
                  <w:sz w:val="24"/>
                  <w:szCs w:val="24"/>
                </w:rPr>
                <w:delText>NEGATIVE</w:delText>
              </w:r>
            </w:del>
          </w:p>
        </w:tc>
        <w:tc>
          <w:tcPr>
            <w:tcW w:w="8036" w:type="dxa"/>
            <w:tcBorders>
              <w:top w:val="nil"/>
              <w:left w:val="nil"/>
              <w:bottom w:val="single" w:sz="4" w:space="0" w:color="000000"/>
              <w:right w:val="single" w:sz="4" w:space="0" w:color="000000"/>
            </w:tcBorders>
            <w:shd w:val="clear" w:color="auto" w:fill="FFFFCC"/>
            <w:vAlign w:val="bottom"/>
          </w:tcPr>
          <w:p w14:paraId="0C1D54CD" w14:textId="714BB24F" w:rsidR="00E26D01" w:rsidDel="000336D2" w:rsidRDefault="00E26D01" w:rsidP="00E26D01">
            <w:pPr>
              <w:numPr>
                <w:ilvl w:val="0"/>
                <w:numId w:val="28"/>
              </w:numPr>
              <w:pBdr>
                <w:top w:val="nil"/>
                <w:left w:val="nil"/>
                <w:bottom w:val="nil"/>
                <w:right w:val="nil"/>
                <w:between w:val="nil"/>
              </w:pBdr>
              <w:spacing w:after="0" w:line="240" w:lineRule="auto"/>
              <w:rPr>
                <w:del w:id="3028" w:author="Dinesh N" w:date="2024-06-22T23:24:00Z" w16du:dateUtc="2024-06-22T17:54:00Z"/>
                <w:rFonts w:ascii="Play" w:eastAsia="Play" w:hAnsi="Play" w:cs="Play"/>
                <w:b/>
                <w:color w:val="005E00"/>
                <w:sz w:val="24"/>
                <w:szCs w:val="24"/>
              </w:rPr>
            </w:pPr>
            <w:del w:id="3029" w:author="Dinesh N" w:date="2024-06-22T23:24:00Z" w16du:dateUtc="2024-06-22T17:54:00Z">
              <w:r w:rsidDel="000336D2">
                <w:rPr>
                  <w:rFonts w:ascii="Play" w:eastAsia="Play" w:hAnsi="Play" w:cs="Play"/>
                  <w:b/>
                  <w:color w:val="005E00"/>
                  <w:sz w:val="24"/>
                  <w:szCs w:val="24"/>
                </w:rPr>
                <w:delText>Selfish, Stubborn, aggressive, egoistic, adamant, demanding.</w:delText>
              </w:r>
            </w:del>
          </w:p>
          <w:p w14:paraId="5C4AE468" w14:textId="30DA2CCE" w:rsidR="00E26D01" w:rsidDel="000336D2" w:rsidRDefault="00E26D01" w:rsidP="00E26D01">
            <w:pPr>
              <w:numPr>
                <w:ilvl w:val="0"/>
                <w:numId w:val="28"/>
              </w:numPr>
              <w:pBdr>
                <w:top w:val="nil"/>
                <w:left w:val="nil"/>
                <w:bottom w:val="nil"/>
                <w:right w:val="nil"/>
                <w:between w:val="nil"/>
              </w:pBdr>
              <w:spacing w:after="0" w:line="240" w:lineRule="auto"/>
              <w:rPr>
                <w:del w:id="3030" w:author="Dinesh N" w:date="2024-06-22T23:24:00Z" w16du:dateUtc="2024-06-22T17:54:00Z"/>
                <w:rFonts w:ascii="Play" w:eastAsia="Play" w:hAnsi="Play" w:cs="Play"/>
                <w:b/>
                <w:color w:val="005E00"/>
                <w:sz w:val="24"/>
                <w:szCs w:val="24"/>
              </w:rPr>
            </w:pPr>
            <w:del w:id="3031" w:author="Dinesh N" w:date="2024-06-22T23:24:00Z" w16du:dateUtc="2024-06-22T17:54:00Z">
              <w:r w:rsidDel="000336D2">
                <w:rPr>
                  <w:rFonts w:ascii="Play" w:eastAsia="Play" w:hAnsi="Play" w:cs="Play"/>
                  <w:b/>
                  <w:color w:val="005E00"/>
                  <w:sz w:val="24"/>
                  <w:szCs w:val="24"/>
                </w:rPr>
                <w:delText>They don’t like to follow others</w:delText>
              </w:r>
            </w:del>
            <w:ins w:id="3032" w:author="Sandhya T" w:date="2024-06-20T10:53:00Z" w16du:dateUtc="2024-06-20T05:23:00Z">
              <w:del w:id="3033" w:author="Dinesh N" w:date="2024-06-22T23:24:00Z" w16du:dateUtc="2024-06-22T17:54:00Z">
                <w:r w:rsidR="00AE6A0A" w:rsidDel="000336D2">
                  <w:rPr>
                    <w:rFonts w:ascii="Play" w:eastAsia="Play" w:hAnsi="Play" w:cs="Play"/>
                    <w:b/>
                    <w:color w:val="005E00"/>
                    <w:sz w:val="24"/>
                    <w:szCs w:val="24"/>
                  </w:rPr>
                  <w:delText>’</w:delText>
                </w:r>
              </w:del>
            </w:ins>
            <w:del w:id="3034" w:author="Dinesh N" w:date="2024-06-22T23:24:00Z" w16du:dateUtc="2024-06-22T17:54:00Z">
              <w:r w:rsidDel="000336D2">
                <w:rPr>
                  <w:rFonts w:ascii="Play" w:eastAsia="Play" w:hAnsi="Play" w:cs="Play"/>
                  <w:b/>
                  <w:color w:val="005E00"/>
                  <w:sz w:val="24"/>
                  <w:szCs w:val="24"/>
                </w:rPr>
                <w:delText xml:space="preserve"> order</w:delText>
              </w:r>
            </w:del>
            <w:ins w:id="3035" w:author="Sandhya T" w:date="2024-06-20T10:54:00Z" w16du:dateUtc="2024-06-20T05:24:00Z">
              <w:del w:id="3036" w:author="Dinesh N" w:date="2024-06-22T23:24:00Z" w16du:dateUtc="2024-06-22T17:54:00Z">
                <w:r w:rsidR="00AE6A0A" w:rsidDel="000336D2">
                  <w:rPr>
                    <w:rFonts w:ascii="Play" w:eastAsia="Play" w:hAnsi="Play" w:cs="Play"/>
                    <w:b/>
                    <w:color w:val="005E00"/>
                    <w:sz w:val="24"/>
                    <w:szCs w:val="24"/>
                  </w:rPr>
                  <w:delText>s</w:delText>
                </w:r>
              </w:del>
            </w:ins>
            <w:del w:id="3037" w:author="Dinesh N" w:date="2024-06-22T23:24:00Z" w16du:dateUtc="2024-06-22T17:54:00Z">
              <w:r w:rsidDel="000336D2">
                <w:rPr>
                  <w:rFonts w:ascii="Play" w:eastAsia="Play" w:hAnsi="Play" w:cs="Play"/>
                  <w:b/>
                  <w:color w:val="005E00"/>
                  <w:sz w:val="24"/>
                  <w:szCs w:val="24"/>
                </w:rPr>
                <w:delText>.</w:delText>
              </w:r>
            </w:del>
          </w:p>
        </w:tc>
      </w:tr>
      <w:tr w:rsidR="00E26D01" w:rsidDel="000336D2" w14:paraId="632B6A42" w14:textId="7D4D70D1" w:rsidTr="00BC5984">
        <w:trPr>
          <w:trHeight w:val="349"/>
          <w:del w:id="3038"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0EC2A682" w14:textId="43493C79" w:rsidR="00E26D01" w:rsidDel="000336D2" w:rsidRDefault="00E26D01" w:rsidP="00BC5984">
            <w:pPr>
              <w:spacing w:after="0" w:line="276" w:lineRule="auto"/>
              <w:rPr>
                <w:del w:id="3039" w:author="Dinesh N" w:date="2024-06-22T23:24:00Z" w16du:dateUtc="2024-06-22T17:54:00Z"/>
                <w:rFonts w:ascii="Play" w:eastAsia="Play" w:hAnsi="Play" w:cs="Play"/>
                <w:b/>
                <w:color w:val="1F3864"/>
                <w:sz w:val="24"/>
                <w:szCs w:val="24"/>
              </w:rPr>
            </w:pPr>
            <w:del w:id="3040" w:author="Dinesh N" w:date="2024-06-22T23:24:00Z" w16du:dateUtc="2024-06-22T17:54:00Z">
              <w:r w:rsidDel="000336D2">
                <w:rPr>
                  <w:rFonts w:ascii="Play" w:eastAsia="Play" w:hAnsi="Play" w:cs="Play"/>
                  <w:b/>
                  <w:color w:val="1F3864"/>
                  <w:sz w:val="24"/>
                  <w:szCs w:val="24"/>
                </w:rPr>
                <w:delText>FINANCE</w:delText>
              </w:r>
            </w:del>
          </w:p>
        </w:tc>
        <w:tc>
          <w:tcPr>
            <w:tcW w:w="8036" w:type="dxa"/>
            <w:tcBorders>
              <w:top w:val="nil"/>
              <w:left w:val="nil"/>
              <w:bottom w:val="single" w:sz="4" w:space="0" w:color="000000"/>
              <w:right w:val="single" w:sz="4" w:space="0" w:color="000000"/>
            </w:tcBorders>
            <w:shd w:val="clear" w:color="auto" w:fill="FFCCFF"/>
            <w:vAlign w:val="bottom"/>
          </w:tcPr>
          <w:p w14:paraId="5C7A841E" w14:textId="3658875B" w:rsidR="00E26D01" w:rsidDel="000336D2" w:rsidRDefault="00E26D01" w:rsidP="00E26D01">
            <w:pPr>
              <w:numPr>
                <w:ilvl w:val="0"/>
                <w:numId w:val="28"/>
              </w:numPr>
              <w:pBdr>
                <w:top w:val="nil"/>
                <w:left w:val="nil"/>
                <w:bottom w:val="nil"/>
                <w:right w:val="nil"/>
                <w:between w:val="nil"/>
              </w:pBdr>
              <w:spacing w:after="0" w:line="240" w:lineRule="auto"/>
              <w:rPr>
                <w:del w:id="3041" w:author="Dinesh N" w:date="2024-06-22T23:24:00Z" w16du:dateUtc="2024-06-22T17:54:00Z"/>
                <w:rFonts w:ascii="Play" w:eastAsia="Play" w:hAnsi="Play" w:cs="Play"/>
                <w:b/>
                <w:color w:val="005E00"/>
                <w:sz w:val="24"/>
                <w:szCs w:val="24"/>
              </w:rPr>
            </w:pPr>
            <w:del w:id="3042" w:author="Dinesh N" w:date="2024-06-22T23:24:00Z" w16du:dateUtc="2024-06-22T17:54:00Z">
              <w:r w:rsidDel="000336D2">
                <w:rPr>
                  <w:rFonts w:ascii="Play" w:eastAsia="Play" w:hAnsi="Play" w:cs="Play"/>
                  <w:b/>
                  <w:color w:val="005E00"/>
                  <w:sz w:val="24"/>
                  <w:szCs w:val="24"/>
                </w:rPr>
                <w:delText>Good.</w:delText>
              </w:r>
            </w:del>
          </w:p>
        </w:tc>
      </w:tr>
      <w:tr w:rsidR="00E26D01" w:rsidDel="000336D2" w14:paraId="7187D38E" w14:textId="36BA5305" w:rsidTr="00BC5984">
        <w:trPr>
          <w:trHeight w:val="349"/>
          <w:del w:id="3043"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13984D61" w14:textId="2AEBA849" w:rsidR="00E26D01" w:rsidDel="000336D2" w:rsidRDefault="00E26D01" w:rsidP="00BC5984">
            <w:pPr>
              <w:spacing w:after="0" w:line="600" w:lineRule="auto"/>
              <w:rPr>
                <w:del w:id="3044" w:author="Dinesh N" w:date="2024-06-22T23:24:00Z" w16du:dateUtc="2024-06-22T17:54:00Z"/>
                <w:rFonts w:ascii="Play" w:eastAsia="Play" w:hAnsi="Play" w:cs="Play"/>
                <w:b/>
                <w:color w:val="1F3864"/>
                <w:sz w:val="24"/>
                <w:szCs w:val="24"/>
              </w:rPr>
            </w:pPr>
            <w:del w:id="3045" w:author="Dinesh N" w:date="2024-06-22T23:24:00Z" w16du:dateUtc="2024-06-22T17:54:00Z">
              <w:r w:rsidDel="000336D2">
                <w:rPr>
                  <w:rFonts w:ascii="Play" w:eastAsia="Play" w:hAnsi="Play" w:cs="Play"/>
                  <w:b/>
                  <w:color w:val="1F3864"/>
                  <w:sz w:val="24"/>
                  <w:szCs w:val="24"/>
                </w:rPr>
                <w:delText>HEALTH</w:delText>
              </w:r>
            </w:del>
          </w:p>
        </w:tc>
        <w:tc>
          <w:tcPr>
            <w:tcW w:w="8036" w:type="dxa"/>
            <w:tcBorders>
              <w:top w:val="nil"/>
              <w:left w:val="nil"/>
              <w:bottom w:val="single" w:sz="4" w:space="0" w:color="000000"/>
              <w:right w:val="single" w:sz="4" w:space="0" w:color="000000"/>
            </w:tcBorders>
            <w:shd w:val="clear" w:color="auto" w:fill="FFFFCC"/>
            <w:vAlign w:val="bottom"/>
          </w:tcPr>
          <w:p w14:paraId="54DD4F30" w14:textId="0117819B" w:rsidR="00E26D01" w:rsidDel="000336D2" w:rsidRDefault="00E26D01" w:rsidP="00E26D01">
            <w:pPr>
              <w:numPr>
                <w:ilvl w:val="0"/>
                <w:numId w:val="28"/>
              </w:numPr>
              <w:pBdr>
                <w:top w:val="nil"/>
                <w:left w:val="nil"/>
                <w:bottom w:val="nil"/>
                <w:right w:val="nil"/>
                <w:between w:val="nil"/>
              </w:pBdr>
              <w:spacing w:after="0" w:line="240" w:lineRule="auto"/>
              <w:rPr>
                <w:del w:id="3046" w:author="Dinesh N" w:date="2024-06-22T23:24:00Z" w16du:dateUtc="2024-06-22T17:54:00Z"/>
                <w:rFonts w:ascii="Play" w:eastAsia="Play" w:hAnsi="Play" w:cs="Play"/>
                <w:b/>
                <w:color w:val="005E00"/>
                <w:sz w:val="24"/>
                <w:szCs w:val="24"/>
              </w:rPr>
            </w:pPr>
            <w:del w:id="3047" w:author="Dinesh N" w:date="2024-06-22T23:24:00Z" w16du:dateUtc="2024-06-22T17:54:00Z">
              <w:r w:rsidDel="000336D2">
                <w:rPr>
                  <w:rFonts w:ascii="Play" w:eastAsia="Play" w:hAnsi="Play" w:cs="Play"/>
                  <w:b/>
                  <w:color w:val="005E00"/>
                  <w:sz w:val="24"/>
                  <w:szCs w:val="24"/>
                </w:rPr>
                <w:delText>Eyes.</w:delText>
              </w:r>
            </w:del>
          </w:p>
          <w:p w14:paraId="4933D32E" w14:textId="4198ACE0" w:rsidR="00E26D01" w:rsidDel="000336D2" w:rsidRDefault="00E26D01" w:rsidP="00E26D01">
            <w:pPr>
              <w:numPr>
                <w:ilvl w:val="0"/>
                <w:numId w:val="28"/>
              </w:numPr>
              <w:pBdr>
                <w:top w:val="nil"/>
                <w:left w:val="nil"/>
                <w:bottom w:val="nil"/>
                <w:right w:val="nil"/>
                <w:between w:val="nil"/>
              </w:pBdr>
              <w:spacing w:after="0" w:line="240" w:lineRule="auto"/>
              <w:rPr>
                <w:del w:id="3048" w:author="Dinesh N" w:date="2024-06-22T23:24:00Z" w16du:dateUtc="2024-06-22T17:54:00Z"/>
                <w:rFonts w:ascii="Play" w:eastAsia="Play" w:hAnsi="Play" w:cs="Play"/>
                <w:b/>
                <w:color w:val="005E00"/>
                <w:sz w:val="24"/>
                <w:szCs w:val="24"/>
              </w:rPr>
            </w:pPr>
            <w:del w:id="3049" w:author="Dinesh N" w:date="2024-06-22T23:24:00Z" w16du:dateUtc="2024-06-22T17:54:00Z">
              <w:r w:rsidDel="000336D2">
                <w:rPr>
                  <w:rFonts w:ascii="Play" w:eastAsia="Play" w:hAnsi="Play" w:cs="Play"/>
                  <w:b/>
                  <w:color w:val="005E00"/>
                  <w:sz w:val="24"/>
                  <w:szCs w:val="24"/>
                </w:rPr>
                <w:delText>Stomach.</w:delText>
              </w:r>
            </w:del>
          </w:p>
          <w:p w14:paraId="64397762" w14:textId="678FDE9A" w:rsidR="00E26D01" w:rsidDel="000336D2" w:rsidRDefault="00E26D01" w:rsidP="00E26D01">
            <w:pPr>
              <w:numPr>
                <w:ilvl w:val="0"/>
                <w:numId w:val="28"/>
              </w:numPr>
              <w:pBdr>
                <w:top w:val="nil"/>
                <w:left w:val="nil"/>
                <w:bottom w:val="nil"/>
                <w:right w:val="nil"/>
                <w:between w:val="nil"/>
              </w:pBdr>
              <w:spacing w:after="0" w:line="240" w:lineRule="auto"/>
              <w:rPr>
                <w:del w:id="3050" w:author="Dinesh N" w:date="2024-06-22T23:24:00Z" w16du:dateUtc="2024-06-22T17:54:00Z"/>
                <w:rFonts w:ascii="Play" w:eastAsia="Play" w:hAnsi="Play" w:cs="Play"/>
                <w:b/>
                <w:color w:val="005E00"/>
                <w:sz w:val="24"/>
                <w:szCs w:val="24"/>
              </w:rPr>
            </w:pPr>
            <w:del w:id="3051" w:author="Dinesh N" w:date="2024-06-22T23:24:00Z" w16du:dateUtc="2024-06-22T17:54:00Z">
              <w:r w:rsidDel="000336D2">
                <w:rPr>
                  <w:rFonts w:ascii="Play" w:eastAsia="Play" w:hAnsi="Play" w:cs="Play"/>
                  <w:b/>
                  <w:color w:val="005E00"/>
                  <w:sz w:val="24"/>
                  <w:szCs w:val="24"/>
                </w:rPr>
                <w:delText>Back.</w:delText>
              </w:r>
            </w:del>
          </w:p>
          <w:p w14:paraId="0BA5C51E" w14:textId="7A269F4D" w:rsidR="00E26D01" w:rsidDel="000336D2" w:rsidRDefault="00E26D01" w:rsidP="00E26D01">
            <w:pPr>
              <w:numPr>
                <w:ilvl w:val="0"/>
                <w:numId w:val="28"/>
              </w:numPr>
              <w:pBdr>
                <w:top w:val="nil"/>
                <w:left w:val="nil"/>
                <w:bottom w:val="nil"/>
                <w:right w:val="nil"/>
                <w:between w:val="nil"/>
              </w:pBdr>
              <w:spacing w:after="0" w:line="240" w:lineRule="auto"/>
              <w:rPr>
                <w:del w:id="3052" w:author="Dinesh N" w:date="2024-06-22T23:24:00Z" w16du:dateUtc="2024-06-22T17:54:00Z"/>
                <w:rFonts w:ascii="Play" w:eastAsia="Play" w:hAnsi="Play" w:cs="Play"/>
                <w:b/>
                <w:color w:val="005E00"/>
                <w:sz w:val="24"/>
                <w:szCs w:val="24"/>
              </w:rPr>
            </w:pPr>
            <w:del w:id="3053" w:author="Dinesh N" w:date="2024-06-22T23:24:00Z" w16du:dateUtc="2024-06-22T17:54:00Z">
              <w:r w:rsidDel="000336D2">
                <w:rPr>
                  <w:rFonts w:ascii="Play" w:eastAsia="Play" w:hAnsi="Play" w:cs="Play"/>
                  <w:b/>
                  <w:color w:val="005E00"/>
                  <w:sz w:val="24"/>
                  <w:szCs w:val="24"/>
                </w:rPr>
                <w:delText>Chest.</w:delText>
              </w:r>
            </w:del>
          </w:p>
        </w:tc>
      </w:tr>
      <w:tr w:rsidR="00E26D01" w:rsidDel="000336D2" w14:paraId="00091290" w14:textId="0955F6E2" w:rsidTr="00BC5984">
        <w:trPr>
          <w:trHeight w:val="349"/>
          <w:del w:id="3054"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02CBEF9E" w14:textId="681F818C" w:rsidR="00E26D01" w:rsidDel="000336D2" w:rsidRDefault="00E26D01" w:rsidP="00BC5984">
            <w:pPr>
              <w:spacing w:after="0" w:line="360" w:lineRule="auto"/>
              <w:rPr>
                <w:del w:id="3055" w:author="Dinesh N" w:date="2024-06-22T23:24:00Z" w16du:dateUtc="2024-06-22T17:54:00Z"/>
                <w:rFonts w:ascii="Play" w:eastAsia="Play" w:hAnsi="Play" w:cs="Play"/>
                <w:b/>
                <w:color w:val="1F3864"/>
                <w:sz w:val="24"/>
                <w:szCs w:val="24"/>
              </w:rPr>
            </w:pPr>
            <w:del w:id="3056" w:author="Dinesh N" w:date="2024-06-22T23:24:00Z" w16du:dateUtc="2024-06-22T17:54:00Z">
              <w:r w:rsidDel="000336D2">
                <w:rPr>
                  <w:rFonts w:ascii="Play" w:eastAsia="Play" w:hAnsi="Play" w:cs="Play"/>
                  <w:b/>
                  <w:color w:val="1F3864"/>
                  <w:sz w:val="24"/>
                  <w:szCs w:val="24"/>
                </w:rPr>
                <w:delText>RELATIONSHIP</w:delText>
              </w:r>
            </w:del>
          </w:p>
        </w:tc>
        <w:tc>
          <w:tcPr>
            <w:tcW w:w="8036" w:type="dxa"/>
            <w:tcBorders>
              <w:top w:val="nil"/>
              <w:left w:val="nil"/>
              <w:bottom w:val="single" w:sz="4" w:space="0" w:color="000000"/>
              <w:right w:val="single" w:sz="4" w:space="0" w:color="000000"/>
            </w:tcBorders>
            <w:shd w:val="clear" w:color="auto" w:fill="FFCCFF"/>
            <w:vAlign w:val="bottom"/>
          </w:tcPr>
          <w:p w14:paraId="64B42BC8" w14:textId="4FE1ADBC" w:rsidR="00E26D01" w:rsidDel="000336D2" w:rsidRDefault="00E26D01" w:rsidP="00E26D01">
            <w:pPr>
              <w:numPr>
                <w:ilvl w:val="0"/>
                <w:numId w:val="28"/>
              </w:numPr>
              <w:pBdr>
                <w:top w:val="nil"/>
                <w:left w:val="nil"/>
                <w:bottom w:val="nil"/>
                <w:right w:val="nil"/>
                <w:between w:val="nil"/>
              </w:pBdr>
              <w:spacing w:after="0" w:line="240" w:lineRule="auto"/>
              <w:rPr>
                <w:del w:id="3057" w:author="Dinesh N" w:date="2024-06-22T23:24:00Z" w16du:dateUtc="2024-06-22T17:54:00Z"/>
                <w:rFonts w:ascii="Play" w:eastAsia="Play" w:hAnsi="Play" w:cs="Play"/>
                <w:b/>
                <w:color w:val="005E00"/>
                <w:sz w:val="24"/>
                <w:szCs w:val="24"/>
              </w:rPr>
            </w:pPr>
            <w:del w:id="3058" w:author="Dinesh N" w:date="2024-06-22T23:24:00Z" w16du:dateUtc="2024-06-22T17:54:00Z">
              <w:r w:rsidDel="000336D2">
                <w:rPr>
                  <w:rFonts w:ascii="Play" w:eastAsia="Play" w:hAnsi="Play" w:cs="Play"/>
                  <w:b/>
                  <w:color w:val="005E00"/>
                  <w:sz w:val="24"/>
                  <w:szCs w:val="24"/>
                </w:rPr>
                <w:delText>They maintain good relationships, and to continue they should control their ego.</w:delText>
              </w:r>
            </w:del>
          </w:p>
          <w:p w14:paraId="6F007804" w14:textId="7A64D540" w:rsidR="00E26D01" w:rsidDel="000336D2" w:rsidRDefault="00E26D01" w:rsidP="00E26D01">
            <w:pPr>
              <w:numPr>
                <w:ilvl w:val="0"/>
                <w:numId w:val="28"/>
              </w:numPr>
              <w:pBdr>
                <w:top w:val="nil"/>
                <w:left w:val="nil"/>
                <w:bottom w:val="nil"/>
                <w:right w:val="nil"/>
                <w:between w:val="nil"/>
              </w:pBdr>
              <w:spacing w:after="0" w:line="240" w:lineRule="auto"/>
              <w:rPr>
                <w:del w:id="3059" w:author="Dinesh N" w:date="2024-06-22T23:24:00Z" w16du:dateUtc="2024-06-22T17:54:00Z"/>
                <w:rFonts w:ascii="Play" w:eastAsia="Play" w:hAnsi="Play" w:cs="Play"/>
                <w:b/>
                <w:color w:val="005E00"/>
                <w:sz w:val="24"/>
                <w:szCs w:val="24"/>
              </w:rPr>
            </w:pPr>
            <w:del w:id="3060" w:author="Dinesh N" w:date="2024-06-22T23:24:00Z" w16du:dateUtc="2024-06-22T17:54:00Z">
              <w:r w:rsidDel="000336D2">
                <w:rPr>
                  <w:rFonts w:ascii="Play" w:eastAsia="Play" w:hAnsi="Play" w:cs="Play"/>
                  <w:b/>
                  <w:color w:val="005E00"/>
                  <w:sz w:val="24"/>
                  <w:szCs w:val="24"/>
                </w:rPr>
                <w:delText>They have more expectations from their partner.</w:delText>
              </w:r>
            </w:del>
          </w:p>
        </w:tc>
      </w:tr>
    </w:tbl>
    <w:p w14:paraId="7719E15F" w14:textId="41ECEEAE" w:rsidR="00E26D01" w:rsidDel="000336D2" w:rsidRDefault="00E26D01" w:rsidP="00E26D01">
      <w:pPr>
        <w:tabs>
          <w:tab w:val="left" w:pos="7635"/>
        </w:tabs>
        <w:rPr>
          <w:del w:id="3061" w:author="Dinesh N" w:date="2024-06-22T23:24:00Z" w16du:dateUtc="2024-06-22T17:54:00Z"/>
          <w:sz w:val="24"/>
          <w:szCs w:val="24"/>
        </w:rPr>
      </w:pPr>
    </w:p>
    <w:p w14:paraId="5F512A50" w14:textId="398D53FD" w:rsidR="004615CB" w:rsidDel="000336D2" w:rsidRDefault="004615CB" w:rsidP="004615CB">
      <w:pPr>
        <w:tabs>
          <w:tab w:val="left" w:pos="7635"/>
        </w:tabs>
        <w:rPr>
          <w:del w:id="3062" w:author="Dinesh N" w:date="2024-06-22T23:24:00Z" w16du:dateUtc="2024-06-22T17:54:00Z"/>
          <w:sz w:val="24"/>
          <w:szCs w:val="24"/>
        </w:rPr>
      </w:pPr>
    </w:p>
    <w:p w14:paraId="0887AE17" w14:textId="6B734E37" w:rsidR="008E3822" w:rsidRPr="008E3822" w:rsidDel="000336D2" w:rsidRDefault="008E3822" w:rsidP="008E3822">
      <w:pPr>
        <w:jc w:val="center"/>
        <w:rPr>
          <w:del w:id="3063" w:author="Dinesh N" w:date="2024-06-22T23:24:00Z" w16du:dateUtc="2024-06-22T17:54:00Z"/>
          <w:rFonts w:ascii="Arial Rounded MT Bold" w:hAnsi="Arial Rounded MT Bold"/>
          <w:color w:val="004E9A"/>
          <w:sz w:val="28"/>
          <w:szCs w:val="28"/>
        </w:rPr>
      </w:pPr>
      <w:del w:id="3064" w:author="Dinesh N" w:date="2024-06-22T23:24:00Z" w16du:dateUtc="2024-06-22T17:54:00Z">
        <w:r w:rsidRPr="008E3822" w:rsidDel="000336D2">
          <w:rPr>
            <w:rFonts w:ascii="Arial Rounded MT Bold" w:hAnsi="Arial Rounded MT Bold"/>
            <w:color w:val="004E9A"/>
            <w:sz w:val="28"/>
            <w:szCs w:val="28"/>
          </w:rPr>
          <w:delText xml:space="preserve">CONSOLIDATED NUMBER </w:delText>
        </w:r>
        <w:r w:rsidDel="000336D2">
          <w:rPr>
            <w:rFonts w:ascii="Arial Rounded MT Bold" w:hAnsi="Arial Rounded MT Bold"/>
            <w:color w:val="004E9A"/>
            <w:sz w:val="28"/>
            <w:szCs w:val="28"/>
          </w:rPr>
          <w:delText>2</w:delText>
        </w:r>
        <w:r w:rsidRPr="008E3822" w:rsidDel="000336D2">
          <w:rPr>
            <w:rFonts w:ascii="Arial Rounded MT Bold" w:hAnsi="Arial Rounded MT Bold"/>
            <w:color w:val="004E9A"/>
            <w:sz w:val="28"/>
            <w:szCs w:val="28"/>
          </w:rPr>
          <w:delText xml:space="preserve"> VIBRATION</w:delText>
        </w:r>
      </w:del>
    </w:p>
    <w:tbl>
      <w:tblPr>
        <w:tblW w:w="10187" w:type="dxa"/>
        <w:tblInd w:w="-365" w:type="dxa"/>
        <w:tblLayout w:type="fixed"/>
        <w:tblLook w:val="0400" w:firstRow="0" w:lastRow="0" w:firstColumn="0" w:lastColumn="0" w:noHBand="0" w:noVBand="1"/>
      </w:tblPr>
      <w:tblGrid>
        <w:gridCol w:w="2151"/>
        <w:gridCol w:w="8036"/>
      </w:tblGrid>
      <w:tr w:rsidR="004615CB" w:rsidDel="000336D2" w14:paraId="401ED4C4" w14:textId="639D9ADF" w:rsidTr="00BC5984">
        <w:trPr>
          <w:trHeight w:val="390"/>
          <w:del w:id="3065" w:author="Dinesh N" w:date="2024-06-22T23:24:00Z"/>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0CECE"/>
            <w:vAlign w:val="bottom"/>
          </w:tcPr>
          <w:p w14:paraId="47D13659" w14:textId="47D8CF82" w:rsidR="004615CB" w:rsidDel="000336D2" w:rsidRDefault="004615CB" w:rsidP="00BC5984">
            <w:pPr>
              <w:spacing w:after="0" w:line="240" w:lineRule="auto"/>
              <w:jc w:val="center"/>
              <w:rPr>
                <w:del w:id="3066" w:author="Dinesh N" w:date="2024-06-22T23:24:00Z" w16du:dateUtc="2024-06-22T17:54:00Z"/>
                <w:rFonts w:ascii="Arial Rounded" w:eastAsia="Arial Rounded" w:hAnsi="Arial Rounded" w:cs="Arial Rounded"/>
                <w:b/>
                <w:color w:val="A20000"/>
                <w:sz w:val="28"/>
                <w:szCs w:val="28"/>
              </w:rPr>
            </w:pPr>
            <w:del w:id="3067" w:author="Dinesh N" w:date="2024-06-22T23:24:00Z" w16du:dateUtc="2024-06-22T17:54:00Z">
              <w:r w:rsidDel="000336D2">
                <w:rPr>
                  <w:rFonts w:ascii="Arial Rounded" w:eastAsia="Arial Rounded" w:hAnsi="Arial Rounded" w:cs="Arial Rounded"/>
                  <w:b/>
                  <w:color w:val="A20000"/>
                  <w:sz w:val="28"/>
                  <w:szCs w:val="28"/>
                </w:rPr>
                <w:delText>NUMBER 2 VIBRATION</w:delText>
              </w:r>
            </w:del>
          </w:p>
        </w:tc>
      </w:tr>
      <w:tr w:rsidR="004615CB" w:rsidDel="000336D2" w14:paraId="48593461" w14:textId="6393D83D" w:rsidTr="00BC5984">
        <w:trPr>
          <w:trHeight w:val="349"/>
          <w:del w:id="3068"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79D53446" w14:textId="52B1C1C7" w:rsidR="004615CB" w:rsidDel="000336D2" w:rsidRDefault="004615CB" w:rsidP="00BC5984">
            <w:pPr>
              <w:spacing w:after="0" w:line="480" w:lineRule="auto"/>
              <w:rPr>
                <w:del w:id="3069" w:author="Dinesh N" w:date="2024-06-22T23:24:00Z" w16du:dateUtc="2024-06-22T17:54:00Z"/>
                <w:rFonts w:ascii="Play" w:eastAsia="Play" w:hAnsi="Play" w:cs="Play"/>
                <w:b/>
                <w:color w:val="1F3864"/>
                <w:sz w:val="24"/>
                <w:szCs w:val="24"/>
              </w:rPr>
            </w:pPr>
            <w:del w:id="3070" w:author="Dinesh N" w:date="2024-06-22T23:24:00Z" w16du:dateUtc="2024-06-22T17:54:00Z">
              <w:r w:rsidDel="000336D2">
                <w:rPr>
                  <w:rFonts w:ascii="Play" w:eastAsia="Play" w:hAnsi="Play" w:cs="Play"/>
                  <w:b/>
                  <w:color w:val="1F3864"/>
                  <w:sz w:val="24"/>
                  <w:szCs w:val="24"/>
                </w:rPr>
                <w:delText>POSITIVE</w:delText>
              </w:r>
            </w:del>
          </w:p>
        </w:tc>
        <w:tc>
          <w:tcPr>
            <w:tcW w:w="8036" w:type="dxa"/>
            <w:tcBorders>
              <w:top w:val="nil"/>
              <w:left w:val="nil"/>
              <w:bottom w:val="single" w:sz="4" w:space="0" w:color="000000"/>
              <w:right w:val="single" w:sz="4" w:space="0" w:color="000000"/>
            </w:tcBorders>
            <w:shd w:val="clear" w:color="auto" w:fill="FFCCFF"/>
            <w:vAlign w:val="bottom"/>
          </w:tcPr>
          <w:p w14:paraId="03434FCE" w14:textId="277C3898" w:rsidR="004615CB" w:rsidDel="000336D2" w:rsidRDefault="004615CB" w:rsidP="004615CB">
            <w:pPr>
              <w:numPr>
                <w:ilvl w:val="0"/>
                <w:numId w:val="28"/>
              </w:numPr>
              <w:pBdr>
                <w:top w:val="nil"/>
                <w:left w:val="nil"/>
                <w:bottom w:val="nil"/>
                <w:right w:val="nil"/>
                <w:between w:val="nil"/>
              </w:pBdr>
              <w:spacing w:after="0" w:line="240" w:lineRule="auto"/>
              <w:rPr>
                <w:del w:id="3071" w:author="Dinesh N" w:date="2024-06-22T23:24:00Z" w16du:dateUtc="2024-06-22T17:54:00Z"/>
                <w:rFonts w:ascii="Play" w:eastAsia="Play" w:hAnsi="Play" w:cs="Play"/>
                <w:b/>
                <w:color w:val="005E00"/>
                <w:sz w:val="24"/>
                <w:szCs w:val="24"/>
              </w:rPr>
            </w:pPr>
            <w:del w:id="3072" w:author="Dinesh N" w:date="2024-06-22T23:24:00Z" w16du:dateUtc="2024-06-22T17:54:00Z">
              <w:r w:rsidDel="000336D2">
                <w:rPr>
                  <w:rFonts w:ascii="Play" w:eastAsia="Play" w:hAnsi="Play" w:cs="Play"/>
                  <w:b/>
                  <w:color w:val="005E00"/>
                  <w:sz w:val="24"/>
                  <w:szCs w:val="24"/>
                </w:rPr>
                <w:delText xml:space="preserve">Family oriented, gentle, good in managing others, sensitive, peace maker, creativity, good Mother, public speaker, good politician, intuitive, emotional, they are </w:delText>
              </w:r>
            </w:del>
            <w:ins w:id="3073" w:author="Sandhya T" w:date="2024-06-21T18:27:00Z" w16du:dateUtc="2024-06-21T12:57:00Z">
              <w:del w:id="3074" w:author="Dinesh N" w:date="2024-06-22T23:24:00Z" w16du:dateUtc="2024-06-22T17:54:00Z">
                <w:r w:rsidR="00164111" w:rsidDel="000336D2">
                  <w:rPr>
                    <w:rFonts w:ascii="Play" w:eastAsia="Play" w:hAnsi="Play" w:cs="Play"/>
                    <w:b/>
                    <w:color w:val="005E00"/>
                    <w:sz w:val="24"/>
                    <w:szCs w:val="24"/>
                  </w:rPr>
                  <w:delText xml:space="preserve">can </w:delText>
                </w:r>
              </w:del>
            </w:ins>
            <w:del w:id="3075" w:author="Dinesh N" w:date="2024-06-22T23:24:00Z" w16du:dateUtc="2024-06-22T17:54:00Z">
              <w:r w:rsidDel="000336D2">
                <w:rPr>
                  <w:rFonts w:ascii="Play" w:eastAsia="Play" w:hAnsi="Play" w:cs="Play"/>
                  <w:b/>
                  <w:color w:val="005E00"/>
                  <w:sz w:val="24"/>
                  <w:szCs w:val="24"/>
                </w:rPr>
                <w:delText>easily connect</w:delText>
              </w:r>
            </w:del>
            <w:ins w:id="3076" w:author="Sandhya T" w:date="2024-06-20T10:55:00Z" w16du:dateUtc="2024-06-20T05:25:00Z">
              <w:del w:id="3077" w:author="Dinesh N" w:date="2024-06-22T23:24:00Z" w16du:dateUtc="2024-06-22T17:54:00Z">
                <w:r w:rsidR="00AE6A0A" w:rsidDel="000336D2">
                  <w:rPr>
                    <w:rFonts w:ascii="Play" w:eastAsia="Play" w:hAnsi="Play" w:cs="Play"/>
                    <w:b/>
                    <w:color w:val="005E00"/>
                    <w:sz w:val="24"/>
                    <w:szCs w:val="24"/>
                  </w:rPr>
                  <w:delText>connect</w:delText>
                </w:r>
              </w:del>
            </w:ins>
            <w:del w:id="3078" w:author="Dinesh N" w:date="2024-06-22T23:24:00Z" w16du:dateUtc="2024-06-22T17:54:00Z">
              <w:r w:rsidDel="000336D2">
                <w:rPr>
                  <w:rFonts w:ascii="Play" w:eastAsia="Play" w:hAnsi="Play" w:cs="Play"/>
                  <w:b/>
                  <w:color w:val="005E00"/>
                  <w:sz w:val="24"/>
                  <w:szCs w:val="24"/>
                </w:rPr>
                <w:delText xml:space="preserve"> with other people.</w:delText>
              </w:r>
            </w:del>
          </w:p>
        </w:tc>
      </w:tr>
      <w:tr w:rsidR="004615CB" w:rsidDel="000336D2" w14:paraId="7915C0A2" w14:textId="69C135EC" w:rsidTr="00BC5984">
        <w:trPr>
          <w:trHeight w:val="349"/>
          <w:del w:id="3079"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213B3CF7" w14:textId="349B008B" w:rsidR="004615CB" w:rsidDel="000336D2" w:rsidRDefault="004615CB" w:rsidP="00BC5984">
            <w:pPr>
              <w:spacing w:after="0" w:line="360" w:lineRule="auto"/>
              <w:rPr>
                <w:del w:id="3080" w:author="Dinesh N" w:date="2024-06-22T23:24:00Z" w16du:dateUtc="2024-06-22T17:54:00Z"/>
                <w:rFonts w:ascii="Play" w:eastAsia="Play" w:hAnsi="Play" w:cs="Play"/>
                <w:b/>
                <w:color w:val="1F3864"/>
                <w:sz w:val="24"/>
                <w:szCs w:val="24"/>
              </w:rPr>
            </w:pPr>
            <w:del w:id="3081" w:author="Dinesh N" w:date="2024-06-22T23:24:00Z" w16du:dateUtc="2024-06-22T17:54:00Z">
              <w:r w:rsidDel="000336D2">
                <w:rPr>
                  <w:rFonts w:ascii="Play" w:eastAsia="Play" w:hAnsi="Play" w:cs="Play"/>
                  <w:b/>
                  <w:color w:val="1F3864"/>
                  <w:sz w:val="24"/>
                  <w:szCs w:val="24"/>
                </w:rPr>
                <w:delText>NEGATIVE</w:delText>
              </w:r>
            </w:del>
          </w:p>
        </w:tc>
        <w:tc>
          <w:tcPr>
            <w:tcW w:w="8036" w:type="dxa"/>
            <w:tcBorders>
              <w:top w:val="nil"/>
              <w:left w:val="nil"/>
              <w:bottom w:val="single" w:sz="4" w:space="0" w:color="000000"/>
              <w:right w:val="single" w:sz="4" w:space="0" w:color="000000"/>
            </w:tcBorders>
            <w:shd w:val="clear" w:color="auto" w:fill="FFFFCC"/>
            <w:vAlign w:val="bottom"/>
          </w:tcPr>
          <w:p w14:paraId="789EA465" w14:textId="3517B681" w:rsidR="004615CB" w:rsidDel="000336D2" w:rsidRDefault="004615CB" w:rsidP="004615CB">
            <w:pPr>
              <w:numPr>
                <w:ilvl w:val="0"/>
                <w:numId w:val="28"/>
              </w:numPr>
              <w:pBdr>
                <w:top w:val="nil"/>
                <w:left w:val="nil"/>
                <w:bottom w:val="nil"/>
                <w:right w:val="nil"/>
                <w:between w:val="nil"/>
              </w:pBdr>
              <w:spacing w:after="0" w:line="240" w:lineRule="auto"/>
              <w:rPr>
                <w:del w:id="3082" w:author="Dinesh N" w:date="2024-06-22T23:24:00Z" w16du:dateUtc="2024-06-22T17:54:00Z"/>
                <w:rFonts w:ascii="Play" w:eastAsia="Play" w:hAnsi="Play" w:cs="Play"/>
                <w:b/>
                <w:color w:val="005E00"/>
                <w:sz w:val="24"/>
                <w:szCs w:val="24"/>
              </w:rPr>
            </w:pPr>
            <w:del w:id="3083" w:author="Dinesh N" w:date="2024-06-22T23:24:00Z" w16du:dateUtc="2024-06-22T17:54:00Z">
              <w:r w:rsidDel="000336D2">
                <w:rPr>
                  <w:rFonts w:ascii="Play" w:eastAsia="Play" w:hAnsi="Play" w:cs="Play"/>
                  <w:b/>
                  <w:color w:val="005E00"/>
                  <w:sz w:val="24"/>
                  <w:szCs w:val="24"/>
                </w:rPr>
                <w:delText>Easily get hurt, lack of courage or confident, lack of skill and sensitive, mood swings, incons</w:delText>
              </w:r>
            </w:del>
            <w:ins w:id="3084" w:author="Sandhya T" w:date="2024-06-21T18:27:00Z" w16du:dateUtc="2024-06-21T12:57:00Z">
              <w:del w:id="3085" w:author="Dinesh N" w:date="2024-06-22T23:24:00Z" w16du:dateUtc="2024-06-22T17:54:00Z">
                <w:r w:rsidR="00164111" w:rsidDel="000336D2">
                  <w:rPr>
                    <w:rFonts w:ascii="Play" w:eastAsia="Play" w:hAnsi="Play" w:cs="Play"/>
                    <w:b/>
                    <w:color w:val="005E00"/>
                    <w:sz w:val="24"/>
                    <w:szCs w:val="24"/>
                  </w:rPr>
                  <w:delText>is</w:delText>
                </w:r>
              </w:del>
            </w:ins>
            <w:del w:id="3086" w:author="Dinesh N" w:date="2024-06-22T23:24:00Z" w16du:dateUtc="2024-06-22T17:54:00Z">
              <w:r w:rsidDel="000336D2">
                <w:rPr>
                  <w:rFonts w:ascii="Play" w:eastAsia="Play" w:hAnsi="Play" w:cs="Play"/>
                  <w:b/>
                  <w:color w:val="005E00"/>
                  <w:sz w:val="24"/>
                  <w:szCs w:val="24"/>
                </w:rPr>
                <w:delText>t</w:delText>
              </w:r>
            </w:del>
            <w:ins w:id="3087" w:author="Sandhya T" w:date="2024-06-21T18:27:00Z" w16du:dateUtc="2024-06-21T12:57:00Z">
              <w:del w:id="3088" w:author="Dinesh N" w:date="2024-06-22T23:24:00Z" w16du:dateUtc="2024-06-22T17:54:00Z">
                <w:r w:rsidR="00164111" w:rsidDel="000336D2">
                  <w:rPr>
                    <w:rFonts w:ascii="Play" w:eastAsia="Play" w:hAnsi="Play" w:cs="Play"/>
                    <w:b/>
                    <w:color w:val="005E00"/>
                    <w:sz w:val="24"/>
                    <w:szCs w:val="24"/>
                  </w:rPr>
                  <w:delText>e</w:delText>
                </w:r>
              </w:del>
            </w:ins>
            <w:del w:id="3089" w:author="Dinesh N" w:date="2024-06-22T23:24:00Z" w16du:dateUtc="2024-06-22T17:54:00Z">
              <w:r w:rsidDel="000336D2">
                <w:rPr>
                  <w:rFonts w:ascii="Play" w:eastAsia="Play" w:hAnsi="Play" w:cs="Play"/>
                  <w:b/>
                  <w:color w:val="005E00"/>
                  <w:sz w:val="24"/>
                  <w:szCs w:val="24"/>
                </w:rPr>
                <w:delText>ant.</w:delText>
              </w:r>
            </w:del>
          </w:p>
        </w:tc>
      </w:tr>
      <w:tr w:rsidR="004615CB" w:rsidDel="000336D2" w14:paraId="4045BA32" w14:textId="1196FF17" w:rsidTr="00BC5984">
        <w:trPr>
          <w:trHeight w:val="349"/>
          <w:del w:id="3090"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528BF020" w14:textId="5EE8EB70" w:rsidR="004615CB" w:rsidDel="000336D2" w:rsidRDefault="004615CB" w:rsidP="00BC5984">
            <w:pPr>
              <w:spacing w:after="0" w:line="276" w:lineRule="auto"/>
              <w:rPr>
                <w:del w:id="3091" w:author="Dinesh N" w:date="2024-06-22T23:24:00Z" w16du:dateUtc="2024-06-22T17:54:00Z"/>
                <w:rFonts w:ascii="Play" w:eastAsia="Play" w:hAnsi="Play" w:cs="Play"/>
                <w:b/>
                <w:color w:val="1F3864"/>
                <w:sz w:val="24"/>
                <w:szCs w:val="24"/>
              </w:rPr>
            </w:pPr>
            <w:del w:id="3092" w:author="Dinesh N" w:date="2024-06-22T23:24:00Z" w16du:dateUtc="2024-06-22T17:54:00Z">
              <w:r w:rsidDel="000336D2">
                <w:rPr>
                  <w:rFonts w:ascii="Play" w:eastAsia="Play" w:hAnsi="Play" w:cs="Play"/>
                  <w:b/>
                  <w:color w:val="1F3864"/>
                  <w:sz w:val="24"/>
                  <w:szCs w:val="24"/>
                </w:rPr>
                <w:delText>FINANCE</w:delText>
              </w:r>
            </w:del>
          </w:p>
        </w:tc>
        <w:tc>
          <w:tcPr>
            <w:tcW w:w="8036" w:type="dxa"/>
            <w:tcBorders>
              <w:top w:val="nil"/>
              <w:left w:val="nil"/>
              <w:bottom w:val="single" w:sz="4" w:space="0" w:color="000000"/>
              <w:right w:val="single" w:sz="4" w:space="0" w:color="000000"/>
            </w:tcBorders>
            <w:shd w:val="clear" w:color="auto" w:fill="FFCCFF"/>
            <w:vAlign w:val="bottom"/>
          </w:tcPr>
          <w:p w14:paraId="5D87DD68" w14:textId="38D9AB8C" w:rsidR="004615CB" w:rsidDel="000336D2" w:rsidRDefault="004615CB" w:rsidP="004615CB">
            <w:pPr>
              <w:numPr>
                <w:ilvl w:val="0"/>
                <w:numId w:val="28"/>
              </w:numPr>
              <w:pBdr>
                <w:top w:val="nil"/>
                <w:left w:val="nil"/>
                <w:bottom w:val="nil"/>
                <w:right w:val="nil"/>
                <w:between w:val="nil"/>
              </w:pBdr>
              <w:spacing w:after="0" w:line="240" w:lineRule="auto"/>
              <w:rPr>
                <w:del w:id="3093" w:author="Dinesh N" w:date="2024-06-22T23:24:00Z" w16du:dateUtc="2024-06-22T17:54:00Z"/>
                <w:rFonts w:ascii="Play" w:eastAsia="Play" w:hAnsi="Play" w:cs="Play"/>
                <w:b/>
                <w:color w:val="005E00"/>
                <w:sz w:val="24"/>
                <w:szCs w:val="24"/>
              </w:rPr>
            </w:pPr>
            <w:del w:id="3094" w:author="Dinesh N" w:date="2024-06-22T23:24:00Z" w16du:dateUtc="2024-06-22T17:54:00Z">
              <w:r w:rsidDel="000336D2">
                <w:rPr>
                  <w:rFonts w:ascii="Play" w:eastAsia="Play" w:hAnsi="Play" w:cs="Play"/>
                  <w:b/>
                  <w:color w:val="005E00"/>
                  <w:sz w:val="24"/>
                  <w:szCs w:val="24"/>
                </w:rPr>
                <w:delText>Saving</w:delText>
              </w:r>
            </w:del>
            <w:ins w:id="3095" w:author="Sandhya T" w:date="2024-06-20T10:55:00Z" w16du:dateUtc="2024-06-20T05:25:00Z">
              <w:del w:id="3096" w:author="Dinesh N" w:date="2024-06-22T23:24:00Z" w16du:dateUtc="2024-06-22T17:54:00Z">
                <w:r w:rsidR="00AE6A0A" w:rsidDel="000336D2">
                  <w:rPr>
                    <w:rFonts w:ascii="Play" w:eastAsia="Play" w:hAnsi="Play" w:cs="Play"/>
                    <w:b/>
                    <w:color w:val="005E00"/>
                    <w:sz w:val="24"/>
                    <w:szCs w:val="24"/>
                  </w:rPr>
                  <w:delText xml:space="preserve"> is</w:delText>
                </w:r>
              </w:del>
            </w:ins>
            <w:del w:id="3097" w:author="Dinesh N" w:date="2024-06-22T23:24:00Z" w16du:dateUtc="2024-06-22T17:54:00Z">
              <w:r w:rsidDel="000336D2">
                <w:rPr>
                  <w:rFonts w:ascii="Play" w:eastAsia="Play" w:hAnsi="Play" w:cs="Play"/>
                  <w:b/>
                  <w:color w:val="005E00"/>
                  <w:sz w:val="24"/>
                  <w:szCs w:val="24"/>
                </w:rPr>
                <w:delText xml:space="preserve"> are difficult.</w:delText>
              </w:r>
            </w:del>
          </w:p>
        </w:tc>
      </w:tr>
      <w:tr w:rsidR="004615CB" w:rsidDel="000336D2" w14:paraId="0BD64C12" w14:textId="3A87CE47" w:rsidTr="00BC5984">
        <w:trPr>
          <w:trHeight w:val="349"/>
          <w:del w:id="3098"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4E04DAB8" w14:textId="62A0EACC" w:rsidR="004615CB" w:rsidDel="000336D2" w:rsidRDefault="004615CB" w:rsidP="00BC5984">
            <w:pPr>
              <w:spacing w:after="0" w:line="600" w:lineRule="auto"/>
              <w:rPr>
                <w:del w:id="3099" w:author="Dinesh N" w:date="2024-06-22T23:24:00Z" w16du:dateUtc="2024-06-22T17:54:00Z"/>
                <w:rFonts w:ascii="Play" w:eastAsia="Play" w:hAnsi="Play" w:cs="Play"/>
                <w:b/>
                <w:color w:val="1F3864"/>
                <w:sz w:val="24"/>
                <w:szCs w:val="24"/>
              </w:rPr>
            </w:pPr>
            <w:del w:id="3100" w:author="Dinesh N" w:date="2024-06-22T23:24:00Z" w16du:dateUtc="2024-06-22T17:54:00Z">
              <w:r w:rsidDel="000336D2">
                <w:rPr>
                  <w:rFonts w:ascii="Play" w:eastAsia="Play" w:hAnsi="Play" w:cs="Play"/>
                  <w:b/>
                  <w:color w:val="1F3864"/>
                  <w:sz w:val="24"/>
                  <w:szCs w:val="24"/>
                </w:rPr>
                <w:lastRenderedPageBreak/>
                <w:delText>HEALTH</w:delText>
              </w:r>
            </w:del>
          </w:p>
        </w:tc>
        <w:tc>
          <w:tcPr>
            <w:tcW w:w="8036" w:type="dxa"/>
            <w:tcBorders>
              <w:top w:val="nil"/>
              <w:left w:val="nil"/>
              <w:bottom w:val="single" w:sz="4" w:space="0" w:color="000000"/>
              <w:right w:val="single" w:sz="4" w:space="0" w:color="000000"/>
            </w:tcBorders>
            <w:shd w:val="clear" w:color="auto" w:fill="FFFFCC"/>
            <w:vAlign w:val="bottom"/>
          </w:tcPr>
          <w:p w14:paraId="2B47946B" w14:textId="3FFE28EC" w:rsidR="004615CB" w:rsidDel="000336D2" w:rsidRDefault="004615CB" w:rsidP="004615CB">
            <w:pPr>
              <w:numPr>
                <w:ilvl w:val="0"/>
                <w:numId w:val="28"/>
              </w:numPr>
              <w:pBdr>
                <w:top w:val="nil"/>
                <w:left w:val="nil"/>
                <w:bottom w:val="nil"/>
                <w:right w:val="nil"/>
                <w:between w:val="nil"/>
              </w:pBdr>
              <w:spacing w:after="0" w:line="240" w:lineRule="auto"/>
              <w:rPr>
                <w:del w:id="3101" w:author="Dinesh N" w:date="2024-06-22T23:24:00Z" w16du:dateUtc="2024-06-22T17:54:00Z"/>
                <w:rFonts w:ascii="Play" w:eastAsia="Play" w:hAnsi="Play" w:cs="Play"/>
                <w:b/>
                <w:color w:val="005E00"/>
                <w:sz w:val="24"/>
                <w:szCs w:val="24"/>
              </w:rPr>
            </w:pPr>
            <w:del w:id="3102" w:author="Dinesh N" w:date="2024-06-22T23:24:00Z" w16du:dateUtc="2024-06-22T17:54:00Z">
              <w:r w:rsidDel="000336D2">
                <w:rPr>
                  <w:rFonts w:ascii="Play" w:eastAsia="Play" w:hAnsi="Play" w:cs="Play"/>
                  <w:b/>
                  <w:color w:val="005E00"/>
                  <w:sz w:val="24"/>
                  <w:szCs w:val="24"/>
                </w:rPr>
                <w:delText>Cold and Cough.</w:delText>
              </w:r>
            </w:del>
          </w:p>
          <w:p w14:paraId="7415A2F6" w14:textId="5DE35C34" w:rsidR="004615CB" w:rsidDel="000336D2" w:rsidRDefault="004615CB" w:rsidP="004615CB">
            <w:pPr>
              <w:numPr>
                <w:ilvl w:val="0"/>
                <w:numId w:val="28"/>
              </w:numPr>
              <w:pBdr>
                <w:top w:val="nil"/>
                <w:left w:val="nil"/>
                <w:bottom w:val="nil"/>
                <w:right w:val="nil"/>
                <w:between w:val="nil"/>
              </w:pBdr>
              <w:spacing w:after="0" w:line="240" w:lineRule="auto"/>
              <w:rPr>
                <w:del w:id="3103" w:author="Dinesh N" w:date="2024-06-22T23:24:00Z" w16du:dateUtc="2024-06-22T17:54:00Z"/>
                <w:rFonts w:ascii="Play" w:eastAsia="Play" w:hAnsi="Play" w:cs="Play"/>
                <w:b/>
                <w:color w:val="005E00"/>
                <w:sz w:val="24"/>
                <w:szCs w:val="24"/>
              </w:rPr>
            </w:pPr>
            <w:del w:id="3104" w:author="Dinesh N" w:date="2024-06-22T23:24:00Z" w16du:dateUtc="2024-06-22T17:54:00Z">
              <w:r w:rsidDel="000336D2">
                <w:rPr>
                  <w:rFonts w:ascii="Play" w:eastAsia="Play" w:hAnsi="Play" w:cs="Play"/>
                  <w:b/>
                  <w:color w:val="005E00"/>
                  <w:sz w:val="24"/>
                  <w:szCs w:val="24"/>
                </w:rPr>
                <w:delText>Liquid related problem.</w:delText>
              </w:r>
            </w:del>
          </w:p>
          <w:p w14:paraId="7D19AC40" w14:textId="38FC8145" w:rsidR="004615CB" w:rsidDel="000336D2" w:rsidRDefault="004615CB" w:rsidP="004615CB">
            <w:pPr>
              <w:numPr>
                <w:ilvl w:val="0"/>
                <w:numId w:val="28"/>
              </w:numPr>
              <w:pBdr>
                <w:top w:val="nil"/>
                <w:left w:val="nil"/>
                <w:bottom w:val="nil"/>
                <w:right w:val="nil"/>
                <w:between w:val="nil"/>
              </w:pBdr>
              <w:spacing w:after="0" w:line="240" w:lineRule="auto"/>
              <w:rPr>
                <w:del w:id="3105" w:author="Dinesh N" w:date="2024-06-22T23:24:00Z" w16du:dateUtc="2024-06-22T17:54:00Z"/>
                <w:rFonts w:ascii="Play" w:eastAsia="Play" w:hAnsi="Play" w:cs="Play"/>
                <w:b/>
                <w:color w:val="005E00"/>
                <w:sz w:val="24"/>
                <w:szCs w:val="24"/>
              </w:rPr>
            </w:pPr>
            <w:del w:id="3106" w:author="Dinesh N" w:date="2024-06-22T23:24:00Z" w16du:dateUtc="2024-06-22T17:54:00Z">
              <w:r w:rsidDel="000336D2">
                <w:rPr>
                  <w:rFonts w:ascii="Play" w:eastAsia="Play" w:hAnsi="Play" w:cs="Play"/>
                  <w:b/>
                  <w:color w:val="005E00"/>
                  <w:sz w:val="24"/>
                  <w:szCs w:val="24"/>
                </w:rPr>
                <w:delText>Blood.</w:delText>
              </w:r>
            </w:del>
          </w:p>
          <w:p w14:paraId="5CF2213D" w14:textId="4AA7E10F" w:rsidR="004615CB" w:rsidDel="000336D2" w:rsidRDefault="004615CB" w:rsidP="004615CB">
            <w:pPr>
              <w:numPr>
                <w:ilvl w:val="0"/>
                <w:numId w:val="28"/>
              </w:numPr>
              <w:pBdr>
                <w:top w:val="nil"/>
                <w:left w:val="nil"/>
                <w:bottom w:val="nil"/>
                <w:right w:val="nil"/>
                <w:between w:val="nil"/>
              </w:pBdr>
              <w:spacing w:after="0" w:line="240" w:lineRule="auto"/>
              <w:rPr>
                <w:del w:id="3107" w:author="Dinesh N" w:date="2024-06-22T23:24:00Z" w16du:dateUtc="2024-06-22T17:54:00Z"/>
                <w:rFonts w:ascii="Play" w:eastAsia="Play" w:hAnsi="Play" w:cs="Play"/>
                <w:b/>
                <w:color w:val="005E00"/>
                <w:sz w:val="24"/>
                <w:szCs w:val="24"/>
              </w:rPr>
            </w:pPr>
            <w:del w:id="3108" w:author="Dinesh N" w:date="2024-06-22T23:24:00Z" w16du:dateUtc="2024-06-22T17:54:00Z">
              <w:r w:rsidDel="000336D2">
                <w:rPr>
                  <w:rFonts w:ascii="Play" w:eastAsia="Play" w:hAnsi="Play" w:cs="Play"/>
                  <w:b/>
                  <w:color w:val="005E00"/>
                  <w:sz w:val="24"/>
                  <w:szCs w:val="24"/>
                </w:rPr>
                <w:delText>Mind related problem.</w:delText>
              </w:r>
            </w:del>
          </w:p>
          <w:p w14:paraId="4FF20317" w14:textId="1B5EE4BF" w:rsidR="004615CB" w:rsidDel="000336D2" w:rsidRDefault="004615CB" w:rsidP="004615CB">
            <w:pPr>
              <w:numPr>
                <w:ilvl w:val="0"/>
                <w:numId w:val="28"/>
              </w:numPr>
              <w:pBdr>
                <w:top w:val="nil"/>
                <w:left w:val="nil"/>
                <w:bottom w:val="nil"/>
                <w:right w:val="nil"/>
                <w:between w:val="nil"/>
              </w:pBdr>
              <w:spacing w:after="0" w:line="240" w:lineRule="auto"/>
              <w:rPr>
                <w:del w:id="3109" w:author="Dinesh N" w:date="2024-06-22T23:24:00Z" w16du:dateUtc="2024-06-22T17:54:00Z"/>
                <w:rFonts w:ascii="Play" w:eastAsia="Play" w:hAnsi="Play" w:cs="Play"/>
                <w:b/>
                <w:color w:val="005E00"/>
                <w:sz w:val="24"/>
                <w:szCs w:val="24"/>
              </w:rPr>
            </w:pPr>
            <w:del w:id="3110" w:author="Dinesh N" w:date="2024-06-22T23:24:00Z" w16du:dateUtc="2024-06-22T17:54:00Z">
              <w:r w:rsidDel="000336D2">
                <w:rPr>
                  <w:rFonts w:ascii="Play" w:eastAsia="Play" w:hAnsi="Play" w:cs="Play"/>
                  <w:b/>
                  <w:color w:val="005E00"/>
                  <w:sz w:val="24"/>
                  <w:szCs w:val="24"/>
                </w:rPr>
                <w:delText>Anxiety.</w:delText>
              </w:r>
            </w:del>
          </w:p>
          <w:p w14:paraId="126D72B5" w14:textId="45FA9DE2" w:rsidR="004615CB" w:rsidDel="000336D2" w:rsidRDefault="004615CB" w:rsidP="004615CB">
            <w:pPr>
              <w:numPr>
                <w:ilvl w:val="0"/>
                <w:numId w:val="28"/>
              </w:numPr>
              <w:pBdr>
                <w:top w:val="nil"/>
                <w:left w:val="nil"/>
                <w:bottom w:val="nil"/>
                <w:right w:val="nil"/>
                <w:between w:val="nil"/>
              </w:pBdr>
              <w:spacing w:after="0" w:line="240" w:lineRule="auto"/>
              <w:rPr>
                <w:del w:id="3111" w:author="Dinesh N" w:date="2024-06-22T23:24:00Z" w16du:dateUtc="2024-06-22T17:54:00Z"/>
                <w:rFonts w:ascii="Play" w:eastAsia="Play" w:hAnsi="Play" w:cs="Play"/>
                <w:b/>
                <w:color w:val="005E00"/>
                <w:sz w:val="24"/>
                <w:szCs w:val="24"/>
              </w:rPr>
            </w:pPr>
            <w:del w:id="3112" w:author="Dinesh N" w:date="2024-06-22T23:24:00Z" w16du:dateUtc="2024-06-22T17:54:00Z">
              <w:r w:rsidDel="000336D2">
                <w:rPr>
                  <w:rFonts w:ascii="Play" w:eastAsia="Play" w:hAnsi="Play" w:cs="Play"/>
                  <w:b/>
                  <w:color w:val="005E00"/>
                  <w:sz w:val="24"/>
                  <w:szCs w:val="24"/>
                </w:rPr>
                <w:delText>Mood swings.</w:delText>
              </w:r>
            </w:del>
          </w:p>
        </w:tc>
      </w:tr>
      <w:tr w:rsidR="004615CB" w:rsidDel="000336D2" w14:paraId="39D98DE7" w14:textId="7B973C00" w:rsidTr="00BC5984">
        <w:trPr>
          <w:trHeight w:val="349"/>
          <w:del w:id="3113"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3730F880" w14:textId="59A197A2" w:rsidR="004615CB" w:rsidDel="000336D2" w:rsidRDefault="004615CB" w:rsidP="00BC5984">
            <w:pPr>
              <w:spacing w:after="0" w:line="360" w:lineRule="auto"/>
              <w:rPr>
                <w:del w:id="3114" w:author="Dinesh N" w:date="2024-06-22T23:24:00Z" w16du:dateUtc="2024-06-22T17:54:00Z"/>
                <w:rFonts w:ascii="Play" w:eastAsia="Play" w:hAnsi="Play" w:cs="Play"/>
                <w:b/>
                <w:color w:val="1F3864"/>
                <w:sz w:val="24"/>
                <w:szCs w:val="24"/>
              </w:rPr>
            </w:pPr>
            <w:del w:id="3115" w:author="Dinesh N" w:date="2024-06-22T23:24:00Z" w16du:dateUtc="2024-06-22T17:54:00Z">
              <w:r w:rsidDel="000336D2">
                <w:rPr>
                  <w:rFonts w:ascii="Play" w:eastAsia="Play" w:hAnsi="Play" w:cs="Play"/>
                  <w:b/>
                  <w:color w:val="1F3864"/>
                  <w:sz w:val="24"/>
                  <w:szCs w:val="24"/>
                </w:rPr>
                <w:delText>RELATIONSHIP</w:delText>
              </w:r>
            </w:del>
          </w:p>
        </w:tc>
        <w:tc>
          <w:tcPr>
            <w:tcW w:w="8036" w:type="dxa"/>
            <w:tcBorders>
              <w:top w:val="nil"/>
              <w:left w:val="nil"/>
              <w:bottom w:val="single" w:sz="4" w:space="0" w:color="000000"/>
              <w:right w:val="single" w:sz="4" w:space="0" w:color="000000"/>
            </w:tcBorders>
            <w:shd w:val="clear" w:color="auto" w:fill="FFCCFF"/>
            <w:vAlign w:val="bottom"/>
          </w:tcPr>
          <w:p w14:paraId="6CBA158C" w14:textId="4E039C7D" w:rsidR="004615CB" w:rsidDel="000336D2" w:rsidRDefault="004615CB" w:rsidP="004615CB">
            <w:pPr>
              <w:numPr>
                <w:ilvl w:val="0"/>
                <w:numId w:val="28"/>
              </w:numPr>
              <w:pBdr>
                <w:top w:val="nil"/>
                <w:left w:val="nil"/>
                <w:bottom w:val="nil"/>
                <w:right w:val="nil"/>
                <w:between w:val="nil"/>
              </w:pBdr>
              <w:spacing w:after="0" w:line="240" w:lineRule="auto"/>
              <w:rPr>
                <w:del w:id="3116" w:author="Dinesh N" w:date="2024-06-22T23:24:00Z" w16du:dateUtc="2024-06-22T17:54:00Z"/>
                <w:rFonts w:ascii="Play" w:eastAsia="Play" w:hAnsi="Play" w:cs="Play"/>
                <w:b/>
                <w:color w:val="005E00"/>
                <w:sz w:val="24"/>
                <w:szCs w:val="24"/>
              </w:rPr>
            </w:pPr>
            <w:del w:id="3117" w:author="Dinesh N" w:date="2024-06-22T23:24:00Z" w16du:dateUtc="2024-06-22T17:54:00Z">
              <w:r w:rsidDel="000336D2">
                <w:rPr>
                  <w:rFonts w:ascii="Play" w:eastAsia="Play" w:hAnsi="Play" w:cs="Play"/>
                  <w:b/>
                  <w:color w:val="005E00"/>
                  <w:sz w:val="24"/>
                  <w:szCs w:val="24"/>
                </w:rPr>
                <w:delText>They take care of their partners, good Mother, emotional.</w:delText>
              </w:r>
            </w:del>
          </w:p>
        </w:tc>
      </w:tr>
    </w:tbl>
    <w:p w14:paraId="6A259C13" w14:textId="73E5CEF9" w:rsidR="004615CB" w:rsidDel="000336D2" w:rsidRDefault="004615CB" w:rsidP="004615CB">
      <w:pPr>
        <w:tabs>
          <w:tab w:val="left" w:pos="7635"/>
        </w:tabs>
        <w:rPr>
          <w:del w:id="3118" w:author="Dinesh N" w:date="2024-06-22T23:24:00Z" w16du:dateUtc="2024-06-22T17:54:00Z"/>
          <w:sz w:val="24"/>
          <w:szCs w:val="24"/>
        </w:rPr>
      </w:pPr>
    </w:p>
    <w:p w14:paraId="5A0DBCCC" w14:textId="181E7BB2" w:rsidR="008E3822" w:rsidRPr="00891CCB" w:rsidDel="000336D2" w:rsidRDefault="008E3822" w:rsidP="00891CCB">
      <w:pPr>
        <w:jc w:val="center"/>
        <w:rPr>
          <w:del w:id="3119" w:author="Dinesh N" w:date="2024-06-22T23:24:00Z" w16du:dateUtc="2024-06-22T17:54:00Z"/>
          <w:rFonts w:ascii="Arial Rounded MT Bold" w:hAnsi="Arial Rounded MT Bold"/>
          <w:color w:val="004E9A"/>
          <w:sz w:val="28"/>
          <w:szCs w:val="28"/>
        </w:rPr>
      </w:pPr>
      <w:del w:id="3120" w:author="Dinesh N" w:date="2024-06-22T23:24:00Z" w16du:dateUtc="2024-06-22T17:54:00Z">
        <w:r w:rsidRPr="008E3822" w:rsidDel="000336D2">
          <w:rPr>
            <w:rFonts w:ascii="Arial Rounded MT Bold" w:hAnsi="Arial Rounded MT Bold"/>
            <w:color w:val="004E9A"/>
            <w:sz w:val="28"/>
            <w:szCs w:val="28"/>
          </w:rPr>
          <w:delText xml:space="preserve">CONSOLIDATED NUMBER </w:delText>
        </w:r>
        <w:r w:rsidR="00891CCB" w:rsidDel="000336D2">
          <w:rPr>
            <w:rFonts w:ascii="Arial Rounded MT Bold" w:hAnsi="Arial Rounded MT Bold"/>
            <w:color w:val="004E9A"/>
            <w:sz w:val="28"/>
            <w:szCs w:val="28"/>
          </w:rPr>
          <w:delText>3</w:delText>
        </w:r>
        <w:r w:rsidRPr="008E3822" w:rsidDel="000336D2">
          <w:rPr>
            <w:rFonts w:ascii="Arial Rounded MT Bold" w:hAnsi="Arial Rounded MT Bold"/>
            <w:color w:val="004E9A"/>
            <w:sz w:val="28"/>
            <w:szCs w:val="28"/>
          </w:rPr>
          <w:delText xml:space="preserve"> VIBRATION</w:delText>
        </w:r>
      </w:del>
    </w:p>
    <w:tbl>
      <w:tblPr>
        <w:tblW w:w="10187" w:type="dxa"/>
        <w:tblInd w:w="-365" w:type="dxa"/>
        <w:tblLayout w:type="fixed"/>
        <w:tblLook w:val="0400" w:firstRow="0" w:lastRow="0" w:firstColumn="0" w:lastColumn="0" w:noHBand="0" w:noVBand="1"/>
      </w:tblPr>
      <w:tblGrid>
        <w:gridCol w:w="2151"/>
        <w:gridCol w:w="8036"/>
      </w:tblGrid>
      <w:tr w:rsidR="004615CB" w:rsidDel="000336D2" w14:paraId="47BF655F" w14:textId="55783ABB" w:rsidTr="00BC5984">
        <w:trPr>
          <w:trHeight w:val="390"/>
          <w:del w:id="3121" w:author="Dinesh N" w:date="2024-06-22T23:24:00Z"/>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0CECE"/>
            <w:vAlign w:val="bottom"/>
          </w:tcPr>
          <w:p w14:paraId="3FE177D8" w14:textId="0AD2D669" w:rsidR="004615CB" w:rsidDel="000336D2" w:rsidRDefault="004615CB" w:rsidP="00BC5984">
            <w:pPr>
              <w:spacing w:after="0" w:line="240" w:lineRule="auto"/>
              <w:jc w:val="center"/>
              <w:rPr>
                <w:del w:id="3122" w:author="Dinesh N" w:date="2024-06-22T23:24:00Z" w16du:dateUtc="2024-06-22T17:54:00Z"/>
                <w:rFonts w:ascii="Arial Rounded" w:eastAsia="Arial Rounded" w:hAnsi="Arial Rounded" w:cs="Arial Rounded"/>
                <w:b/>
                <w:color w:val="A20000"/>
                <w:sz w:val="28"/>
                <w:szCs w:val="28"/>
              </w:rPr>
            </w:pPr>
            <w:del w:id="3123" w:author="Dinesh N" w:date="2024-06-22T23:24:00Z" w16du:dateUtc="2024-06-22T17:54:00Z">
              <w:r w:rsidDel="000336D2">
                <w:rPr>
                  <w:rFonts w:ascii="Arial Rounded" w:eastAsia="Arial Rounded" w:hAnsi="Arial Rounded" w:cs="Arial Rounded"/>
                  <w:b/>
                  <w:color w:val="A20000"/>
                  <w:sz w:val="28"/>
                  <w:szCs w:val="28"/>
                </w:rPr>
                <w:delText>NUMBER 3 VIBRATION</w:delText>
              </w:r>
            </w:del>
          </w:p>
        </w:tc>
      </w:tr>
      <w:tr w:rsidR="004615CB" w:rsidDel="000336D2" w14:paraId="27AAEE6E" w14:textId="458B5895" w:rsidTr="00BC5984">
        <w:trPr>
          <w:trHeight w:val="349"/>
          <w:del w:id="3124"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14A0C76E" w14:textId="31A22495" w:rsidR="004615CB" w:rsidDel="000336D2" w:rsidRDefault="004615CB" w:rsidP="00BC5984">
            <w:pPr>
              <w:spacing w:after="0" w:line="480" w:lineRule="auto"/>
              <w:rPr>
                <w:del w:id="3125" w:author="Dinesh N" w:date="2024-06-22T23:24:00Z" w16du:dateUtc="2024-06-22T17:54:00Z"/>
                <w:rFonts w:ascii="Play" w:eastAsia="Play" w:hAnsi="Play" w:cs="Play"/>
                <w:b/>
                <w:color w:val="1F3864"/>
                <w:sz w:val="24"/>
                <w:szCs w:val="24"/>
              </w:rPr>
            </w:pPr>
            <w:del w:id="3126" w:author="Dinesh N" w:date="2024-06-22T23:24:00Z" w16du:dateUtc="2024-06-22T17:54:00Z">
              <w:r w:rsidDel="000336D2">
                <w:rPr>
                  <w:rFonts w:ascii="Play" w:eastAsia="Play" w:hAnsi="Play" w:cs="Play"/>
                  <w:b/>
                  <w:color w:val="1F3864"/>
                  <w:sz w:val="24"/>
                  <w:szCs w:val="24"/>
                </w:rPr>
                <w:delText>POSITIVE</w:delText>
              </w:r>
            </w:del>
          </w:p>
        </w:tc>
        <w:tc>
          <w:tcPr>
            <w:tcW w:w="8036" w:type="dxa"/>
            <w:tcBorders>
              <w:top w:val="nil"/>
              <w:left w:val="nil"/>
              <w:bottom w:val="single" w:sz="4" w:space="0" w:color="000000"/>
              <w:right w:val="single" w:sz="4" w:space="0" w:color="000000"/>
            </w:tcBorders>
            <w:shd w:val="clear" w:color="auto" w:fill="FFCCFF"/>
            <w:vAlign w:val="bottom"/>
          </w:tcPr>
          <w:p w14:paraId="770F793C" w14:textId="5356D738" w:rsidR="004615CB" w:rsidDel="000336D2" w:rsidRDefault="004615CB" w:rsidP="004615CB">
            <w:pPr>
              <w:numPr>
                <w:ilvl w:val="0"/>
                <w:numId w:val="28"/>
              </w:numPr>
              <w:pBdr>
                <w:top w:val="nil"/>
                <w:left w:val="nil"/>
                <w:bottom w:val="nil"/>
                <w:right w:val="nil"/>
                <w:between w:val="nil"/>
              </w:pBdr>
              <w:spacing w:after="0" w:line="240" w:lineRule="auto"/>
              <w:rPr>
                <w:del w:id="3127" w:author="Dinesh N" w:date="2024-06-22T23:24:00Z" w16du:dateUtc="2024-06-22T17:54:00Z"/>
                <w:rFonts w:ascii="Play" w:eastAsia="Play" w:hAnsi="Play" w:cs="Play"/>
                <w:b/>
                <w:color w:val="005E00"/>
                <w:sz w:val="24"/>
                <w:szCs w:val="24"/>
              </w:rPr>
            </w:pPr>
            <w:del w:id="3128" w:author="Dinesh N" w:date="2024-06-22T23:24:00Z" w16du:dateUtc="2024-06-22T17:54:00Z">
              <w:r w:rsidDel="000336D2">
                <w:rPr>
                  <w:rFonts w:ascii="Play" w:eastAsia="Play" w:hAnsi="Play" w:cs="Play"/>
                  <w:b/>
                  <w:color w:val="005E00"/>
                  <w:sz w:val="24"/>
                  <w:szCs w:val="24"/>
                </w:rPr>
                <w:delText>Knowledgeable, they like to meet peoples, educator, teacher, healer, counsellor, intellectuals.</w:delText>
              </w:r>
            </w:del>
          </w:p>
        </w:tc>
      </w:tr>
      <w:tr w:rsidR="004615CB" w:rsidDel="000336D2" w14:paraId="06B9B204" w14:textId="1FA9EC9A" w:rsidTr="00BC5984">
        <w:trPr>
          <w:trHeight w:val="349"/>
          <w:del w:id="3129"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6389C0B5" w14:textId="53F2F6A6" w:rsidR="004615CB" w:rsidDel="000336D2" w:rsidRDefault="004615CB" w:rsidP="00BC5984">
            <w:pPr>
              <w:spacing w:after="0" w:line="360" w:lineRule="auto"/>
              <w:rPr>
                <w:del w:id="3130" w:author="Dinesh N" w:date="2024-06-22T23:24:00Z" w16du:dateUtc="2024-06-22T17:54:00Z"/>
                <w:rFonts w:ascii="Play" w:eastAsia="Play" w:hAnsi="Play" w:cs="Play"/>
                <w:b/>
                <w:color w:val="1F3864"/>
                <w:sz w:val="24"/>
                <w:szCs w:val="24"/>
              </w:rPr>
            </w:pPr>
            <w:del w:id="3131" w:author="Dinesh N" w:date="2024-06-22T23:24:00Z" w16du:dateUtc="2024-06-22T17:54:00Z">
              <w:r w:rsidDel="000336D2">
                <w:rPr>
                  <w:rFonts w:ascii="Play" w:eastAsia="Play" w:hAnsi="Play" w:cs="Play"/>
                  <w:b/>
                  <w:color w:val="1F3864"/>
                  <w:sz w:val="24"/>
                  <w:szCs w:val="24"/>
                </w:rPr>
                <w:delText>NEGATIVE</w:delText>
              </w:r>
            </w:del>
          </w:p>
        </w:tc>
        <w:tc>
          <w:tcPr>
            <w:tcW w:w="8036" w:type="dxa"/>
            <w:tcBorders>
              <w:top w:val="nil"/>
              <w:left w:val="nil"/>
              <w:bottom w:val="single" w:sz="4" w:space="0" w:color="000000"/>
              <w:right w:val="single" w:sz="4" w:space="0" w:color="000000"/>
            </w:tcBorders>
            <w:shd w:val="clear" w:color="auto" w:fill="FFFFCC"/>
            <w:vAlign w:val="bottom"/>
          </w:tcPr>
          <w:p w14:paraId="36B2DC49" w14:textId="5E9BF243" w:rsidR="004615CB" w:rsidDel="000336D2" w:rsidRDefault="004615CB" w:rsidP="004615CB">
            <w:pPr>
              <w:numPr>
                <w:ilvl w:val="0"/>
                <w:numId w:val="28"/>
              </w:numPr>
              <w:pBdr>
                <w:top w:val="nil"/>
                <w:left w:val="nil"/>
                <w:bottom w:val="nil"/>
                <w:right w:val="nil"/>
                <w:between w:val="nil"/>
              </w:pBdr>
              <w:spacing w:after="0" w:line="240" w:lineRule="auto"/>
              <w:rPr>
                <w:del w:id="3132" w:author="Dinesh N" w:date="2024-06-22T23:24:00Z" w16du:dateUtc="2024-06-22T17:54:00Z"/>
                <w:rFonts w:ascii="Play" w:eastAsia="Play" w:hAnsi="Play" w:cs="Play"/>
                <w:b/>
                <w:color w:val="005E00"/>
                <w:sz w:val="24"/>
                <w:szCs w:val="24"/>
              </w:rPr>
            </w:pPr>
            <w:del w:id="3133" w:author="Dinesh N" w:date="2024-06-22T23:24:00Z" w16du:dateUtc="2024-06-22T17:54:00Z">
              <w:r w:rsidDel="000336D2">
                <w:rPr>
                  <w:rFonts w:ascii="Play" w:eastAsia="Play" w:hAnsi="Play" w:cs="Play"/>
                  <w:b/>
                  <w:color w:val="005E00"/>
                  <w:sz w:val="24"/>
                  <w:szCs w:val="24"/>
                </w:rPr>
                <w:delText>More sacrifices, they get diverted easily, ignore their family for others, over trust, less stability.</w:delText>
              </w:r>
            </w:del>
          </w:p>
        </w:tc>
      </w:tr>
      <w:tr w:rsidR="004615CB" w:rsidDel="000336D2" w14:paraId="6CCF7FA2" w14:textId="046BB9AF" w:rsidTr="00BC5984">
        <w:trPr>
          <w:trHeight w:val="349"/>
          <w:del w:id="3134"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1CEF0099" w14:textId="2D5D549A" w:rsidR="004615CB" w:rsidDel="000336D2" w:rsidRDefault="004615CB" w:rsidP="00BC5984">
            <w:pPr>
              <w:spacing w:after="0" w:line="276" w:lineRule="auto"/>
              <w:rPr>
                <w:del w:id="3135" w:author="Dinesh N" w:date="2024-06-22T23:24:00Z" w16du:dateUtc="2024-06-22T17:54:00Z"/>
                <w:rFonts w:ascii="Play" w:eastAsia="Play" w:hAnsi="Play" w:cs="Play"/>
                <w:b/>
                <w:color w:val="1F3864"/>
                <w:sz w:val="24"/>
                <w:szCs w:val="24"/>
              </w:rPr>
            </w:pPr>
            <w:del w:id="3136" w:author="Dinesh N" w:date="2024-06-22T23:24:00Z" w16du:dateUtc="2024-06-22T17:54:00Z">
              <w:r w:rsidDel="000336D2">
                <w:rPr>
                  <w:rFonts w:ascii="Play" w:eastAsia="Play" w:hAnsi="Play" w:cs="Play"/>
                  <w:b/>
                  <w:color w:val="1F3864"/>
                  <w:sz w:val="24"/>
                  <w:szCs w:val="24"/>
                </w:rPr>
                <w:delText>FINANCE</w:delText>
              </w:r>
            </w:del>
          </w:p>
        </w:tc>
        <w:tc>
          <w:tcPr>
            <w:tcW w:w="8036" w:type="dxa"/>
            <w:tcBorders>
              <w:top w:val="nil"/>
              <w:left w:val="nil"/>
              <w:bottom w:val="single" w:sz="4" w:space="0" w:color="000000"/>
              <w:right w:val="single" w:sz="4" w:space="0" w:color="000000"/>
            </w:tcBorders>
            <w:shd w:val="clear" w:color="auto" w:fill="FFCCFF"/>
            <w:vAlign w:val="bottom"/>
          </w:tcPr>
          <w:p w14:paraId="17F6A974" w14:textId="7BBFB410" w:rsidR="004615CB" w:rsidDel="000336D2" w:rsidRDefault="004615CB" w:rsidP="004615CB">
            <w:pPr>
              <w:numPr>
                <w:ilvl w:val="0"/>
                <w:numId w:val="28"/>
              </w:numPr>
              <w:pBdr>
                <w:top w:val="nil"/>
                <w:left w:val="nil"/>
                <w:bottom w:val="nil"/>
                <w:right w:val="nil"/>
                <w:between w:val="nil"/>
              </w:pBdr>
              <w:spacing w:after="0" w:line="240" w:lineRule="auto"/>
              <w:rPr>
                <w:del w:id="3137" w:author="Dinesh N" w:date="2024-06-22T23:24:00Z" w16du:dateUtc="2024-06-22T17:54:00Z"/>
                <w:rFonts w:ascii="Play" w:eastAsia="Play" w:hAnsi="Play" w:cs="Play"/>
                <w:b/>
                <w:color w:val="005E00"/>
                <w:sz w:val="24"/>
                <w:szCs w:val="24"/>
              </w:rPr>
            </w:pPr>
            <w:del w:id="3138" w:author="Dinesh N" w:date="2024-06-22T23:24:00Z" w16du:dateUtc="2024-06-22T17:54:00Z">
              <w:r w:rsidDel="000336D2">
                <w:rPr>
                  <w:rFonts w:ascii="Play" w:eastAsia="Play" w:hAnsi="Play" w:cs="Play"/>
                  <w:b/>
                  <w:color w:val="005E00"/>
                  <w:sz w:val="24"/>
                  <w:szCs w:val="24"/>
                </w:rPr>
                <w:delText>Good, but they spend more.</w:delText>
              </w:r>
            </w:del>
          </w:p>
        </w:tc>
      </w:tr>
      <w:tr w:rsidR="004615CB" w:rsidDel="000336D2" w14:paraId="0D2EA32D" w14:textId="7238CE57" w:rsidTr="00BC5984">
        <w:trPr>
          <w:trHeight w:val="485"/>
          <w:del w:id="3139"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6F606867" w14:textId="47A3D1B8" w:rsidR="004615CB" w:rsidDel="000336D2" w:rsidRDefault="004615CB" w:rsidP="00BC5984">
            <w:pPr>
              <w:spacing w:after="0" w:line="600" w:lineRule="auto"/>
              <w:rPr>
                <w:del w:id="3140" w:author="Dinesh N" w:date="2024-06-22T23:24:00Z" w16du:dateUtc="2024-06-22T17:54:00Z"/>
                <w:rFonts w:ascii="Play" w:eastAsia="Play" w:hAnsi="Play" w:cs="Play"/>
                <w:b/>
                <w:color w:val="1F3864"/>
                <w:sz w:val="24"/>
                <w:szCs w:val="24"/>
              </w:rPr>
            </w:pPr>
            <w:del w:id="3141" w:author="Dinesh N" w:date="2024-06-22T23:24:00Z" w16du:dateUtc="2024-06-22T17:54:00Z">
              <w:r w:rsidDel="000336D2">
                <w:rPr>
                  <w:rFonts w:ascii="Play" w:eastAsia="Play" w:hAnsi="Play" w:cs="Play"/>
                  <w:b/>
                  <w:color w:val="1F3864"/>
                  <w:sz w:val="24"/>
                  <w:szCs w:val="24"/>
                </w:rPr>
                <w:delText>HEALTH</w:delText>
              </w:r>
            </w:del>
          </w:p>
        </w:tc>
        <w:tc>
          <w:tcPr>
            <w:tcW w:w="8036" w:type="dxa"/>
            <w:tcBorders>
              <w:top w:val="nil"/>
              <w:left w:val="nil"/>
              <w:bottom w:val="single" w:sz="4" w:space="0" w:color="000000"/>
              <w:right w:val="single" w:sz="4" w:space="0" w:color="000000"/>
            </w:tcBorders>
            <w:shd w:val="clear" w:color="auto" w:fill="FFFFCC"/>
            <w:vAlign w:val="bottom"/>
          </w:tcPr>
          <w:p w14:paraId="60922FAD" w14:textId="4FC4C89F" w:rsidR="004615CB" w:rsidDel="000336D2" w:rsidRDefault="004615CB" w:rsidP="004615CB">
            <w:pPr>
              <w:pStyle w:val="ListParagraph"/>
              <w:numPr>
                <w:ilvl w:val="0"/>
                <w:numId w:val="30"/>
              </w:numPr>
              <w:pBdr>
                <w:top w:val="nil"/>
                <w:left w:val="nil"/>
                <w:bottom w:val="nil"/>
                <w:right w:val="nil"/>
                <w:between w:val="nil"/>
              </w:pBdr>
              <w:spacing w:after="0" w:line="240" w:lineRule="auto"/>
              <w:rPr>
                <w:del w:id="3142" w:author="Dinesh N" w:date="2024-06-22T23:24:00Z" w16du:dateUtc="2024-06-22T17:54:00Z"/>
                <w:rFonts w:ascii="Play" w:eastAsia="Play" w:hAnsi="Play" w:cs="Play"/>
                <w:b/>
                <w:color w:val="005E00"/>
                <w:sz w:val="24"/>
                <w:szCs w:val="24"/>
              </w:rPr>
            </w:pPr>
            <w:del w:id="3143" w:author="Dinesh N" w:date="2024-06-22T23:24:00Z" w16du:dateUtc="2024-06-22T17:54:00Z">
              <w:r w:rsidRPr="00154358" w:rsidDel="000336D2">
                <w:rPr>
                  <w:rFonts w:ascii="Play" w:eastAsia="Play" w:hAnsi="Play" w:cs="Play"/>
                  <w:b/>
                  <w:color w:val="005E00"/>
                  <w:sz w:val="24"/>
                  <w:szCs w:val="24"/>
                </w:rPr>
                <w:delText xml:space="preserve">Liver </w:delText>
              </w:r>
              <w:r w:rsidDel="000336D2">
                <w:rPr>
                  <w:rFonts w:ascii="Play" w:eastAsia="Play" w:hAnsi="Play" w:cs="Play"/>
                  <w:b/>
                  <w:color w:val="005E00"/>
                  <w:sz w:val="24"/>
                  <w:szCs w:val="24"/>
                </w:rPr>
                <w:delText>problem.</w:delText>
              </w:r>
            </w:del>
          </w:p>
          <w:p w14:paraId="633BEE37" w14:textId="0C674E70" w:rsidR="004615CB" w:rsidRPr="00154358" w:rsidDel="000336D2" w:rsidRDefault="004615CB" w:rsidP="004615CB">
            <w:pPr>
              <w:pStyle w:val="ListParagraph"/>
              <w:numPr>
                <w:ilvl w:val="0"/>
                <w:numId w:val="30"/>
              </w:numPr>
              <w:pBdr>
                <w:top w:val="nil"/>
                <w:left w:val="nil"/>
                <w:bottom w:val="nil"/>
                <w:right w:val="nil"/>
                <w:between w:val="nil"/>
              </w:pBdr>
              <w:spacing w:after="0" w:line="240" w:lineRule="auto"/>
              <w:rPr>
                <w:del w:id="3144" w:author="Dinesh N" w:date="2024-06-22T23:24:00Z" w16du:dateUtc="2024-06-22T17:54:00Z"/>
                <w:rFonts w:ascii="Play" w:eastAsia="Play" w:hAnsi="Play" w:cs="Play"/>
                <w:b/>
                <w:color w:val="005E00"/>
                <w:sz w:val="24"/>
                <w:szCs w:val="24"/>
              </w:rPr>
            </w:pPr>
            <w:del w:id="3145" w:author="Dinesh N" w:date="2024-06-22T23:24:00Z" w16du:dateUtc="2024-06-22T17:54:00Z">
              <w:r w:rsidRPr="00154358" w:rsidDel="000336D2">
                <w:rPr>
                  <w:rFonts w:ascii="Play" w:eastAsia="Play" w:hAnsi="Play" w:cs="Play"/>
                  <w:b/>
                  <w:color w:val="005E00"/>
                  <w:sz w:val="24"/>
                  <w:szCs w:val="24"/>
                </w:rPr>
                <w:delText>Skin problem.</w:delText>
              </w:r>
            </w:del>
          </w:p>
        </w:tc>
      </w:tr>
      <w:tr w:rsidR="004615CB" w:rsidDel="000336D2" w14:paraId="5EED5A7D" w14:textId="6FC659EF" w:rsidTr="00BC5984">
        <w:trPr>
          <w:trHeight w:val="349"/>
          <w:del w:id="3146"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5136BE1A" w14:textId="1EE97981" w:rsidR="004615CB" w:rsidDel="000336D2" w:rsidRDefault="004615CB" w:rsidP="00BC5984">
            <w:pPr>
              <w:spacing w:after="0" w:line="360" w:lineRule="auto"/>
              <w:rPr>
                <w:del w:id="3147" w:author="Dinesh N" w:date="2024-06-22T23:24:00Z" w16du:dateUtc="2024-06-22T17:54:00Z"/>
                <w:rFonts w:ascii="Play" w:eastAsia="Play" w:hAnsi="Play" w:cs="Play"/>
                <w:b/>
                <w:color w:val="1F3864"/>
                <w:sz w:val="24"/>
                <w:szCs w:val="24"/>
              </w:rPr>
            </w:pPr>
            <w:del w:id="3148" w:author="Dinesh N" w:date="2024-06-22T23:24:00Z" w16du:dateUtc="2024-06-22T17:54:00Z">
              <w:r w:rsidDel="000336D2">
                <w:rPr>
                  <w:rFonts w:ascii="Play" w:eastAsia="Play" w:hAnsi="Play" w:cs="Play"/>
                  <w:b/>
                  <w:color w:val="1F3864"/>
                  <w:sz w:val="24"/>
                  <w:szCs w:val="24"/>
                </w:rPr>
                <w:delText>RELATIONSHIP</w:delText>
              </w:r>
            </w:del>
          </w:p>
        </w:tc>
        <w:tc>
          <w:tcPr>
            <w:tcW w:w="8036" w:type="dxa"/>
            <w:tcBorders>
              <w:top w:val="nil"/>
              <w:left w:val="nil"/>
              <w:bottom w:val="single" w:sz="4" w:space="0" w:color="000000"/>
              <w:right w:val="single" w:sz="4" w:space="0" w:color="000000"/>
            </w:tcBorders>
            <w:shd w:val="clear" w:color="auto" w:fill="FFCCFF"/>
            <w:vAlign w:val="bottom"/>
          </w:tcPr>
          <w:p w14:paraId="3C27D399" w14:textId="23C24B10" w:rsidR="004615CB" w:rsidDel="000336D2" w:rsidRDefault="004615CB" w:rsidP="004615CB">
            <w:pPr>
              <w:numPr>
                <w:ilvl w:val="0"/>
                <w:numId w:val="28"/>
              </w:numPr>
              <w:pBdr>
                <w:top w:val="nil"/>
                <w:left w:val="nil"/>
                <w:bottom w:val="nil"/>
                <w:right w:val="nil"/>
                <w:between w:val="nil"/>
              </w:pBdr>
              <w:spacing w:after="0" w:line="240" w:lineRule="auto"/>
              <w:rPr>
                <w:del w:id="3149" w:author="Dinesh N" w:date="2024-06-22T23:24:00Z" w16du:dateUtc="2024-06-22T17:54:00Z"/>
                <w:rFonts w:ascii="Play" w:eastAsia="Play" w:hAnsi="Play" w:cs="Play"/>
                <w:b/>
                <w:color w:val="005E00"/>
                <w:sz w:val="24"/>
                <w:szCs w:val="24"/>
              </w:rPr>
            </w:pPr>
            <w:del w:id="3150" w:author="Dinesh N" w:date="2024-06-22T23:24:00Z" w16du:dateUtc="2024-06-22T17:54:00Z">
              <w:r w:rsidDel="000336D2">
                <w:rPr>
                  <w:rFonts w:ascii="Play" w:eastAsia="Play" w:hAnsi="Play" w:cs="Play"/>
                  <w:b/>
                  <w:color w:val="005E00"/>
                  <w:sz w:val="24"/>
                  <w:szCs w:val="24"/>
                </w:rPr>
                <w:delText>Responsible, take care of their family.</w:delText>
              </w:r>
            </w:del>
          </w:p>
        </w:tc>
      </w:tr>
    </w:tbl>
    <w:p w14:paraId="52B5594E" w14:textId="27751DB6" w:rsidR="004615CB" w:rsidDel="000336D2" w:rsidRDefault="004615CB" w:rsidP="004615CB">
      <w:pPr>
        <w:tabs>
          <w:tab w:val="left" w:pos="7635"/>
        </w:tabs>
        <w:rPr>
          <w:del w:id="3151" w:author="Dinesh N" w:date="2024-06-22T23:24:00Z" w16du:dateUtc="2024-06-22T17:54:00Z"/>
          <w:sz w:val="24"/>
          <w:szCs w:val="24"/>
        </w:rPr>
      </w:pPr>
    </w:p>
    <w:p w14:paraId="5557FA77" w14:textId="05E7C988" w:rsidR="00891CCB" w:rsidRPr="00891CCB" w:rsidDel="000336D2" w:rsidRDefault="00891CCB" w:rsidP="00891CCB">
      <w:pPr>
        <w:jc w:val="center"/>
        <w:rPr>
          <w:del w:id="3152" w:author="Dinesh N" w:date="2024-06-22T23:24:00Z" w16du:dateUtc="2024-06-22T17:54:00Z"/>
          <w:rFonts w:ascii="Arial Rounded MT Bold" w:hAnsi="Arial Rounded MT Bold"/>
          <w:color w:val="004E9A"/>
          <w:sz w:val="28"/>
          <w:szCs w:val="28"/>
        </w:rPr>
      </w:pPr>
      <w:del w:id="3153" w:author="Dinesh N" w:date="2024-06-22T23:24:00Z" w16du:dateUtc="2024-06-22T17:54:00Z">
        <w:r w:rsidRPr="008E3822" w:rsidDel="000336D2">
          <w:rPr>
            <w:rFonts w:ascii="Arial Rounded MT Bold" w:hAnsi="Arial Rounded MT Bold"/>
            <w:color w:val="004E9A"/>
            <w:sz w:val="28"/>
            <w:szCs w:val="28"/>
          </w:rPr>
          <w:delText xml:space="preserve">CONSOLIDATED NUMBER </w:delText>
        </w:r>
        <w:r w:rsidDel="000336D2">
          <w:rPr>
            <w:rFonts w:ascii="Arial Rounded MT Bold" w:hAnsi="Arial Rounded MT Bold"/>
            <w:color w:val="004E9A"/>
            <w:sz w:val="28"/>
            <w:szCs w:val="28"/>
          </w:rPr>
          <w:delText>4</w:delText>
        </w:r>
        <w:r w:rsidRPr="008E3822" w:rsidDel="000336D2">
          <w:rPr>
            <w:rFonts w:ascii="Arial Rounded MT Bold" w:hAnsi="Arial Rounded MT Bold"/>
            <w:color w:val="004E9A"/>
            <w:sz w:val="28"/>
            <w:szCs w:val="28"/>
          </w:rPr>
          <w:delText xml:space="preserve"> VIBRATION</w:delText>
        </w:r>
      </w:del>
    </w:p>
    <w:tbl>
      <w:tblPr>
        <w:tblW w:w="10187" w:type="dxa"/>
        <w:tblInd w:w="-365" w:type="dxa"/>
        <w:tblLayout w:type="fixed"/>
        <w:tblLook w:val="0400" w:firstRow="0" w:lastRow="0" w:firstColumn="0" w:lastColumn="0" w:noHBand="0" w:noVBand="1"/>
      </w:tblPr>
      <w:tblGrid>
        <w:gridCol w:w="2151"/>
        <w:gridCol w:w="8036"/>
      </w:tblGrid>
      <w:tr w:rsidR="004615CB" w:rsidDel="000336D2" w14:paraId="54CD6DC6" w14:textId="5748CAB8" w:rsidTr="00BC5984">
        <w:trPr>
          <w:trHeight w:val="390"/>
          <w:del w:id="3154" w:author="Dinesh N" w:date="2024-06-22T23:24:00Z"/>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0CECE"/>
            <w:vAlign w:val="bottom"/>
          </w:tcPr>
          <w:p w14:paraId="122FF4C2" w14:textId="1B1387AD" w:rsidR="004615CB" w:rsidDel="000336D2" w:rsidRDefault="004615CB" w:rsidP="00BC5984">
            <w:pPr>
              <w:spacing w:after="0" w:line="240" w:lineRule="auto"/>
              <w:jc w:val="center"/>
              <w:rPr>
                <w:del w:id="3155" w:author="Dinesh N" w:date="2024-06-22T23:24:00Z" w16du:dateUtc="2024-06-22T17:54:00Z"/>
                <w:rFonts w:ascii="Arial Rounded" w:eastAsia="Arial Rounded" w:hAnsi="Arial Rounded" w:cs="Arial Rounded"/>
                <w:b/>
                <w:color w:val="A20000"/>
                <w:sz w:val="28"/>
                <w:szCs w:val="28"/>
              </w:rPr>
            </w:pPr>
            <w:del w:id="3156" w:author="Dinesh N" w:date="2024-06-22T23:24:00Z" w16du:dateUtc="2024-06-22T17:54:00Z">
              <w:r w:rsidDel="000336D2">
                <w:rPr>
                  <w:rFonts w:ascii="Arial Rounded" w:eastAsia="Arial Rounded" w:hAnsi="Arial Rounded" w:cs="Arial Rounded"/>
                  <w:b/>
                  <w:color w:val="A20000"/>
                  <w:sz w:val="28"/>
                  <w:szCs w:val="28"/>
                </w:rPr>
                <w:delText>NUMBER 4 VIBRATION</w:delText>
              </w:r>
            </w:del>
          </w:p>
        </w:tc>
      </w:tr>
      <w:tr w:rsidR="004615CB" w:rsidDel="000336D2" w14:paraId="6546E7B4" w14:textId="0E3FE684" w:rsidTr="00BC5984">
        <w:trPr>
          <w:trHeight w:val="349"/>
          <w:del w:id="3157"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67F920B7" w14:textId="738BA83A" w:rsidR="004615CB" w:rsidDel="000336D2" w:rsidRDefault="004615CB" w:rsidP="00BC5984">
            <w:pPr>
              <w:spacing w:after="0" w:line="480" w:lineRule="auto"/>
              <w:rPr>
                <w:del w:id="3158" w:author="Dinesh N" w:date="2024-06-22T23:24:00Z" w16du:dateUtc="2024-06-22T17:54:00Z"/>
                <w:rFonts w:ascii="Play" w:eastAsia="Play" w:hAnsi="Play" w:cs="Play"/>
                <w:b/>
                <w:color w:val="1F3864"/>
                <w:sz w:val="24"/>
                <w:szCs w:val="24"/>
              </w:rPr>
            </w:pPr>
            <w:del w:id="3159" w:author="Dinesh N" w:date="2024-06-22T23:24:00Z" w16du:dateUtc="2024-06-22T17:54:00Z">
              <w:r w:rsidDel="000336D2">
                <w:rPr>
                  <w:rFonts w:ascii="Play" w:eastAsia="Play" w:hAnsi="Play" w:cs="Play"/>
                  <w:b/>
                  <w:color w:val="1F3864"/>
                  <w:sz w:val="24"/>
                  <w:szCs w:val="24"/>
                </w:rPr>
                <w:delText>POSITIVE</w:delText>
              </w:r>
            </w:del>
          </w:p>
        </w:tc>
        <w:tc>
          <w:tcPr>
            <w:tcW w:w="8036" w:type="dxa"/>
            <w:tcBorders>
              <w:top w:val="nil"/>
              <w:left w:val="nil"/>
              <w:bottom w:val="single" w:sz="4" w:space="0" w:color="000000"/>
              <w:right w:val="single" w:sz="4" w:space="0" w:color="000000"/>
            </w:tcBorders>
            <w:shd w:val="clear" w:color="auto" w:fill="FFCCFF"/>
            <w:vAlign w:val="bottom"/>
          </w:tcPr>
          <w:p w14:paraId="5B68F9E0" w14:textId="54B71225" w:rsidR="004615CB" w:rsidDel="000336D2" w:rsidRDefault="004615CB" w:rsidP="004615CB">
            <w:pPr>
              <w:numPr>
                <w:ilvl w:val="0"/>
                <w:numId w:val="28"/>
              </w:numPr>
              <w:pBdr>
                <w:top w:val="nil"/>
                <w:left w:val="nil"/>
                <w:bottom w:val="nil"/>
                <w:right w:val="nil"/>
                <w:between w:val="nil"/>
              </w:pBdr>
              <w:spacing w:after="0" w:line="240" w:lineRule="auto"/>
              <w:rPr>
                <w:del w:id="3160" w:author="Dinesh N" w:date="2024-06-22T23:24:00Z" w16du:dateUtc="2024-06-22T17:54:00Z"/>
                <w:rFonts w:ascii="Play" w:eastAsia="Play" w:hAnsi="Play" w:cs="Play"/>
                <w:b/>
                <w:color w:val="005E00"/>
                <w:sz w:val="24"/>
                <w:szCs w:val="24"/>
              </w:rPr>
            </w:pPr>
            <w:del w:id="3161" w:author="Dinesh N" w:date="2024-06-22T23:24:00Z" w16du:dateUtc="2024-06-22T17:54:00Z">
              <w:r w:rsidDel="000336D2">
                <w:rPr>
                  <w:rFonts w:ascii="Play" w:eastAsia="Play" w:hAnsi="Play" w:cs="Play"/>
                  <w:b/>
                  <w:color w:val="005E00"/>
                  <w:sz w:val="24"/>
                  <w:szCs w:val="24"/>
                </w:rPr>
                <w:delText>Disciplined, Organized, Hardworking, Perfectionist, Fundamentalist, Practical, good employee but not good Boss.</w:delText>
              </w:r>
            </w:del>
          </w:p>
        </w:tc>
      </w:tr>
      <w:tr w:rsidR="004615CB" w:rsidDel="000336D2" w14:paraId="5ADEE906" w14:textId="1DDBFE50" w:rsidTr="00BC5984">
        <w:trPr>
          <w:trHeight w:val="349"/>
          <w:del w:id="3162"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6C33E2B8" w14:textId="42392F33" w:rsidR="004615CB" w:rsidDel="000336D2" w:rsidRDefault="004615CB" w:rsidP="00BC5984">
            <w:pPr>
              <w:spacing w:after="0" w:line="360" w:lineRule="auto"/>
              <w:rPr>
                <w:del w:id="3163" w:author="Dinesh N" w:date="2024-06-22T23:24:00Z" w16du:dateUtc="2024-06-22T17:54:00Z"/>
                <w:rFonts w:ascii="Play" w:eastAsia="Play" w:hAnsi="Play" w:cs="Play"/>
                <w:b/>
                <w:color w:val="1F3864"/>
                <w:sz w:val="24"/>
                <w:szCs w:val="24"/>
              </w:rPr>
            </w:pPr>
            <w:del w:id="3164" w:author="Dinesh N" w:date="2024-06-22T23:24:00Z" w16du:dateUtc="2024-06-22T17:54:00Z">
              <w:r w:rsidDel="000336D2">
                <w:rPr>
                  <w:rFonts w:ascii="Play" w:eastAsia="Play" w:hAnsi="Play" w:cs="Play"/>
                  <w:b/>
                  <w:color w:val="1F3864"/>
                  <w:sz w:val="24"/>
                  <w:szCs w:val="24"/>
                </w:rPr>
                <w:delText>NEGATIVE</w:delText>
              </w:r>
            </w:del>
          </w:p>
        </w:tc>
        <w:tc>
          <w:tcPr>
            <w:tcW w:w="8036" w:type="dxa"/>
            <w:tcBorders>
              <w:top w:val="nil"/>
              <w:left w:val="nil"/>
              <w:bottom w:val="single" w:sz="4" w:space="0" w:color="000000"/>
              <w:right w:val="single" w:sz="4" w:space="0" w:color="000000"/>
            </w:tcBorders>
            <w:shd w:val="clear" w:color="auto" w:fill="FFFFCC"/>
            <w:vAlign w:val="bottom"/>
          </w:tcPr>
          <w:p w14:paraId="1D8D9020" w14:textId="72681434" w:rsidR="004615CB" w:rsidDel="000336D2" w:rsidRDefault="004615CB" w:rsidP="004615CB">
            <w:pPr>
              <w:numPr>
                <w:ilvl w:val="0"/>
                <w:numId w:val="28"/>
              </w:numPr>
              <w:pBdr>
                <w:top w:val="nil"/>
                <w:left w:val="nil"/>
                <w:bottom w:val="nil"/>
                <w:right w:val="nil"/>
                <w:between w:val="nil"/>
              </w:pBdr>
              <w:spacing w:after="0" w:line="240" w:lineRule="auto"/>
              <w:rPr>
                <w:del w:id="3165" w:author="Dinesh N" w:date="2024-06-22T23:24:00Z" w16du:dateUtc="2024-06-22T17:54:00Z"/>
                <w:rFonts w:ascii="Play" w:eastAsia="Play" w:hAnsi="Play" w:cs="Play"/>
                <w:b/>
                <w:color w:val="005E00"/>
                <w:sz w:val="24"/>
                <w:szCs w:val="24"/>
              </w:rPr>
            </w:pPr>
            <w:del w:id="3166" w:author="Dinesh N" w:date="2024-06-22T23:24:00Z" w16du:dateUtc="2024-06-22T17:54:00Z">
              <w:r w:rsidDel="000336D2">
                <w:rPr>
                  <w:rFonts w:ascii="Play" w:eastAsia="Play" w:hAnsi="Play" w:cs="Play"/>
                  <w:b/>
                  <w:color w:val="005E00"/>
                  <w:sz w:val="24"/>
                  <w:szCs w:val="24"/>
                </w:rPr>
                <w:delText>Stubborn, lack of imagination, more health issue</w:delText>
              </w:r>
            </w:del>
            <w:ins w:id="3167" w:author="Sandhya T" w:date="2024-06-20T10:57:00Z" w16du:dateUtc="2024-06-20T05:27:00Z">
              <w:del w:id="3168" w:author="Dinesh N" w:date="2024-06-22T23:24:00Z" w16du:dateUtc="2024-06-22T17:54:00Z">
                <w:r w:rsidR="00AE6A0A" w:rsidDel="000336D2">
                  <w:rPr>
                    <w:rFonts w:ascii="Play" w:eastAsia="Play" w:hAnsi="Play" w:cs="Play"/>
                    <w:b/>
                    <w:color w:val="005E00"/>
                    <w:sz w:val="24"/>
                    <w:szCs w:val="24"/>
                  </w:rPr>
                  <w:delText>s</w:delText>
                </w:r>
              </w:del>
            </w:ins>
            <w:del w:id="3169" w:author="Dinesh N" w:date="2024-06-22T23:24:00Z" w16du:dateUtc="2024-06-22T17:54:00Z">
              <w:r w:rsidDel="000336D2">
                <w:rPr>
                  <w:rFonts w:ascii="Play" w:eastAsia="Play" w:hAnsi="Play" w:cs="Play"/>
                  <w:b/>
                  <w:color w:val="005E00"/>
                  <w:sz w:val="24"/>
                  <w:szCs w:val="24"/>
                </w:rPr>
                <w:delText>, adamant, argumentative.</w:delText>
              </w:r>
            </w:del>
          </w:p>
        </w:tc>
      </w:tr>
      <w:tr w:rsidR="004615CB" w:rsidDel="000336D2" w14:paraId="0DE5FD45" w14:textId="5898DDB8" w:rsidTr="00BC5984">
        <w:trPr>
          <w:trHeight w:val="349"/>
          <w:del w:id="3170"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349E7D5F" w14:textId="7C0F5714" w:rsidR="004615CB" w:rsidDel="000336D2" w:rsidRDefault="004615CB" w:rsidP="00BC5984">
            <w:pPr>
              <w:spacing w:after="0" w:line="276" w:lineRule="auto"/>
              <w:rPr>
                <w:del w:id="3171" w:author="Dinesh N" w:date="2024-06-22T23:24:00Z" w16du:dateUtc="2024-06-22T17:54:00Z"/>
                <w:rFonts w:ascii="Play" w:eastAsia="Play" w:hAnsi="Play" w:cs="Play"/>
                <w:b/>
                <w:color w:val="1F3864"/>
                <w:sz w:val="24"/>
                <w:szCs w:val="24"/>
              </w:rPr>
            </w:pPr>
            <w:del w:id="3172" w:author="Dinesh N" w:date="2024-06-22T23:24:00Z" w16du:dateUtc="2024-06-22T17:54:00Z">
              <w:r w:rsidDel="000336D2">
                <w:rPr>
                  <w:rFonts w:ascii="Play" w:eastAsia="Play" w:hAnsi="Play" w:cs="Play"/>
                  <w:b/>
                  <w:color w:val="1F3864"/>
                  <w:sz w:val="24"/>
                  <w:szCs w:val="24"/>
                </w:rPr>
                <w:delText>FINANCE</w:delText>
              </w:r>
            </w:del>
          </w:p>
        </w:tc>
        <w:tc>
          <w:tcPr>
            <w:tcW w:w="8036" w:type="dxa"/>
            <w:tcBorders>
              <w:top w:val="nil"/>
              <w:left w:val="nil"/>
              <w:bottom w:val="single" w:sz="4" w:space="0" w:color="000000"/>
              <w:right w:val="single" w:sz="4" w:space="0" w:color="000000"/>
            </w:tcBorders>
            <w:shd w:val="clear" w:color="auto" w:fill="FFCCFF"/>
            <w:vAlign w:val="bottom"/>
          </w:tcPr>
          <w:p w14:paraId="3F3C7875" w14:textId="5E936BBB" w:rsidR="004615CB" w:rsidDel="000336D2" w:rsidRDefault="004615CB" w:rsidP="004615CB">
            <w:pPr>
              <w:numPr>
                <w:ilvl w:val="0"/>
                <w:numId w:val="28"/>
              </w:numPr>
              <w:pBdr>
                <w:top w:val="nil"/>
                <w:left w:val="nil"/>
                <w:bottom w:val="nil"/>
                <w:right w:val="nil"/>
                <w:between w:val="nil"/>
              </w:pBdr>
              <w:spacing w:after="0" w:line="240" w:lineRule="auto"/>
              <w:rPr>
                <w:del w:id="3173" w:author="Dinesh N" w:date="2024-06-22T23:24:00Z" w16du:dateUtc="2024-06-22T17:54:00Z"/>
                <w:rFonts w:ascii="Play" w:eastAsia="Play" w:hAnsi="Play" w:cs="Play"/>
                <w:b/>
                <w:color w:val="005E00"/>
                <w:sz w:val="24"/>
                <w:szCs w:val="24"/>
              </w:rPr>
            </w:pPr>
            <w:del w:id="3174" w:author="Dinesh N" w:date="2024-06-22T23:24:00Z" w16du:dateUtc="2024-06-22T17:54:00Z">
              <w:r w:rsidDel="000336D2">
                <w:rPr>
                  <w:rFonts w:ascii="Play" w:eastAsia="Play" w:hAnsi="Play" w:cs="Play"/>
                  <w:b/>
                  <w:color w:val="005E00"/>
                  <w:sz w:val="24"/>
                  <w:szCs w:val="24"/>
                </w:rPr>
                <w:delText>Money comes with lot of hard</w:delText>
              </w:r>
            </w:del>
            <w:ins w:id="3175" w:author="Sandhya T" w:date="2024-06-20T10:57:00Z" w16du:dateUtc="2024-06-20T05:27:00Z">
              <w:del w:id="3176" w:author="Dinesh N" w:date="2024-06-22T23:24:00Z" w16du:dateUtc="2024-06-22T17:54:00Z">
                <w:r w:rsidR="00AE6A0A" w:rsidDel="000336D2">
                  <w:rPr>
                    <w:rFonts w:ascii="Play" w:eastAsia="Play" w:hAnsi="Play" w:cs="Play"/>
                    <w:b/>
                    <w:color w:val="005E00"/>
                    <w:sz w:val="24"/>
                    <w:szCs w:val="24"/>
                  </w:rPr>
                  <w:delText xml:space="preserve"> </w:delText>
                </w:r>
              </w:del>
            </w:ins>
            <w:del w:id="3177" w:author="Dinesh N" w:date="2024-06-22T23:24:00Z" w16du:dateUtc="2024-06-22T17:54:00Z">
              <w:r w:rsidDel="000336D2">
                <w:rPr>
                  <w:rFonts w:ascii="Play" w:eastAsia="Play" w:hAnsi="Play" w:cs="Play"/>
                  <w:b/>
                  <w:color w:val="005E00"/>
                  <w:sz w:val="24"/>
                  <w:szCs w:val="24"/>
                </w:rPr>
                <w:delText>work.</w:delText>
              </w:r>
            </w:del>
          </w:p>
        </w:tc>
      </w:tr>
      <w:tr w:rsidR="004615CB" w:rsidDel="000336D2" w14:paraId="268189D4" w14:textId="4EBD6C29" w:rsidTr="00BC5984">
        <w:trPr>
          <w:trHeight w:val="349"/>
          <w:del w:id="3178"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4B31EE99" w14:textId="45ED592E" w:rsidR="004615CB" w:rsidDel="000336D2" w:rsidRDefault="004615CB" w:rsidP="00BC5984">
            <w:pPr>
              <w:spacing w:after="0" w:line="600" w:lineRule="auto"/>
              <w:rPr>
                <w:del w:id="3179" w:author="Dinesh N" w:date="2024-06-22T23:24:00Z" w16du:dateUtc="2024-06-22T17:54:00Z"/>
                <w:rFonts w:ascii="Play" w:eastAsia="Play" w:hAnsi="Play" w:cs="Play"/>
                <w:b/>
                <w:color w:val="1F3864"/>
                <w:sz w:val="24"/>
                <w:szCs w:val="24"/>
              </w:rPr>
            </w:pPr>
            <w:del w:id="3180" w:author="Dinesh N" w:date="2024-06-22T23:24:00Z" w16du:dateUtc="2024-06-22T17:54:00Z">
              <w:r w:rsidDel="000336D2">
                <w:rPr>
                  <w:rFonts w:ascii="Play" w:eastAsia="Play" w:hAnsi="Play" w:cs="Play"/>
                  <w:b/>
                  <w:color w:val="1F3864"/>
                  <w:sz w:val="24"/>
                  <w:szCs w:val="24"/>
                </w:rPr>
                <w:delText>HEALTH</w:delText>
              </w:r>
            </w:del>
          </w:p>
        </w:tc>
        <w:tc>
          <w:tcPr>
            <w:tcW w:w="8036" w:type="dxa"/>
            <w:tcBorders>
              <w:top w:val="nil"/>
              <w:left w:val="nil"/>
              <w:bottom w:val="single" w:sz="4" w:space="0" w:color="000000"/>
              <w:right w:val="single" w:sz="4" w:space="0" w:color="000000"/>
            </w:tcBorders>
            <w:shd w:val="clear" w:color="auto" w:fill="FFFFCC"/>
            <w:vAlign w:val="bottom"/>
          </w:tcPr>
          <w:p w14:paraId="559B35B4" w14:textId="670AEB7B" w:rsidR="004615CB" w:rsidDel="000336D2" w:rsidRDefault="004615CB" w:rsidP="004615CB">
            <w:pPr>
              <w:numPr>
                <w:ilvl w:val="0"/>
                <w:numId w:val="28"/>
              </w:numPr>
              <w:pBdr>
                <w:top w:val="nil"/>
                <w:left w:val="nil"/>
                <w:bottom w:val="nil"/>
                <w:right w:val="nil"/>
                <w:between w:val="nil"/>
              </w:pBdr>
              <w:spacing w:after="0" w:line="240" w:lineRule="auto"/>
              <w:rPr>
                <w:del w:id="3181" w:author="Dinesh N" w:date="2024-06-22T23:24:00Z" w16du:dateUtc="2024-06-22T17:54:00Z"/>
                <w:rFonts w:ascii="Play" w:eastAsia="Play" w:hAnsi="Play" w:cs="Play"/>
                <w:b/>
                <w:color w:val="005E00"/>
                <w:sz w:val="24"/>
                <w:szCs w:val="24"/>
              </w:rPr>
            </w:pPr>
            <w:del w:id="3182" w:author="Dinesh N" w:date="2024-06-22T23:24:00Z" w16du:dateUtc="2024-06-22T17:54:00Z">
              <w:r w:rsidDel="000336D2">
                <w:rPr>
                  <w:rFonts w:ascii="Play" w:eastAsia="Play" w:hAnsi="Play" w:cs="Play"/>
                  <w:b/>
                  <w:color w:val="005E00"/>
                  <w:sz w:val="24"/>
                  <w:szCs w:val="24"/>
                </w:rPr>
                <w:delText>Gastric.</w:delText>
              </w:r>
            </w:del>
          </w:p>
          <w:p w14:paraId="3E68173A" w14:textId="69AF29C7" w:rsidR="004615CB" w:rsidDel="000336D2" w:rsidRDefault="004615CB" w:rsidP="004615CB">
            <w:pPr>
              <w:numPr>
                <w:ilvl w:val="0"/>
                <w:numId w:val="28"/>
              </w:numPr>
              <w:pBdr>
                <w:top w:val="nil"/>
                <w:left w:val="nil"/>
                <w:bottom w:val="nil"/>
                <w:right w:val="nil"/>
                <w:between w:val="nil"/>
              </w:pBdr>
              <w:spacing w:after="0" w:line="240" w:lineRule="auto"/>
              <w:rPr>
                <w:del w:id="3183" w:author="Dinesh N" w:date="2024-06-22T23:24:00Z" w16du:dateUtc="2024-06-22T17:54:00Z"/>
                <w:rFonts w:ascii="Play" w:eastAsia="Play" w:hAnsi="Play" w:cs="Play"/>
                <w:b/>
                <w:color w:val="005E00"/>
                <w:sz w:val="24"/>
                <w:szCs w:val="24"/>
              </w:rPr>
            </w:pPr>
            <w:del w:id="3184" w:author="Dinesh N" w:date="2024-06-22T23:24:00Z" w16du:dateUtc="2024-06-22T17:54:00Z">
              <w:r w:rsidDel="000336D2">
                <w:rPr>
                  <w:rFonts w:ascii="Play" w:eastAsia="Play" w:hAnsi="Play" w:cs="Play"/>
                  <w:b/>
                  <w:color w:val="005E00"/>
                  <w:sz w:val="24"/>
                  <w:szCs w:val="24"/>
                </w:rPr>
                <w:delText>Stomach related issue.</w:delText>
              </w:r>
            </w:del>
          </w:p>
          <w:p w14:paraId="3A4FE7EF" w14:textId="32930F44" w:rsidR="004615CB" w:rsidDel="000336D2" w:rsidRDefault="004615CB" w:rsidP="004615CB">
            <w:pPr>
              <w:numPr>
                <w:ilvl w:val="0"/>
                <w:numId w:val="28"/>
              </w:numPr>
              <w:pBdr>
                <w:top w:val="nil"/>
                <w:left w:val="nil"/>
                <w:bottom w:val="nil"/>
                <w:right w:val="nil"/>
                <w:between w:val="nil"/>
              </w:pBdr>
              <w:spacing w:after="0" w:line="240" w:lineRule="auto"/>
              <w:rPr>
                <w:del w:id="3185" w:author="Dinesh N" w:date="2024-06-22T23:24:00Z" w16du:dateUtc="2024-06-22T17:54:00Z"/>
                <w:rFonts w:ascii="Play" w:eastAsia="Play" w:hAnsi="Play" w:cs="Play"/>
                <w:b/>
                <w:color w:val="005E00"/>
                <w:sz w:val="24"/>
                <w:szCs w:val="24"/>
              </w:rPr>
            </w:pPr>
            <w:del w:id="3186" w:author="Dinesh N" w:date="2024-06-22T23:24:00Z" w16du:dateUtc="2024-06-22T17:54:00Z">
              <w:r w:rsidDel="000336D2">
                <w:rPr>
                  <w:rFonts w:ascii="Play" w:eastAsia="Play" w:hAnsi="Play" w:cs="Play"/>
                  <w:b/>
                  <w:color w:val="005E00"/>
                  <w:sz w:val="24"/>
                  <w:szCs w:val="24"/>
                </w:rPr>
                <w:delText>Chronic disease.</w:delText>
              </w:r>
            </w:del>
          </w:p>
        </w:tc>
      </w:tr>
      <w:tr w:rsidR="004615CB" w:rsidDel="000336D2" w14:paraId="1DA677E3" w14:textId="6DC8AEC7" w:rsidTr="00BC5984">
        <w:trPr>
          <w:trHeight w:val="349"/>
          <w:del w:id="3187"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529140DD" w14:textId="0030C762" w:rsidR="004615CB" w:rsidDel="000336D2" w:rsidRDefault="004615CB" w:rsidP="00BC5984">
            <w:pPr>
              <w:spacing w:after="0" w:line="360" w:lineRule="auto"/>
              <w:rPr>
                <w:del w:id="3188" w:author="Dinesh N" w:date="2024-06-22T23:24:00Z" w16du:dateUtc="2024-06-22T17:54:00Z"/>
                <w:rFonts w:ascii="Play" w:eastAsia="Play" w:hAnsi="Play" w:cs="Play"/>
                <w:b/>
                <w:color w:val="1F3864"/>
                <w:sz w:val="24"/>
                <w:szCs w:val="24"/>
              </w:rPr>
            </w:pPr>
            <w:del w:id="3189" w:author="Dinesh N" w:date="2024-06-22T23:24:00Z" w16du:dateUtc="2024-06-22T17:54:00Z">
              <w:r w:rsidDel="000336D2">
                <w:rPr>
                  <w:rFonts w:ascii="Play" w:eastAsia="Play" w:hAnsi="Play" w:cs="Play"/>
                  <w:b/>
                  <w:color w:val="1F3864"/>
                  <w:sz w:val="24"/>
                  <w:szCs w:val="24"/>
                </w:rPr>
                <w:delText>RELATIONSHIP</w:delText>
              </w:r>
            </w:del>
          </w:p>
        </w:tc>
        <w:tc>
          <w:tcPr>
            <w:tcW w:w="8036" w:type="dxa"/>
            <w:tcBorders>
              <w:top w:val="nil"/>
              <w:left w:val="nil"/>
              <w:bottom w:val="single" w:sz="4" w:space="0" w:color="000000"/>
              <w:right w:val="single" w:sz="4" w:space="0" w:color="000000"/>
            </w:tcBorders>
            <w:shd w:val="clear" w:color="auto" w:fill="FFCCFF"/>
            <w:vAlign w:val="bottom"/>
          </w:tcPr>
          <w:p w14:paraId="297236A1" w14:textId="23A78C93" w:rsidR="004615CB" w:rsidDel="000336D2" w:rsidRDefault="004615CB" w:rsidP="004615CB">
            <w:pPr>
              <w:numPr>
                <w:ilvl w:val="0"/>
                <w:numId w:val="28"/>
              </w:numPr>
              <w:pBdr>
                <w:top w:val="nil"/>
                <w:left w:val="nil"/>
                <w:bottom w:val="nil"/>
                <w:right w:val="nil"/>
                <w:between w:val="nil"/>
              </w:pBdr>
              <w:spacing w:after="0" w:line="240" w:lineRule="auto"/>
              <w:rPr>
                <w:del w:id="3190" w:author="Dinesh N" w:date="2024-06-22T23:24:00Z" w16du:dateUtc="2024-06-22T17:54:00Z"/>
                <w:rFonts w:ascii="Play" w:eastAsia="Play" w:hAnsi="Play" w:cs="Play"/>
                <w:b/>
                <w:color w:val="005E00"/>
                <w:sz w:val="24"/>
                <w:szCs w:val="24"/>
              </w:rPr>
            </w:pPr>
            <w:del w:id="3191" w:author="Dinesh N" w:date="2024-06-22T23:24:00Z" w16du:dateUtc="2024-06-22T17:54:00Z">
              <w:r w:rsidDel="000336D2">
                <w:rPr>
                  <w:rFonts w:ascii="Play" w:eastAsia="Play" w:hAnsi="Play" w:cs="Play"/>
                  <w:b/>
                  <w:color w:val="005E00"/>
                  <w:sz w:val="24"/>
                  <w:szCs w:val="24"/>
                </w:rPr>
                <w:delText>They are responsible, lack of flexibility, they struggle in relationship.</w:delText>
              </w:r>
            </w:del>
          </w:p>
        </w:tc>
      </w:tr>
    </w:tbl>
    <w:p w14:paraId="1651F830" w14:textId="46E5FE28" w:rsidR="004615CB" w:rsidDel="000336D2" w:rsidRDefault="004615CB" w:rsidP="004615CB">
      <w:pPr>
        <w:tabs>
          <w:tab w:val="left" w:pos="7635"/>
        </w:tabs>
        <w:rPr>
          <w:del w:id="3192" w:author="Dinesh N" w:date="2024-06-22T23:24:00Z" w16du:dateUtc="2024-06-22T17:54:00Z"/>
          <w:sz w:val="24"/>
          <w:szCs w:val="24"/>
        </w:rPr>
      </w:pPr>
    </w:p>
    <w:p w14:paraId="2C6A87B2" w14:textId="37849D0D" w:rsidR="00891CCB" w:rsidRPr="00891CCB" w:rsidDel="000336D2" w:rsidRDefault="00891CCB" w:rsidP="00891CCB">
      <w:pPr>
        <w:jc w:val="center"/>
        <w:rPr>
          <w:del w:id="3193" w:author="Dinesh N" w:date="2024-06-22T23:24:00Z" w16du:dateUtc="2024-06-22T17:54:00Z"/>
          <w:rFonts w:ascii="Arial Rounded MT Bold" w:hAnsi="Arial Rounded MT Bold"/>
          <w:color w:val="004E9A"/>
          <w:sz w:val="28"/>
          <w:szCs w:val="28"/>
        </w:rPr>
      </w:pPr>
      <w:del w:id="3194" w:author="Dinesh N" w:date="2024-06-22T23:24:00Z" w16du:dateUtc="2024-06-22T17:54:00Z">
        <w:r w:rsidRPr="008E3822" w:rsidDel="000336D2">
          <w:rPr>
            <w:rFonts w:ascii="Arial Rounded MT Bold" w:hAnsi="Arial Rounded MT Bold"/>
            <w:color w:val="004E9A"/>
            <w:sz w:val="28"/>
            <w:szCs w:val="28"/>
          </w:rPr>
          <w:delText xml:space="preserve">CONSOLIDATED NUMBER </w:delText>
        </w:r>
        <w:r w:rsidDel="000336D2">
          <w:rPr>
            <w:rFonts w:ascii="Arial Rounded MT Bold" w:hAnsi="Arial Rounded MT Bold"/>
            <w:color w:val="004E9A"/>
            <w:sz w:val="28"/>
            <w:szCs w:val="28"/>
          </w:rPr>
          <w:delText>5</w:delText>
        </w:r>
        <w:r w:rsidRPr="008E3822" w:rsidDel="000336D2">
          <w:rPr>
            <w:rFonts w:ascii="Arial Rounded MT Bold" w:hAnsi="Arial Rounded MT Bold"/>
            <w:color w:val="004E9A"/>
            <w:sz w:val="28"/>
            <w:szCs w:val="28"/>
          </w:rPr>
          <w:delText xml:space="preserve"> VIBRATION</w:delText>
        </w:r>
      </w:del>
    </w:p>
    <w:tbl>
      <w:tblPr>
        <w:tblW w:w="10187" w:type="dxa"/>
        <w:tblInd w:w="-365" w:type="dxa"/>
        <w:tblLayout w:type="fixed"/>
        <w:tblLook w:val="0400" w:firstRow="0" w:lastRow="0" w:firstColumn="0" w:lastColumn="0" w:noHBand="0" w:noVBand="1"/>
      </w:tblPr>
      <w:tblGrid>
        <w:gridCol w:w="2151"/>
        <w:gridCol w:w="8036"/>
      </w:tblGrid>
      <w:tr w:rsidR="004615CB" w:rsidDel="000336D2" w14:paraId="7A982D71" w14:textId="3BCBC086" w:rsidTr="00BC5984">
        <w:trPr>
          <w:trHeight w:val="390"/>
          <w:del w:id="3195" w:author="Dinesh N" w:date="2024-06-22T23:24:00Z"/>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0CECE"/>
            <w:vAlign w:val="bottom"/>
          </w:tcPr>
          <w:p w14:paraId="61AB102B" w14:textId="4132253F" w:rsidR="004615CB" w:rsidDel="000336D2" w:rsidRDefault="004615CB" w:rsidP="00BC5984">
            <w:pPr>
              <w:spacing w:after="0" w:line="240" w:lineRule="auto"/>
              <w:jc w:val="center"/>
              <w:rPr>
                <w:del w:id="3196" w:author="Dinesh N" w:date="2024-06-22T23:24:00Z" w16du:dateUtc="2024-06-22T17:54:00Z"/>
                <w:rFonts w:ascii="Arial Rounded" w:eastAsia="Arial Rounded" w:hAnsi="Arial Rounded" w:cs="Arial Rounded"/>
                <w:b/>
                <w:color w:val="A20000"/>
                <w:sz w:val="28"/>
                <w:szCs w:val="28"/>
              </w:rPr>
            </w:pPr>
            <w:del w:id="3197" w:author="Dinesh N" w:date="2024-06-22T23:24:00Z" w16du:dateUtc="2024-06-22T17:54:00Z">
              <w:r w:rsidDel="000336D2">
                <w:rPr>
                  <w:rFonts w:ascii="Arial Rounded" w:eastAsia="Arial Rounded" w:hAnsi="Arial Rounded" w:cs="Arial Rounded"/>
                  <w:b/>
                  <w:color w:val="A20000"/>
                  <w:sz w:val="28"/>
                  <w:szCs w:val="28"/>
                </w:rPr>
                <w:delText>NUMBER 5 VIBRATION</w:delText>
              </w:r>
            </w:del>
          </w:p>
        </w:tc>
      </w:tr>
      <w:tr w:rsidR="004615CB" w:rsidDel="000336D2" w14:paraId="526CE54F" w14:textId="740208A6" w:rsidTr="00BC5984">
        <w:trPr>
          <w:trHeight w:val="349"/>
          <w:del w:id="3198"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3B143080" w14:textId="75C3BCEA" w:rsidR="004615CB" w:rsidDel="000336D2" w:rsidRDefault="004615CB" w:rsidP="00BC5984">
            <w:pPr>
              <w:spacing w:after="0" w:line="480" w:lineRule="auto"/>
              <w:rPr>
                <w:del w:id="3199" w:author="Dinesh N" w:date="2024-06-22T23:24:00Z" w16du:dateUtc="2024-06-22T17:54:00Z"/>
                <w:rFonts w:ascii="Play" w:eastAsia="Play" w:hAnsi="Play" w:cs="Play"/>
                <w:b/>
                <w:color w:val="1F3864"/>
                <w:sz w:val="24"/>
                <w:szCs w:val="24"/>
              </w:rPr>
            </w:pPr>
            <w:del w:id="3200" w:author="Dinesh N" w:date="2024-06-22T23:24:00Z" w16du:dateUtc="2024-06-22T17:54:00Z">
              <w:r w:rsidDel="000336D2">
                <w:rPr>
                  <w:rFonts w:ascii="Play" w:eastAsia="Play" w:hAnsi="Play" w:cs="Play"/>
                  <w:b/>
                  <w:color w:val="1F3864"/>
                  <w:sz w:val="24"/>
                  <w:szCs w:val="24"/>
                </w:rPr>
                <w:delText>POSITIVE</w:delText>
              </w:r>
            </w:del>
          </w:p>
        </w:tc>
        <w:tc>
          <w:tcPr>
            <w:tcW w:w="8036" w:type="dxa"/>
            <w:tcBorders>
              <w:top w:val="nil"/>
              <w:left w:val="nil"/>
              <w:bottom w:val="single" w:sz="4" w:space="0" w:color="000000"/>
              <w:right w:val="single" w:sz="4" w:space="0" w:color="000000"/>
            </w:tcBorders>
            <w:shd w:val="clear" w:color="auto" w:fill="FFCCFF"/>
            <w:vAlign w:val="bottom"/>
          </w:tcPr>
          <w:p w14:paraId="1095806F" w14:textId="137E6C00" w:rsidR="004615CB" w:rsidDel="000336D2" w:rsidRDefault="004615CB" w:rsidP="004615CB">
            <w:pPr>
              <w:numPr>
                <w:ilvl w:val="0"/>
                <w:numId w:val="28"/>
              </w:numPr>
              <w:pBdr>
                <w:top w:val="nil"/>
                <w:left w:val="nil"/>
                <w:bottom w:val="nil"/>
                <w:right w:val="nil"/>
                <w:between w:val="nil"/>
              </w:pBdr>
              <w:spacing w:after="0" w:line="240" w:lineRule="auto"/>
              <w:rPr>
                <w:del w:id="3201" w:author="Dinesh N" w:date="2024-06-22T23:24:00Z" w16du:dateUtc="2024-06-22T17:54:00Z"/>
                <w:rFonts w:ascii="Play" w:eastAsia="Play" w:hAnsi="Play" w:cs="Play"/>
                <w:b/>
                <w:color w:val="005E00"/>
                <w:sz w:val="24"/>
                <w:szCs w:val="24"/>
              </w:rPr>
            </w:pPr>
            <w:del w:id="3202" w:author="Dinesh N" w:date="2024-06-22T23:24:00Z" w16du:dateUtc="2024-06-22T17:54:00Z">
              <w:r w:rsidDel="000336D2">
                <w:rPr>
                  <w:rFonts w:ascii="Play" w:eastAsia="Play" w:hAnsi="Play" w:cs="Play"/>
                  <w:b/>
                  <w:color w:val="005E00"/>
                  <w:sz w:val="24"/>
                  <w:szCs w:val="24"/>
                </w:rPr>
                <w:delText>Balance</w:delText>
              </w:r>
            </w:del>
            <w:ins w:id="3203" w:author="Sandhya T" w:date="2024-06-21T18:25:00Z" w16du:dateUtc="2024-06-21T12:55:00Z">
              <w:del w:id="3204" w:author="Dinesh N" w:date="2024-06-22T23:24:00Z" w16du:dateUtc="2024-06-22T17:54:00Z">
                <w:r w:rsidR="00164111" w:rsidDel="000336D2">
                  <w:rPr>
                    <w:rFonts w:ascii="Play" w:eastAsia="Play" w:hAnsi="Play" w:cs="Play"/>
                    <w:b/>
                    <w:color w:val="005E00"/>
                    <w:sz w:val="24"/>
                    <w:szCs w:val="24"/>
                  </w:rPr>
                  <w:delText>d</w:delText>
                </w:r>
              </w:del>
            </w:ins>
            <w:del w:id="3205" w:author="Dinesh N" w:date="2024-06-22T23:24:00Z" w16du:dateUtc="2024-06-22T17:54:00Z">
              <w:r w:rsidDel="000336D2">
                <w:rPr>
                  <w:rFonts w:ascii="Play" w:eastAsia="Play" w:hAnsi="Play" w:cs="Play"/>
                  <w:b/>
                  <w:color w:val="005E00"/>
                  <w:sz w:val="24"/>
                  <w:szCs w:val="24"/>
                </w:rPr>
                <w:delText>, Flexible, intelligent, freedom lover, accountable, responsibl</w:delText>
              </w:r>
            </w:del>
            <w:ins w:id="3206" w:author="Sandhya T" w:date="2024-06-21T18:21:00Z" w16du:dateUtc="2024-06-21T12:51:00Z">
              <w:del w:id="3207" w:author="Dinesh N" w:date="2024-06-22T23:24:00Z" w16du:dateUtc="2024-06-22T17:54:00Z">
                <w:r w:rsidR="00164111" w:rsidDel="000336D2">
                  <w:rPr>
                    <w:rFonts w:ascii="Play" w:eastAsia="Play" w:hAnsi="Play" w:cs="Play"/>
                    <w:b/>
                    <w:color w:val="005E00"/>
                    <w:sz w:val="24"/>
                    <w:szCs w:val="24"/>
                  </w:rPr>
                  <w:delText>e</w:delText>
                </w:r>
              </w:del>
            </w:ins>
            <w:del w:id="3208" w:author="Dinesh N" w:date="2024-06-22T23:24:00Z" w16du:dateUtc="2024-06-22T17:54:00Z">
              <w:r w:rsidDel="000336D2">
                <w:rPr>
                  <w:rFonts w:ascii="Play" w:eastAsia="Play" w:hAnsi="Play" w:cs="Play"/>
                  <w:b/>
                  <w:color w:val="005E00"/>
                  <w:sz w:val="24"/>
                  <w:szCs w:val="24"/>
                </w:rPr>
                <w:delText>y, but little lazy. Good in grabbing new concept,.</w:delText>
              </w:r>
            </w:del>
          </w:p>
        </w:tc>
      </w:tr>
      <w:tr w:rsidR="004615CB" w:rsidDel="000336D2" w14:paraId="78016A93" w14:textId="5D8E8839" w:rsidTr="00BC5984">
        <w:trPr>
          <w:trHeight w:val="349"/>
          <w:del w:id="3209"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36A5F060" w14:textId="2397A114" w:rsidR="004615CB" w:rsidDel="000336D2" w:rsidRDefault="004615CB" w:rsidP="00BC5984">
            <w:pPr>
              <w:spacing w:after="0" w:line="360" w:lineRule="auto"/>
              <w:rPr>
                <w:del w:id="3210" w:author="Dinesh N" w:date="2024-06-22T23:24:00Z" w16du:dateUtc="2024-06-22T17:54:00Z"/>
                <w:rFonts w:ascii="Play" w:eastAsia="Play" w:hAnsi="Play" w:cs="Play"/>
                <w:b/>
                <w:color w:val="1F3864"/>
                <w:sz w:val="24"/>
                <w:szCs w:val="24"/>
              </w:rPr>
            </w:pPr>
            <w:del w:id="3211" w:author="Dinesh N" w:date="2024-06-22T23:24:00Z" w16du:dateUtc="2024-06-22T17:54:00Z">
              <w:r w:rsidDel="000336D2">
                <w:rPr>
                  <w:rFonts w:ascii="Play" w:eastAsia="Play" w:hAnsi="Play" w:cs="Play"/>
                  <w:b/>
                  <w:color w:val="1F3864"/>
                  <w:sz w:val="24"/>
                  <w:szCs w:val="24"/>
                </w:rPr>
                <w:lastRenderedPageBreak/>
                <w:delText>NEGATIVE</w:delText>
              </w:r>
            </w:del>
          </w:p>
        </w:tc>
        <w:tc>
          <w:tcPr>
            <w:tcW w:w="8036" w:type="dxa"/>
            <w:tcBorders>
              <w:top w:val="nil"/>
              <w:left w:val="nil"/>
              <w:bottom w:val="single" w:sz="4" w:space="0" w:color="000000"/>
              <w:right w:val="single" w:sz="4" w:space="0" w:color="000000"/>
            </w:tcBorders>
            <w:shd w:val="clear" w:color="auto" w:fill="FFFFCC"/>
            <w:vAlign w:val="bottom"/>
          </w:tcPr>
          <w:p w14:paraId="17036333" w14:textId="27C22191" w:rsidR="004615CB" w:rsidDel="000336D2" w:rsidRDefault="004615CB" w:rsidP="004615CB">
            <w:pPr>
              <w:numPr>
                <w:ilvl w:val="0"/>
                <w:numId w:val="28"/>
              </w:numPr>
              <w:pBdr>
                <w:top w:val="nil"/>
                <w:left w:val="nil"/>
                <w:bottom w:val="nil"/>
                <w:right w:val="nil"/>
                <w:between w:val="nil"/>
              </w:pBdr>
              <w:spacing w:after="0" w:line="240" w:lineRule="auto"/>
              <w:rPr>
                <w:del w:id="3212" w:author="Dinesh N" w:date="2024-06-22T23:24:00Z" w16du:dateUtc="2024-06-22T17:54:00Z"/>
                <w:rFonts w:ascii="Play" w:eastAsia="Play" w:hAnsi="Play" w:cs="Play"/>
                <w:b/>
                <w:color w:val="005E00"/>
                <w:sz w:val="24"/>
                <w:szCs w:val="24"/>
              </w:rPr>
            </w:pPr>
            <w:del w:id="3213" w:author="Dinesh N" w:date="2024-06-22T23:24:00Z" w16du:dateUtc="2024-06-22T17:54:00Z">
              <w:r w:rsidDel="000336D2">
                <w:rPr>
                  <w:rFonts w:ascii="Play" w:eastAsia="Play" w:hAnsi="Play" w:cs="Play"/>
                  <w:b/>
                  <w:color w:val="005E00"/>
                  <w:sz w:val="24"/>
                  <w:szCs w:val="24"/>
                </w:rPr>
                <w:delText>Lazy, they flirt</w:delText>
              </w:r>
            </w:del>
            <w:ins w:id="3214" w:author="Sandhya T" w:date="2024-06-21T18:21:00Z" w16du:dateUtc="2024-06-21T12:51:00Z">
              <w:del w:id="3215" w:author="Dinesh N" w:date="2024-06-22T23:24:00Z" w16du:dateUtc="2024-06-22T17:54:00Z">
                <w:r w:rsidR="00164111" w:rsidDel="000336D2">
                  <w:rPr>
                    <w:rFonts w:ascii="Play" w:eastAsia="Play" w:hAnsi="Play" w:cs="Play"/>
                    <w:b/>
                    <w:color w:val="005E00"/>
                    <w:sz w:val="24"/>
                    <w:szCs w:val="24"/>
                  </w:rPr>
                  <w:delText xml:space="preserve"> with</w:delText>
                </w:r>
              </w:del>
            </w:ins>
            <w:del w:id="3216" w:author="Dinesh N" w:date="2024-06-22T23:24:00Z" w16du:dateUtc="2024-06-22T17:54:00Z">
              <w:r w:rsidDel="000336D2">
                <w:rPr>
                  <w:rFonts w:ascii="Play" w:eastAsia="Play" w:hAnsi="Play" w:cs="Play"/>
                  <w:b/>
                  <w:color w:val="005E00"/>
                  <w:sz w:val="24"/>
                  <w:szCs w:val="24"/>
                </w:rPr>
                <w:delText xml:space="preserve"> opposite sex, they </w:delText>
              </w:r>
            </w:del>
            <w:ins w:id="3217" w:author="Sandhya T" w:date="2024-06-20T10:57:00Z" w16du:dateUtc="2024-06-20T05:27:00Z">
              <w:del w:id="3218" w:author="Dinesh N" w:date="2024-06-22T23:24:00Z" w16du:dateUtc="2024-06-22T17:54:00Z">
                <w:r w:rsidR="0083672F" w:rsidDel="000336D2">
                  <w:rPr>
                    <w:rFonts w:ascii="Play" w:eastAsia="Play" w:hAnsi="Play" w:cs="Play"/>
                    <w:b/>
                    <w:color w:val="005E00"/>
                    <w:sz w:val="24"/>
                    <w:szCs w:val="24"/>
                  </w:rPr>
                  <w:delText>can</w:delText>
                </w:r>
              </w:del>
            </w:ins>
            <w:del w:id="3219" w:author="Dinesh N" w:date="2024-06-22T23:24:00Z" w16du:dateUtc="2024-06-22T17:54:00Z">
              <w:r w:rsidDel="000336D2">
                <w:rPr>
                  <w:rFonts w:ascii="Play" w:eastAsia="Play" w:hAnsi="Play" w:cs="Play"/>
                  <w:b/>
                  <w:color w:val="005E00"/>
                  <w:sz w:val="24"/>
                  <w:szCs w:val="24"/>
                </w:rPr>
                <w:delText xml:space="preserve">could not stick to one thing for </w:delText>
              </w:r>
            </w:del>
            <w:ins w:id="3220" w:author="Sandhya T" w:date="2024-06-21T18:21:00Z" w16du:dateUtc="2024-06-21T12:51:00Z">
              <w:del w:id="3221" w:author="Dinesh N" w:date="2024-06-22T23:24:00Z" w16du:dateUtc="2024-06-22T17:54:00Z">
                <w:r w:rsidR="00164111" w:rsidDel="000336D2">
                  <w:rPr>
                    <w:rFonts w:ascii="Play" w:eastAsia="Play" w:hAnsi="Play" w:cs="Play"/>
                    <w:b/>
                    <w:color w:val="005E00"/>
                    <w:sz w:val="24"/>
                    <w:szCs w:val="24"/>
                  </w:rPr>
                  <w:delText>a</w:delText>
                </w:r>
              </w:del>
            </w:ins>
            <w:ins w:id="3222" w:author="Sandhya T" w:date="2024-06-21T18:22:00Z" w16du:dateUtc="2024-06-21T12:52:00Z">
              <w:del w:id="3223" w:author="Dinesh N" w:date="2024-06-22T23:24:00Z" w16du:dateUtc="2024-06-22T17:54:00Z">
                <w:r w:rsidR="00164111" w:rsidDel="000336D2">
                  <w:rPr>
                    <w:rFonts w:ascii="Play" w:eastAsia="Play" w:hAnsi="Play" w:cs="Play"/>
                    <w:b/>
                    <w:color w:val="005E00"/>
                    <w:sz w:val="24"/>
                    <w:szCs w:val="24"/>
                  </w:rPr>
                  <w:delText xml:space="preserve"> </w:delText>
                </w:r>
              </w:del>
            </w:ins>
            <w:del w:id="3224" w:author="Dinesh N" w:date="2024-06-22T23:24:00Z" w16du:dateUtc="2024-06-22T17:54:00Z">
              <w:r w:rsidDel="000336D2">
                <w:rPr>
                  <w:rFonts w:ascii="Play" w:eastAsia="Play" w:hAnsi="Play" w:cs="Play"/>
                  <w:b/>
                  <w:color w:val="005E00"/>
                  <w:sz w:val="24"/>
                  <w:szCs w:val="24"/>
                </w:rPr>
                <w:delText>long time, careless, they become nerv</w:delText>
              </w:r>
            </w:del>
            <w:ins w:id="3225" w:author="Sandhya T" w:date="2024-06-20T10:58:00Z" w16du:dateUtc="2024-06-20T05:28:00Z">
              <w:del w:id="3226" w:author="Dinesh N" w:date="2024-06-22T23:24:00Z" w16du:dateUtc="2024-06-22T17:54:00Z">
                <w:r w:rsidR="0083672F" w:rsidDel="000336D2">
                  <w:rPr>
                    <w:rFonts w:ascii="Play" w:eastAsia="Play" w:hAnsi="Play" w:cs="Play"/>
                    <w:b/>
                    <w:color w:val="005E00"/>
                    <w:sz w:val="24"/>
                    <w:szCs w:val="24"/>
                  </w:rPr>
                  <w:delText>ous</w:delText>
                </w:r>
              </w:del>
            </w:ins>
            <w:del w:id="3227" w:author="Dinesh N" w:date="2024-06-22T23:24:00Z" w16du:dateUtc="2024-06-22T17:54:00Z">
              <w:r w:rsidDel="000336D2">
                <w:rPr>
                  <w:rFonts w:ascii="Play" w:eastAsia="Play" w:hAnsi="Play" w:cs="Play"/>
                  <w:b/>
                  <w:color w:val="005E00"/>
                  <w:sz w:val="24"/>
                  <w:szCs w:val="24"/>
                </w:rPr>
                <w:delText>es and restlessness.</w:delText>
              </w:r>
            </w:del>
          </w:p>
        </w:tc>
      </w:tr>
      <w:tr w:rsidR="004615CB" w:rsidDel="000336D2" w14:paraId="1B7898FB" w14:textId="50816B22" w:rsidTr="00BC5984">
        <w:trPr>
          <w:trHeight w:val="349"/>
          <w:del w:id="3228"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69627B71" w14:textId="4793F712" w:rsidR="004615CB" w:rsidDel="000336D2" w:rsidRDefault="004615CB" w:rsidP="00BC5984">
            <w:pPr>
              <w:spacing w:after="0" w:line="276" w:lineRule="auto"/>
              <w:rPr>
                <w:del w:id="3229" w:author="Dinesh N" w:date="2024-06-22T23:24:00Z" w16du:dateUtc="2024-06-22T17:54:00Z"/>
                <w:rFonts w:ascii="Play" w:eastAsia="Play" w:hAnsi="Play" w:cs="Play"/>
                <w:b/>
                <w:color w:val="1F3864"/>
                <w:sz w:val="24"/>
                <w:szCs w:val="24"/>
              </w:rPr>
            </w:pPr>
            <w:del w:id="3230" w:author="Dinesh N" w:date="2024-06-22T23:24:00Z" w16du:dateUtc="2024-06-22T17:54:00Z">
              <w:r w:rsidDel="000336D2">
                <w:rPr>
                  <w:rFonts w:ascii="Play" w:eastAsia="Play" w:hAnsi="Play" w:cs="Play"/>
                  <w:b/>
                  <w:color w:val="1F3864"/>
                  <w:sz w:val="24"/>
                  <w:szCs w:val="24"/>
                </w:rPr>
                <w:delText>FINANCE</w:delText>
              </w:r>
            </w:del>
          </w:p>
        </w:tc>
        <w:tc>
          <w:tcPr>
            <w:tcW w:w="8036" w:type="dxa"/>
            <w:tcBorders>
              <w:top w:val="nil"/>
              <w:left w:val="nil"/>
              <w:bottom w:val="single" w:sz="4" w:space="0" w:color="000000"/>
              <w:right w:val="single" w:sz="4" w:space="0" w:color="000000"/>
            </w:tcBorders>
            <w:shd w:val="clear" w:color="auto" w:fill="FFCCFF"/>
            <w:vAlign w:val="bottom"/>
          </w:tcPr>
          <w:p w14:paraId="02268994" w14:textId="076533D0" w:rsidR="004615CB" w:rsidDel="000336D2" w:rsidRDefault="004615CB" w:rsidP="004615CB">
            <w:pPr>
              <w:numPr>
                <w:ilvl w:val="0"/>
                <w:numId w:val="28"/>
              </w:numPr>
              <w:pBdr>
                <w:top w:val="nil"/>
                <w:left w:val="nil"/>
                <w:bottom w:val="nil"/>
                <w:right w:val="nil"/>
                <w:between w:val="nil"/>
              </w:pBdr>
              <w:spacing w:after="0" w:line="240" w:lineRule="auto"/>
              <w:rPr>
                <w:del w:id="3231" w:author="Dinesh N" w:date="2024-06-22T23:24:00Z" w16du:dateUtc="2024-06-22T17:54:00Z"/>
                <w:rFonts w:ascii="Play" w:eastAsia="Play" w:hAnsi="Play" w:cs="Play"/>
                <w:b/>
                <w:color w:val="005E00"/>
                <w:sz w:val="24"/>
                <w:szCs w:val="24"/>
              </w:rPr>
            </w:pPr>
            <w:del w:id="3232" w:author="Dinesh N" w:date="2024-06-22T23:24:00Z" w16du:dateUtc="2024-06-22T17:54:00Z">
              <w:r w:rsidDel="000336D2">
                <w:rPr>
                  <w:rFonts w:ascii="Play" w:eastAsia="Play" w:hAnsi="Play" w:cs="Play"/>
                  <w:b/>
                  <w:color w:val="005E00"/>
                  <w:sz w:val="24"/>
                  <w:szCs w:val="24"/>
                </w:rPr>
                <w:delText>Good flow of Money, but not able to save.</w:delText>
              </w:r>
            </w:del>
          </w:p>
        </w:tc>
      </w:tr>
      <w:tr w:rsidR="004615CB" w:rsidDel="000336D2" w14:paraId="766099F9" w14:textId="02D43F42" w:rsidTr="00BC5984">
        <w:trPr>
          <w:trHeight w:val="349"/>
          <w:del w:id="3233"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7C91A116" w14:textId="31ED2D4B" w:rsidR="004615CB" w:rsidDel="000336D2" w:rsidRDefault="004615CB" w:rsidP="00BC5984">
            <w:pPr>
              <w:spacing w:after="0" w:line="600" w:lineRule="auto"/>
              <w:rPr>
                <w:del w:id="3234" w:author="Dinesh N" w:date="2024-06-22T23:24:00Z" w16du:dateUtc="2024-06-22T17:54:00Z"/>
                <w:rFonts w:ascii="Play" w:eastAsia="Play" w:hAnsi="Play" w:cs="Play"/>
                <w:b/>
                <w:color w:val="1F3864"/>
                <w:sz w:val="24"/>
                <w:szCs w:val="24"/>
              </w:rPr>
            </w:pPr>
            <w:del w:id="3235" w:author="Dinesh N" w:date="2024-06-22T23:24:00Z" w16du:dateUtc="2024-06-22T17:54:00Z">
              <w:r w:rsidDel="000336D2">
                <w:rPr>
                  <w:rFonts w:ascii="Play" w:eastAsia="Play" w:hAnsi="Play" w:cs="Play"/>
                  <w:b/>
                  <w:color w:val="1F3864"/>
                  <w:sz w:val="24"/>
                  <w:szCs w:val="24"/>
                </w:rPr>
                <w:delText>HEALTH</w:delText>
              </w:r>
            </w:del>
          </w:p>
        </w:tc>
        <w:tc>
          <w:tcPr>
            <w:tcW w:w="8036" w:type="dxa"/>
            <w:tcBorders>
              <w:top w:val="nil"/>
              <w:left w:val="nil"/>
              <w:bottom w:val="single" w:sz="4" w:space="0" w:color="000000"/>
              <w:right w:val="single" w:sz="4" w:space="0" w:color="000000"/>
            </w:tcBorders>
            <w:shd w:val="clear" w:color="auto" w:fill="FFFFCC"/>
            <w:vAlign w:val="bottom"/>
          </w:tcPr>
          <w:p w14:paraId="79DDB9E8" w14:textId="62FFD7F4" w:rsidR="004615CB" w:rsidDel="000336D2" w:rsidRDefault="004615CB" w:rsidP="004615CB">
            <w:pPr>
              <w:numPr>
                <w:ilvl w:val="0"/>
                <w:numId w:val="28"/>
              </w:numPr>
              <w:pBdr>
                <w:top w:val="nil"/>
                <w:left w:val="nil"/>
                <w:bottom w:val="nil"/>
                <w:right w:val="nil"/>
                <w:between w:val="nil"/>
              </w:pBdr>
              <w:spacing w:after="0" w:line="240" w:lineRule="auto"/>
              <w:rPr>
                <w:del w:id="3236" w:author="Dinesh N" w:date="2024-06-22T23:24:00Z" w16du:dateUtc="2024-06-22T17:54:00Z"/>
                <w:rFonts w:ascii="Play" w:eastAsia="Play" w:hAnsi="Play" w:cs="Play"/>
                <w:b/>
                <w:color w:val="005E00"/>
                <w:sz w:val="24"/>
                <w:szCs w:val="24"/>
              </w:rPr>
            </w:pPr>
            <w:del w:id="3237" w:author="Dinesh N" w:date="2024-06-22T23:24:00Z" w16du:dateUtc="2024-06-22T17:54:00Z">
              <w:r w:rsidDel="000336D2">
                <w:rPr>
                  <w:rFonts w:ascii="Play" w:eastAsia="Play" w:hAnsi="Play" w:cs="Play"/>
                  <w:b/>
                  <w:color w:val="005E00"/>
                  <w:sz w:val="24"/>
                  <w:szCs w:val="24"/>
                </w:rPr>
                <w:delText>Respiratory system problem.</w:delText>
              </w:r>
            </w:del>
          </w:p>
          <w:p w14:paraId="4A31EF4B" w14:textId="58160998" w:rsidR="004615CB" w:rsidDel="000336D2" w:rsidRDefault="004615CB" w:rsidP="004615CB">
            <w:pPr>
              <w:numPr>
                <w:ilvl w:val="0"/>
                <w:numId w:val="28"/>
              </w:numPr>
              <w:pBdr>
                <w:top w:val="nil"/>
                <w:left w:val="nil"/>
                <w:bottom w:val="nil"/>
                <w:right w:val="nil"/>
                <w:between w:val="nil"/>
              </w:pBdr>
              <w:spacing w:after="0" w:line="240" w:lineRule="auto"/>
              <w:rPr>
                <w:del w:id="3238" w:author="Dinesh N" w:date="2024-06-22T23:24:00Z" w16du:dateUtc="2024-06-22T17:54:00Z"/>
                <w:rFonts w:ascii="Play" w:eastAsia="Play" w:hAnsi="Play" w:cs="Play"/>
                <w:b/>
                <w:color w:val="005E00"/>
                <w:sz w:val="24"/>
                <w:szCs w:val="24"/>
              </w:rPr>
            </w:pPr>
            <w:del w:id="3239" w:author="Dinesh N" w:date="2024-06-22T23:24:00Z" w16du:dateUtc="2024-06-22T17:54:00Z">
              <w:r w:rsidDel="000336D2">
                <w:rPr>
                  <w:rFonts w:ascii="Play" w:eastAsia="Play" w:hAnsi="Play" w:cs="Play"/>
                  <w:b/>
                  <w:color w:val="005E00"/>
                  <w:sz w:val="24"/>
                  <w:szCs w:val="24"/>
                </w:rPr>
                <w:delText>Restlessness.</w:delText>
              </w:r>
            </w:del>
          </w:p>
          <w:p w14:paraId="78B5ED61" w14:textId="68F7BB2B" w:rsidR="004615CB" w:rsidDel="000336D2" w:rsidRDefault="004615CB" w:rsidP="004615CB">
            <w:pPr>
              <w:numPr>
                <w:ilvl w:val="0"/>
                <w:numId w:val="28"/>
              </w:numPr>
              <w:pBdr>
                <w:top w:val="nil"/>
                <w:left w:val="nil"/>
                <w:bottom w:val="nil"/>
                <w:right w:val="nil"/>
                <w:between w:val="nil"/>
              </w:pBdr>
              <w:spacing w:after="0" w:line="240" w:lineRule="auto"/>
              <w:rPr>
                <w:del w:id="3240" w:author="Dinesh N" w:date="2024-06-22T23:24:00Z" w16du:dateUtc="2024-06-22T17:54:00Z"/>
                <w:rFonts w:ascii="Play" w:eastAsia="Play" w:hAnsi="Play" w:cs="Play"/>
                <w:b/>
                <w:color w:val="005E00"/>
                <w:sz w:val="24"/>
                <w:szCs w:val="24"/>
              </w:rPr>
            </w:pPr>
            <w:del w:id="3241" w:author="Dinesh N" w:date="2024-06-22T23:24:00Z" w16du:dateUtc="2024-06-22T17:54:00Z">
              <w:r w:rsidDel="000336D2">
                <w:rPr>
                  <w:rFonts w:ascii="Play" w:eastAsia="Play" w:hAnsi="Play" w:cs="Play"/>
                  <w:b/>
                  <w:color w:val="005E00"/>
                  <w:sz w:val="24"/>
                  <w:szCs w:val="24"/>
                </w:rPr>
                <w:delText>Nervous system problem.</w:delText>
              </w:r>
            </w:del>
          </w:p>
        </w:tc>
      </w:tr>
      <w:tr w:rsidR="004615CB" w:rsidDel="000336D2" w14:paraId="3BFBFC9F" w14:textId="6B30E472" w:rsidTr="00BC5984">
        <w:trPr>
          <w:trHeight w:val="349"/>
          <w:del w:id="3242"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72FFC97C" w14:textId="3B440A87" w:rsidR="004615CB" w:rsidDel="000336D2" w:rsidRDefault="004615CB" w:rsidP="00BC5984">
            <w:pPr>
              <w:spacing w:after="0" w:line="360" w:lineRule="auto"/>
              <w:rPr>
                <w:del w:id="3243" w:author="Dinesh N" w:date="2024-06-22T23:24:00Z" w16du:dateUtc="2024-06-22T17:54:00Z"/>
                <w:rFonts w:ascii="Play" w:eastAsia="Play" w:hAnsi="Play" w:cs="Play"/>
                <w:b/>
                <w:color w:val="1F3864"/>
                <w:sz w:val="24"/>
                <w:szCs w:val="24"/>
              </w:rPr>
            </w:pPr>
            <w:del w:id="3244" w:author="Dinesh N" w:date="2024-06-22T23:24:00Z" w16du:dateUtc="2024-06-22T17:54:00Z">
              <w:r w:rsidDel="000336D2">
                <w:rPr>
                  <w:rFonts w:ascii="Play" w:eastAsia="Play" w:hAnsi="Play" w:cs="Play"/>
                  <w:b/>
                  <w:color w:val="1F3864"/>
                  <w:sz w:val="24"/>
                  <w:szCs w:val="24"/>
                </w:rPr>
                <w:delText>RELATIONSHIP</w:delText>
              </w:r>
            </w:del>
          </w:p>
        </w:tc>
        <w:tc>
          <w:tcPr>
            <w:tcW w:w="8036" w:type="dxa"/>
            <w:tcBorders>
              <w:top w:val="nil"/>
              <w:left w:val="nil"/>
              <w:bottom w:val="single" w:sz="4" w:space="0" w:color="000000"/>
              <w:right w:val="single" w:sz="4" w:space="0" w:color="000000"/>
            </w:tcBorders>
            <w:shd w:val="clear" w:color="auto" w:fill="FFCCFF"/>
            <w:vAlign w:val="bottom"/>
          </w:tcPr>
          <w:p w14:paraId="59E186C4" w14:textId="030ED5E8" w:rsidR="004615CB" w:rsidDel="000336D2" w:rsidRDefault="004615CB" w:rsidP="004615CB">
            <w:pPr>
              <w:numPr>
                <w:ilvl w:val="0"/>
                <w:numId w:val="28"/>
              </w:numPr>
              <w:pBdr>
                <w:top w:val="nil"/>
                <w:left w:val="nil"/>
                <w:bottom w:val="nil"/>
                <w:right w:val="nil"/>
                <w:between w:val="nil"/>
              </w:pBdr>
              <w:spacing w:after="0" w:line="240" w:lineRule="auto"/>
              <w:rPr>
                <w:del w:id="3245" w:author="Dinesh N" w:date="2024-06-22T23:24:00Z" w16du:dateUtc="2024-06-22T17:54:00Z"/>
                <w:rFonts w:ascii="Play" w:eastAsia="Play" w:hAnsi="Play" w:cs="Play"/>
                <w:b/>
                <w:color w:val="005E00"/>
                <w:sz w:val="24"/>
                <w:szCs w:val="24"/>
              </w:rPr>
            </w:pPr>
            <w:del w:id="3246" w:author="Dinesh N" w:date="2024-06-22T23:24:00Z" w16du:dateUtc="2024-06-22T17:54:00Z">
              <w:r w:rsidDel="000336D2">
                <w:rPr>
                  <w:rFonts w:ascii="Play" w:eastAsia="Play" w:hAnsi="Play" w:cs="Play"/>
                  <w:b/>
                  <w:color w:val="005E00"/>
                  <w:sz w:val="24"/>
                  <w:szCs w:val="24"/>
                </w:rPr>
                <w:delText xml:space="preserve">Duality, they change mind quite often, they are loyal, they take time to </w:delText>
              </w:r>
              <w:r w:rsidR="00891CCB" w:rsidDel="000336D2">
                <w:rPr>
                  <w:rFonts w:ascii="Play" w:eastAsia="Play" w:hAnsi="Play" w:cs="Play"/>
                  <w:b/>
                  <w:color w:val="005E00"/>
                  <w:sz w:val="24"/>
                  <w:szCs w:val="24"/>
                </w:rPr>
                <w:delText>commit</w:delText>
              </w:r>
              <w:r w:rsidDel="000336D2">
                <w:rPr>
                  <w:rFonts w:ascii="Play" w:eastAsia="Play" w:hAnsi="Play" w:cs="Play"/>
                  <w:b/>
                  <w:color w:val="005E00"/>
                  <w:sz w:val="24"/>
                  <w:szCs w:val="24"/>
                </w:rPr>
                <w:delText>.</w:delText>
              </w:r>
            </w:del>
          </w:p>
        </w:tc>
      </w:tr>
    </w:tbl>
    <w:p w14:paraId="4D173D6C" w14:textId="4DB8C7FA" w:rsidR="004615CB" w:rsidDel="000336D2" w:rsidRDefault="004615CB" w:rsidP="004615CB">
      <w:pPr>
        <w:tabs>
          <w:tab w:val="left" w:pos="7635"/>
        </w:tabs>
        <w:rPr>
          <w:del w:id="3247" w:author="Dinesh N" w:date="2024-06-22T23:24:00Z" w16du:dateUtc="2024-06-22T17:54:00Z"/>
          <w:sz w:val="24"/>
          <w:szCs w:val="24"/>
        </w:rPr>
      </w:pPr>
    </w:p>
    <w:p w14:paraId="6A026EC6" w14:textId="24C05C77" w:rsidR="000C578D" w:rsidRPr="000C578D" w:rsidDel="000336D2" w:rsidRDefault="000C578D" w:rsidP="000C578D">
      <w:pPr>
        <w:jc w:val="center"/>
        <w:rPr>
          <w:del w:id="3248" w:author="Dinesh N" w:date="2024-06-22T23:24:00Z" w16du:dateUtc="2024-06-22T17:54:00Z"/>
          <w:rFonts w:ascii="Arial Rounded MT Bold" w:hAnsi="Arial Rounded MT Bold"/>
          <w:color w:val="004E9A"/>
          <w:sz w:val="28"/>
          <w:szCs w:val="28"/>
        </w:rPr>
      </w:pPr>
      <w:del w:id="3249" w:author="Dinesh N" w:date="2024-06-22T23:24:00Z" w16du:dateUtc="2024-06-22T17:54:00Z">
        <w:r w:rsidRPr="008E3822" w:rsidDel="000336D2">
          <w:rPr>
            <w:rFonts w:ascii="Arial Rounded MT Bold" w:hAnsi="Arial Rounded MT Bold"/>
            <w:color w:val="004E9A"/>
            <w:sz w:val="28"/>
            <w:szCs w:val="28"/>
          </w:rPr>
          <w:delText xml:space="preserve">CONSOLIDATED NUMBER </w:delText>
        </w:r>
        <w:r w:rsidDel="000336D2">
          <w:rPr>
            <w:rFonts w:ascii="Arial Rounded MT Bold" w:hAnsi="Arial Rounded MT Bold"/>
            <w:color w:val="004E9A"/>
            <w:sz w:val="28"/>
            <w:szCs w:val="28"/>
          </w:rPr>
          <w:delText>6</w:delText>
        </w:r>
        <w:r w:rsidRPr="008E3822" w:rsidDel="000336D2">
          <w:rPr>
            <w:rFonts w:ascii="Arial Rounded MT Bold" w:hAnsi="Arial Rounded MT Bold"/>
            <w:color w:val="004E9A"/>
            <w:sz w:val="28"/>
            <w:szCs w:val="28"/>
          </w:rPr>
          <w:delText xml:space="preserve"> VIBRATION</w:delText>
        </w:r>
      </w:del>
    </w:p>
    <w:tbl>
      <w:tblPr>
        <w:tblW w:w="10187" w:type="dxa"/>
        <w:tblInd w:w="-365" w:type="dxa"/>
        <w:tblLayout w:type="fixed"/>
        <w:tblLook w:val="0400" w:firstRow="0" w:lastRow="0" w:firstColumn="0" w:lastColumn="0" w:noHBand="0" w:noVBand="1"/>
      </w:tblPr>
      <w:tblGrid>
        <w:gridCol w:w="2151"/>
        <w:gridCol w:w="8036"/>
      </w:tblGrid>
      <w:tr w:rsidR="004615CB" w:rsidDel="000336D2" w14:paraId="76849135" w14:textId="55ABFE78" w:rsidTr="00BC5984">
        <w:trPr>
          <w:trHeight w:val="390"/>
          <w:del w:id="3250" w:author="Dinesh N" w:date="2024-06-22T23:24:00Z"/>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0CECE"/>
            <w:vAlign w:val="bottom"/>
          </w:tcPr>
          <w:p w14:paraId="0F9C3406" w14:textId="036BB283" w:rsidR="004615CB" w:rsidDel="000336D2" w:rsidRDefault="004615CB" w:rsidP="00BC5984">
            <w:pPr>
              <w:spacing w:after="0" w:line="240" w:lineRule="auto"/>
              <w:jc w:val="center"/>
              <w:rPr>
                <w:del w:id="3251" w:author="Dinesh N" w:date="2024-06-22T23:24:00Z" w16du:dateUtc="2024-06-22T17:54:00Z"/>
                <w:rFonts w:ascii="Arial Rounded" w:eastAsia="Arial Rounded" w:hAnsi="Arial Rounded" w:cs="Arial Rounded"/>
                <w:b/>
                <w:color w:val="A20000"/>
                <w:sz w:val="28"/>
                <w:szCs w:val="28"/>
              </w:rPr>
            </w:pPr>
            <w:del w:id="3252" w:author="Dinesh N" w:date="2024-06-22T23:24:00Z" w16du:dateUtc="2024-06-22T17:54:00Z">
              <w:r w:rsidDel="000336D2">
                <w:rPr>
                  <w:rFonts w:ascii="Arial Rounded" w:eastAsia="Arial Rounded" w:hAnsi="Arial Rounded" w:cs="Arial Rounded"/>
                  <w:b/>
                  <w:color w:val="A20000"/>
                  <w:sz w:val="28"/>
                  <w:szCs w:val="28"/>
                </w:rPr>
                <w:delText>NUMBER 6 VIBRATION</w:delText>
              </w:r>
            </w:del>
          </w:p>
        </w:tc>
      </w:tr>
      <w:tr w:rsidR="004615CB" w:rsidDel="000336D2" w14:paraId="773794AC" w14:textId="44A05946" w:rsidTr="00BC5984">
        <w:trPr>
          <w:trHeight w:val="349"/>
          <w:del w:id="3253"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56C3A5F3" w14:textId="491D2B62" w:rsidR="004615CB" w:rsidDel="000336D2" w:rsidRDefault="004615CB" w:rsidP="00BC5984">
            <w:pPr>
              <w:spacing w:after="0" w:line="480" w:lineRule="auto"/>
              <w:rPr>
                <w:del w:id="3254" w:author="Dinesh N" w:date="2024-06-22T23:24:00Z" w16du:dateUtc="2024-06-22T17:54:00Z"/>
                <w:rFonts w:ascii="Play" w:eastAsia="Play" w:hAnsi="Play" w:cs="Play"/>
                <w:b/>
                <w:color w:val="1F3864"/>
                <w:sz w:val="24"/>
                <w:szCs w:val="24"/>
              </w:rPr>
            </w:pPr>
            <w:del w:id="3255" w:author="Dinesh N" w:date="2024-06-22T23:24:00Z" w16du:dateUtc="2024-06-22T17:54:00Z">
              <w:r w:rsidDel="000336D2">
                <w:rPr>
                  <w:rFonts w:ascii="Play" w:eastAsia="Play" w:hAnsi="Play" w:cs="Play"/>
                  <w:b/>
                  <w:color w:val="1F3864"/>
                  <w:sz w:val="24"/>
                  <w:szCs w:val="24"/>
                </w:rPr>
                <w:delText>POSITIVE</w:delText>
              </w:r>
            </w:del>
          </w:p>
        </w:tc>
        <w:tc>
          <w:tcPr>
            <w:tcW w:w="8036" w:type="dxa"/>
            <w:tcBorders>
              <w:top w:val="nil"/>
              <w:left w:val="nil"/>
              <w:bottom w:val="single" w:sz="4" w:space="0" w:color="000000"/>
              <w:right w:val="single" w:sz="4" w:space="0" w:color="000000"/>
            </w:tcBorders>
            <w:shd w:val="clear" w:color="auto" w:fill="FFCCFF"/>
            <w:vAlign w:val="bottom"/>
          </w:tcPr>
          <w:p w14:paraId="2AC23352" w14:textId="0A4999DD" w:rsidR="004615CB" w:rsidDel="000336D2" w:rsidRDefault="004615CB" w:rsidP="004615CB">
            <w:pPr>
              <w:numPr>
                <w:ilvl w:val="0"/>
                <w:numId w:val="28"/>
              </w:numPr>
              <w:pBdr>
                <w:top w:val="nil"/>
                <w:left w:val="nil"/>
                <w:bottom w:val="nil"/>
                <w:right w:val="nil"/>
                <w:between w:val="nil"/>
              </w:pBdr>
              <w:spacing w:after="0" w:line="240" w:lineRule="auto"/>
              <w:rPr>
                <w:del w:id="3256" w:author="Dinesh N" w:date="2024-06-22T23:24:00Z" w16du:dateUtc="2024-06-22T17:54:00Z"/>
                <w:rFonts w:ascii="Play" w:eastAsia="Play" w:hAnsi="Play" w:cs="Play"/>
                <w:b/>
                <w:color w:val="005E00"/>
                <w:sz w:val="24"/>
                <w:szCs w:val="24"/>
              </w:rPr>
            </w:pPr>
            <w:del w:id="3257" w:author="Dinesh N" w:date="2024-06-22T23:24:00Z" w16du:dateUtc="2024-06-22T17:54:00Z">
              <w:r w:rsidDel="000336D2">
                <w:rPr>
                  <w:rFonts w:ascii="Play" w:eastAsia="Play" w:hAnsi="Play" w:cs="Play"/>
                  <w:b/>
                  <w:color w:val="005E00"/>
                  <w:sz w:val="24"/>
                  <w:szCs w:val="24"/>
                </w:rPr>
                <w:delText>Creative, materialistic, give</w:delText>
              </w:r>
            </w:del>
            <w:ins w:id="3258" w:author="Sandhya T" w:date="2024-06-21T18:22:00Z" w16du:dateUtc="2024-06-21T12:52:00Z">
              <w:del w:id="3259" w:author="Dinesh N" w:date="2024-06-22T23:24:00Z" w16du:dateUtc="2024-06-22T17:54:00Z">
                <w:r w:rsidR="00164111" w:rsidDel="000336D2">
                  <w:rPr>
                    <w:rFonts w:ascii="Play" w:eastAsia="Play" w:hAnsi="Play" w:cs="Play"/>
                    <w:b/>
                    <w:color w:val="005E00"/>
                    <w:sz w:val="24"/>
                    <w:szCs w:val="24"/>
                  </w:rPr>
                  <w:delText>s</w:delText>
                </w:r>
              </w:del>
            </w:ins>
            <w:del w:id="3260" w:author="Dinesh N" w:date="2024-06-22T23:24:00Z" w16du:dateUtc="2024-06-22T17:54:00Z">
              <w:r w:rsidDel="000336D2">
                <w:rPr>
                  <w:rFonts w:ascii="Play" w:eastAsia="Play" w:hAnsi="Play" w:cs="Play"/>
                  <w:b/>
                  <w:color w:val="005E00"/>
                  <w:sz w:val="24"/>
                  <w:szCs w:val="24"/>
                </w:rPr>
                <w:delText xml:space="preserve"> importance to home and family. Love, romance, luxury, </w:delText>
              </w:r>
              <w:r w:rsidR="000C578D" w:rsidDel="000336D2">
                <w:rPr>
                  <w:rFonts w:ascii="Play" w:eastAsia="Play" w:hAnsi="Play" w:cs="Play"/>
                  <w:b/>
                  <w:color w:val="005E00"/>
                  <w:sz w:val="24"/>
                  <w:szCs w:val="24"/>
                </w:rPr>
                <w:delText>responsibility</w:delText>
              </w:r>
              <w:r w:rsidDel="000336D2">
                <w:rPr>
                  <w:rFonts w:ascii="Play" w:eastAsia="Play" w:hAnsi="Play" w:cs="Play"/>
                  <w:b/>
                  <w:color w:val="005E00"/>
                  <w:sz w:val="24"/>
                  <w:szCs w:val="24"/>
                </w:rPr>
                <w:delText>, beauty, helping nature, artistic, media glamour.</w:delText>
              </w:r>
            </w:del>
          </w:p>
        </w:tc>
      </w:tr>
      <w:tr w:rsidR="004615CB" w:rsidDel="000336D2" w14:paraId="0FEF6D35" w14:textId="2AAA9E95" w:rsidTr="00BC5984">
        <w:trPr>
          <w:trHeight w:val="349"/>
          <w:del w:id="3261"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2A4F7A0E" w14:textId="149DBEAA" w:rsidR="004615CB" w:rsidDel="000336D2" w:rsidRDefault="004615CB" w:rsidP="00BC5984">
            <w:pPr>
              <w:spacing w:after="0" w:line="360" w:lineRule="auto"/>
              <w:rPr>
                <w:del w:id="3262" w:author="Dinesh N" w:date="2024-06-22T23:24:00Z" w16du:dateUtc="2024-06-22T17:54:00Z"/>
                <w:rFonts w:ascii="Play" w:eastAsia="Play" w:hAnsi="Play" w:cs="Play"/>
                <w:b/>
                <w:color w:val="1F3864"/>
                <w:sz w:val="24"/>
                <w:szCs w:val="24"/>
              </w:rPr>
            </w:pPr>
            <w:del w:id="3263" w:author="Dinesh N" w:date="2024-06-22T23:24:00Z" w16du:dateUtc="2024-06-22T17:54:00Z">
              <w:r w:rsidDel="000336D2">
                <w:rPr>
                  <w:rFonts w:ascii="Play" w:eastAsia="Play" w:hAnsi="Play" w:cs="Play"/>
                  <w:b/>
                  <w:color w:val="1F3864"/>
                  <w:sz w:val="24"/>
                  <w:szCs w:val="24"/>
                </w:rPr>
                <w:delText>NEGATIVE</w:delText>
              </w:r>
            </w:del>
          </w:p>
        </w:tc>
        <w:tc>
          <w:tcPr>
            <w:tcW w:w="8036" w:type="dxa"/>
            <w:tcBorders>
              <w:top w:val="nil"/>
              <w:left w:val="nil"/>
              <w:bottom w:val="single" w:sz="4" w:space="0" w:color="000000"/>
              <w:right w:val="single" w:sz="4" w:space="0" w:color="000000"/>
            </w:tcBorders>
            <w:shd w:val="clear" w:color="auto" w:fill="FFFFCC"/>
            <w:vAlign w:val="bottom"/>
          </w:tcPr>
          <w:p w14:paraId="460A3065" w14:textId="747E41AE" w:rsidR="004615CB" w:rsidDel="000336D2" w:rsidRDefault="004615CB" w:rsidP="004615CB">
            <w:pPr>
              <w:numPr>
                <w:ilvl w:val="0"/>
                <w:numId w:val="28"/>
              </w:numPr>
              <w:pBdr>
                <w:top w:val="nil"/>
                <w:left w:val="nil"/>
                <w:bottom w:val="nil"/>
                <w:right w:val="nil"/>
                <w:between w:val="nil"/>
              </w:pBdr>
              <w:spacing w:after="0" w:line="240" w:lineRule="auto"/>
              <w:rPr>
                <w:del w:id="3264" w:author="Dinesh N" w:date="2024-06-22T23:24:00Z" w16du:dateUtc="2024-06-22T17:54:00Z"/>
                <w:rFonts w:ascii="Play" w:eastAsia="Play" w:hAnsi="Play" w:cs="Play"/>
                <w:b/>
                <w:color w:val="005E00"/>
                <w:sz w:val="24"/>
                <w:szCs w:val="24"/>
              </w:rPr>
            </w:pPr>
            <w:del w:id="3265" w:author="Dinesh N" w:date="2024-06-22T23:24:00Z" w16du:dateUtc="2024-06-22T17:54:00Z">
              <w:r w:rsidDel="000336D2">
                <w:rPr>
                  <w:rFonts w:ascii="Play" w:eastAsia="Play" w:hAnsi="Play" w:cs="Play"/>
                  <w:b/>
                  <w:color w:val="005E00"/>
                  <w:sz w:val="24"/>
                  <w:szCs w:val="24"/>
                </w:rPr>
                <w:delText>Spectical</w:delText>
              </w:r>
            </w:del>
            <w:ins w:id="3266" w:author="Sandhya T" w:date="2024-06-20T10:58:00Z" w16du:dateUtc="2024-06-20T05:28:00Z">
              <w:del w:id="3267" w:author="Dinesh N" w:date="2024-06-22T23:24:00Z" w16du:dateUtc="2024-06-22T17:54:00Z">
                <w:r w:rsidR="0083672F" w:rsidDel="000336D2">
                  <w:rPr>
                    <w:rFonts w:ascii="Play" w:eastAsia="Play" w:hAnsi="Play" w:cs="Play"/>
                    <w:b/>
                    <w:color w:val="005E00"/>
                    <w:sz w:val="24"/>
                    <w:szCs w:val="24"/>
                  </w:rPr>
                  <w:delText>Skeptical</w:delText>
                </w:r>
              </w:del>
            </w:ins>
            <w:del w:id="3268" w:author="Dinesh N" w:date="2024-06-22T23:24:00Z" w16du:dateUtc="2024-06-22T17:54:00Z">
              <w:r w:rsidDel="000336D2">
                <w:rPr>
                  <w:rFonts w:ascii="Play" w:eastAsia="Play" w:hAnsi="Play" w:cs="Play"/>
                  <w:b/>
                  <w:color w:val="005E00"/>
                  <w:sz w:val="24"/>
                  <w:szCs w:val="24"/>
                </w:rPr>
                <w:delText>, over caring towards f</w:delText>
              </w:r>
            </w:del>
            <w:ins w:id="3269" w:author="Sandhya T" w:date="2024-06-20T10:59:00Z" w16du:dateUtc="2024-06-20T05:29:00Z">
              <w:del w:id="3270" w:author="Dinesh N" w:date="2024-06-22T23:24:00Z" w16du:dateUtc="2024-06-22T17:54:00Z">
                <w:r w:rsidR="0083672F" w:rsidDel="000336D2">
                  <w:rPr>
                    <w:rFonts w:ascii="Play" w:eastAsia="Play" w:hAnsi="Play" w:cs="Play"/>
                    <w:b/>
                    <w:color w:val="005E00"/>
                    <w:sz w:val="24"/>
                    <w:szCs w:val="24"/>
                  </w:rPr>
                  <w:delText>amil</w:delText>
                </w:r>
              </w:del>
            </w:ins>
            <w:del w:id="3271" w:author="Dinesh N" w:date="2024-06-22T23:24:00Z" w16du:dateUtc="2024-06-22T17:54:00Z">
              <w:r w:rsidDel="000336D2">
                <w:rPr>
                  <w:rFonts w:ascii="Play" w:eastAsia="Play" w:hAnsi="Play" w:cs="Play"/>
                  <w:b/>
                  <w:color w:val="005E00"/>
                  <w:sz w:val="24"/>
                  <w:szCs w:val="24"/>
                </w:rPr>
                <w:delText>alimy, manipulat</w:delText>
              </w:r>
            </w:del>
            <w:ins w:id="3272" w:author="Sandhya T" w:date="2024-06-21T18:23:00Z" w16du:dateUtc="2024-06-21T12:53:00Z">
              <w:del w:id="3273" w:author="Dinesh N" w:date="2024-06-22T23:24:00Z" w16du:dateUtc="2024-06-22T17:54:00Z">
                <w:r w:rsidR="00164111" w:rsidDel="000336D2">
                  <w:rPr>
                    <w:rFonts w:ascii="Play" w:eastAsia="Play" w:hAnsi="Play" w:cs="Play"/>
                    <w:b/>
                    <w:color w:val="005E00"/>
                    <w:sz w:val="24"/>
                    <w:szCs w:val="24"/>
                  </w:rPr>
                  <w:delText>ive</w:delText>
                </w:r>
              </w:del>
            </w:ins>
            <w:del w:id="3274" w:author="Dinesh N" w:date="2024-06-22T23:24:00Z" w16du:dateUtc="2024-06-22T17:54:00Z">
              <w:r w:rsidDel="000336D2">
                <w:rPr>
                  <w:rFonts w:ascii="Play" w:eastAsia="Play" w:hAnsi="Play" w:cs="Play"/>
                  <w:b/>
                  <w:color w:val="005E00"/>
                  <w:sz w:val="24"/>
                  <w:szCs w:val="24"/>
                </w:rPr>
                <w:delText>e.</w:delText>
              </w:r>
            </w:del>
          </w:p>
        </w:tc>
      </w:tr>
      <w:tr w:rsidR="004615CB" w:rsidDel="000336D2" w14:paraId="246B6C3C" w14:textId="4B61CA01" w:rsidTr="00BC5984">
        <w:trPr>
          <w:trHeight w:val="349"/>
          <w:del w:id="3275"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6F3D4DE9" w14:textId="05B9BFFF" w:rsidR="004615CB" w:rsidDel="000336D2" w:rsidRDefault="004615CB" w:rsidP="00BC5984">
            <w:pPr>
              <w:spacing w:after="0" w:line="276" w:lineRule="auto"/>
              <w:rPr>
                <w:del w:id="3276" w:author="Dinesh N" w:date="2024-06-22T23:24:00Z" w16du:dateUtc="2024-06-22T17:54:00Z"/>
                <w:rFonts w:ascii="Play" w:eastAsia="Play" w:hAnsi="Play" w:cs="Play"/>
                <w:b/>
                <w:color w:val="1F3864"/>
                <w:sz w:val="24"/>
                <w:szCs w:val="24"/>
              </w:rPr>
            </w:pPr>
            <w:del w:id="3277" w:author="Dinesh N" w:date="2024-06-22T23:24:00Z" w16du:dateUtc="2024-06-22T17:54:00Z">
              <w:r w:rsidDel="000336D2">
                <w:rPr>
                  <w:rFonts w:ascii="Play" w:eastAsia="Play" w:hAnsi="Play" w:cs="Play"/>
                  <w:b/>
                  <w:color w:val="1F3864"/>
                  <w:sz w:val="24"/>
                  <w:szCs w:val="24"/>
                </w:rPr>
                <w:delText>FINANCE</w:delText>
              </w:r>
            </w:del>
          </w:p>
        </w:tc>
        <w:tc>
          <w:tcPr>
            <w:tcW w:w="8036" w:type="dxa"/>
            <w:tcBorders>
              <w:top w:val="nil"/>
              <w:left w:val="nil"/>
              <w:bottom w:val="single" w:sz="4" w:space="0" w:color="000000"/>
              <w:right w:val="single" w:sz="4" w:space="0" w:color="000000"/>
            </w:tcBorders>
            <w:shd w:val="clear" w:color="auto" w:fill="FFCCFF"/>
            <w:vAlign w:val="bottom"/>
          </w:tcPr>
          <w:p w14:paraId="1DE2E4AC" w14:textId="120455F1" w:rsidR="004615CB" w:rsidDel="000336D2" w:rsidRDefault="004615CB" w:rsidP="004615CB">
            <w:pPr>
              <w:numPr>
                <w:ilvl w:val="0"/>
                <w:numId w:val="28"/>
              </w:numPr>
              <w:pBdr>
                <w:top w:val="nil"/>
                <w:left w:val="nil"/>
                <w:bottom w:val="nil"/>
                <w:right w:val="nil"/>
                <w:between w:val="nil"/>
              </w:pBdr>
              <w:spacing w:after="0" w:line="240" w:lineRule="auto"/>
              <w:rPr>
                <w:del w:id="3278" w:author="Dinesh N" w:date="2024-06-22T23:24:00Z" w16du:dateUtc="2024-06-22T17:54:00Z"/>
                <w:rFonts w:ascii="Play" w:eastAsia="Play" w:hAnsi="Play" w:cs="Play"/>
                <w:b/>
                <w:color w:val="005E00"/>
                <w:sz w:val="24"/>
                <w:szCs w:val="24"/>
              </w:rPr>
            </w:pPr>
            <w:del w:id="3279" w:author="Dinesh N" w:date="2024-06-22T23:24:00Z" w16du:dateUtc="2024-06-22T17:54:00Z">
              <w:r w:rsidDel="000336D2">
                <w:rPr>
                  <w:rFonts w:ascii="Play" w:eastAsia="Play" w:hAnsi="Play" w:cs="Play"/>
                  <w:b/>
                  <w:color w:val="005E00"/>
                  <w:sz w:val="24"/>
                  <w:szCs w:val="24"/>
                </w:rPr>
                <w:delText>Good flow of money, expense, if short of money also they nee</w:delText>
              </w:r>
            </w:del>
            <w:ins w:id="3280" w:author="Sandhya T" w:date="2024-06-20T10:59:00Z" w16du:dateUtc="2024-06-20T05:29:00Z">
              <w:del w:id="3281" w:author="Dinesh N" w:date="2024-06-22T23:24:00Z" w16du:dateUtc="2024-06-22T17:54:00Z">
                <w:r w:rsidR="0083672F" w:rsidDel="000336D2">
                  <w:rPr>
                    <w:rFonts w:ascii="Play" w:eastAsia="Play" w:hAnsi="Play" w:cs="Play"/>
                    <w:b/>
                    <w:color w:val="005E00"/>
                    <w:sz w:val="24"/>
                    <w:szCs w:val="24"/>
                  </w:rPr>
                  <w:delText>d</w:delText>
                </w:r>
              </w:del>
            </w:ins>
            <w:del w:id="3282" w:author="Dinesh N" w:date="2024-06-22T23:24:00Z" w16du:dateUtc="2024-06-22T17:54:00Z">
              <w:r w:rsidDel="000336D2">
                <w:rPr>
                  <w:rFonts w:ascii="Play" w:eastAsia="Play" w:hAnsi="Play" w:cs="Play"/>
                  <w:b/>
                  <w:color w:val="005E00"/>
                  <w:sz w:val="24"/>
                  <w:szCs w:val="24"/>
                </w:rPr>
                <w:delText>s luxur</w:delText>
              </w:r>
            </w:del>
            <w:ins w:id="3283" w:author="Sandhya T" w:date="2024-06-20T10:59:00Z" w16du:dateUtc="2024-06-20T05:29:00Z">
              <w:del w:id="3284" w:author="Dinesh N" w:date="2024-06-22T23:24:00Z" w16du:dateUtc="2024-06-22T17:54:00Z">
                <w:r w:rsidR="0083672F" w:rsidDel="000336D2">
                  <w:rPr>
                    <w:rFonts w:ascii="Play" w:eastAsia="Play" w:hAnsi="Play" w:cs="Play"/>
                    <w:b/>
                    <w:color w:val="005E00"/>
                    <w:sz w:val="24"/>
                    <w:szCs w:val="24"/>
                  </w:rPr>
                  <w:delText>ious</w:delText>
                </w:r>
              </w:del>
            </w:ins>
            <w:del w:id="3285" w:author="Dinesh N" w:date="2024-06-22T23:24:00Z" w16du:dateUtc="2024-06-22T17:54:00Z">
              <w:r w:rsidDel="000336D2">
                <w:rPr>
                  <w:rFonts w:ascii="Play" w:eastAsia="Play" w:hAnsi="Play" w:cs="Play"/>
                  <w:b/>
                  <w:color w:val="005E00"/>
                  <w:sz w:val="24"/>
                  <w:szCs w:val="24"/>
                </w:rPr>
                <w:delText>y life.</w:delText>
              </w:r>
            </w:del>
          </w:p>
        </w:tc>
      </w:tr>
      <w:tr w:rsidR="004615CB" w:rsidDel="000336D2" w14:paraId="16895FF4" w14:textId="195741D2" w:rsidTr="00BC5984">
        <w:trPr>
          <w:trHeight w:val="349"/>
          <w:del w:id="3286"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4823F3CB" w14:textId="7435DC61" w:rsidR="004615CB" w:rsidDel="000336D2" w:rsidRDefault="004615CB" w:rsidP="00BC5984">
            <w:pPr>
              <w:spacing w:after="0" w:line="600" w:lineRule="auto"/>
              <w:rPr>
                <w:del w:id="3287" w:author="Dinesh N" w:date="2024-06-22T23:24:00Z" w16du:dateUtc="2024-06-22T17:54:00Z"/>
                <w:rFonts w:ascii="Play" w:eastAsia="Play" w:hAnsi="Play" w:cs="Play"/>
                <w:b/>
                <w:color w:val="1F3864"/>
                <w:sz w:val="24"/>
                <w:szCs w:val="24"/>
              </w:rPr>
            </w:pPr>
            <w:del w:id="3288" w:author="Dinesh N" w:date="2024-06-22T23:24:00Z" w16du:dateUtc="2024-06-22T17:54:00Z">
              <w:r w:rsidDel="000336D2">
                <w:rPr>
                  <w:rFonts w:ascii="Play" w:eastAsia="Play" w:hAnsi="Play" w:cs="Play"/>
                  <w:b/>
                  <w:color w:val="1F3864"/>
                  <w:sz w:val="24"/>
                  <w:szCs w:val="24"/>
                </w:rPr>
                <w:delText>HEALTH</w:delText>
              </w:r>
            </w:del>
          </w:p>
        </w:tc>
        <w:tc>
          <w:tcPr>
            <w:tcW w:w="8036" w:type="dxa"/>
            <w:tcBorders>
              <w:top w:val="nil"/>
              <w:left w:val="nil"/>
              <w:bottom w:val="single" w:sz="4" w:space="0" w:color="000000"/>
              <w:right w:val="single" w:sz="4" w:space="0" w:color="000000"/>
            </w:tcBorders>
            <w:shd w:val="clear" w:color="auto" w:fill="FFFFCC"/>
            <w:vAlign w:val="bottom"/>
          </w:tcPr>
          <w:p w14:paraId="264C7CDA" w14:textId="2F24B908" w:rsidR="004615CB" w:rsidDel="000336D2" w:rsidRDefault="004615CB" w:rsidP="004615CB">
            <w:pPr>
              <w:numPr>
                <w:ilvl w:val="0"/>
                <w:numId w:val="28"/>
              </w:numPr>
              <w:pBdr>
                <w:top w:val="nil"/>
                <w:left w:val="nil"/>
                <w:bottom w:val="nil"/>
                <w:right w:val="nil"/>
                <w:between w:val="nil"/>
              </w:pBdr>
              <w:spacing w:after="0" w:line="240" w:lineRule="auto"/>
              <w:rPr>
                <w:del w:id="3289" w:author="Dinesh N" w:date="2024-06-22T23:24:00Z" w16du:dateUtc="2024-06-22T17:54:00Z"/>
                <w:rFonts w:ascii="Play" w:eastAsia="Play" w:hAnsi="Play" w:cs="Play"/>
                <w:b/>
                <w:color w:val="005E00"/>
                <w:sz w:val="24"/>
                <w:szCs w:val="24"/>
              </w:rPr>
            </w:pPr>
            <w:del w:id="3290" w:author="Dinesh N" w:date="2024-06-22T23:24:00Z" w16du:dateUtc="2024-06-22T17:54:00Z">
              <w:r w:rsidDel="000336D2">
                <w:rPr>
                  <w:rFonts w:ascii="Play" w:eastAsia="Play" w:hAnsi="Play" w:cs="Play"/>
                  <w:b/>
                  <w:color w:val="005E00"/>
                  <w:sz w:val="24"/>
                  <w:szCs w:val="24"/>
                </w:rPr>
                <w:delText>Sexual related disease.</w:delText>
              </w:r>
            </w:del>
          </w:p>
          <w:p w14:paraId="5F5E8352" w14:textId="2AF1FF85" w:rsidR="004615CB" w:rsidDel="000336D2" w:rsidRDefault="004615CB" w:rsidP="004615CB">
            <w:pPr>
              <w:numPr>
                <w:ilvl w:val="0"/>
                <w:numId w:val="28"/>
              </w:numPr>
              <w:pBdr>
                <w:top w:val="nil"/>
                <w:left w:val="nil"/>
                <w:bottom w:val="nil"/>
                <w:right w:val="nil"/>
                <w:between w:val="nil"/>
              </w:pBdr>
              <w:spacing w:after="0" w:line="240" w:lineRule="auto"/>
              <w:rPr>
                <w:del w:id="3291" w:author="Dinesh N" w:date="2024-06-22T23:24:00Z" w16du:dateUtc="2024-06-22T17:54:00Z"/>
                <w:rFonts w:ascii="Play" w:eastAsia="Play" w:hAnsi="Play" w:cs="Play"/>
                <w:b/>
                <w:color w:val="005E00"/>
                <w:sz w:val="24"/>
                <w:szCs w:val="24"/>
              </w:rPr>
            </w:pPr>
            <w:del w:id="3292" w:author="Dinesh N" w:date="2024-06-22T23:24:00Z" w16du:dateUtc="2024-06-22T17:54:00Z">
              <w:r w:rsidDel="000336D2">
                <w:rPr>
                  <w:rFonts w:ascii="Play" w:eastAsia="Play" w:hAnsi="Play" w:cs="Play"/>
                  <w:b/>
                  <w:color w:val="005E00"/>
                  <w:sz w:val="24"/>
                  <w:szCs w:val="24"/>
                </w:rPr>
                <w:delText>Cold and Cough.</w:delText>
              </w:r>
            </w:del>
          </w:p>
          <w:p w14:paraId="47E0CF9C" w14:textId="730170F4" w:rsidR="004615CB" w:rsidDel="000336D2" w:rsidRDefault="004615CB" w:rsidP="004615CB">
            <w:pPr>
              <w:numPr>
                <w:ilvl w:val="0"/>
                <w:numId w:val="28"/>
              </w:numPr>
              <w:pBdr>
                <w:top w:val="nil"/>
                <w:left w:val="nil"/>
                <w:bottom w:val="nil"/>
                <w:right w:val="nil"/>
                <w:between w:val="nil"/>
              </w:pBdr>
              <w:spacing w:after="0" w:line="240" w:lineRule="auto"/>
              <w:rPr>
                <w:del w:id="3293" w:author="Dinesh N" w:date="2024-06-22T23:24:00Z" w16du:dateUtc="2024-06-22T17:54:00Z"/>
                <w:rFonts w:ascii="Play" w:eastAsia="Play" w:hAnsi="Play" w:cs="Play"/>
                <w:b/>
                <w:color w:val="005E00"/>
                <w:sz w:val="24"/>
                <w:szCs w:val="24"/>
              </w:rPr>
            </w:pPr>
            <w:del w:id="3294" w:author="Dinesh N" w:date="2024-06-22T23:24:00Z" w16du:dateUtc="2024-06-22T17:54:00Z">
              <w:r w:rsidDel="000336D2">
                <w:rPr>
                  <w:rFonts w:ascii="Play" w:eastAsia="Play" w:hAnsi="Play" w:cs="Play"/>
                  <w:b/>
                  <w:color w:val="005E00"/>
                  <w:sz w:val="24"/>
                  <w:szCs w:val="24"/>
                </w:rPr>
                <w:delText>Lower part of body problem.</w:delText>
              </w:r>
            </w:del>
          </w:p>
        </w:tc>
      </w:tr>
      <w:tr w:rsidR="004615CB" w:rsidDel="000336D2" w14:paraId="366F0275" w14:textId="7EC302C1" w:rsidTr="00BC5984">
        <w:trPr>
          <w:trHeight w:val="349"/>
          <w:del w:id="3295"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2F32C3AC" w14:textId="58F14F0C" w:rsidR="004615CB" w:rsidDel="000336D2" w:rsidRDefault="004615CB" w:rsidP="00BC5984">
            <w:pPr>
              <w:spacing w:after="0" w:line="360" w:lineRule="auto"/>
              <w:rPr>
                <w:del w:id="3296" w:author="Dinesh N" w:date="2024-06-22T23:24:00Z" w16du:dateUtc="2024-06-22T17:54:00Z"/>
                <w:rFonts w:ascii="Play" w:eastAsia="Play" w:hAnsi="Play" w:cs="Play"/>
                <w:b/>
                <w:color w:val="1F3864"/>
                <w:sz w:val="24"/>
                <w:szCs w:val="24"/>
              </w:rPr>
            </w:pPr>
            <w:del w:id="3297" w:author="Dinesh N" w:date="2024-06-22T23:24:00Z" w16du:dateUtc="2024-06-22T17:54:00Z">
              <w:r w:rsidDel="000336D2">
                <w:rPr>
                  <w:rFonts w:ascii="Play" w:eastAsia="Play" w:hAnsi="Play" w:cs="Play"/>
                  <w:b/>
                  <w:color w:val="1F3864"/>
                  <w:sz w:val="24"/>
                  <w:szCs w:val="24"/>
                </w:rPr>
                <w:delText>RELATIONSHIP</w:delText>
              </w:r>
            </w:del>
          </w:p>
        </w:tc>
        <w:tc>
          <w:tcPr>
            <w:tcW w:w="8036" w:type="dxa"/>
            <w:tcBorders>
              <w:top w:val="nil"/>
              <w:left w:val="nil"/>
              <w:bottom w:val="single" w:sz="4" w:space="0" w:color="000000"/>
              <w:right w:val="single" w:sz="4" w:space="0" w:color="000000"/>
            </w:tcBorders>
            <w:shd w:val="clear" w:color="auto" w:fill="FFCCFF"/>
            <w:vAlign w:val="bottom"/>
          </w:tcPr>
          <w:p w14:paraId="49896185" w14:textId="08D216D8" w:rsidR="004615CB" w:rsidDel="000336D2" w:rsidRDefault="004615CB" w:rsidP="004615CB">
            <w:pPr>
              <w:numPr>
                <w:ilvl w:val="0"/>
                <w:numId w:val="28"/>
              </w:numPr>
              <w:pBdr>
                <w:top w:val="nil"/>
                <w:left w:val="nil"/>
                <w:bottom w:val="nil"/>
                <w:right w:val="nil"/>
                <w:between w:val="nil"/>
              </w:pBdr>
              <w:spacing w:after="0" w:line="240" w:lineRule="auto"/>
              <w:rPr>
                <w:del w:id="3298" w:author="Dinesh N" w:date="2024-06-22T23:24:00Z" w16du:dateUtc="2024-06-22T17:54:00Z"/>
                <w:rFonts w:ascii="Play" w:eastAsia="Play" w:hAnsi="Play" w:cs="Play"/>
                <w:b/>
                <w:color w:val="005E00"/>
                <w:sz w:val="24"/>
                <w:szCs w:val="24"/>
              </w:rPr>
            </w:pPr>
            <w:del w:id="3299" w:author="Dinesh N" w:date="2024-06-22T23:24:00Z" w16du:dateUtc="2024-06-22T17:54:00Z">
              <w:r w:rsidDel="000336D2">
                <w:rPr>
                  <w:rFonts w:ascii="Play" w:eastAsia="Play" w:hAnsi="Play" w:cs="Play"/>
                  <w:b/>
                  <w:color w:val="005E00"/>
                  <w:sz w:val="24"/>
                  <w:szCs w:val="24"/>
                </w:rPr>
                <w:delText>Responsible.</w:delText>
              </w:r>
            </w:del>
          </w:p>
        </w:tc>
      </w:tr>
    </w:tbl>
    <w:p w14:paraId="5BBE25DC" w14:textId="1A4D9F5A" w:rsidR="004615CB" w:rsidDel="000336D2" w:rsidRDefault="004615CB" w:rsidP="004615CB">
      <w:pPr>
        <w:tabs>
          <w:tab w:val="left" w:pos="7635"/>
        </w:tabs>
        <w:rPr>
          <w:del w:id="3300" w:author="Dinesh N" w:date="2024-06-22T23:24:00Z" w16du:dateUtc="2024-06-22T17:54:00Z"/>
          <w:sz w:val="24"/>
          <w:szCs w:val="24"/>
        </w:rPr>
      </w:pPr>
    </w:p>
    <w:p w14:paraId="7003C668" w14:textId="006E10FF" w:rsidR="000C578D" w:rsidRPr="000C578D" w:rsidDel="000336D2" w:rsidRDefault="000C578D" w:rsidP="000C578D">
      <w:pPr>
        <w:jc w:val="center"/>
        <w:rPr>
          <w:del w:id="3301" w:author="Dinesh N" w:date="2024-06-22T23:24:00Z" w16du:dateUtc="2024-06-22T17:54:00Z"/>
          <w:rFonts w:ascii="Arial Rounded MT Bold" w:hAnsi="Arial Rounded MT Bold"/>
          <w:color w:val="004E9A"/>
          <w:sz w:val="28"/>
          <w:szCs w:val="28"/>
        </w:rPr>
      </w:pPr>
      <w:del w:id="3302" w:author="Dinesh N" w:date="2024-06-22T23:24:00Z" w16du:dateUtc="2024-06-22T17:54:00Z">
        <w:r w:rsidRPr="008E3822" w:rsidDel="000336D2">
          <w:rPr>
            <w:rFonts w:ascii="Arial Rounded MT Bold" w:hAnsi="Arial Rounded MT Bold"/>
            <w:color w:val="004E9A"/>
            <w:sz w:val="28"/>
            <w:szCs w:val="28"/>
          </w:rPr>
          <w:delText xml:space="preserve">CONSOLIDATED NUMBER </w:delText>
        </w:r>
        <w:r w:rsidDel="000336D2">
          <w:rPr>
            <w:rFonts w:ascii="Arial Rounded MT Bold" w:hAnsi="Arial Rounded MT Bold"/>
            <w:color w:val="004E9A"/>
            <w:sz w:val="28"/>
            <w:szCs w:val="28"/>
          </w:rPr>
          <w:delText>7</w:delText>
        </w:r>
        <w:r w:rsidRPr="008E3822" w:rsidDel="000336D2">
          <w:rPr>
            <w:rFonts w:ascii="Arial Rounded MT Bold" w:hAnsi="Arial Rounded MT Bold"/>
            <w:color w:val="004E9A"/>
            <w:sz w:val="28"/>
            <w:szCs w:val="28"/>
          </w:rPr>
          <w:delText xml:space="preserve"> VIBRATION</w:delText>
        </w:r>
      </w:del>
    </w:p>
    <w:tbl>
      <w:tblPr>
        <w:tblW w:w="10187" w:type="dxa"/>
        <w:tblInd w:w="-365" w:type="dxa"/>
        <w:tblLayout w:type="fixed"/>
        <w:tblLook w:val="0400" w:firstRow="0" w:lastRow="0" w:firstColumn="0" w:lastColumn="0" w:noHBand="0" w:noVBand="1"/>
      </w:tblPr>
      <w:tblGrid>
        <w:gridCol w:w="2151"/>
        <w:gridCol w:w="8036"/>
      </w:tblGrid>
      <w:tr w:rsidR="004615CB" w:rsidDel="000336D2" w14:paraId="4B9C4E15" w14:textId="4EE5DB37" w:rsidTr="00BC5984">
        <w:trPr>
          <w:trHeight w:val="390"/>
          <w:del w:id="3303" w:author="Dinesh N" w:date="2024-06-22T23:24:00Z"/>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0CECE"/>
            <w:vAlign w:val="bottom"/>
          </w:tcPr>
          <w:p w14:paraId="28BF3D38" w14:textId="11283780" w:rsidR="004615CB" w:rsidDel="000336D2" w:rsidRDefault="004615CB" w:rsidP="00BC5984">
            <w:pPr>
              <w:spacing w:after="0" w:line="240" w:lineRule="auto"/>
              <w:jc w:val="center"/>
              <w:rPr>
                <w:del w:id="3304" w:author="Dinesh N" w:date="2024-06-22T23:24:00Z" w16du:dateUtc="2024-06-22T17:54:00Z"/>
                <w:rFonts w:ascii="Arial Rounded" w:eastAsia="Arial Rounded" w:hAnsi="Arial Rounded" w:cs="Arial Rounded"/>
                <w:b/>
                <w:color w:val="A20000"/>
                <w:sz w:val="28"/>
                <w:szCs w:val="28"/>
              </w:rPr>
            </w:pPr>
            <w:del w:id="3305" w:author="Dinesh N" w:date="2024-06-22T23:24:00Z" w16du:dateUtc="2024-06-22T17:54:00Z">
              <w:r w:rsidDel="000336D2">
                <w:rPr>
                  <w:rFonts w:ascii="Arial Rounded" w:eastAsia="Arial Rounded" w:hAnsi="Arial Rounded" w:cs="Arial Rounded"/>
                  <w:b/>
                  <w:color w:val="A20000"/>
                  <w:sz w:val="28"/>
                  <w:szCs w:val="28"/>
                </w:rPr>
                <w:delText>NUMBER 7 VIBRATION</w:delText>
              </w:r>
            </w:del>
          </w:p>
        </w:tc>
      </w:tr>
      <w:tr w:rsidR="004615CB" w:rsidDel="000336D2" w14:paraId="6FB80397" w14:textId="1900B539" w:rsidTr="00BC5984">
        <w:trPr>
          <w:trHeight w:val="349"/>
          <w:del w:id="3306"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466C5312" w14:textId="1D82E6C6" w:rsidR="004615CB" w:rsidDel="000336D2" w:rsidRDefault="004615CB" w:rsidP="00BC5984">
            <w:pPr>
              <w:spacing w:after="0" w:line="480" w:lineRule="auto"/>
              <w:rPr>
                <w:del w:id="3307" w:author="Dinesh N" w:date="2024-06-22T23:24:00Z" w16du:dateUtc="2024-06-22T17:54:00Z"/>
                <w:rFonts w:ascii="Play" w:eastAsia="Play" w:hAnsi="Play" w:cs="Play"/>
                <w:b/>
                <w:color w:val="1F3864"/>
                <w:sz w:val="24"/>
                <w:szCs w:val="24"/>
              </w:rPr>
            </w:pPr>
            <w:del w:id="3308" w:author="Dinesh N" w:date="2024-06-22T23:24:00Z" w16du:dateUtc="2024-06-22T17:54:00Z">
              <w:r w:rsidDel="000336D2">
                <w:rPr>
                  <w:rFonts w:ascii="Play" w:eastAsia="Play" w:hAnsi="Play" w:cs="Play"/>
                  <w:b/>
                  <w:color w:val="1F3864"/>
                  <w:sz w:val="24"/>
                  <w:szCs w:val="24"/>
                </w:rPr>
                <w:delText>POSITIVE</w:delText>
              </w:r>
            </w:del>
          </w:p>
        </w:tc>
        <w:tc>
          <w:tcPr>
            <w:tcW w:w="8036" w:type="dxa"/>
            <w:tcBorders>
              <w:top w:val="nil"/>
              <w:left w:val="nil"/>
              <w:bottom w:val="single" w:sz="4" w:space="0" w:color="000000"/>
              <w:right w:val="single" w:sz="4" w:space="0" w:color="000000"/>
            </w:tcBorders>
            <w:shd w:val="clear" w:color="auto" w:fill="FFCCFF"/>
            <w:vAlign w:val="bottom"/>
          </w:tcPr>
          <w:p w14:paraId="44BBB267" w14:textId="493F35D3" w:rsidR="004615CB" w:rsidDel="000336D2" w:rsidRDefault="004615CB" w:rsidP="004615CB">
            <w:pPr>
              <w:numPr>
                <w:ilvl w:val="0"/>
                <w:numId w:val="28"/>
              </w:numPr>
              <w:pBdr>
                <w:top w:val="nil"/>
                <w:left w:val="nil"/>
                <w:bottom w:val="nil"/>
                <w:right w:val="nil"/>
                <w:between w:val="nil"/>
              </w:pBdr>
              <w:spacing w:after="0" w:line="240" w:lineRule="auto"/>
              <w:rPr>
                <w:del w:id="3309" w:author="Dinesh N" w:date="2024-06-22T23:24:00Z" w16du:dateUtc="2024-06-22T17:54:00Z"/>
                <w:rFonts w:ascii="Play" w:eastAsia="Play" w:hAnsi="Play" w:cs="Play"/>
                <w:b/>
                <w:color w:val="005E00"/>
                <w:sz w:val="24"/>
                <w:szCs w:val="24"/>
              </w:rPr>
            </w:pPr>
            <w:del w:id="3310" w:author="Dinesh N" w:date="2024-06-22T23:24:00Z" w16du:dateUtc="2024-06-22T17:54:00Z">
              <w:r w:rsidDel="000336D2">
                <w:rPr>
                  <w:rFonts w:ascii="Play" w:eastAsia="Play" w:hAnsi="Play" w:cs="Play"/>
                  <w:b/>
                  <w:color w:val="005E00"/>
                  <w:sz w:val="24"/>
                  <w:szCs w:val="24"/>
                </w:rPr>
                <w:delText>They can manage their stress, truth</w:delText>
              </w:r>
            </w:del>
            <w:ins w:id="3311" w:author="Sandhya T" w:date="2024-06-20T11:00:00Z" w16du:dateUtc="2024-06-20T05:30:00Z">
              <w:del w:id="3312" w:author="Dinesh N" w:date="2024-06-22T23:24:00Z" w16du:dateUtc="2024-06-22T17:54:00Z">
                <w:r w:rsidR="0083672F" w:rsidDel="000336D2">
                  <w:rPr>
                    <w:rFonts w:ascii="Play" w:eastAsia="Play" w:hAnsi="Play" w:cs="Play"/>
                    <w:b/>
                    <w:color w:val="005E00"/>
                    <w:sz w:val="24"/>
                    <w:szCs w:val="24"/>
                  </w:rPr>
                  <w:delText>ful</w:delText>
                </w:r>
              </w:del>
            </w:ins>
            <w:del w:id="3313" w:author="Dinesh N" w:date="2024-06-22T23:24:00Z" w16du:dateUtc="2024-06-22T17:54:00Z">
              <w:r w:rsidDel="000336D2">
                <w:rPr>
                  <w:rFonts w:ascii="Play" w:eastAsia="Play" w:hAnsi="Play" w:cs="Play"/>
                  <w:b/>
                  <w:color w:val="005E00"/>
                  <w:sz w:val="24"/>
                  <w:szCs w:val="24"/>
                </w:rPr>
                <w:delText>, good in studies, analytical, secretive, straight forward.</w:delText>
              </w:r>
            </w:del>
          </w:p>
        </w:tc>
      </w:tr>
      <w:tr w:rsidR="004615CB" w:rsidDel="000336D2" w14:paraId="2132D818" w14:textId="7E1F5122" w:rsidTr="00BC5984">
        <w:trPr>
          <w:trHeight w:val="349"/>
          <w:del w:id="3314"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016EA076" w14:textId="4DACA309" w:rsidR="004615CB" w:rsidDel="000336D2" w:rsidRDefault="004615CB" w:rsidP="00BC5984">
            <w:pPr>
              <w:spacing w:after="0" w:line="360" w:lineRule="auto"/>
              <w:rPr>
                <w:del w:id="3315" w:author="Dinesh N" w:date="2024-06-22T23:24:00Z" w16du:dateUtc="2024-06-22T17:54:00Z"/>
                <w:rFonts w:ascii="Play" w:eastAsia="Play" w:hAnsi="Play" w:cs="Play"/>
                <w:b/>
                <w:color w:val="1F3864"/>
                <w:sz w:val="24"/>
                <w:szCs w:val="24"/>
              </w:rPr>
            </w:pPr>
            <w:del w:id="3316" w:author="Dinesh N" w:date="2024-06-22T23:24:00Z" w16du:dateUtc="2024-06-22T17:54:00Z">
              <w:r w:rsidDel="000336D2">
                <w:rPr>
                  <w:rFonts w:ascii="Play" w:eastAsia="Play" w:hAnsi="Play" w:cs="Play"/>
                  <w:b/>
                  <w:color w:val="1F3864"/>
                  <w:sz w:val="24"/>
                  <w:szCs w:val="24"/>
                </w:rPr>
                <w:delText>NEGATIVE</w:delText>
              </w:r>
            </w:del>
          </w:p>
        </w:tc>
        <w:tc>
          <w:tcPr>
            <w:tcW w:w="8036" w:type="dxa"/>
            <w:tcBorders>
              <w:top w:val="nil"/>
              <w:left w:val="nil"/>
              <w:bottom w:val="single" w:sz="4" w:space="0" w:color="000000"/>
              <w:right w:val="single" w:sz="4" w:space="0" w:color="000000"/>
            </w:tcBorders>
            <w:shd w:val="clear" w:color="auto" w:fill="FFFFCC"/>
            <w:vAlign w:val="bottom"/>
          </w:tcPr>
          <w:p w14:paraId="0C0E71DD" w14:textId="197D7C89" w:rsidR="004615CB" w:rsidDel="000336D2" w:rsidRDefault="004615CB" w:rsidP="004615CB">
            <w:pPr>
              <w:numPr>
                <w:ilvl w:val="0"/>
                <w:numId w:val="28"/>
              </w:numPr>
              <w:pBdr>
                <w:top w:val="nil"/>
                <w:left w:val="nil"/>
                <w:bottom w:val="nil"/>
                <w:right w:val="nil"/>
                <w:between w:val="nil"/>
              </w:pBdr>
              <w:spacing w:after="0" w:line="240" w:lineRule="auto"/>
              <w:rPr>
                <w:del w:id="3317" w:author="Dinesh N" w:date="2024-06-22T23:24:00Z" w16du:dateUtc="2024-06-22T17:54:00Z"/>
                <w:rFonts w:ascii="Play" w:eastAsia="Play" w:hAnsi="Play" w:cs="Play"/>
                <w:b/>
                <w:color w:val="005E00"/>
                <w:sz w:val="24"/>
                <w:szCs w:val="24"/>
              </w:rPr>
            </w:pPr>
            <w:del w:id="3318" w:author="Dinesh N" w:date="2024-06-22T23:24:00Z" w16du:dateUtc="2024-06-22T17:54:00Z">
              <w:r w:rsidDel="000336D2">
                <w:rPr>
                  <w:rFonts w:ascii="Play" w:eastAsia="Play" w:hAnsi="Play" w:cs="Play"/>
                  <w:b/>
                  <w:color w:val="005E00"/>
                  <w:sz w:val="24"/>
                  <w:szCs w:val="24"/>
                </w:rPr>
                <w:delText>Marriage and health. Due to overthinking they miss fun if life.</w:delText>
              </w:r>
            </w:del>
          </w:p>
        </w:tc>
      </w:tr>
      <w:tr w:rsidR="004615CB" w:rsidDel="000336D2" w14:paraId="729D898A" w14:textId="5FC84E62" w:rsidTr="00BC5984">
        <w:trPr>
          <w:trHeight w:val="349"/>
          <w:del w:id="3319"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3698E786" w14:textId="334C9A0F" w:rsidR="004615CB" w:rsidDel="000336D2" w:rsidRDefault="004615CB" w:rsidP="00BC5984">
            <w:pPr>
              <w:spacing w:after="0" w:line="276" w:lineRule="auto"/>
              <w:rPr>
                <w:del w:id="3320" w:author="Dinesh N" w:date="2024-06-22T23:24:00Z" w16du:dateUtc="2024-06-22T17:54:00Z"/>
                <w:rFonts w:ascii="Play" w:eastAsia="Play" w:hAnsi="Play" w:cs="Play"/>
                <w:b/>
                <w:color w:val="1F3864"/>
                <w:sz w:val="24"/>
                <w:szCs w:val="24"/>
              </w:rPr>
            </w:pPr>
            <w:del w:id="3321" w:author="Dinesh N" w:date="2024-06-22T23:24:00Z" w16du:dateUtc="2024-06-22T17:54:00Z">
              <w:r w:rsidDel="000336D2">
                <w:rPr>
                  <w:rFonts w:ascii="Play" w:eastAsia="Play" w:hAnsi="Play" w:cs="Play"/>
                  <w:b/>
                  <w:color w:val="1F3864"/>
                  <w:sz w:val="24"/>
                  <w:szCs w:val="24"/>
                </w:rPr>
                <w:delText>FINANCE</w:delText>
              </w:r>
            </w:del>
          </w:p>
        </w:tc>
        <w:tc>
          <w:tcPr>
            <w:tcW w:w="8036" w:type="dxa"/>
            <w:tcBorders>
              <w:top w:val="nil"/>
              <w:left w:val="nil"/>
              <w:bottom w:val="single" w:sz="4" w:space="0" w:color="000000"/>
              <w:right w:val="single" w:sz="4" w:space="0" w:color="000000"/>
            </w:tcBorders>
            <w:shd w:val="clear" w:color="auto" w:fill="FFCCFF"/>
            <w:vAlign w:val="bottom"/>
          </w:tcPr>
          <w:p w14:paraId="22F6D6DC" w14:textId="6463B29E" w:rsidR="004615CB" w:rsidDel="000336D2" w:rsidRDefault="004615CB" w:rsidP="004615CB">
            <w:pPr>
              <w:numPr>
                <w:ilvl w:val="0"/>
                <w:numId w:val="28"/>
              </w:numPr>
              <w:pBdr>
                <w:top w:val="nil"/>
                <w:left w:val="nil"/>
                <w:bottom w:val="nil"/>
                <w:right w:val="nil"/>
                <w:between w:val="nil"/>
              </w:pBdr>
              <w:spacing w:after="0" w:line="240" w:lineRule="auto"/>
              <w:rPr>
                <w:del w:id="3322" w:author="Dinesh N" w:date="2024-06-22T23:24:00Z" w16du:dateUtc="2024-06-22T17:54:00Z"/>
                <w:rFonts w:ascii="Play" w:eastAsia="Play" w:hAnsi="Play" w:cs="Play"/>
                <w:b/>
                <w:color w:val="005E00"/>
                <w:sz w:val="24"/>
                <w:szCs w:val="24"/>
              </w:rPr>
            </w:pPr>
            <w:del w:id="3323" w:author="Dinesh N" w:date="2024-06-22T23:24:00Z" w16du:dateUtc="2024-06-22T17:54:00Z">
              <w:r w:rsidDel="000336D2">
                <w:rPr>
                  <w:rFonts w:ascii="Play" w:eastAsia="Play" w:hAnsi="Play" w:cs="Play"/>
                  <w:b/>
                  <w:color w:val="005E00"/>
                  <w:sz w:val="24"/>
                  <w:szCs w:val="24"/>
                </w:rPr>
                <w:delText>Earn through their skills.</w:delText>
              </w:r>
            </w:del>
          </w:p>
        </w:tc>
      </w:tr>
      <w:tr w:rsidR="004615CB" w:rsidDel="000336D2" w14:paraId="75A40F19" w14:textId="149907E3" w:rsidTr="00BC5984">
        <w:trPr>
          <w:trHeight w:val="349"/>
          <w:del w:id="3324"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20B2683F" w14:textId="54DF263C" w:rsidR="004615CB" w:rsidDel="000336D2" w:rsidRDefault="004615CB" w:rsidP="00BC5984">
            <w:pPr>
              <w:spacing w:after="0" w:line="600" w:lineRule="auto"/>
              <w:rPr>
                <w:del w:id="3325" w:author="Dinesh N" w:date="2024-06-22T23:24:00Z" w16du:dateUtc="2024-06-22T17:54:00Z"/>
                <w:rFonts w:ascii="Play" w:eastAsia="Play" w:hAnsi="Play" w:cs="Play"/>
                <w:b/>
                <w:color w:val="1F3864"/>
                <w:sz w:val="24"/>
                <w:szCs w:val="24"/>
              </w:rPr>
            </w:pPr>
            <w:del w:id="3326" w:author="Dinesh N" w:date="2024-06-22T23:24:00Z" w16du:dateUtc="2024-06-22T17:54:00Z">
              <w:r w:rsidDel="000336D2">
                <w:rPr>
                  <w:rFonts w:ascii="Play" w:eastAsia="Play" w:hAnsi="Play" w:cs="Play"/>
                  <w:b/>
                  <w:color w:val="1F3864"/>
                  <w:sz w:val="24"/>
                  <w:szCs w:val="24"/>
                </w:rPr>
                <w:delText>HEALTH</w:delText>
              </w:r>
            </w:del>
          </w:p>
        </w:tc>
        <w:tc>
          <w:tcPr>
            <w:tcW w:w="8036" w:type="dxa"/>
            <w:tcBorders>
              <w:top w:val="nil"/>
              <w:left w:val="nil"/>
              <w:bottom w:val="single" w:sz="4" w:space="0" w:color="000000"/>
              <w:right w:val="single" w:sz="4" w:space="0" w:color="000000"/>
            </w:tcBorders>
            <w:shd w:val="clear" w:color="auto" w:fill="FFFFCC"/>
            <w:vAlign w:val="bottom"/>
          </w:tcPr>
          <w:p w14:paraId="77560F20" w14:textId="6F1B4F09" w:rsidR="004615CB" w:rsidDel="000336D2" w:rsidRDefault="004615CB" w:rsidP="004615CB">
            <w:pPr>
              <w:numPr>
                <w:ilvl w:val="0"/>
                <w:numId w:val="28"/>
              </w:numPr>
              <w:pBdr>
                <w:top w:val="nil"/>
                <w:left w:val="nil"/>
                <w:bottom w:val="nil"/>
                <w:right w:val="nil"/>
                <w:between w:val="nil"/>
              </w:pBdr>
              <w:spacing w:after="0" w:line="240" w:lineRule="auto"/>
              <w:rPr>
                <w:del w:id="3327" w:author="Dinesh N" w:date="2024-06-22T23:24:00Z" w16du:dateUtc="2024-06-22T17:54:00Z"/>
                <w:rFonts w:ascii="Play" w:eastAsia="Play" w:hAnsi="Play" w:cs="Play"/>
                <w:b/>
                <w:color w:val="005E00"/>
                <w:sz w:val="24"/>
                <w:szCs w:val="24"/>
              </w:rPr>
            </w:pPr>
            <w:del w:id="3328" w:author="Dinesh N" w:date="2024-06-22T23:24:00Z" w16du:dateUtc="2024-06-22T17:54:00Z">
              <w:r w:rsidDel="000336D2">
                <w:rPr>
                  <w:rFonts w:ascii="Play" w:eastAsia="Play" w:hAnsi="Play" w:cs="Play"/>
                  <w:b/>
                  <w:color w:val="005E00"/>
                  <w:sz w:val="24"/>
                  <w:szCs w:val="24"/>
                </w:rPr>
                <w:delText>Cold and Cough.</w:delText>
              </w:r>
            </w:del>
          </w:p>
          <w:p w14:paraId="3B8F4173" w14:textId="659A635C" w:rsidR="004615CB" w:rsidDel="000336D2" w:rsidRDefault="004615CB" w:rsidP="004615CB">
            <w:pPr>
              <w:numPr>
                <w:ilvl w:val="0"/>
                <w:numId w:val="28"/>
              </w:numPr>
              <w:pBdr>
                <w:top w:val="nil"/>
                <w:left w:val="nil"/>
                <w:bottom w:val="nil"/>
                <w:right w:val="nil"/>
                <w:between w:val="nil"/>
              </w:pBdr>
              <w:spacing w:after="0" w:line="240" w:lineRule="auto"/>
              <w:rPr>
                <w:del w:id="3329" w:author="Dinesh N" w:date="2024-06-22T23:24:00Z" w16du:dateUtc="2024-06-22T17:54:00Z"/>
                <w:rFonts w:ascii="Play" w:eastAsia="Play" w:hAnsi="Play" w:cs="Play"/>
                <w:b/>
                <w:color w:val="005E00"/>
                <w:sz w:val="24"/>
                <w:szCs w:val="24"/>
              </w:rPr>
            </w:pPr>
            <w:del w:id="3330" w:author="Dinesh N" w:date="2024-06-22T23:24:00Z" w16du:dateUtc="2024-06-22T17:54:00Z">
              <w:r w:rsidDel="000336D2">
                <w:rPr>
                  <w:rFonts w:ascii="Play" w:eastAsia="Play" w:hAnsi="Play" w:cs="Play"/>
                  <w:b/>
                  <w:color w:val="005E00"/>
                  <w:sz w:val="24"/>
                  <w:szCs w:val="24"/>
                </w:rPr>
                <w:delText>Lung problem.</w:delText>
              </w:r>
            </w:del>
          </w:p>
          <w:p w14:paraId="01CEB851" w14:textId="0921CD0A" w:rsidR="004615CB" w:rsidDel="000336D2" w:rsidRDefault="004615CB" w:rsidP="004615CB">
            <w:pPr>
              <w:numPr>
                <w:ilvl w:val="0"/>
                <w:numId w:val="28"/>
              </w:numPr>
              <w:pBdr>
                <w:top w:val="nil"/>
                <w:left w:val="nil"/>
                <w:bottom w:val="nil"/>
                <w:right w:val="nil"/>
                <w:between w:val="nil"/>
              </w:pBdr>
              <w:spacing w:after="0" w:line="240" w:lineRule="auto"/>
              <w:rPr>
                <w:del w:id="3331" w:author="Dinesh N" w:date="2024-06-22T23:24:00Z" w16du:dateUtc="2024-06-22T17:54:00Z"/>
                <w:rFonts w:ascii="Play" w:eastAsia="Play" w:hAnsi="Play" w:cs="Play"/>
                <w:b/>
                <w:color w:val="005E00"/>
                <w:sz w:val="24"/>
                <w:szCs w:val="24"/>
              </w:rPr>
            </w:pPr>
            <w:del w:id="3332" w:author="Dinesh N" w:date="2024-06-22T23:24:00Z" w16du:dateUtc="2024-06-22T17:54:00Z">
              <w:r w:rsidDel="000336D2">
                <w:rPr>
                  <w:rFonts w:ascii="Play" w:eastAsia="Play" w:hAnsi="Play" w:cs="Play"/>
                  <w:b/>
                  <w:color w:val="005E00"/>
                  <w:sz w:val="24"/>
                  <w:szCs w:val="24"/>
                </w:rPr>
                <w:delText>Skin related problem.</w:delText>
              </w:r>
            </w:del>
          </w:p>
          <w:p w14:paraId="72819F3D" w14:textId="49A50446" w:rsidR="004615CB" w:rsidDel="000336D2" w:rsidRDefault="004615CB" w:rsidP="004615CB">
            <w:pPr>
              <w:numPr>
                <w:ilvl w:val="0"/>
                <w:numId w:val="28"/>
              </w:numPr>
              <w:pBdr>
                <w:top w:val="nil"/>
                <w:left w:val="nil"/>
                <w:bottom w:val="nil"/>
                <w:right w:val="nil"/>
                <w:between w:val="nil"/>
              </w:pBdr>
              <w:spacing w:after="0" w:line="240" w:lineRule="auto"/>
              <w:rPr>
                <w:del w:id="3333" w:author="Dinesh N" w:date="2024-06-22T23:24:00Z" w16du:dateUtc="2024-06-22T17:54:00Z"/>
                <w:rFonts w:ascii="Play" w:eastAsia="Play" w:hAnsi="Play" w:cs="Play"/>
                <w:b/>
                <w:color w:val="005E00"/>
                <w:sz w:val="24"/>
                <w:szCs w:val="24"/>
              </w:rPr>
            </w:pPr>
            <w:del w:id="3334" w:author="Dinesh N" w:date="2024-06-22T23:24:00Z" w16du:dateUtc="2024-06-22T17:54:00Z">
              <w:r w:rsidDel="000336D2">
                <w:rPr>
                  <w:rFonts w:ascii="Play" w:eastAsia="Play" w:hAnsi="Play" w:cs="Play"/>
                  <w:b/>
                  <w:color w:val="005E00"/>
                  <w:sz w:val="24"/>
                  <w:szCs w:val="24"/>
                </w:rPr>
                <w:delText>Hidden ( not easy to find ).</w:delText>
              </w:r>
            </w:del>
          </w:p>
          <w:p w14:paraId="71C6E09E" w14:textId="0DC33370" w:rsidR="004615CB" w:rsidDel="000336D2" w:rsidRDefault="004615CB" w:rsidP="004615CB">
            <w:pPr>
              <w:numPr>
                <w:ilvl w:val="0"/>
                <w:numId w:val="28"/>
              </w:numPr>
              <w:pBdr>
                <w:top w:val="nil"/>
                <w:left w:val="nil"/>
                <w:bottom w:val="nil"/>
                <w:right w:val="nil"/>
                <w:between w:val="nil"/>
              </w:pBdr>
              <w:spacing w:after="0" w:line="240" w:lineRule="auto"/>
              <w:rPr>
                <w:del w:id="3335" w:author="Dinesh N" w:date="2024-06-22T23:24:00Z" w16du:dateUtc="2024-06-22T17:54:00Z"/>
                <w:rFonts w:ascii="Play" w:eastAsia="Play" w:hAnsi="Play" w:cs="Play"/>
                <w:b/>
                <w:color w:val="005E00"/>
                <w:sz w:val="24"/>
                <w:szCs w:val="24"/>
              </w:rPr>
            </w:pPr>
            <w:del w:id="3336" w:author="Dinesh N" w:date="2024-06-22T23:24:00Z" w16du:dateUtc="2024-06-22T17:54:00Z">
              <w:r w:rsidDel="000336D2">
                <w:rPr>
                  <w:rFonts w:ascii="Play" w:eastAsia="Play" w:hAnsi="Play" w:cs="Play"/>
                  <w:b/>
                  <w:color w:val="005E00"/>
                  <w:sz w:val="24"/>
                  <w:szCs w:val="24"/>
                </w:rPr>
                <w:delText>Nasal congestion.</w:delText>
              </w:r>
            </w:del>
          </w:p>
        </w:tc>
      </w:tr>
      <w:tr w:rsidR="004615CB" w:rsidDel="000336D2" w14:paraId="6B2F5D6C" w14:textId="6F0D31FE" w:rsidTr="00BC5984">
        <w:trPr>
          <w:trHeight w:val="349"/>
          <w:del w:id="3337"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31E41C1B" w14:textId="4AF819F6" w:rsidR="004615CB" w:rsidDel="000336D2" w:rsidRDefault="004615CB" w:rsidP="00BC5984">
            <w:pPr>
              <w:spacing w:after="0" w:line="360" w:lineRule="auto"/>
              <w:rPr>
                <w:del w:id="3338" w:author="Dinesh N" w:date="2024-06-22T23:24:00Z" w16du:dateUtc="2024-06-22T17:54:00Z"/>
                <w:rFonts w:ascii="Play" w:eastAsia="Play" w:hAnsi="Play" w:cs="Play"/>
                <w:b/>
                <w:color w:val="1F3864"/>
                <w:sz w:val="24"/>
                <w:szCs w:val="24"/>
              </w:rPr>
            </w:pPr>
            <w:del w:id="3339" w:author="Dinesh N" w:date="2024-06-22T23:24:00Z" w16du:dateUtc="2024-06-22T17:54:00Z">
              <w:r w:rsidDel="000336D2">
                <w:rPr>
                  <w:rFonts w:ascii="Play" w:eastAsia="Play" w:hAnsi="Play" w:cs="Play"/>
                  <w:b/>
                  <w:color w:val="1F3864"/>
                  <w:sz w:val="24"/>
                  <w:szCs w:val="24"/>
                </w:rPr>
                <w:delText>RELATIONSHIP</w:delText>
              </w:r>
            </w:del>
          </w:p>
        </w:tc>
        <w:tc>
          <w:tcPr>
            <w:tcW w:w="8036" w:type="dxa"/>
            <w:tcBorders>
              <w:top w:val="nil"/>
              <w:left w:val="nil"/>
              <w:bottom w:val="single" w:sz="4" w:space="0" w:color="000000"/>
              <w:right w:val="single" w:sz="4" w:space="0" w:color="000000"/>
            </w:tcBorders>
            <w:shd w:val="clear" w:color="auto" w:fill="FFCCFF"/>
            <w:vAlign w:val="bottom"/>
          </w:tcPr>
          <w:p w14:paraId="1717128D" w14:textId="0D5ACA3D" w:rsidR="004615CB" w:rsidDel="000336D2" w:rsidRDefault="004615CB" w:rsidP="004615CB">
            <w:pPr>
              <w:numPr>
                <w:ilvl w:val="0"/>
                <w:numId w:val="28"/>
              </w:numPr>
              <w:pBdr>
                <w:top w:val="nil"/>
                <w:left w:val="nil"/>
                <w:bottom w:val="nil"/>
                <w:right w:val="nil"/>
                <w:between w:val="nil"/>
              </w:pBdr>
              <w:spacing w:after="0" w:line="240" w:lineRule="auto"/>
              <w:rPr>
                <w:del w:id="3340" w:author="Dinesh N" w:date="2024-06-22T23:24:00Z" w16du:dateUtc="2024-06-22T17:54:00Z"/>
                <w:rFonts w:ascii="Play" w:eastAsia="Play" w:hAnsi="Play" w:cs="Play"/>
                <w:b/>
                <w:color w:val="005E00"/>
                <w:sz w:val="24"/>
                <w:szCs w:val="24"/>
              </w:rPr>
            </w:pPr>
            <w:del w:id="3341" w:author="Dinesh N" w:date="2024-06-22T23:24:00Z" w16du:dateUtc="2024-06-22T17:54:00Z">
              <w:r w:rsidDel="000336D2">
                <w:rPr>
                  <w:rFonts w:ascii="Play" w:eastAsia="Play" w:hAnsi="Play" w:cs="Play"/>
                  <w:b/>
                  <w:color w:val="005E00"/>
                  <w:sz w:val="24"/>
                  <w:szCs w:val="24"/>
                </w:rPr>
                <w:delText>Like to be alone, don’t open up much.</w:delText>
              </w:r>
            </w:del>
          </w:p>
        </w:tc>
      </w:tr>
    </w:tbl>
    <w:p w14:paraId="131FECE7" w14:textId="6843C113" w:rsidR="004615CB" w:rsidDel="000336D2" w:rsidRDefault="004615CB" w:rsidP="004615CB">
      <w:pPr>
        <w:tabs>
          <w:tab w:val="left" w:pos="7635"/>
        </w:tabs>
        <w:rPr>
          <w:del w:id="3342" w:author="Dinesh N" w:date="2024-06-22T23:24:00Z" w16du:dateUtc="2024-06-22T17:54:00Z"/>
          <w:sz w:val="24"/>
          <w:szCs w:val="24"/>
        </w:rPr>
      </w:pPr>
    </w:p>
    <w:p w14:paraId="68FA1B88" w14:textId="19F95C74" w:rsidR="000C578D" w:rsidRPr="009D411F" w:rsidDel="000336D2" w:rsidRDefault="000C578D" w:rsidP="009D411F">
      <w:pPr>
        <w:jc w:val="center"/>
        <w:rPr>
          <w:del w:id="3343" w:author="Dinesh N" w:date="2024-06-22T23:24:00Z" w16du:dateUtc="2024-06-22T17:54:00Z"/>
          <w:rFonts w:ascii="Arial Rounded MT Bold" w:hAnsi="Arial Rounded MT Bold"/>
          <w:color w:val="004E9A"/>
          <w:sz w:val="28"/>
          <w:szCs w:val="28"/>
        </w:rPr>
      </w:pPr>
      <w:del w:id="3344" w:author="Dinesh N" w:date="2024-06-22T23:24:00Z" w16du:dateUtc="2024-06-22T17:54:00Z">
        <w:r w:rsidRPr="008E3822" w:rsidDel="000336D2">
          <w:rPr>
            <w:rFonts w:ascii="Arial Rounded MT Bold" w:hAnsi="Arial Rounded MT Bold"/>
            <w:color w:val="004E9A"/>
            <w:sz w:val="28"/>
            <w:szCs w:val="28"/>
          </w:rPr>
          <w:delText xml:space="preserve">CONSOLIDATED NUMBER </w:delText>
        </w:r>
        <w:r w:rsidR="009D411F" w:rsidDel="000336D2">
          <w:rPr>
            <w:rFonts w:ascii="Arial Rounded MT Bold" w:hAnsi="Arial Rounded MT Bold"/>
            <w:color w:val="004E9A"/>
            <w:sz w:val="28"/>
            <w:szCs w:val="28"/>
          </w:rPr>
          <w:delText>8</w:delText>
        </w:r>
        <w:r w:rsidRPr="008E3822" w:rsidDel="000336D2">
          <w:rPr>
            <w:rFonts w:ascii="Arial Rounded MT Bold" w:hAnsi="Arial Rounded MT Bold"/>
            <w:color w:val="004E9A"/>
            <w:sz w:val="28"/>
            <w:szCs w:val="28"/>
          </w:rPr>
          <w:delText xml:space="preserve"> VIBRATION</w:delText>
        </w:r>
      </w:del>
    </w:p>
    <w:tbl>
      <w:tblPr>
        <w:tblW w:w="10187" w:type="dxa"/>
        <w:tblInd w:w="-365" w:type="dxa"/>
        <w:tblLayout w:type="fixed"/>
        <w:tblLook w:val="0400" w:firstRow="0" w:lastRow="0" w:firstColumn="0" w:lastColumn="0" w:noHBand="0" w:noVBand="1"/>
      </w:tblPr>
      <w:tblGrid>
        <w:gridCol w:w="2151"/>
        <w:gridCol w:w="8036"/>
      </w:tblGrid>
      <w:tr w:rsidR="004615CB" w:rsidDel="000336D2" w14:paraId="29907986" w14:textId="7FA4FC8E" w:rsidTr="00BC5984">
        <w:trPr>
          <w:trHeight w:val="390"/>
          <w:del w:id="3345" w:author="Dinesh N" w:date="2024-06-22T23:24:00Z"/>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0CECE"/>
            <w:vAlign w:val="bottom"/>
          </w:tcPr>
          <w:p w14:paraId="4AD0065A" w14:textId="0F104EA0" w:rsidR="004615CB" w:rsidDel="000336D2" w:rsidRDefault="004615CB" w:rsidP="00BC5984">
            <w:pPr>
              <w:spacing w:after="0" w:line="240" w:lineRule="auto"/>
              <w:jc w:val="center"/>
              <w:rPr>
                <w:del w:id="3346" w:author="Dinesh N" w:date="2024-06-22T23:24:00Z" w16du:dateUtc="2024-06-22T17:54:00Z"/>
                <w:rFonts w:ascii="Arial Rounded" w:eastAsia="Arial Rounded" w:hAnsi="Arial Rounded" w:cs="Arial Rounded"/>
                <w:b/>
                <w:color w:val="A20000"/>
                <w:sz w:val="28"/>
                <w:szCs w:val="28"/>
              </w:rPr>
            </w:pPr>
            <w:del w:id="3347" w:author="Dinesh N" w:date="2024-06-22T23:24:00Z" w16du:dateUtc="2024-06-22T17:54:00Z">
              <w:r w:rsidDel="000336D2">
                <w:rPr>
                  <w:rFonts w:ascii="Arial Rounded" w:eastAsia="Arial Rounded" w:hAnsi="Arial Rounded" w:cs="Arial Rounded"/>
                  <w:b/>
                  <w:color w:val="A20000"/>
                  <w:sz w:val="28"/>
                  <w:szCs w:val="28"/>
                </w:rPr>
                <w:lastRenderedPageBreak/>
                <w:delText>NUMBER 8 VIBRATION</w:delText>
              </w:r>
            </w:del>
          </w:p>
        </w:tc>
      </w:tr>
      <w:tr w:rsidR="004615CB" w:rsidDel="000336D2" w14:paraId="51A3CC78" w14:textId="05DAF391" w:rsidTr="00BC5984">
        <w:trPr>
          <w:trHeight w:val="349"/>
          <w:del w:id="3348"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2692C074" w14:textId="16183112" w:rsidR="004615CB" w:rsidDel="000336D2" w:rsidRDefault="004615CB" w:rsidP="00BC5984">
            <w:pPr>
              <w:spacing w:after="0" w:line="480" w:lineRule="auto"/>
              <w:rPr>
                <w:del w:id="3349" w:author="Dinesh N" w:date="2024-06-22T23:24:00Z" w16du:dateUtc="2024-06-22T17:54:00Z"/>
                <w:rFonts w:ascii="Play" w:eastAsia="Play" w:hAnsi="Play" w:cs="Play"/>
                <w:b/>
                <w:color w:val="1F3864"/>
                <w:sz w:val="24"/>
                <w:szCs w:val="24"/>
              </w:rPr>
            </w:pPr>
            <w:del w:id="3350" w:author="Dinesh N" w:date="2024-06-22T23:24:00Z" w16du:dateUtc="2024-06-22T17:54:00Z">
              <w:r w:rsidDel="000336D2">
                <w:rPr>
                  <w:rFonts w:ascii="Play" w:eastAsia="Play" w:hAnsi="Play" w:cs="Play"/>
                  <w:b/>
                  <w:color w:val="1F3864"/>
                  <w:sz w:val="24"/>
                  <w:szCs w:val="24"/>
                </w:rPr>
                <w:delText>POSITIVE</w:delText>
              </w:r>
            </w:del>
          </w:p>
        </w:tc>
        <w:tc>
          <w:tcPr>
            <w:tcW w:w="8036" w:type="dxa"/>
            <w:tcBorders>
              <w:top w:val="nil"/>
              <w:left w:val="nil"/>
              <w:bottom w:val="single" w:sz="4" w:space="0" w:color="000000"/>
              <w:right w:val="single" w:sz="4" w:space="0" w:color="000000"/>
            </w:tcBorders>
            <w:shd w:val="clear" w:color="auto" w:fill="FFCCFF"/>
            <w:vAlign w:val="bottom"/>
          </w:tcPr>
          <w:p w14:paraId="66EDF383" w14:textId="0002C8B8" w:rsidR="004615CB" w:rsidDel="000336D2" w:rsidRDefault="004615CB" w:rsidP="004615CB">
            <w:pPr>
              <w:numPr>
                <w:ilvl w:val="0"/>
                <w:numId w:val="28"/>
              </w:numPr>
              <w:pBdr>
                <w:top w:val="nil"/>
                <w:left w:val="nil"/>
                <w:bottom w:val="nil"/>
                <w:right w:val="nil"/>
                <w:between w:val="nil"/>
              </w:pBdr>
              <w:spacing w:after="0" w:line="240" w:lineRule="auto"/>
              <w:rPr>
                <w:del w:id="3351" w:author="Dinesh N" w:date="2024-06-22T23:24:00Z" w16du:dateUtc="2024-06-22T17:54:00Z"/>
                <w:rFonts w:ascii="Play" w:eastAsia="Play" w:hAnsi="Play" w:cs="Play"/>
                <w:b/>
                <w:color w:val="005E00"/>
                <w:sz w:val="24"/>
                <w:szCs w:val="24"/>
              </w:rPr>
            </w:pPr>
            <w:del w:id="3352" w:author="Dinesh N" w:date="2024-06-22T23:24:00Z" w16du:dateUtc="2024-06-22T17:54:00Z">
              <w:r w:rsidDel="000336D2">
                <w:rPr>
                  <w:rFonts w:ascii="Play" w:eastAsia="Play" w:hAnsi="Play" w:cs="Play"/>
                  <w:b/>
                  <w:color w:val="005E00"/>
                  <w:sz w:val="24"/>
                  <w:szCs w:val="24"/>
                </w:rPr>
                <w:delText xml:space="preserve">Strong and determined personality, authoritative, good understanding power, logical, judge, hard from </w:delText>
              </w:r>
            </w:del>
            <w:ins w:id="3353" w:author="Sandhya T" w:date="2024-06-20T11:01:00Z" w16du:dateUtc="2024-06-20T05:31:00Z">
              <w:del w:id="3354" w:author="Dinesh N" w:date="2024-06-22T23:24:00Z" w16du:dateUtc="2024-06-22T17:54:00Z">
                <w:r w:rsidR="0083672F" w:rsidDel="000336D2">
                  <w:rPr>
                    <w:rFonts w:ascii="Play" w:eastAsia="Play" w:hAnsi="Play" w:cs="Play"/>
                    <w:b/>
                    <w:color w:val="005E00"/>
                    <w:sz w:val="24"/>
                    <w:szCs w:val="24"/>
                  </w:rPr>
                  <w:delText xml:space="preserve">the </w:delText>
                </w:r>
              </w:del>
            </w:ins>
            <w:del w:id="3355" w:author="Dinesh N" w:date="2024-06-22T23:24:00Z" w16du:dateUtc="2024-06-22T17:54:00Z">
              <w:r w:rsidDel="000336D2">
                <w:rPr>
                  <w:rFonts w:ascii="Play" w:eastAsia="Play" w:hAnsi="Play" w:cs="Play"/>
                  <w:b/>
                  <w:color w:val="005E00"/>
                  <w:sz w:val="24"/>
                  <w:szCs w:val="24"/>
                </w:rPr>
                <w:delText xml:space="preserve">outside but </w:delText>
              </w:r>
            </w:del>
            <w:ins w:id="3356" w:author="Sandhya T" w:date="2024-06-20T11:00:00Z" w16du:dateUtc="2024-06-20T05:30:00Z">
              <w:del w:id="3357" w:author="Dinesh N" w:date="2024-06-22T23:24:00Z" w16du:dateUtc="2024-06-22T17:54:00Z">
                <w:r w:rsidR="0083672F" w:rsidDel="000336D2">
                  <w:rPr>
                    <w:rFonts w:ascii="Play" w:eastAsia="Play" w:hAnsi="Play" w:cs="Play"/>
                    <w:b/>
                    <w:color w:val="005E00"/>
                    <w:sz w:val="24"/>
                    <w:szCs w:val="24"/>
                  </w:rPr>
                  <w:delText xml:space="preserve">soft from the </w:delText>
                </w:r>
              </w:del>
            </w:ins>
            <w:del w:id="3358" w:author="Dinesh N" w:date="2024-06-22T23:24:00Z" w16du:dateUtc="2024-06-22T17:54:00Z">
              <w:r w:rsidDel="000336D2">
                <w:rPr>
                  <w:rFonts w:ascii="Play" w:eastAsia="Play" w:hAnsi="Play" w:cs="Play"/>
                  <w:b/>
                  <w:color w:val="005E00"/>
                  <w:sz w:val="24"/>
                  <w:szCs w:val="24"/>
                </w:rPr>
                <w:delText>inside soft.</w:delText>
              </w:r>
            </w:del>
          </w:p>
        </w:tc>
      </w:tr>
      <w:tr w:rsidR="004615CB" w:rsidDel="000336D2" w14:paraId="00E1F2EC" w14:textId="2BABF62C" w:rsidTr="00BC5984">
        <w:trPr>
          <w:trHeight w:val="349"/>
          <w:del w:id="3359"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707636D3" w14:textId="211B3770" w:rsidR="006D1C4C" w:rsidDel="000336D2" w:rsidRDefault="004615CB" w:rsidP="00BC5984">
            <w:pPr>
              <w:spacing w:after="0" w:line="360" w:lineRule="auto"/>
              <w:rPr>
                <w:del w:id="3360" w:author="Dinesh N" w:date="2024-06-22T23:24:00Z" w16du:dateUtc="2024-06-22T17:54:00Z"/>
                <w:rFonts w:ascii="Play" w:eastAsia="Play" w:hAnsi="Play" w:cs="Play"/>
                <w:b/>
                <w:color w:val="1F3864"/>
                <w:sz w:val="24"/>
                <w:szCs w:val="24"/>
              </w:rPr>
            </w:pPr>
            <w:del w:id="3361" w:author="Dinesh N" w:date="2024-06-22T23:24:00Z" w16du:dateUtc="2024-06-22T17:54:00Z">
              <w:r w:rsidDel="000336D2">
                <w:rPr>
                  <w:rFonts w:ascii="Play" w:eastAsia="Play" w:hAnsi="Play" w:cs="Play"/>
                  <w:b/>
                  <w:color w:val="1F3864"/>
                  <w:sz w:val="24"/>
                  <w:szCs w:val="24"/>
                </w:rPr>
                <w:delText>NE</w:delText>
              </w:r>
            </w:del>
          </w:p>
          <w:p w14:paraId="13E7F64E" w14:textId="78B6838D" w:rsidR="004615CB" w:rsidDel="000336D2" w:rsidRDefault="004615CB" w:rsidP="00BC5984">
            <w:pPr>
              <w:spacing w:after="0" w:line="360" w:lineRule="auto"/>
              <w:rPr>
                <w:del w:id="3362" w:author="Dinesh N" w:date="2024-06-22T23:24:00Z" w16du:dateUtc="2024-06-22T17:54:00Z"/>
                <w:rFonts w:ascii="Play" w:eastAsia="Play" w:hAnsi="Play" w:cs="Play"/>
                <w:b/>
                <w:color w:val="1F3864"/>
                <w:sz w:val="24"/>
                <w:szCs w:val="24"/>
              </w:rPr>
            </w:pPr>
            <w:del w:id="3363" w:author="Dinesh N" w:date="2024-06-22T23:24:00Z" w16du:dateUtc="2024-06-22T17:54:00Z">
              <w:r w:rsidDel="000336D2">
                <w:rPr>
                  <w:rFonts w:ascii="Play" w:eastAsia="Play" w:hAnsi="Play" w:cs="Play"/>
                  <w:b/>
                  <w:color w:val="1F3864"/>
                  <w:sz w:val="24"/>
                  <w:szCs w:val="24"/>
                </w:rPr>
                <w:delText>GATIVE</w:delText>
              </w:r>
            </w:del>
          </w:p>
        </w:tc>
        <w:tc>
          <w:tcPr>
            <w:tcW w:w="8036" w:type="dxa"/>
            <w:tcBorders>
              <w:top w:val="nil"/>
              <w:left w:val="nil"/>
              <w:bottom w:val="single" w:sz="4" w:space="0" w:color="000000"/>
              <w:right w:val="single" w:sz="4" w:space="0" w:color="000000"/>
            </w:tcBorders>
            <w:shd w:val="clear" w:color="auto" w:fill="FFFFCC"/>
            <w:vAlign w:val="bottom"/>
          </w:tcPr>
          <w:p w14:paraId="44E0D897" w14:textId="477341B1" w:rsidR="004615CB" w:rsidDel="000336D2" w:rsidRDefault="004615CB" w:rsidP="004615CB">
            <w:pPr>
              <w:numPr>
                <w:ilvl w:val="0"/>
                <w:numId w:val="28"/>
              </w:numPr>
              <w:pBdr>
                <w:top w:val="nil"/>
                <w:left w:val="nil"/>
                <w:bottom w:val="nil"/>
                <w:right w:val="nil"/>
                <w:between w:val="nil"/>
              </w:pBdr>
              <w:spacing w:after="0" w:line="240" w:lineRule="auto"/>
              <w:rPr>
                <w:del w:id="3364" w:author="Dinesh N" w:date="2024-06-22T23:24:00Z" w16du:dateUtc="2024-06-22T17:54:00Z"/>
                <w:rFonts w:ascii="Play" w:eastAsia="Play" w:hAnsi="Play" w:cs="Play"/>
                <w:b/>
                <w:color w:val="005E00"/>
                <w:sz w:val="24"/>
                <w:szCs w:val="24"/>
              </w:rPr>
            </w:pPr>
            <w:del w:id="3365" w:author="Dinesh N" w:date="2024-06-22T23:24:00Z" w16du:dateUtc="2024-06-22T17:54:00Z">
              <w:r w:rsidDel="000336D2">
                <w:rPr>
                  <w:rFonts w:ascii="Play" w:eastAsia="Play" w:hAnsi="Play" w:cs="Play"/>
                  <w:b/>
                  <w:color w:val="005E00"/>
                  <w:sz w:val="24"/>
                  <w:szCs w:val="24"/>
                </w:rPr>
                <w:delText>Stubborn, less effort.</w:delText>
              </w:r>
            </w:del>
          </w:p>
        </w:tc>
      </w:tr>
      <w:tr w:rsidR="004615CB" w:rsidDel="000336D2" w14:paraId="4ACD0539" w14:textId="7ECD7108" w:rsidTr="00BC5984">
        <w:trPr>
          <w:trHeight w:val="349"/>
          <w:del w:id="3366"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773107F2" w14:textId="1C096A4F" w:rsidR="004615CB" w:rsidDel="000336D2" w:rsidRDefault="004615CB" w:rsidP="00BC5984">
            <w:pPr>
              <w:spacing w:after="0" w:line="276" w:lineRule="auto"/>
              <w:rPr>
                <w:del w:id="3367" w:author="Dinesh N" w:date="2024-06-22T23:24:00Z" w16du:dateUtc="2024-06-22T17:54:00Z"/>
                <w:rFonts w:ascii="Play" w:eastAsia="Play" w:hAnsi="Play" w:cs="Play"/>
                <w:b/>
                <w:color w:val="1F3864"/>
                <w:sz w:val="24"/>
                <w:szCs w:val="24"/>
              </w:rPr>
            </w:pPr>
            <w:del w:id="3368" w:author="Dinesh N" w:date="2024-06-22T23:24:00Z" w16du:dateUtc="2024-06-22T17:54:00Z">
              <w:r w:rsidDel="000336D2">
                <w:rPr>
                  <w:rFonts w:ascii="Play" w:eastAsia="Play" w:hAnsi="Play" w:cs="Play"/>
                  <w:b/>
                  <w:color w:val="1F3864"/>
                  <w:sz w:val="24"/>
                  <w:szCs w:val="24"/>
                </w:rPr>
                <w:delText>FINANCE</w:delText>
              </w:r>
            </w:del>
          </w:p>
        </w:tc>
        <w:tc>
          <w:tcPr>
            <w:tcW w:w="8036" w:type="dxa"/>
            <w:tcBorders>
              <w:top w:val="nil"/>
              <w:left w:val="nil"/>
              <w:bottom w:val="single" w:sz="4" w:space="0" w:color="000000"/>
              <w:right w:val="single" w:sz="4" w:space="0" w:color="000000"/>
            </w:tcBorders>
            <w:shd w:val="clear" w:color="auto" w:fill="FFCCFF"/>
            <w:vAlign w:val="bottom"/>
          </w:tcPr>
          <w:p w14:paraId="2F0AC24E" w14:textId="28A937C6" w:rsidR="004615CB" w:rsidDel="000336D2" w:rsidRDefault="004615CB" w:rsidP="004615CB">
            <w:pPr>
              <w:numPr>
                <w:ilvl w:val="0"/>
                <w:numId w:val="28"/>
              </w:numPr>
              <w:pBdr>
                <w:top w:val="nil"/>
                <w:left w:val="nil"/>
                <w:bottom w:val="nil"/>
                <w:right w:val="nil"/>
                <w:between w:val="nil"/>
              </w:pBdr>
              <w:spacing w:after="0" w:line="240" w:lineRule="auto"/>
              <w:rPr>
                <w:del w:id="3369" w:author="Dinesh N" w:date="2024-06-22T23:24:00Z" w16du:dateUtc="2024-06-22T17:54:00Z"/>
                <w:rFonts w:ascii="Play" w:eastAsia="Play" w:hAnsi="Play" w:cs="Play"/>
                <w:b/>
                <w:color w:val="005E00"/>
                <w:sz w:val="24"/>
                <w:szCs w:val="24"/>
              </w:rPr>
            </w:pPr>
            <w:del w:id="3370" w:author="Dinesh N" w:date="2024-06-22T23:24:00Z" w16du:dateUtc="2024-06-22T17:54:00Z">
              <w:r w:rsidDel="000336D2">
                <w:rPr>
                  <w:rFonts w:ascii="Play" w:eastAsia="Play" w:hAnsi="Play" w:cs="Play"/>
                  <w:b/>
                  <w:color w:val="005E00"/>
                  <w:sz w:val="24"/>
                  <w:szCs w:val="24"/>
                </w:rPr>
                <w:delText>Good, they succeed in their life after 35 yrs.</w:delText>
              </w:r>
            </w:del>
          </w:p>
        </w:tc>
      </w:tr>
      <w:tr w:rsidR="004615CB" w:rsidDel="000336D2" w14:paraId="656D4718" w14:textId="2BDA30C6" w:rsidTr="00BC5984">
        <w:trPr>
          <w:trHeight w:val="349"/>
          <w:del w:id="3371"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364E4236" w14:textId="13783B83" w:rsidR="004615CB" w:rsidDel="000336D2" w:rsidRDefault="004615CB" w:rsidP="00BC5984">
            <w:pPr>
              <w:spacing w:after="0" w:line="600" w:lineRule="auto"/>
              <w:rPr>
                <w:del w:id="3372" w:author="Dinesh N" w:date="2024-06-22T23:24:00Z" w16du:dateUtc="2024-06-22T17:54:00Z"/>
                <w:rFonts w:ascii="Play" w:eastAsia="Play" w:hAnsi="Play" w:cs="Play"/>
                <w:b/>
                <w:color w:val="1F3864"/>
                <w:sz w:val="24"/>
                <w:szCs w:val="24"/>
              </w:rPr>
            </w:pPr>
            <w:del w:id="3373" w:author="Dinesh N" w:date="2024-06-22T23:24:00Z" w16du:dateUtc="2024-06-22T17:54:00Z">
              <w:r w:rsidDel="000336D2">
                <w:rPr>
                  <w:rFonts w:ascii="Play" w:eastAsia="Play" w:hAnsi="Play" w:cs="Play"/>
                  <w:b/>
                  <w:color w:val="1F3864"/>
                  <w:sz w:val="24"/>
                  <w:szCs w:val="24"/>
                </w:rPr>
                <w:delText>HEALTH</w:delText>
              </w:r>
            </w:del>
          </w:p>
        </w:tc>
        <w:tc>
          <w:tcPr>
            <w:tcW w:w="8036" w:type="dxa"/>
            <w:tcBorders>
              <w:top w:val="nil"/>
              <w:left w:val="nil"/>
              <w:bottom w:val="single" w:sz="4" w:space="0" w:color="000000"/>
              <w:right w:val="single" w:sz="4" w:space="0" w:color="000000"/>
            </w:tcBorders>
            <w:shd w:val="clear" w:color="auto" w:fill="FFFFCC"/>
            <w:vAlign w:val="bottom"/>
          </w:tcPr>
          <w:p w14:paraId="734ED7AC" w14:textId="5819070A" w:rsidR="004615CB" w:rsidDel="000336D2" w:rsidRDefault="004615CB" w:rsidP="004615CB">
            <w:pPr>
              <w:numPr>
                <w:ilvl w:val="0"/>
                <w:numId w:val="28"/>
              </w:numPr>
              <w:pBdr>
                <w:top w:val="nil"/>
                <w:left w:val="nil"/>
                <w:bottom w:val="nil"/>
                <w:right w:val="nil"/>
                <w:between w:val="nil"/>
              </w:pBdr>
              <w:spacing w:after="0" w:line="240" w:lineRule="auto"/>
              <w:rPr>
                <w:del w:id="3374" w:author="Dinesh N" w:date="2024-06-22T23:24:00Z" w16du:dateUtc="2024-06-22T17:54:00Z"/>
                <w:rFonts w:ascii="Play" w:eastAsia="Play" w:hAnsi="Play" w:cs="Play"/>
                <w:b/>
                <w:color w:val="005E00"/>
                <w:sz w:val="24"/>
                <w:szCs w:val="24"/>
              </w:rPr>
            </w:pPr>
            <w:del w:id="3375" w:author="Dinesh N" w:date="2024-06-22T23:24:00Z" w16du:dateUtc="2024-06-22T17:54:00Z">
              <w:r w:rsidDel="000336D2">
                <w:rPr>
                  <w:rFonts w:ascii="Play" w:eastAsia="Play" w:hAnsi="Play" w:cs="Play"/>
                  <w:b/>
                  <w:color w:val="005E00"/>
                  <w:sz w:val="24"/>
                  <w:szCs w:val="24"/>
                </w:rPr>
                <w:delText>Chronic disease.</w:delText>
              </w:r>
            </w:del>
          </w:p>
          <w:p w14:paraId="32B4DB52" w14:textId="71D80B0C" w:rsidR="004615CB" w:rsidDel="000336D2" w:rsidRDefault="004615CB" w:rsidP="004615CB">
            <w:pPr>
              <w:numPr>
                <w:ilvl w:val="0"/>
                <w:numId w:val="28"/>
              </w:numPr>
              <w:pBdr>
                <w:top w:val="nil"/>
                <w:left w:val="nil"/>
                <w:bottom w:val="nil"/>
                <w:right w:val="nil"/>
                <w:between w:val="nil"/>
              </w:pBdr>
              <w:spacing w:after="0" w:line="240" w:lineRule="auto"/>
              <w:rPr>
                <w:del w:id="3376" w:author="Dinesh N" w:date="2024-06-22T23:24:00Z" w16du:dateUtc="2024-06-22T17:54:00Z"/>
                <w:rFonts w:ascii="Play" w:eastAsia="Play" w:hAnsi="Play" w:cs="Play"/>
                <w:b/>
                <w:color w:val="005E00"/>
                <w:sz w:val="24"/>
                <w:szCs w:val="24"/>
              </w:rPr>
            </w:pPr>
            <w:del w:id="3377" w:author="Dinesh N" w:date="2024-06-22T23:24:00Z" w16du:dateUtc="2024-06-22T17:54:00Z">
              <w:r w:rsidDel="000336D2">
                <w:rPr>
                  <w:rFonts w:ascii="Play" w:eastAsia="Play" w:hAnsi="Play" w:cs="Play"/>
                  <w:b/>
                  <w:color w:val="005E00"/>
                  <w:sz w:val="24"/>
                  <w:szCs w:val="24"/>
                </w:rPr>
                <w:delText>Sinus.</w:delText>
              </w:r>
            </w:del>
          </w:p>
          <w:p w14:paraId="5F4E99C0" w14:textId="353776ED" w:rsidR="004615CB" w:rsidDel="000336D2" w:rsidRDefault="004615CB" w:rsidP="004615CB">
            <w:pPr>
              <w:numPr>
                <w:ilvl w:val="0"/>
                <w:numId w:val="28"/>
              </w:numPr>
              <w:pBdr>
                <w:top w:val="nil"/>
                <w:left w:val="nil"/>
                <w:bottom w:val="nil"/>
                <w:right w:val="nil"/>
                <w:between w:val="nil"/>
              </w:pBdr>
              <w:spacing w:after="0" w:line="240" w:lineRule="auto"/>
              <w:rPr>
                <w:del w:id="3378" w:author="Dinesh N" w:date="2024-06-22T23:24:00Z" w16du:dateUtc="2024-06-22T17:54:00Z"/>
                <w:rFonts w:ascii="Play" w:eastAsia="Play" w:hAnsi="Play" w:cs="Play"/>
                <w:b/>
                <w:color w:val="005E00"/>
                <w:sz w:val="24"/>
                <w:szCs w:val="24"/>
              </w:rPr>
            </w:pPr>
            <w:del w:id="3379" w:author="Dinesh N" w:date="2024-06-22T23:24:00Z" w16du:dateUtc="2024-06-22T17:54:00Z">
              <w:r w:rsidDel="000336D2">
                <w:rPr>
                  <w:rFonts w:ascii="Play" w:eastAsia="Play" w:hAnsi="Play" w:cs="Play"/>
                  <w:b/>
                  <w:color w:val="005E00"/>
                  <w:sz w:val="24"/>
                  <w:szCs w:val="24"/>
                </w:rPr>
                <w:delText>Respiratory system problem.</w:delText>
              </w:r>
            </w:del>
          </w:p>
        </w:tc>
      </w:tr>
      <w:tr w:rsidR="004615CB" w:rsidDel="000336D2" w14:paraId="3D7B9CA2" w14:textId="4404C148" w:rsidTr="00BC5984">
        <w:trPr>
          <w:trHeight w:val="349"/>
          <w:del w:id="3380"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2C4D5696" w14:textId="1B822A9B" w:rsidR="004615CB" w:rsidDel="000336D2" w:rsidRDefault="004615CB" w:rsidP="00BC5984">
            <w:pPr>
              <w:spacing w:after="0" w:line="360" w:lineRule="auto"/>
              <w:rPr>
                <w:del w:id="3381" w:author="Dinesh N" w:date="2024-06-22T23:24:00Z" w16du:dateUtc="2024-06-22T17:54:00Z"/>
                <w:rFonts w:ascii="Play" w:eastAsia="Play" w:hAnsi="Play" w:cs="Play"/>
                <w:b/>
                <w:color w:val="1F3864"/>
                <w:sz w:val="24"/>
                <w:szCs w:val="24"/>
              </w:rPr>
            </w:pPr>
            <w:del w:id="3382" w:author="Dinesh N" w:date="2024-06-22T23:24:00Z" w16du:dateUtc="2024-06-22T17:54:00Z">
              <w:r w:rsidDel="000336D2">
                <w:rPr>
                  <w:rFonts w:ascii="Play" w:eastAsia="Play" w:hAnsi="Play" w:cs="Play"/>
                  <w:b/>
                  <w:color w:val="1F3864"/>
                  <w:sz w:val="24"/>
                  <w:szCs w:val="24"/>
                </w:rPr>
                <w:delText>RELATIONSHIP</w:delText>
              </w:r>
            </w:del>
          </w:p>
        </w:tc>
        <w:tc>
          <w:tcPr>
            <w:tcW w:w="8036" w:type="dxa"/>
            <w:tcBorders>
              <w:top w:val="nil"/>
              <w:left w:val="nil"/>
              <w:bottom w:val="single" w:sz="4" w:space="0" w:color="000000"/>
              <w:right w:val="single" w:sz="4" w:space="0" w:color="000000"/>
            </w:tcBorders>
            <w:shd w:val="clear" w:color="auto" w:fill="FFCCFF"/>
            <w:vAlign w:val="bottom"/>
          </w:tcPr>
          <w:p w14:paraId="2DFF7D6D" w14:textId="55FF73A7" w:rsidR="004615CB" w:rsidDel="000336D2" w:rsidRDefault="004615CB" w:rsidP="004615CB">
            <w:pPr>
              <w:numPr>
                <w:ilvl w:val="0"/>
                <w:numId w:val="28"/>
              </w:numPr>
              <w:pBdr>
                <w:top w:val="nil"/>
                <w:left w:val="nil"/>
                <w:bottom w:val="nil"/>
                <w:right w:val="nil"/>
                <w:between w:val="nil"/>
              </w:pBdr>
              <w:spacing w:after="0" w:line="240" w:lineRule="auto"/>
              <w:rPr>
                <w:del w:id="3383" w:author="Dinesh N" w:date="2024-06-22T23:24:00Z" w16du:dateUtc="2024-06-22T17:54:00Z"/>
                <w:rFonts w:ascii="Play" w:eastAsia="Play" w:hAnsi="Play" w:cs="Play"/>
                <w:b/>
                <w:color w:val="005E00"/>
                <w:sz w:val="24"/>
                <w:szCs w:val="24"/>
              </w:rPr>
            </w:pPr>
            <w:del w:id="3384" w:author="Dinesh N" w:date="2024-06-22T23:24:00Z" w16du:dateUtc="2024-06-22T17:54:00Z">
              <w:r w:rsidDel="000336D2">
                <w:rPr>
                  <w:rFonts w:ascii="Play" w:eastAsia="Play" w:hAnsi="Play" w:cs="Play"/>
                  <w:b/>
                  <w:color w:val="005E00"/>
                  <w:sz w:val="24"/>
                  <w:szCs w:val="24"/>
                </w:rPr>
                <w:delText>Dedicated to their partner and protective too.</w:delText>
              </w:r>
            </w:del>
          </w:p>
        </w:tc>
      </w:tr>
    </w:tbl>
    <w:p w14:paraId="4A34CB1E" w14:textId="0577CB6A" w:rsidR="004615CB" w:rsidDel="000336D2" w:rsidRDefault="004615CB" w:rsidP="004615CB">
      <w:pPr>
        <w:tabs>
          <w:tab w:val="left" w:pos="7635"/>
        </w:tabs>
        <w:rPr>
          <w:del w:id="3385" w:author="Dinesh N" w:date="2024-06-22T23:24:00Z" w16du:dateUtc="2024-06-22T17:54:00Z"/>
          <w:sz w:val="24"/>
          <w:szCs w:val="24"/>
        </w:rPr>
      </w:pPr>
    </w:p>
    <w:p w14:paraId="2783E98C" w14:textId="6674682B" w:rsidR="009D411F" w:rsidRPr="009D411F" w:rsidDel="000336D2" w:rsidRDefault="009D411F" w:rsidP="009D411F">
      <w:pPr>
        <w:jc w:val="center"/>
        <w:rPr>
          <w:del w:id="3386" w:author="Dinesh N" w:date="2024-06-22T23:24:00Z" w16du:dateUtc="2024-06-22T17:54:00Z"/>
          <w:rFonts w:ascii="Arial Rounded MT Bold" w:hAnsi="Arial Rounded MT Bold"/>
          <w:color w:val="004E9A"/>
          <w:sz w:val="28"/>
          <w:szCs w:val="28"/>
        </w:rPr>
      </w:pPr>
      <w:del w:id="3387" w:author="Dinesh N" w:date="2024-06-22T23:24:00Z" w16du:dateUtc="2024-06-22T17:54:00Z">
        <w:r w:rsidRPr="008E3822" w:rsidDel="000336D2">
          <w:rPr>
            <w:rFonts w:ascii="Arial Rounded MT Bold" w:hAnsi="Arial Rounded MT Bold"/>
            <w:color w:val="004E9A"/>
            <w:sz w:val="28"/>
            <w:szCs w:val="28"/>
          </w:rPr>
          <w:delText xml:space="preserve">CONSOLIDATED NUMBER </w:delText>
        </w:r>
        <w:r w:rsidDel="000336D2">
          <w:rPr>
            <w:rFonts w:ascii="Arial Rounded MT Bold" w:hAnsi="Arial Rounded MT Bold"/>
            <w:color w:val="004E9A"/>
            <w:sz w:val="28"/>
            <w:szCs w:val="28"/>
          </w:rPr>
          <w:delText>9</w:delText>
        </w:r>
        <w:r w:rsidRPr="008E3822" w:rsidDel="000336D2">
          <w:rPr>
            <w:rFonts w:ascii="Arial Rounded MT Bold" w:hAnsi="Arial Rounded MT Bold"/>
            <w:color w:val="004E9A"/>
            <w:sz w:val="28"/>
            <w:szCs w:val="28"/>
          </w:rPr>
          <w:delText xml:space="preserve"> VIBRATION</w:delText>
        </w:r>
      </w:del>
    </w:p>
    <w:tbl>
      <w:tblPr>
        <w:tblW w:w="10187" w:type="dxa"/>
        <w:tblInd w:w="-365" w:type="dxa"/>
        <w:tblLayout w:type="fixed"/>
        <w:tblLook w:val="0400" w:firstRow="0" w:lastRow="0" w:firstColumn="0" w:lastColumn="0" w:noHBand="0" w:noVBand="1"/>
      </w:tblPr>
      <w:tblGrid>
        <w:gridCol w:w="2151"/>
        <w:gridCol w:w="8036"/>
      </w:tblGrid>
      <w:tr w:rsidR="004615CB" w:rsidDel="000336D2" w14:paraId="35B04125" w14:textId="595497A2" w:rsidTr="00BC5984">
        <w:trPr>
          <w:trHeight w:val="390"/>
          <w:del w:id="3388" w:author="Dinesh N" w:date="2024-06-22T23:24:00Z"/>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0CECE"/>
            <w:vAlign w:val="bottom"/>
          </w:tcPr>
          <w:p w14:paraId="666116B0" w14:textId="4E13669E" w:rsidR="004615CB" w:rsidDel="000336D2" w:rsidRDefault="004615CB" w:rsidP="00BC5984">
            <w:pPr>
              <w:spacing w:after="0" w:line="240" w:lineRule="auto"/>
              <w:jc w:val="center"/>
              <w:rPr>
                <w:del w:id="3389" w:author="Dinesh N" w:date="2024-06-22T23:24:00Z" w16du:dateUtc="2024-06-22T17:54:00Z"/>
                <w:rFonts w:ascii="Arial Rounded" w:eastAsia="Arial Rounded" w:hAnsi="Arial Rounded" w:cs="Arial Rounded"/>
                <w:b/>
                <w:color w:val="A20000"/>
                <w:sz w:val="28"/>
                <w:szCs w:val="28"/>
              </w:rPr>
            </w:pPr>
            <w:del w:id="3390" w:author="Dinesh N" w:date="2024-06-22T23:24:00Z" w16du:dateUtc="2024-06-22T17:54:00Z">
              <w:r w:rsidDel="000336D2">
                <w:rPr>
                  <w:rFonts w:ascii="Arial Rounded" w:eastAsia="Arial Rounded" w:hAnsi="Arial Rounded" w:cs="Arial Rounded"/>
                  <w:b/>
                  <w:color w:val="A20000"/>
                  <w:sz w:val="28"/>
                  <w:szCs w:val="28"/>
                </w:rPr>
                <w:delText>NUMBER 9 VIBRATION</w:delText>
              </w:r>
            </w:del>
          </w:p>
        </w:tc>
      </w:tr>
      <w:tr w:rsidR="004615CB" w:rsidDel="000336D2" w14:paraId="7779F3D4" w14:textId="7BAA45D6" w:rsidTr="00BC5984">
        <w:trPr>
          <w:trHeight w:val="349"/>
          <w:del w:id="3391"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45BFEECD" w14:textId="3DBBFF45" w:rsidR="004615CB" w:rsidDel="000336D2" w:rsidRDefault="004615CB" w:rsidP="00BC5984">
            <w:pPr>
              <w:spacing w:after="0" w:line="480" w:lineRule="auto"/>
              <w:rPr>
                <w:del w:id="3392" w:author="Dinesh N" w:date="2024-06-22T23:24:00Z" w16du:dateUtc="2024-06-22T17:54:00Z"/>
                <w:rFonts w:ascii="Play" w:eastAsia="Play" w:hAnsi="Play" w:cs="Play"/>
                <w:b/>
                <w:color w:val="1F3864"/>
                <w:sz w:val="24"/>
                <w:szCs w:val="24"/>
              </w:rPr>
            </w:pPr>
            <w:del w:id="3393" w:author="Dinesh N" w:date="2024-06-22T23:24:00Z" w16du:dateUtc="2024-06-22T17:54:00Z">
              <w:r w:rsidDel="000336D2">
                <w:rPr>
                  <w:rFonts w:ascii="Play" w:eastAsia="Play" w:hAnsi="Play" w:cs="Play"/>
                  <w:b/>
                  <w:color w:val="1F3864"/>
                  <w:sz w:val="24"/>
                  <w:szCs w:val="24"/>
                </w:rPr>
                <w:delText>POSITIVE</w:delText>
              </w:r>
            </w:del>
          </w:p>
        </w:tc>
        <w:tc>
          <w:tcPr>
            <w:tcW w:w="8036" w:type="dxa"/>
            <w:tcBorders>
              <w:top w:val="nil"/>
              <w:left w:val="nil"/>
              <w:bottom w:val="single" w:sz="4" w:space="0" w:color="000000"/>
              <w:right w:val="single" w:sz="4" w:space="0" w:color="000000"/>
            </w:tcBorders>
            <w:shd w:val="clear" w:color="auto" w:fill="FFCCFF"/>
            <w:vAlign w:val="bottom"/>
          </w:tcPr>
          <w:p w14:paraId="6F38F773" w14:textId="25A31005" w:rsidR="004615CB" w:rsidDel="000336D2" w:rsidRDefault="004615CB" w:rsidP="004615CB">
            <w:pPr>
              <w:numPr>
                <w:ilvl w:val="0"/>
                <w:numId w:val="28"/>
              </w:numPr>
              <w:pBdr>
                <w:top w:val="nil"/>
                <w:left w:val="nil"/>
                <w:bottom w:val="nil"/>
                <w:right w:val="nil"/>
                <w:between w:val="nil"/>
              </w:pBdr>
              <w:spacing w:after="0" w:line="240" w:lineRule="auto"/>
              <w:rPr>
                <w:del w:id="3394" w:author="Dinesh N" w:date="2024-06-22T23:24:00Z" w16du:dateUtc="2024-06-22T17:54:00Z"/>
                <w:rFonts w:ascii="Play" w:eastAsia="Play" w:hAnsi="Play" w:cs="Play"/>
                <w:b/>
                <w:color w:val="005E00"/>
                <w:sz w:val="24"/>
                <w:szCs w:val="24"/>
              </w:rPr>
            </w:pPr>
            <w:del w:id="3395" w:author="Dinesh N" w:date="2024-06-22T23:24:00Z" w16du:dateUtc="2024-06-22T17:54:00Z">
              <w:r w:rsidDel="000336D2">
                <w:rPr>
                  <w:rFonts w:ascii="Play" w:eastAsia="Play" w:hAnsi="Play" w:cs="Play"/>
                  <w:b/>
                  <w:color w:val="005E00"/>
                  <w:sz w:val="24"/>
                  <w:szCs w:val="24"/>
                </w:rPr>
                <w:delText>Ego</w:delText>
              </w:r>
            </w:del>
            <w:ins w:id="3396" w:author="Sandhya T" w:date="2024-06-20T11:01:00Z" w16du:dateUtc="2024-06-20T05:31:00Z">
              <w:del w:id="3397" w:author="Dinesh N" w:date="2024-06-22T23:24:00Z" w16du:dateUtc="2024-06-22T17:54:00Z">
                <w:r w:rsidR="0083672F" w:rsidDel="000336D2">
                  <w:rPr>
                    <w:rFonts w:ascii="Play" w:eastAsia="Play" w:hAnsi="Play" w:cs="Play"/>
                    <w:b/>
                    <w:color w:val="005E00"/>
                    <w:sz w:val="24"/>
                    <w:szCs w:val="24"/>
                  </w:rPr>
                  <w:delText>istic</w:delText>
                </w:r>
              </w:del>
            </w:ins>
            <w:del w:id="3398" w:author="Dinesh N" w:date="2024-06-22T23:24:00Z" w16du:dateUtc="2024-06-22T17:54:00Z">
              <w:r w:rsidDel="000336D2">
                <w:rPr>
                  <w:rFonts w:ascii="Play" w:eastAsia="Play" w:hAnsi="Play" w:cs="Play"/>
                  <w:b/>
                  <w:color w:val="005E00"/>
                  <w:sz w:val="24"/>
                  <w:szCs w:val="24"/>
                </w:rPr>
                <w:delText xml:space="preserve"> and Moody, good human being, humanitarian, they like serving people, talent, rough and tough.</w:delText>
              </w:r>
            </w:del>
          </w:p>
        </w:tc>
      </w:tr>
      <w:tr w:rsidR="004615CB" w:rsidDel="000336D2" w14:paraId="2D2847C0" w14:textId="48FBF800" w:rsidTr="00BC5984">
        <w:trPr>
          <w:trHeight w:val="349"/>
          <w:del w:id="3399"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1C8C125D" w14:textId="7380D20A" w:rsidR="004615CB" w:rsidDel="000336D2" w:rsidRDefault="004615CB" w:rsidP="00BC5984">
            <w:pPr>
              <w:spacing w:after="0" w:line="360" w:lineRule="auto"/>
              <w:rPr>
                <w:del w:id="3400" w:author="Dinesh N" w:date="2024-06-22T23:24:00Z" w16du:dateUtc="2024-06-22T17:54:00Z"/>
                <w:rFonts w:ascii="Play" w:eastAsia="Play" w:hAnsi="Play" w:cs="Play"/>
                <w:b/>
                <w:color w:val="1F3864"/>
                <w:sz w:val="24"/>
                <w:szCs w:val="24"/>
              </w:rPr>
            </w:pPr>
            <w:del w:id="3401" w:author="Dinesh N" w:date="2024-06-22T23:24:00Z" w16du:dateUtc="2024-06-22T17:54:00Z">
              <w:r w:rsidDel="000336D2">
                <w:rPr>
                  <w:rFonts w:ascii="Play" w:eastAsia="Play" w:hAnsi="Play" w:cs="Play"/>
                  <w:b/>
                  <w:color w:val="1F3864"/>
                  <w:sz w:val="24"/>
                  <w:szCs w:val="24"/>
                </w:rPr>
                <w:delText>NEGATIVE</w:delText>
              </w:r>
            </w:del>
          </w:p>
        </w:tc>
        <w:tc>
          <w:tcPr>
            <w:tcW w:w="8036" w:type="dxa"/>
            <w:tcBorders>
              <w:top w:val="nil"/>
              <w:left w:val="nil"/>
              <w:bottom w:val="single" w:sz="4" w:space="0" w:color="000000"/>
              <w:right w:val="single" w:sz="4" w:space="0" w:color="000000"/>
            </w:tcBorders>
            <w:shd w:val="clear" w:color="auto" w:fill="FFFFCC"/>
            <w:vAlign w:val="bottom"/>
          </w:tcPr>
          <w:p w14:paraId="44A9477C" w14:textId="0FA506A1" w:rsidR="004615CB" w:rsidDel="000336D2" w:rsidRDefault="004615CB" w:rsidP="004615CB">
            <w:pPr>
              <w:numPr>
                <w:ilvl w:val="0"/>
                <w:numId w:val="28"/>
              </w:numPr>
              <w:pBdr>
                <w:top w:val="nil"/>
                <w:left w:val="nil"/>
                <w:bottom w:val="nil"/>
                <w:right w:val="nil"/>
                <w:between w:val="nil"/>
              </w:pBdr>
              <w:spacing w:after="0" w:line="240" w:lineRule="auto"/>
              <w:rPr>
                <w:del w:id="3402" w:author="Dinesh N" w:date="2024-06-22T23:24:00Z" w16du:dateUtc="2024-06-22T17:54:00Z"/>
                <w:rFonts w:ascii="Play" w:eastAsia="Play" w:hAnsi="Play" w:cs="Play"/>
                <w:b/>
                <w:color w:val="005E00"/>
                <w:sz w:val="24"/>
                <w:szCs w:val="24"/>
              </w:rPr>
            </w:pPr>
            <w:del w:id="3403" w:author="Dinesh N" w:date="2024-06-22T23:24:00Z" w16du:dateUtc="2024-06-22T17:54:00Z">
              <w:r w:rsidDel="000336D2">
                <w:rPr>
                  <w:rFonts w:ascii="Play" w:eastAsia="Play" w:hAnsi="Play" w:cs="Play"/>
                  <w:b/>
                  <w:color w:val="005E00"/>
                  <w:sz w:val="24"/>
                  <w:szCs w:val="24"/>
                </w:rPr>
                <w:delText>Delay in success, impulsive, unpredictable, egoistic, moody.</w:delText>
              </w:r>
            </w:del>
          </w:p>
        </w:tc>
      </w:tr>
      <w:tr w:rsidR="004615CB" w:rsidDel="000336D2" w14:paraId="616EAAB2" w14:textId="6FDC681D" w:rsidTr="00BC5984">
        <w:trPr>
          <w:trHeight w:val="349"/>
          <w:del w:id="3404"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7D555335" w14:textId="30D96F5A" w:rsidR="004615CB" w:rsidDel="000336D2" w:rsidRDefault="004615CB" w:rsidP="00BC5984">
            <w:pPr>
              <w:spacing w:after="0" w:line="276" w:lineRule="auto"/>
              <w:rPr>
                <w:del w:id="3405" w:author="Dinesh N" w:date="2024-06-22T23:24:00Z" w16du:dateUtc="2024-06-22T17:54:00Z"/>
                <w:rFonts w:ascii="Play" w:eastAsia="Play" w:hAnsi="Play" w:cs="Play"/>
                <w:b/>
                <w:color w:val="1F3864"/>
                <w:sz w:val="24"/>
                <w:szCs w:val="24"/>
              </w:rPr>
            </w:pPr>
            <w:del w:id="3406" w:author="Dinesh N" w:date="2024-06-22T23:24:00Z" w16du:dateUtc="2024-06-22T17:54:00Z">
              <w:r w:rsidDel="000336D2">
                <w:rPr>
                  <w:rFonts w:ascii="Play" w:eastAsia="Play" w:hAnsi="Play" w:cs="Play"/>
                  <w:b/>
                  <w:color w:val="1F3864"/>
                  <w:sz w:val="24"/>
                  <w:szCs w:val="24"/>
                </w:rPr>
                <w:delText>FINANCE</w:delText>
              </w:r>
            </w:del>
          </w:p>
        </w:tc>
        <w:tc>
          <w:tcPr>
            <w:tcW w:w="8036" w:type="dxa"/>
            <w:tcBorders>
              <w:top w:val="nil"/>
              <w:left w:val="nil"/>
              <w:bottom w:val="single" w:sz="4" w:space="0" w:color="000000"/>
              <w:right w:val="single" w:sz="4" w:space="0" w:color="000000"/>
            </w:tcBorders>
            <w:shd w:val="clear" w:color="auto" w:fill="FFCCFF"/>
            <w:vAlign w:val="bottom"/>
          </w:tcPr>
          <w:p w14:paraId="4D661CE0" w14:textId="0BAC6647" w:rsidR="004615CB" w:rsidDel="000336D2" w:rsidRDefault="004615CB" w:rsidP="004615CB">
            <w:pPr>
              <w:numPr>
                <w:ilvl w:val="0"/>
                <w:numId w:val="28"/>
              </w:numPr>
              <w:pBdr>
                <w:top w:val="nil"/>
                <w:left w:val="nil"/>
                <w:bottom w:val="nil"/>
                <w:right w:val="nil"/>
                <w:between w:val="nil"/>
              </w:pBdr>
              <w:spacing w:after="0" w:line="240" w:lineRule="auto"/>
              <w:rPr>
                <w:del w:id="3407" w:author="Dinesh N" w:date="2024-06-22T23:24:00Z" w16du:dateUtc="2024-06-22T17:54:00Z"/>
                <w:rFonts w:ascii="Play" w:eastAsia="Play" w:hAnsi="Play" w:cs="Play"/>
                <w:b/>
                <w:color w:val="005E00"/>
                <w:sz w:val="24"/>
                <w:szCs w:val="24"/>
              </w:rPr>
            </w:pPr>
            <w:del w:id="3408" w:author="Dinesh N" w:date="2024-06-22T23:24:00Z" w16du:dateUtc="2024-06-22T17:54:00Z">
              <w:r w:rsidDel="000336D2">
                <w:rPr>
                  <w:rFonts w:ascii="Play" w:eastAsia="Play" w:hAnsi="Play" w:cs="Play"/>
                  <w:b/>
                  <w:color w:val="005E00"/>
                  <w:sz w:val="24"/>
                  <w:szCs w:val="24"/>
                </w:rPr>
                <w:delText>Good flow of money, but they have more expenses.</w:delText>
              </w:r>
            </w:del>
          </w:p>
        </w:tc>
      </w:tr>
      <w:tr w:rsidR="004615CB" w:rsidDel="000336D2" w14:paraId="7C4EB47C" w14:textId="02D0364C" w:rsidTr="00BC5984">
        <w:trPr>
          <w:trHeight w:val="349"/>
          <w:del w:id="3409" w:author="Dinesh N" w:date="2024-06-22T23:24:00Z"/>
        </w:trPr>
        <w:tc>
          <w:tcPr>
            <w:tcW w:w="2151" w:type="dxa"/>
            <w:tcBorders>
              <w:top w:val="nil"/>
              <w:left w:val="single" w:sz="4" w:space="0" w:color="000000"/>
              <w:bottom w:val="single" w:sz="4" w:space="0" w:color="000000"/>
              <w:right w:val="single" w:sz="4" w:space="0" w:color="000000"/>
            </w:tcBorders>
            <w:shd w:val="clear" w:color="auto" w:fill="FFFFCC"/>
            <w:vAlign w:val="bottom"/>
          </w:tcPr>
          <w:p w14:paraId="6D974906" w14:textId="2692B8E6" w:rsidR="004615CB" w:rsidDel="000336D2" w:rsidRDefault="004615CB" w:rsidP="00BC5984">
            <w:pPr>
              <w:spacing w:after="0" w:line="600" w:lineRule="auto"/>
              <w:rPr>
                <w:del w:id="3410" w:author="Dinesh N" w:date="2024-06-22T23:24:00Z" w16du:dateUtc="2024-06-22T17:54:00Z"/>
                <w:rFonts w:ascii="Play" w:eastAsia="Play" w:hAnsi="Play" w:cs="Play"/>
                <w:b/>
                <w:color w:val="1F3864"/>
                <w:sz w:val="24"/>
                <w:szCs w:val="24"/>
              </w:rPr>
            </w:pPr>
            <w:del w:id="3411" w:author="Dinesh N" w:date="2024-06-22T23:24:00Z" w16du:dateUtc="2024-06-22T17:54:00Z">
              <w:r w:rsidDel="000336D2">
                <w:rPr>
                  <w:rFonts w:ascii="Play" w:eastAsia="Play" w:hAnsi="Play" w:cs="Play"/>
                  <w:b/>
                  <w:color w:val="1F3864"/>
                  <w:sz w:val="24"/>
                  <w:szCs w:val="24"/>
                </w:rPr>
                <w:delText>HEALTH</w:delText>
              </w:r>
            </w:del>
          </w:p>
        </w:tc>
        <w:tc>
          <w:tcPr>
            <w:tcW w:w="8036" w:type="dxa"/>
            <w:tcBorders>
              <w:top w:val="nil"/>
              <w:left w:val="nil"/>
              <w:bottom w:val="single" w:sz="4" w:space="0" w:color="000000"/>
              <w:right w:val="single" w:sz="4" w:space="0" w:color="000000"/>
            </w:tcBorders>
            <w:shd w:val="clear" w:color="auto" w:fill="FFFFCC"/>
            <w:vAlign w:val="bottom"/>
          </w:tcPr>
          <w:p w14:paraId="5FD96DA1" w14:textId="5F0496EC" w:rsidR="004615CB" w:rsidDel="000336D2" w:rsidRDefault="004615CB" w:rsidP="004615CB">
            <w:pPr>
              <w:numPr>
                <w:ilvl w:val="0"/>
                <w:numId w:val="28"/>
              </w:numPr>
              <w:pBdr>
                <w:top w:val="nil"/>
                <w:left w:val="nil"/>
                <w:bottom w:val="nil"/>
                <w:right w:val="nil"/>
                <w:between w:val="nil"/>
              </w:pBdr>
              <w:spacing w:after="0" w:line="240" w:lineRule="auto"/>
              <w:rPr>
                <w:del w:id="3412" w:author="Dinesh N" w:date="2024-06-22T23:24:00Z" w16du:dateUtc="2024-06-22T17:54:00Z"/>
                <w:rFonts w:ascii="Play" w:eastAsia="Play" w:hAnsi="Play" w:cs="Play"/>
                <w:b/>
                <w:color w:val="005E00"/>
                <w:sz w:val="24"/>
                <w:szCs w:val="24"/>
              </w:rPr>
            </w:pPr>
            <w:del w:id="3413" w:author="Dinesh N" w:date="2024-06-22T23:24:00Z" w16du:dateUtc="2024-06-22T17:54:00Z">
              <w:r w:rsidDel="000336D2">
                <w:rPr>
                  <w:rFonts w:ascii="Play" w:eastAsia="Play" w:hAnsi="Play" w:cs="Play"/>
                  <w:b/>
                  <w:color w:val="005E00"/>
                  <w:sz w:val="24"/>
                  <w:szCs w:val="24"/>
                </w:rPr>
                <w:delText>Accident.</w:delText>
              </w:r>
            </w:del>
          </w:p>
          <w:p w14:paraId="334F9C78" w14:textId="64B94983" w:rsidR="004615CB" w:rsidDel="000336D2" w:rsidRDefault="004615CB" w:rsidP="004615CB">
            <w:pPr>
              <w:numPr>
                <w:ilvl w:val="0"/>
                <w:numId w:val="28"/>
              </w:numPr>
              <w:pBdr>
                <w:top w:val="nil"/>
                <w:left w:val="nil"/>
                <w:bottom w:val="nil"/>
                <w:right w:val="nil"/>
                <w:between w:val="nil"/>
              </w:pBdr>
              <w:spacing w:after="0" w:line="240" w:lineRule="auto"/>
              <w:rPr>
                <w:del w:id="3414" w:author="Dinesh N" w:date="2024-06-22T23:24:00Z" w16du:dateUtc="2024-06-22T17:54:00Z"/>
                <w:rFonts w:ascii="Play" w:eastAsia="Play" w:hAnsi="Play" w:cs="Play"/>
                <w:b/>
                <w:color w:val="005E00"/>
                <w:sz w:val="24"/>
                <w:szCs w:val="24"/>
              </w:rPr>
            </w:pPr>
            <w:del w:id="3415" w:author="Dinesh N" w:date="2024-06-22T23:24:00Z" w16du:dateUtc="2024-06-22T17:54:00Z">
              <w:r w:rsidDel="000336D2">
                <w:rPr>
                  <w:rFonts w:ascii="Play" w:eastAsia="Play" w:hAnsi="Play" w:cs="Play"/>
                  <w:b/>
                  <w:color w:val="005E00"/>
                  <w:sz w:val="24"/>
                  <w:szCs w:val="24"/>
                </w:rPr>
                <w:delText>Stomach related problem.</w:delText>
              </w:r>
            </w:del>
          </w:p>
          <w:p w14:paraId="10327F6A" w14:textId="2148D997" w:rsidR="004615CB" w:rsidDel="000336D2" w:rsidRDefault="004615CB" w:rsidP="004615CB">
            <w:pPr>
              <w:numPr>
                <w:ilvl w:val="0"/>
                <w:numId w:val="28"/>
              </w:numPr>
              <w:pBdr>
                <w:top w:val="nil"/>
                <w:left w:val="nil"/>
                <w:bottom w:val="nil"/>
                <w:right w:val="nil"/>
                <w:between w:val="nil"/>
              </w:pBdr>
              <w:spacing w:after="0" w:line="240" w:lineRule="auto"/>
              <w:rPr>
                <w:del w:id="3416" w:author="Dinesh N" w:date="2024-06-22T23:24:00Z" w16du:dateUtc="2024-06-22T17:54:00Z"/>
                <w:rFonts w:ascii="Play" w:eastAsia="Play" w:hAnsi="Play" w:cs="Play"/>
                <w:b/>
                <w:color w:val="005E00"/>
                <w:sz w:val="24"/>
                <w:szCs w:val="24"/>
              </w:rPr>
            </w:pPr>
            <w:del w:id="3417" w:author="Dinesh N" w:date="2024-06-22T23:24:00Z" w16du:dateUtc="2024-06-22T17:54:00Z">
              <w:r w:rsidDel="000336D2">
                <w:rPr>
                  <w:rFonts w:ascii="Play" w:eastAsia="Play" w:hAnsi="Play" w:cs="Play"/>
                  <w:b/>
                  <w:color w:val="005E00"/>
                  <w:sz w:val="24"/>
                  <w:szCs w:val="24"/>
                </w:rPr>
                <w:delText>Digestion issue.</w:delText>
              </w:r>
            </w:del>
          </w:p>
        </w:tc>
      </w:tr>
      <w:tr w:rsidR="004615CB" w:rsidDel="000336D2" w14:paraId="4612AC2C" w14:textId="20F4F6C2" w:rsidTr="00BC5984">
        <w:trPr>
          <w:trHeight w:val="349"/>
          <w:del w:id="3418" w:author="Dinesh N" w:date="2024-06-22T23:24:00Z"/>
        </w:trPr>
        <w:tc>
          <w:tcPr>
            <w:tcW w:w="2151" w:type="dxa"/>
            <w:tcBorders>
              <w:top w:val="nil"/>
              <w:left w:val="single" w:sz="4" w:space="0" w:color="000000"/>
              <w:bottom w:val="single" w:sz="4" w:space="0" w:color="000000"/>
              <w:right w:val="single" w:sz="4" w:space="0" w:color="000000"/>
            </w:tcBorders>
            <w:shd w:val="clear" w:color="auto" w:fill="FFCCFF"/>
            <w:vAlign w:val="bottom"/>
          </w:tcPr>
          <w:p w14:paraId="726EF4FA" w14:textId="3EC950B3" w:rsidR="004615CB" w:rsidDel="000336D2" w:rsidRDefault="004615CB" w:rsidP="00BC5984">
            <w:pPr>
              <w:spacing w:after="0" w:line="360" w:lineRule="auto"/>
              <w:rPr>
                <w:del w:id="3419" w:author="Dinesh N" w:date="2024-06-22T23:24:00Z" w16du:dateUtc="2024-06-22T17:54:00Z"/>
                <w:rFonts w:ascii="Play" w:eastAsia="Play" w:hAnsi="Play" w:cs="Play"/>
                <w:b/>
                <w:color w:val="1F3864"/>
                <w:sz w:val="24"/>
                <w:szCs w:val="24"/>
              </w:rPr>
            </w:pPr>
            <w:del w:id="3420" w:author="Dinesh N" w:date="2024-06-22T23:24:00Z" w16du:dateUtc="2024-06-22T17:54:00Z">
              <w:r w:rsidDel="000336D2">
                <w:rPr>
                  <w:rFonts w:ascii="Play" w:eastAsia="Play" w:hAnsi="Play" w:cs="Play"/>
                  <w:b/>
                  <w:color w:val="1F3864"/>
                  <w:sz w:val="24"/>
                  <w:szCs w:val="24"/>
                </w:rPr>
                <w:delText>RELATIONSHIP</w:delText>
              </w:r>
            </w:del>
          </w:p>
        </w:tc>
        <w:tc>
          <w:tcPr>
            <w:tcW w:w="8036" w:type="dxa"/>
            <w:tcBorders>
              <w:top w:val="nil"/>
              <w:left w:val="nil"/>
              <w:bottom w:val="single" w:sz="4" w:space="0" w:color="000000"/>
              <w:right w:val="single" w:sz="4" w:space="0" w:color="000000"/>
            </w:tcBorders>
            <w:shd w:val="clear" w:color="auto" w:fill="FFCCFF"/>
            <w:vAlign w:val="bottom"/>
          </w:tcPr>
          <w:p w14:paraId="25B90572" w14:textId="782AE736" w:rsidR="004615CB" w:rsidDel="000336D2" w:rsidRDefault="004615CB" w:rsidP="004615CB">
            <w:pPr>
              <w:numPr>
                <w:ilvl w:val="0"/>
                <w:numId w:val="28"/>
              </w:numPr>
              <w:pBdr>
                <w:top w:val="nil"/>
                <w:left w:val="nil"/>
                <w:bottom w:val="nil"/>
                <w:right w:val="nil"/>
                <w:between w:val="nil"/>
              </w:pBdr>
              <w:spacing w:after="0" w:line="240" w:lineRule="auto"/>
              <w:rPr>
                <w:del w:id="3421" w:author="Dinesh N" w:date="2024-06-22T23:24:00Z" w16du:dateUtc="2024-06-22T17:54:00Z"/>
                <w:rFonts w:ascii="Play" w:eastAsia="Play" w:hAnsi="Play" w:cs="Play"/>
                <w:b/>
                <w:color w:val="005E00"/>
                <w:sz w:val="24"/>
                <w:szCs w:val="24"/>
              </w:rPr>
            </w:pPr>
            <w:del w:id="3422" w:author="Dinesh N" w:date="2024-06-22T23:24:00Z" w16du:dateUtc="2024-06-22T17:54:00Z">
              <w:r w:rsidDel="000336D2">
                <w:rPr>
                  <w:rFonts w:ascii="Play" w:eastAsia="Play" w:hAnsi="Play" w:cs="Play"/>
                  <w:b/>
                  <w:color w:val="005E00"/>
                  <w:sz w:val="24"/>
                  <w:szCs w:val="24"/>
                </w:rPr>
                <w:delText>If disturbed also they adjust with their partner.</w:delText>
              </w:r>
            </w:del>
          </w:p>
        </w:tc>
      </w:tr>
    </w:tbl>
    <w:p w14:paraId="69B1E94C" w14:textId="77777777" w:rsidR="00184B2B" w:rsidRDefault="00184B2B" w:rsidP="00C80489"/>
    <w:p w14:paraId="474A2A41" w14:textId="77777777" w:rsidR="004615CB" w:rsidRDefault="004615CB" w:rsidP="00C80489"/>
    <w:p w14:paraId="652117F2" w14:textId="5890A270" w:rsidR="004615CB" w:rsidRPr="009D411F" w:rsidRDefault="004615CB" w:rsidP="009D411F">
      <w:pPr>
        <w:ind w:firstLine="720"/>
        <w:jc w:val="center"/>
        <w:rPr>
          <w:rFonts w:ascii="Arial Black" w:eastAsia="Arial" w:hAnsi="Arial Black" w:cs="Arial"/>
          <w:color w:val="ED0000"/>
          <w:sz w:val="28"/>
          <w:szCs w:val="28"/>
          <w:u w:val="single"/>
        </w:rPr>
      </w:pPr>
      <w:r w:rsidRPr="009D411F">
        <w:rPr>
          <w:rFonts w:ascii="Arial Black" w:eastAsia="Arial" w:hAnsi="Arial Black" w:cs="Arial"/>
          <w:color w:val="ED0000"/>
          <w:sz w:val="28"/>
          <w:szCs w:val="28"/>
          <w:u w:val="single"/>
        </w:rPr>
        <w:t>MUTUAL RELATIONSH</w:t>
      </w:r>
      <w:r w:rsidR="002E2D39" w:rsidRPr="009D411F">
        <w:rPr>
          <w:rFonts w:ascii="Arial Black" w:eastAsia="Arial" w:hAnsi="Arial Black" w:cs="Arial"/>
          <w:color w:val="ED0000"/>
          <w:sz w:val="28"/>
          <w:szCs w:val="28"/>
          <w:u w:val="single"/>
        </w:rPr>
        <w:t>IP</w:t>
      </w:r>
      <w:r w:rsidR="0076506B" w:rsidRPr="009D411F">
        <w:rPr>
          <w:rFonts w:ascii="Arial Black" w:eastAsia="Arial" w:hAnsi="Arial Black" w:cs="Arial"/>
          <w:color w:val="ED0000"/>
          <w:sz w:val="28"/>
          <w:szCs w:val="28"/>
          <w:u w:val="single"/>
        </w:rPr>
        <w:t xml:space="preserve"> BASED ON DATE ONLY</w:t>
      </w:r>
    </w:p>
    <w:p w14:paraId="4858C6D7" w14:textId="77777777" w:rsidR="004615CB" w:rsidRDefault="004615CB" w:rsidP="004615CB">
      <w:pPr>
        <w:ind w:firstLine="720"/>
        <w:rPr>
          <w:rFonts w:ascii="Arial" w:eastAsia="Arial" w:hAnsi="Arial" w:cs="Arial"/>
        </w:rPr>
      </w:pPr>
    </w:p>
    <w:p w14:paraId="3CEF18F9" w14:textId="3BF50F2C" w:rsidR="004615CB" w:rsidRPr="009D411F" w:rsidRDefault="004615CB" w:rsidP="009D411F">
      <w:pPr>
        <w:ind w:firstLine="720"/>
        <w:jc w:val="center"/>
        <w:rPr>
          <w:rFonts w:ascii="Arial Rounded MT Bold" w:eastAsia="Arial" w:hAnsi="Arial Rounded MT Bold" w:cs="Arial"/>
          <w:color w:val="004F88"/>
          <w:sz w:val="28"/>
          <w:szCs w:val="28"/>
        </w:rPr>
      </w:pPr>
      <w:r w:rsidRPr="009D411F">
        <w:rPr>
          <w:rFonts w:ascii="Arial Rounded MT Bold" w:eastAsia="Arial" w:hAnsi="Arial Rounded MT Bold" w:cs="Arial"/>
          <w:color w:val="004F88"/>
          <w:sz w:val="28"/>
          <w:szCs w:val="28"/>
        </w:rPr>
        <w:t xml:space="preserve">NUMBER 1 </w:t>
      </w:r>
      <w:r w:rsidR="009D411F" w:rsidRPr="009D411F">
        <w:rPr>
          <w:rFonts w:ascii="Arial Rounded MT Bold" w:eastAsia="Arial" w:hAnsi="Arial Rounded MT Bold" w:cs="Arial"/>
          <w:color w:val="004F88"/>
          <w:sz w:val="28"/>
          <w:szCs w:val="28"/>
        </w:rPr>
        <w:t>SERIES</w:t>
      </w:r>
    </w:p>
    <w:tbl>
      <w:tblPr>
        <w:tblW w:w="9890" w:type="dxa"/>
        <w:tblLayout w:type="fixed"/>
        <w:tblLook w:val="0400" w:firstRow="0" w:lastRow="0" w:firstColumn="0" w:lastColumn="0" w:noHBand="0" w:noVBand="1"/>
      </w:tblPr>
      <w:tblGrid>
        <w:gridCol w:w="1324"/>
        <w:gridCol w:w="8566"/>
      </w:tblGrid>
      <w:tr w:rsidR="004615CB" w14:paraId="054D1B2A" w14:textId="77777777" w:rsidTr="00BC5984">
        <w:trPr>
          <w:trHeight w:val="1488"/>
        </w:trPr>
        <w:tc>
          <w:tcPr>
            <w:tcW w:w="1324" w:type="dxa"/>
            <w:tcBorders>
              <w:top w:val="single" w:sz="8" w:space="0" w:color="000000"/>
              <w:left w:val="single" w:sz="8" w:space="0" w:color="000000"/>
              <w:bottom w:val="single" w:sz="8" w:space="0" w:color="000000"/>
              <w:right w:val="single" w:sz="8" w:space="0" w:color="000000"/>
            </w:tcBorders>
            <w:shd w:val="clear" w:color="auto" w:fill="FF99FF"/>
            <w:vAlign w:val="center"/>
          </w:tcPr>
          <w:p w14:paraId="3B9DEE36" w14:textId="77777777" w:rsidR="004615CB" w:rsidRDefault="004615CB"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NUMBER</w:t>
            </w:r>
          </w:p>
        </w:tc>
        <w:tc>
          <w:tcPr>
            <w:tcW w:w="8566" w:type="dxa"/>
            <w:tcBorders>
              <w:top w:val="single" w:sz="8" w:space="0" w:color="000000"/>
              <w:left w:val="nil"/>
              <w:bottom w:val="single" w:sz="8" w:space="0" w:color="000000"/>
              <w:right w:val="single" w:sz="8" w:space="0" w:color="000000"/>
            </w:tcBorders>
            <w:shd w:val="clear" w:color="auto" w:fill="FF99FF"/>
            <w:vAlign w:val="center"/>
          </w:tcPr>
          <w:p w14:paraId="34C85AB8" w14:textId="77777777" w:rsidR="004615CB" w:rsidRDefault="004615CB"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DESCRIPTION</w:t>
            </w:r>
          </w:p>
        </w:tc>
      </w:tr>
      <w:tr w:rsidR="004615CB" w14:paraId="6D13C053"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7A17D752"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lastRenderedPageBreak/>
              <w:t>1 / 1</w:t>
            </w:r>
          </w:p>
        </w:tc>
        <w:tc>
          <w:tcPr>
            <w:tcW w:w="8566" w:type="dxa"/>
            <w:tcBorders>
              <w:top w:val="nil"/>
              <w:left w:val="nil"/>
              <w:bottom w:val="single" w:sz="8" w:space="0" w:color="000000"/>
              <w:right w:val="single" w:sz="8" w:space="0" w:color="000000"/>
            </w:tcBorders>
            <w:shd w:val="clear" w:color="auto" w:fill="D9E1F2"/>
            <w:vAlign w:val="center"/>
          </w:tcPr>
          <w:p w14:paraId="7FAC6669"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1 is ruled by the Sun.</w:t>
            </w:r>
          </w:p>
          <w:p w14:paraId="13E1D3A4"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1 people are compatible.</w:t>
            </w:r>
          </w:p>
          <w:p w14:paraId="5980FA0B"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They do not help each other's growth and development.</w:t>
            </w:r>
          </w:p>
          <w:p w14:paraId="44054C11"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When two similar objects come together, they repel each other (Only opposite poles attract).</w:t>
            </w:r>
          </w:p>
          <w:p w14:paraId="1A43FA60"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They become friends easily but they relax and become inactive.</w:t>
            </w:r>
          </w:p>
          <w:p w14:paraId="3CE8F251"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But good for business partnership, they both are interested in Power and Authority.</w:t>
            </w:r>
          </w:p>
          <w:p w14:paraId="4FA4E52B"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But bad for Marriage partners.</w:t>
            </w:r>
          </w:p>
          <w:p w14:paraId="03F87100"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If their house number is 1, it will give a positive vibration.</w:t>
            </w:r>
          </w:p>
        </w:tc>
      </w:tr>
      <w:tr w:rsidR="004615CB" w14:paraId="097A58DE"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29C61A41" w14:textId="77777777" w:rsidR="004615CB" w:rsidRDefault="004615CB"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xml:space="preserve">   1 / 2</w:t>
            </w:r>
          </w:p>
        </w:tc>
        <w:tc>
          <w:tcPr>
            <w:tcW w:w="8566" w:type="dxa"/>
            <w:tcBorders>
              <w:top w:val="nil"/>
              <w:left w:val="nil"/>
              <w:bottom w:val="single" w:sz="8" w:space="0" w:color="000000"/>
              <w:right w:val="single" w:sz="8" w:space="0" w:color="000000"/>
            </w:tcBorders>
            <w:shd w:val="clear" w:color="auto" w:fill="FFF2CC"/>
            <w:vAlign w:val="center"/>
          </w:tcPr>
          <w:p w14:paraId="2FE9EAE2"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This is the combination of Sun and Moon.</w:t>
            </w:r>
          </w:p>
          <w:p w14:paraId="3BE4AD94"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Sun’s characteristics will be Male and Father.</w:t>
            </w:r>
          </w:p>
          <w:p w14:paraId="4EE3D990"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Moon’s characteristics will be Female and Mother.</w:t>
            </w:r>
          </w:p>
          <w:p w14:paraId="161E3824"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They cannot form friendships or Marriage relations.</w:t>
            </w:r>
          </w:p>
          <w:p w14:paraId="205C73DA"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Their thoughts will be opposite.</w:t>
            </w:r>
          </w:p>
          <w:p w14:paraId="15D54392"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1, ruled by the Sun, will be the dominant person.</w:t>
            </w:r>
          </w:p>
          <w:p w14:paraId="318DF58E"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2 ruled by Moon, by nature they are temperamental and Unstable.</w:t>
            </w:r>
          </w:p>
          <w:p w14:paraId="2E12274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Number 2 person will be ruled by Number 1 person. </w:t>
            </w:r>
          </w:p>
        </w:tc>
      </w:tr>
      <w:tr w:rsidR="004615CB" w14:paraId="37FCAD3B" w14:textId="77777777" w:rsidTr="00BC5984">
        <w:trPr>
          <w:trHeight w:val="790"/>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35AFF05A"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1 / 3</w:t>
            </w:r>
          </w:p>
        </w:tc>
        <w:tc>
          <w:tcPr>
            <w:tcW w:w="8566" w:type="dxa"/>
            <w:tcBorders>
              <w:top w:val="nil"/>
              <w:left w:val="nil"/>
              <w:bottom w:val="single" w:sz="8" w:space="0" w:color="000000"/>
              <w:right w:val="single" w:sz="8" w:space="0" w:color="000000"/>
            </w:tcBorders>
            <w:shd w:val="clear" w:color="auto" w:fill="D9E1F2"/>
            <w:vAlign w:val="center"/>
          </w:tcPr>
          <w:p w14:paraId="39A46CE9"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3 is ruled by Jupiter.</w:t>
            </w:r>
          </w:p>
          <w:p w14:paraId="73F2F3AB"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3 is very friendly with Number 1(Friendly Teacher).</w:t>
            </w:r>
          </w:p>
          <w:p w14:paraId="4A7ADCD5"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If their house Number is 3, it is favorable and comfortable living.</w:t>
            </w:r>
          </w:p>
          <w:p w14:paraId="6676BF01"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They can use Number 3 for starting any new project or to take important appointments.</w:t>
            </w:r>
          </w:p>
          <w:p w14:paraId="748A6B37"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Very good for Business and Marriage partners.</w:t>
            </w:r>
          </w:p>
          <w:p w14:paraId="7D4025B9"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3 persons are good advisors and well disciplined.</w:t>
            </w:r>
          </w:p>
          <w:p w14:paraId="20F41714"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3 is less ideal than Number 1.</w:t>
            </w:r>
          </w:p>
          <w:p w14:paraId="4F263142"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1 is a good worker and hard worker, but Number 3 will get all the benefits and credit of Number 1’s hard work.</w:t>
            </w:r>
          </w:p>
          <w:p w14:paraId="073C8666" w14:textId="6B12D854"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Due to Number 3</w:t>
            </w:r>
            <w:ins w:id="3423" w:author="Sandhya T" w:date="2024-06-21T18:54:00Z" w16du:dateUtc="2024-06-21T13:24:00Z">
              <w:r w:rsidR="0076557A">
                <w:rPr>
                  <w:rFonts w:ascii="Aptos" w:eastAsia="Aptos" w:hAnsi="Aptos" w:cs="Aptos"/>
                  <w:b/>
                  <w:color w:val="00B050"/>
                  <w:sz w:val="28"/>
                  <w:szCs w:val="28"/>
                </w:rPr>
                <w:t>’s</w:t>
              </w:r>
            </w:ins>
            <w:r>
              <w:rPr>
                <w:rFonts w:ascii="Aptos" w:eastAsia="Aptos" w:hAnsi="Aptos" w:cs="Aptos"/>
                <w:b/>
                <w:color w:val="00B050"/>
                <w:sz w:val="28"/>
                <w:szCs w:val="28"/>
              </w:rPr>
              <w:t xml:space="preserve"> advice</w:t>
            </w:r>
            <w:ins w:id="3424" w:author="Sandhya T" w:date="2024-06-21T18:54:00Z" w16du:dateUtc="2024-06-21T13:24:00Z">
              <w:r w:rsidR="0076557A">
                <w:rPr>
                  <w:rFonts w:ascii="Aptos" w:eastAsia="Aptos" w:hAnsi="Aptos" w:cs="Aptos"/>
                  <w:b/>
                  <w:color w:val="00B050"/>
                  <w:sz w:val="28"/>
                  <w:szCs w:val="28"/>
                </w:rPr>
                <w:t>,</w:t>
              </w:r>
            </w:ins>
            <w:r>
              <w:rPr>
                <w:rFonts w:ascii="Aptos" w:eastAsia="Aptos" w:hAnsi="Aptos" w:cs="Aptos"/>
                <w:b/>
                <w:color w:val="00B050"/>
                <w:sz w:val="28"/>
                <w:szCs w:val="28"/>
              </w:rPr>
              <w:t xml:space="preserve"> Number 1 will get a good asset and political Position.</w:t>
            </w:r>
          </w:p>
        </w:tc>
      </w:tr>
      <w:tr w:rsidR="004615CB" w14:paraId="4A935795" w14:textId="77777777" w:rsidTr="00BC5984">
        <w:trPr>
          <w:trHeight w:val="253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738E706B"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lastRenderedPageBreak/>
              <w:t>1 / 4</w:t>
            </w:r>
          </w:p>
        </w:tc>
        <w:tc>
          <w:tcPr>
            <w:tcW w:w="8566" w:type="dxa"/>
            <w:tcBorders>
              <w:top w:val="nil"/>
              <w:left w:val="nil"/>
              <w:bottom w:val="single" w:sz="8" w:space="0" w:color="000000"/>
              <w:right w:val="single" w:sz="8" w:space="0" w:color="000000"/>
            </w:tcBorders>
            <w:shd w:val="clear" w:color="auto" w:fill="FFF2CC"/>
            <w:vAlign w:val="center"/>
          </w:tcPr>
          <w:p w14:paraId="3A7BBDB8"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4 is ruled by Rahu.</w:t>
            </w:r>
          </w:p>
          <w:p w14:paraId="382A17A2"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As per Astrology and Mythology, Sun and Rahu are enemies.</w:t>
            </w:r>
          </w:p>
          <w:p w14:paraId="41D968E2"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But Number 4 is attracted by Number 1 (Opposite poles attract).</w:t>
            </w:r>
          </w:p>
          <w:p w14:paraId="4C99876F"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Due to their strength and weakness, they become friendly.</w:t>
            </w:r>
          </w:p>
          <w:p w14:paraId="38ED854A"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1 will provide a helping hand to Number 4.</w:t>
            </w:r>
          </w:p>
          <w:p w14:paraId="0B1F4B2B"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They both have a give and take personality.</w:t>
            </w:r>
          </w:p>
        </w:tc>
      </w:tr>
      <w:tr w:rsidR="004615CB" w14:paraId="1E7E0AFE"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1193DA5B"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1 / 5</w:t>
            </w:r>
          </w:p>
        </w:tc>
        <w:tc>
          <w:tcPr>
            <w:tcW w:w="8566" w:type="dxa"/>
            <w:tcBorders>
              <w:top w:val="nil"/>
              <w:left w:val="nil"/>
              <w:bottom w:val="single" w:sz="8" w:space="0" w:color="000000"/>
              <w:right w:val="single" w:sz="8" w:space="0" w:color="000000"/>
            </w:tcBorders>
            <w:shd w:val="clear" w:color="auto" w:fill="D9E1F2"/>
            <w:vAlign w:val="center"/>
          </w:tcPr>
          <w:p w14:paraId="702C85C2"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5 is ruled by Mercury.</w:t>
            </w:r>
          </w:p>
          <w:p w14:paraId="77146639"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1 and Number 5 can be friends but do not make ideal friendship or partnership or business partner.</w:t>
            </w:r>
          </w:p>
          <w:p w14:paraId="64A2978F"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Mercury is the nearest planet to Sun; this creates restlessness to Mercury and becomes retrograde many times in a Year.</w:t>
            </w:r>
          </w:p>
          <w:p w14:paraId="4C9D36B8"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5 refuses the influence of Number 1.</w:t>
            </w:r>
          </w:p>
          <w:p w14:paraId="46490EA7"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But Number 1 is not harmful for Number 5.</w:t>
            </w:r>
          </w:p>
          <w:p w14:paraId="7BC40663"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novel, modern and neither believe in progress religion.</w:t>
            </w:r>
          </w:p>
          <w:p w14:paraId="2A360F7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They work together but only on their common interest.</w:t>
            </w:r>
          </w:p>
          <w:p w14:paraId="76FCC3E9"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1 is idealistic but Number 5 is not idealistic.</w:t>
            </w:r>
          </w:p>
          <w:p w14:paraId="59F4C6DE"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They have different opinions.</w:t>
            </w:r>
          </w:p>
        </w:tc>
      </w:tr>
      <w:tr w:rsidR="004615CB" w14:paraId="090D2316"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64786BAB"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1 / 6</w:t>
            </w:r>
          </w:p>
        </w:tc>
        <w:tc>
          <w:tcPr>
            <w:tcW w:w="8566" w:type="dxa"/>
            <w:tcBorders>
              <w:top w:val="nil"/>
              <w:left w:val="nil"/>
              <w:bottom w:val="single" w:sz="8" w:space="0" w:color="000000"/>
              <w:right w:val="single" w:sz="8" w:space="0" w:color="000000"/>
            </w:tcBorders>
            <w:shd w:val="clear" w:color="auto" w:fill="FFF2CC"/>
            <w:vAlign w:val="center"/>
          </w:tcPr>
          <w:p w14:paraId="7AC75E34"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6 is ruled by Venus.</w:t>
            </w:r>
          </w:p>
          <w:p w14:paraId="4D75DDF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1 and Number 6 are enemies.</w:t>
            </w:r>
          </w:p>
          <w:p w14:paraId="3DD1F85F"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If Number 1 and 6 both are men, friendship doesn't last long.</w:t>
            </w:r>
          </w:p>
          <w:p w14:paraId="3B321699" w14:textId="6D85334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If Number 1 </w:t>
            </w:r>
            <w:ins w:id="3425" w:author="Sandhya T" w:date="2024-06-22T08:26:00Z" w16du:dateUtc="2024-06-22T02:56:00Z">
              <w:r w:rsidR="00636EC1">
                <w:rPr>
                  <w:rFonts w:ascii="Aptos" w:eastAsia="Aptos" w:hAnsi="Aptos" w:cs="Aptos"/>
                  <w:b/>
                  <w:color w:val="CC3399"/>
                  <w:sz w:val="28"/>
                  <w:szCs w:val="28"/>
                </w:rPr>
                <w:t>are</w:t>
              </w:r>
            </w:ins>
            <w:del w:id="3426" w:author="Sandhya T" w:date="2024-06-22T08:26:00Z" w16du:dateUtc="2024-06-22T02:56:00Z">
              <w:r w:rsidDel="00636EC1">
                <w:rPr>
                  <w:rFonts w:ascii="Aptos" w:eastAsia="Aptos" w:hAnsi="Aptos" w:cs="Aptos"/>
                  <w:b/>
                  <w:color w:val="CC3399"/>
                  <w:sz w:val="28"/>
                  <w:szCs w:val="28"/>
                </w:rPr>
                <w:delText>is</w:delText>
              </w:r>
            </w:del>
            <w:r>
              <w:rPr>
                <w:rFonts w:ascii="Aptos" w:eastAsia="Aptos" w:hAnsi="Aptos" w:cs="Aptos"/>
                <w:b/>
                <w:color w:val="CC3399"/>
                <w:sz w:val="28"/>
                <w:szCs w:val="28"/>
              </w:rPr>
              <w:t xml:space="preserve"> M</w:t>
            </w:r>
            <w:ins w:id="3427" w:author="Sandhya T" w:date="2024-06-22T08:26:00Z" w16du:dateUtc="2024-06-22T02:56:00Z">
              <w:r w:rsidR="00636EC1">
                <w:rPr>
                  <w:rFonts w:ascii="Aptos" w:eastAsia="Aptos" w:hAnsi="Aptos" w:cs="Aptos"/>
                  <w:b/>
                  <w:color w:val="CC3399"/>
                  <w:sz w:val="28"/>
                  <w:szCs w:val="28"/>
                </w:rPr>
                <w:t>e</w:t>
              </w:r>
            </w:ins>
            <w:del w:id="3428" w:author="Sandhya T" w:date="2024-06-22T08:05:00Z" w16du:dateUtc="2024-06-22T02:35:00Z">
              <w:r w:rsidDel="009F3836">
                <w:rPr>
                  <w:rFonts w:ascii="Aptos" w:eastAsia="Aptos" w:hAnsi="Aptos" w:cs="Aptos"/>
                  <w:b/>
                  <w:color w:val="CC3399"/>
                  <w:sz w:val="28"/>
                  <w:szCs w:val="28"/>
                </w:rPr>
                <w:delText>e</w:delText>
              </w:r>
            </w:del>
            <w:r>
              <w:rPr>
                <w:rFonts w:ascii="Aptos" w:eastAsia="Aptos" w:hAnsi="Aptos" w:cs="Aptos"/>
                <w:b/>
                <w:color w:val="CC3399"/>
                <w:sz w:val="28"/>
                <w:szCs w:val="28"/>
              </w:rPr>
              <w:t xml:space="preserve">n and Number 6 </w:t>
            </w:r>
            <w:ins w:id="3429" w:author="Sandhya T" w:date="2024-06-22T08:27:00Z" w16du:dateUtc="2024-06-22T02:57:00Z">
              <w:r w:rsidR="00636EC1">
                <w:rPr>
                  <w:rFonts w:ascii="Aptos" w:eastAsia="Aptos" w:hAnsi="Aptos" w:cs="Aptos"/>
                  <w:b/>
                  <w:color w:val="CC3399"/>
                  <w:sz w:val="28"/>
                  <w:szCs w:val="28"/>
                </w:rPr>
                <w:t>are</w:t>
              </w:r>
            </w:ins>
            <w:del w:id="3430" w:author="Sandhya T" w:date="2024-06-22T08:27:00Z" w16du:dateUtc="2024-06-22T02:57:00Z">
              <w:r w:rsidDel="00636EC1">
                <w:rPr>
                  <w:rFonts w:ascii="Aptos" w:eastAsia="Aptos" w:hAnsi="Aptos" w:cs="Aptos"/>
                  <w:b/>
                  <w:color w:val="CC3399"/>
                  <w:sz w:val="28"/>
                  <w:szCs w:val="28"/>
                </w:rPr>
                <w:delText>is</w:delText>
              </w:r>
            </w:del>
            <w:r>
              <w:rPr>
                <w:rFonts w:ascii="Aptos" w:eastAsia="Aptos" w:hAnsi="Aptos" w:cs="Aptos"/>
                <w:b/>
                <w:color w:val="CC3399"/>
                <w:sz w:val="28"/>
                <w:szCs w:val="28"/>
              </w:rPr>
              <w:t xml:space="preserve"> Wom</w:t>
            </w:r>
            <w:ins w:id="3431" w:author="Sandhya T" w:date="2024-06-22T08:27:00Z" w16du:dateUtc="2024-06-22T02:57:00Z">
              <w:r w:rsidR="00636EC1">
                <w:rPr>
                  <w:rFonts w:ascii="Aptos" w:eastAsia="Aptos" w:hAnsi="Aptos" w:cs="Aptos"/>
                  <w:b/>
                  <w:color w:val="CC3399"/>
                  <w:sz w:val="28"/>
                  <w:szCs w:val="28"/>
                </w:rPr>
                <w:t>e</w:t>
              </w:r>
            </w:ins>
            <w:del w:id="3432" w:author="Sandhya T" w:date="2024-06-22T08:06:00Z" w16du:dateUtc="2024-06-22T02:36:00Z">
              <w:r w:rsidDel="009F3836">
                <w:rPr>
                  <w:rFonts w:ascii="Aptos" w:eastAsia="Aptos" w:hAnsi="Aptos" w:cs="Aptos"/>
                  <w:b/>
                  <w:color w:val="CC3399"/>
                  <w:sz w:val="28"/>
                  <w:szCs w:val="28"/>
                </w:rPr>
                <w:delText>e</w:delText>
              </w:r>
            </w:del>
            <w:r>
              <w:rPr>
                <w:rFonts w:ascii="Aptos" w:eastAsia="Aptos" w:hAnsi="Aptos" w:cs="Aptos"/>
                <w:b/>
                <w:color w:val="CC3399"/>
                <w:sz w:val="28"/>
                <w:szCs w:val="28"/>
              </w:rPr>
              <w:t>n, they exchange gifts but not a good combination for partnership, poor communication.</w:t>
            </w:r>
          </w:p>
          <w:p w14:paraId="0B99CD5E" w14:textId="7752D693"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If Number 1 </w:t>
            </w:r>
            <w:del w:id="3433" w:author="Sandhya T" w:date="2024-06-22T08:27:00Z" w16du:dateUtc="2024-06-22T02:57:00Z">
              <w:r w:rsidDel="00636EC1">
                <w:rPr>
                  <w:rFonts w:ascii="Aptos" w:eastAsia="Aptos" w:hAnsi="Aptos" w:cs="Aptos"/>
                  <w:b/>
                  <w:color w:val="CC3399"/>
                  <w:sz w:val="28"/>
                  <w:szCs w:val="28"/>
                </w:rPr>
                <w:delText xml:space="preserve">is </w:delText>
              </w:r>
            </w:del>
            <w:ins w:id="3434" w:author="Sandhya T" w:date="2024-06-22T08:27:00Z" w16du:dateUtc="2024-06-22T02:57:00Z">
              <w:r w:rsidR="00636EC1">
                <w:rPr>
                  <w:rFonts w:ascii="Aptos" w:eastAsia="Aptos" w:hAnsi="Aptos" w:cs="Aptos"/>
                  <w:b/>
                  <w:color w:val="CC3399"/>
                  <w:sz w:val="28"/>
                  <w:szCs w:val="28"/>
                </w:rPr>
                <w:t xml:space="preserve">are </w:t>
              </w:r>
            </w:ins>
            <w:r>
              <w:rPr>
                <w:rFonts w:ascii="Aptos" w:eastAsia="Aptos" w:hAnsi="Aptos" w:cs="Aptos"/>
                <w:b/>
                <w:color w:val="CC3399"/>
                <w:sz w:val="28"/>
                <w:szCs w:val="28"/>
              </w:rPr>
              <w:t>Wom</w:t>
            </w:r>
            <w:ins w:id="3435" w:author="Sandhya T" w:date="2024-06-22T08:27:00Z" w16du:dateUtc="2024-06-22T02:57:00Z">
              <w:r w:rsidR="00636EC1">
                <w:rPr>
                  <w:rFonts w:ascii="Aptos" w:eastAsia="Aptos" w:hAnsi="Aptos" w:cs="Aptos"/>
                  <w:b/>
                  <w:color w:val="CC3399"/>
                  <w:sz w:val="28"/>
                  <w:szCs w:val="28"/>
                </w:rPr>
                <w:t>e</w:t>
              </w:r>
            </w:ins>
            <w:del w:id="3436" w:author="Sandhya T" w:date="2024-06-22T08:06:00Z" w16du:dateUtc="2024-06-22T02:36:00Z">
              <w:r w:rsidDel="009F3836">
                <w:rPr>
                  <w:rFonts w:ascii="Aptos" w:eastAsia="Aptos" w:hAnsi="Aptos" w:cs="Aptos"/>
                  <w:b/>
                  <w:color w:val="CC3399"/>
                  <w:sz w:val="28"/>
                  <w:szCs w:val="28"/>
                </w:rPr>
                <w:delText>e</w:delText>
              </w:r>
            </w:del>
            <w:r>
              <w:rPr>
                <w:rFonts w:ascii="Aptos" w:eastAsia="Aptos" w:hAnsi="Aptos" w:cs="Aptos"/>
                <w:b/>
                <w:color w:val="CC3399"/>
                <w:sz w:val="28"/>
                <w:szCs w:val="28"/>
              </w:rPr>
              <w:t xml:space="preserve">n and Number 6 </w:t>
            </w:r>
            <w:del w:id="3437" w:author="Sandhya T" w:date="2024-06-22T08:27:00Z" w16du:dateUtc="2024-06-22T02:57:00Z">
              <w:r w:rsidDel="00636EC1">
                <w:rPr>
                  <w:rFonts w:ascii="Aptos" w:eastAsia="Aptos" w:hAnsi="Aptos" w:cs="Aptos"/>
                  <w:b/>
                  <w:color w:val="CC3399"/>
                  <w:sz w:val="28"/>
                  <w:szCs w:val="28"/>
                </w:rPr>
                <w:delText>is</w:delText>
              </w:r>
            </w:del>
            <w:ins w:id="3438" w:author="Sandhya T" w:date="2024-06-22T08:27:00Z" w16du:dateUtc="2024-06-22T02:57:00Z">
              <w:r w:rsidR="00636EC1">
                <w:rPr>
                  <w:rFonts w:ascii="Aptos" w:eastAsia="Aptos" w:hAnsi="Aptos" w:cs="Aptos"/>
                  <w:b/>
                  <w:color w:val="CC3399"/>
                  <w:sz w:val="28"/>
                  <w:szCs w:val="28"/>
                </w:rPr>
                <w:t>are</w:t>
              </w:r>
            </w:ins>
            <w:r>
              <w:rPr>
                <w:rFonts w:ascii="Aptos" w:eastAsia="Aptos" w:hAnsi="Aptos" w:cs="Aptos"/>
                <w:b/>
                <w:color w:val="CC3399"/>
                <w:sz w:val="28"/>
                <w:szCs w:val="28"/>
              </w:rPr>
              <w:t xml:space="preserve"> M</w:t>
            </w:r>
            <w:ins w:id="3439" w:author="Sandhya T" w:date="2024-06-22T08:27:00Z" w16du:dateUtc="2024-06-22T02:57:00Z">
              <w:r w:rsidR="00636EC1">
                <w:rPr>
                  <w:rFonts w:ascii="Aptos" w:eastAsia="Aptos" w:hAnsi="Aptos" w:cs="Aptos"/>
                  <w:b/>
                  <w:color w:val="CC3399"/>
                  <w:sz w:val="28"/>
                  <w:szCs w:val="28"/>
                </w:rPr>
                <w:t>e</w:t>
              </w:r>
            </w:ins>
            <w:del w:id="3440" w:author="Sandhya T" w:date="2024-06-22T08:06:00Z" w16du:dateUtc="2024-06-22T02:36:00Z">
              <w:r w:rsidDel="009F3836">
                <w:rPr>
                  <w:rFonts w:ascii="Aptos" w:eastAsia="Aptos" w:hAnsi="Aptos" w:cs="Aptos"/>
                  <w:b/>
                  <w:color w:val="CC3399"/>
                  <w:sz w:val="28"/>
                  <w:szCs w:val="28"/>
                </w:rPr>
                <w:delText>e</w:delText>
              </w:r>
            </w:del>
            <w:r>
              <w:rPr>
                <w:rFonts w:ascii="Aptos" w:eastAsia="Aptos" w:hAnsi="Aptos" w:cs="Aptos"/>
                <w:b/>
                <w:color w:val="CC3399"/>
                <w:sz w:val="28"/>
                <w:szCs w:val="28"/>
              </w:rPr>
              <w:t>n, they can have a good relationship as co</w:t>
            </w:r>
            <w:ins w:id="3441" w:author="Sandhya T" w:date="2024-06-22T08:05:00Z" w16du:dateUtc="2024-06-22T02:35:00Z">
              <w:r w:rsidR="009F3836">
                <w:rPr>
                  <w:rFonts w:ascii="Aptos" w:eastAsia="Aptos" w:hAnsi="Aptos" w:cs="Aptos"/>
                  <w:b/>
                  <w:color w:val="CC3399"/>
                  <w:sz w:val="28"/>
                  <w:szCs w:val="28"/>
                </w:rPr>
                <w:t>-</w:t>
              </w:r>
            </w:ins>
            <w:r>
              <w:rPr>
                <w:rFonts w:ascii="Aptos" w:eastAsia="Aptos" w:hAnsi="Aptos" w:cs="Aptos"/>
                <w:b/>
                <w:color w:val="CC3399"/>
                <w:sz w:val="28"/>
                <w:szCs w:val="28"/>
              </w:rPr>
              <w:t>workers, not as partners. They have very good Travelling Companies.</w:t>
            </w:r>
          </w:p>
          <w:p w14:paraId="26684433"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If Number 1 and 6 are Women, both thoughts are opposite to each other, 1 is talkative and 6 lacks clarity of expression.</w:t>
            </w:r>
          </w:p>
        </w:tc>
      </w:tr>
      <w:tr w:rsidR="004615CB" w14:paraId="3ADACB97"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5807AC34"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1 / 7</w:t>
            </w:r>
          </w:p>
        </w:tc>
        <w:tc>
          <w:tcPr>
            <w:tcW w:w="8566" w:type="dxa"/>
            <w:tcBorders>
              <w:top w:val="nil"/>
              <w:left w:val="nil"/>
              <w:bottom w:val="single" w:sz="8" w:space="0" w:color="000000"/>
              <w:right w:val="single" w:sz="8" w:space="0" w:color="000000"/>
            </w:tcBorders>
            <w:shd w:val="clear" w:color="auto" w:fill="D9E1F2"/>
            <w:vAlign w:val="center"/>
          </w:tcPr>
          <w:p w14:paraId="39661CF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7 is ruled by Ketu.</w:t>
            </w:r>
          </w:p>
          <w:p w14:paraId="1D72BE13"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enemies.</w:t>
            </w:r>
          </w:p>
          <w:p w14:paraId="55F2A02A"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7 is intuitive, imaginative. Number 1 is fascinated to have qualities, strong desire to be successful, lovers of Novel.</w:t>
            </w:r>
          </w:p>
          <w:p w14:paraId="57F74D1D"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7 is impatient, disturbed and inferior.</w:t>
            </w:r>
          </w:p>
          <w:p w14:paraId="455633EA"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lastRenderedPageBreak/>
              <w:t>Both characters are different, but friendship with Number 7 brings good luck to all Numbers.</w:t>
            </w:r>
          </w:p>
          <w:p w14:paraId="171284CE"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7 can bring pleasant dreams or life to Number 1.</w:t>
            </w:r>
          </w:p>
          <w:p w14:paraId="3C7DA2C9" w14:textId="3414D3F4"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If Number 7 is co</w:t>
            </w:r>
            <w:ins w:id="3442" w:author="Sandhya T" w:date="2024-06-22T08:07:00Z" w16du:dateUtc="2024-06-22T02:37:00Z">
              <w:r w:rsidR="009F3836">
                <w:rPr>
                  <w:rFonts w:ascii="Aptos" w:eastAsia="Aptos" w:hAnsi="Aptos" w:cs="Aptos"/>
                  <w:b/>
                  <w:color w:val="00B050"/>
                  <w:sz w:val="28"/>
                  <w:szCs w:val="28"/>
                </w:rPr>
                <w:t>-</w:t>
              </w:r>
            </w:ins>
            <w:r>
              <w:rPr>
                <w:rFonts w:ascii="Aptos" w:eastAsia="Aptos" w:hAnsi="Aptos" w:cs="Aptos"/>
                <w:b/>
                <w:color w:val="00B050"/>
                <w:sz w:val="28"/>
                <w:szCs w:val="28"/>
              </w:rPr>
              <w:t>operative, Number 1 can achieve popularity in society.</w:t>
            </w:r>
          </w:p>
        </w:tc>
      </w:tr>
      <w:tr w:rsidR="004615CB" w14:paraId="517CC5C3" w14:textId="77777777" w:rsidTr="00BC5984">
        <w:trPr>
          <w:trHeight w:val="145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76C14023"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lastRenderedPageBreak/>
              <w:t>1 / 8</w:t>
            </w:r>
          </w:p>
        </w:tc>
        <w:tc>
          <w:tcPr>
            <w:tcW w:w="8566" w:type="dxa"/>
            <w:tcBorders>
              <w:top w:val="nil"/>
              <w:left w:val="nil"/>
              <w:bottom w:val="single" w:sz="8" w:space="0" w:color="000000"/>
              <w:right w:val="single" w:sz="8" w:space="0" w:color="000000"/>
            </w:tcBorders>
            <w:shd w:val="clear" w:color="auto" w:fill="FFF2CC"/>
            <w:vAlign w:val="center"/>
          </w:tcPr>
          <w:p w14:paraId="6EC66836"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is ruled by Saturn.</w:t>
            </w:r>
          </w:p>
          <w:p w14:paraId="4C98D63A" w14:textId="5589B72B"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1 represents lights, whereas Number 8 represents darkness</w:t>
            </w:r>
            <w:ins w:id="3443" w:author="Sandhya T" w:date="2024-06-20T11:05:00Z" w16du:dateUtc="2024-06-20T05:35:00Z">
              <w:r w:rsidR="0083672F">
                <w:rPr>
                  <w:rFonts w:ascii="Aptos" w:eastAsia="Aptos" w:hAnsi="Aptos" w:cs="Aptos"/>
                  <w:b/>
                  <w:color w:val="CC3399"/>
                  <w:sz w:val="28"/>
                  <w:szCs w:val="28"/>
                </w:rPr>
                <w:t>.</w:t>
              </w:r>
            </w:ins>
            <w:del w:id="3444" w:author="Sandhya T" w:date="2024-06-20T11:05:00Z" w16du:dateUtc="2024-06-20T05:35:00Z">
              <w:r w:rsidDel="0083672F">
                <w:rPr>
                  <w:rFonts w:ascii="Aptos" w:eastAsia="Aptos" w:hAnsi="Aptos" w:cs="Aptos"/>
                  <w:b/>
                  <w:color w:val="CC3399"/>
                  <w:sz w:val="28"/>
                  <w:szCs w:val="28"/>
                </w:rPr>
                <w:delText>.</w:delText>
              </w:r>
              <w:r w:rsidR="00D02D26" w:rsidDel="0083672F">
                <w:rPr>
                  <w:rFonts w:ascii="Aptos" w:eastAsia="Aptos" w:hAnsi="Aptos" w:cs="Aptos"/>
                  <w:b/>
                  <w:color w:val="CC3399"/>
                  <w:sz w:val="28"/>
                  <w:szCs w:val="28"/>
                </w:rPr>
                <w:delText>S</w:delText>
              </w:r>
            </w:del>
          </w:p>
          <w:p w14:paraId="1E5F5D98"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Both are opposite to each other.</w:t>
            </w:r>
          </w:p>
          <w:p w14:paraId="4B96409F" w14:textId="68BD15E6"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This opposition creates attraction to</w:t>
            </w:r>
            <w:ins w:id="3445" w:author="Sandhya T" w:date="2024-06-20T11:05:00Z" w16du:dateUtc="2024-06-20T05:35:00Z">
              <w:r w:rsidR="0083672F">
                <w:rPr>
                  <w:rFonts w:ascii="Aptos" w:eastAsia="Aptos" w:hAnsi="Aptos" w:cs="Aptos"/>
                  <w:b/>
                  <w:color w:val="CC3399"/>
                  <w:sz w:val="28"/>
                  <w:szCs w:val="28"/>
                </w:rPr>
                <w:t>wards</w:t>
              </w:r>
            </w:ins>
            <w:r>
              <w:rPr>
                <w:rFonts w:ascii="Aptos" w:eastAsia="Aptos" w:hAnsi="Aptos" w:cs="Aptos"/>
                <w:b/>
                <w:color w:val="CC3399"/>
                <w:sz w:val="28"/>
                <w:szCs w:val="28"/>
              </w:rPr>
              <w:t xml:space="preserve"> each other (opposite sex).</w:t>
            </w:r>
          </w:p>
          <w:p w14:paraId="5E39FAA3"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1 is disciplined and obedient, whereas Number 8 creates disturbance and agitation.</w:t>
            </w:r>
          </w:p>
          <w:p w14:paraId="7151281D"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8 will oppose Number 1 always.</w:t>
            </w:r>
          </w:p>
        </w:tc>
      </w:tr>
      <w:tr w:rsidR="004615CB" w14:paraId="185AD8BD"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3ABBB2F7"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1 / 9</w:t>
            </w:r>
          </w:p>
        </w:tc>
        <w:tc>
          <w:tcPr>
            <w:tcW w:w="8566" w:type="dxa"/>
            <w:tcBorders>
              <w:top w:val="nil"/>
              <w:left w:val="nil"/>
              <w:bottom w:val="single" w:sz="8" w:space="0" w:color="000000"/>
              <w:right w:val="single" w:sz="8" w:space="0" w:color="000000"/>
            </w:tcBorders>
            <w:shd w:val="clear" w:color="auto" w:fill="D9E1F2"/>
            <w:vAlign w:val="center"/>
          </w:tcPr>
          <w:p w14:paraId="4DCD8180"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9 is ruled by Mars.</w:t>
            </w:r>
          </w:p>
          <w:p w14:paraId="5FEDE82F"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friends.</w:t>
            </w:r>
          </w:p>
          <w:p w14:paraId="44F1475D"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9 provides positive vibration to Number1.</w:t>
            </w:r>
          </w:p>
          <w:p w14:paraId="774B9106"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As per numerology Number 1 is the starting number and Number 9 is the ending number.</w:t>
            </w:r>
          </w:p>
          <w:p w14:paraId="29079602"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Number 1 is lucky and successful, whereas Number 9 </w:t>
            </w:r>
            <w:del w:id="3446" w:author="Sandhya T" w:date="2024-06-20T11:06:00Z" w16du:dateUtc="2024-06-20T05:36:00Z">
              <w:r w:rsidDel="0083672F">
                <w:rPr>
                  <w:rFonts w:ascii="Aptos" w:eastAsia="Aptos" w:hAnsi="Aptos" w:cs="Aptos"/>
                  <w:b/>
                  <w:color w:val="00B050"/>
                  <w:sz w:val="28"/>
                  <w:szCs w:val="28"/>
                </w:rPr>
                <w:delText xml:space="preserve"> </w:delText>
              </w:r>
            </w:del>
            <w:r>
              <w:rPr>
                <w:rFonts w:ascii="Aptos" w:eastAsia="Aptos" w:hAnsi="Aptos" w:cs="Aptos"/>
                <w:b/>
                <w:color w:val="00B050"/>
                <w:sz w:val="28"/>
                <w:szCs w:val="28"/>
              </w:rPr>
              <w:t>is not lucky and has a doubtful personality.</w:t>
            </w:r>
          </w:p>
          <w:p w14:paraId="231283E6"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They form an ideal pair.</w:t>
            </w:r>
          </w:p>
        </w:tc>
      </w:tr>
    </w:tbl>
    <w:p w14:paraId="70397764" w14:textId="77777777" w:rsidR="004615CB" w:rsidRDefault="004615CB" w:rsidP="004615CB">
      <w:pPr>
        <w:ind w:firstLine="720"/>
        <w:rPr>
          <w:rFonts w:ascii="Arial" w:eastAsia="Arial" w:hAnsi="Arial" w:cs="Arial"/>
        </w:rPr>
      </w:pPr>
    </w:p>
    <w:p w14:paraId="67A62206" w14:textId="77777777" w:rsidR="004615CB" w:rsidRDefault="004615CB" w:rsidP="004615CB">
      <w:pPr>
        <w:ind w:firstLine="720"/>
        <w:rPr>
          <w:rFonts w:ascii="Arial" w:eastAsia="Arial" w:hAnsi="Arial" w:cs="Arial"/>
        </w:rPr>
      </w:pPr>
    </w:p>
    <w:p w14:paraId="6B743331" w14:textId="77777777" w:rsidR="004615CB" w:rsidRDefault="004615CB" w:rsidP="004615CB">
      <w:pPr>
        <w:ind w:firstLine="720"/>
        <w:rPr>
          <w:rFonts w:ascii="Arial" w:eastAsia="Arial" w:hAnsi="Arial" w:cs="Arial"/>
        </w:rPr>
      </w:pPr>
    </w:p>
    <w:p w14:paraId="63DCD808" w14:textId="38F9E3EC" w:rsidR="004615CB" w:rsidRPr="009D411F" w:rsidRDefault="009D411F" w:rsidP="009D411F">
      <w:pPr>
        <w:ind w:firstLine="720"/>
        <w:jc w:val="center"/>
        <w:rPr>
          <w:rFonts w:ascii="Arial Rounded MT Bold" w:eastAsia="Arial" w:hAnsi="Arial Rounded MT Bold" w:cs="Arial"/>
          <w:color w:val="004F88"/>
          <w:sz w:val="28"/>
          <w:szCs w:val="28"/>
        </w:rPr>
      </w:pPr>
      <w:r w:rsidRPr="009D411F">
        <w:rPr>
          <w:rFonts w:ascii="Arial Rounded MT Bold" w:eastAsia="Arial" w:hAnsi="Arial Rounded MT Bold" w:cs="Arial"/>
          <w:color w:val="004F88"/>
          <w:sz w:val="28"/>
          <w:szCs w:val="28"/>
        </w:rPr>
        <w:t xml:space="preserve">NUMBER </w:t>
      </w:r>
      <w:r>
        <w:rPr>
          <w:rFonts w:ascii="Arial Rounded MT Bold" w:eastAsia="Arial" w:hAnsi="Arial Rounded MT Bold" w:cs="Arial"/>
          <w:color w:val="004F88"/>
          <w:sz w:val="28"/>
          <w:szCs w:val="28"/>
        </w:rPr>
        <w:t>2</w:t>
      </w:r>
      <w:r w:rsidRPr="009D411F">
        <w:rPr>
          <w:rFonts w:ascii="Arial Rounded MT Bold" w:eastAsia="Arial" w:hAnsi="Arial Rounded MT Bold" w:cs="Arial"/>
          <w:color w:val="004F88"/>
          <w:sz w:val="28"/>
          <w:szCs w:val="28"/>
        </w:rPr>
        <w:t xml:space="preserve"> SERIES</w:t>
      </w:r>
    </w:p>
    <w:tbl>
      <w:tblPr>
        <w:tblW w:w="9890" w:type="dxa"/>
        <w:tblLayout w:type="fixed"/>
        <w:tblLook w:val="0400" w:firstRow="0" w:lastRow="0" w:firstColumn="0" w:lastColumn="0" w:noHBand="0" w:noVBand="1"/>
      </w:tblPr>
      <w:tblGrid>
        <w:gridCol w:w="1324"/>
        <w:gridCol w:w="8566"/>
      </w:tblGrid>
      <w:tr w:rsidR="004615CB" w14:paraId="5B5D0F8B" w14:textId="77777777" w:rsidTr="00BC5984">
        <w:trPr>
          <w:trHeight w:val="1488"/>
        </w:trPr>
        <w:tc>
          <w:tcPr>
            <w:tcW w:w="1324" w:type="dxa"/>
            <w:tcBorders>
              <w:top w:val="single" w:sz="8" w:space="0" w:color="000000"/>
              <w:left w:val="single" w:sz="8" w:space="0" w:color="000000"/>
              <w:bottom w:val="single" w:sz="8" w:space="0" w:color="000000"/>
              <w:right w:val="single" w:sz="8" w:space="0" w:color="000000"/>
            </w:tcBorders>
            <w:shd w:val="clear" w:color="auto" w:fill="FF99FF"/>
            <w:vAlign w:val="center"/>
          </w:tcPr>
          <w:p w14:paraId="2A58A737" w14:textId="77777777" w:rsidR="004615CB" w:rsidRDefault="004615CB"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NUMBER</w:t>
            </w:r>
          </w:p>
        </w:tc>
        <w:tc>
          <w:tcPr>
            <w:tcW w:w="8566" w:type="dxa"/>
            <w:tcBorders>
              <w:top w:val="single" w:sz="8" w:space="0" w:color="000000"/>
              <w:left w:val="nil"/>
              <w:bottom w:val="single" w:sz="8" w:space="0" w:color="000000"/>
              <w:right w:val="single" w:sz="8" w:space="0" w:color="000000"/>
            </w:tcBorders>
            <w:shd w:val="clear" w:color="auto" w:fill="FF99FF"/>
            <w:vAlign w:val="center"/>
          </w:tcPr>
          <w:p w14:paraId="2613A992" w14:textId="77777777" w:rsidR="004615CB" w:rsidRDefault="004615CB"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DESCRIPTION</w:t>
            </w:r>
          </w:p>
        </w:tc>
      </w:tr>
      <w:tr w:rsidR="004615CB" w14:paraId="5B09C7CA"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1C2A289B"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2 / 1</w:t>
            </w:r>
          </w:p>
        </w:tc>
        <w:tc>
          <w:tcPr>
            <w:tcW w:w="8566" w:type="dxa"/>
            <w:tcBorders>
              <w:top w:val="nil"/>
              <w:left w:val="nil"/>
              <w:bottom w:val="single" w:sz="8" w:space="0" w:color="000000"/>
              <w:right w:val="single" w:sz="8" w:space="0" w:color="000000"/>
            </w:tcBorders>
            <w:shd w:val="clear" w:color="auto" w:fill="D9E1F2"/>
            <w:vAlign w:val="center"/>
          </w:tcPr>
          <w:p w14:paraId="1864855F"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2 is Moon and Number 1 is Sun.</w:t>
            </w:r>
          </w:p>
          <w:p w14:paraId="635D56CA"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Moon gets light and energy from the Sun.</w:t>
            </w:r>
          </w:p>
          <w:p w14:paraId="0ED775F4" w14:textId="5D865FA2"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The Moon converts Solar energy into Lunar energy</w:t>
            </w:r>
            <w:ins w:id="3447" w:author="Sandhya T" w:date="2024-06-22T08:08:00Z" w16du:dateUtc="2024-06-22T02:38:00Z">
              <w:r w:rsidR="009F3836">
                <w:rPr>
                  <w:rFonts w:ascii="Aptos" w:eastAsia="Aptos" w:hAnsi="Aptos" w:cs="Aptos"/>
                  <w:b/>
                  <w:color w:val="00B050"/>
                  <w:sz w:val="28"/>
                  <w:szCs w:val="28"/>
                </w:rPr>
                <w:t>,</w:t>
              </w:r>
            </w:ins>
            <w:r>
              <w:rPr>
                <w:rFonts w:ascii="Aptos" w:eastAsia="Aptos" w:hAnsi="Aptos" w:cs="Aptos"/>
                <w:b/>
                <w:color w:val="00B050"/>
                <w:sz w:val="28"/>
                <w:szCs w:val="28"/>
              </w:rPr>
              <w:t xml:space="preserve"> which is helpful for life giving energy, which helps our existence on earth.</w:t>
            </w:r>
          </w:p>
          <w:p w14:paraId="7AD4BAB3"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lastRenderedPageBreak/>
              <w:t>Both can form good company.</w:t>
            </w:r>
          </w:p>
          <w:p w14:paraId="4E0B538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1 is dominating by nature, does not make an ideal Marriage.</w:t>
            </w:r>
          </w:p>
          <w:p w14:paraId="2390F8B4"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1 is beneficial to Number 2.</w:t>
            </w:r>
          </w:p>
          <w:p w14:paraId="0BA1D8E0"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can be good business partners.</w:t>
            </w:r>
          </w:p>
        </w:tc>
      </w:tr>
      <w:tr w:rsidR="004615CB" w14:paraId="2EDA7E4A"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214275FD" w14:textId="77777777" w:rsidR="004615CB" w:rsidRDefault="004615CB"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lastRenderedPageBreak/>
              <w:t xml:space="preserve">   2 / 2</w:t>
            </w:r>
          </w:p>
        </w:tc>
        <w:tc>
          <w:tcPr>
            <w:tcW w:w="8566" w:type="dxa"/>
            <w:tcBorders>
              <w:top w:val="nil"/>
              <w:left w:val="nil"/>
              <w:bottom w:val="single" w:sz="8" w:space="0" w:color="000000"/>
              <w:right w:val="single" w:sz="8" w:space="0" w:color="000000"/>
            </w:tcBorders>
            <w:shd w:val="clear" w:color="auto" w:fill="FFF2CC"/>
            <w:vAlign w:val="center"/>
          </w:tcPr>
          <w:p w14:paraId="0DB52A14"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2 is ruled by the Moon.</w:t>
            </w:r>
          </w:p>
          <w:p w14:paraId="7A1BF975" w14:textId="6F40C8B9"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Both cannot </w:t>
            </w:r>
            <w:ins w:id="3448" w:author="Sandhya T" w:date="2024-06-20T11:06:00Z" w16du:dateUtc="2024-06-20T05:36:00Z">
              <w:r w:rsidR="0083672F">
                <w:rPr>
                  <w:rFonts w:ascii="Aptos" w:eastAsia="Aptos" w:hAnsi="Aptos" w:cs="Aptos"/>
                  <w:b/>
                  <w:color w:val="CC3399"/>
                  <w:sz w:val="28"/>
                  <w:szCs w:val="28"/>
                </w:rPr>
                <w:t>co</w:t>
              </w:r>
            </w:ins>
            <w:ins w:id="3449" w:author="Sandhya T" w:date="2024-06-22T08:08:00Z" w16du:dateUtc="2024-06-22T02:38:00Z">
              <w:r w:rsidR="009F3836">
                <w:rPr>
                  <w:rFonts w:ascii="Aptos" w:eastAsia="Aptos" w:hAnsi="Aptos" w:cs="Aptos"/>
                  <w:b/>
                  <w:color w:val="CC3399"/>
                  <w:sz w:val="28"/>
                  <w:szCs w:val="28"/>
                </w:rPr>
                <w:t>-</w:t>
              </w:r>
            </w:ins>
            <w:r>
              <w:rPr>
                <w:rFonts w:ascii="Aptos" w:eastAsia="Aptos" w:hAnsi="Aptos" w:cs="Aptos"/>
                <w:b/>
                <w:color w:val="CC3399"/>
                <w:sz w:val="28"/>
                <w:szCs w:val="28"/>
              </w:rPr>
              <w:t>exist for a long time.</w:t>
            </w:r>
          </w:p>
          <w:p w14:paraId="1E3E068D"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They have the same character and wavelength. </w:t>
            </w:r>
          </w:p>
          <w:p w14:paraId="4C8E0B3D"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Friendly to each other, but their friendship has a short life.</w:t>
            </w:r>
          </w:p>
          <w:p w14:paraId="00520FF6"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Minds change frequently.</w:t>
            </w:r>
          </w:p>
          <w:p w14:paraId="673AF9F3" w14:textId="3DC1A704"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Not success</w:t>
            </w:r>
            <w:ins w:id="3450" w:author="Sandhya T" w:date="2024-06-20T11:07:00Z" w16du:dateUtc="2024-06-20T05:37:00Z">
              <w:r w:rsidR="0083672F">
                <w:rPr>
                  <w:rFonts w:ascii="Aptos" w:eastAsia="Aptos" w:hAnsi="Aptos" w:cs="Aptos"/>
                  <w:b/>
                  <w:color w:val="CC3399"/>
                  <w:sz w:val="28"/>
                  <w:szCs w:val="28"/>
                </w:rPr>
                <w:t>ful</w:t>
              </w:r>
            </w:ins>
            <w:r>
              <w:rPr>
                <w:rFonts w:ascii="Aptos" w:eastAsia="Aptos" w:hAnsi="Aptos" w:cs="Aptos"/>
                <w:b/>
                <w:color w:val="CC3399"/>
                <w:sz w:val="28"/>
                <w:szCs w:val="28"/>
              </w:rPr>
              <w:t xml:space="preserve"> in business.</w:t>
            </w:r>
          </w:p>
          <w:p w14:paraId="5C93D836"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Good for work.</w:t>
            </w:r>
          </w:p>
        </w:tc>
      </w:tr>
      <w:tr w:rsidR="004615CB" w14:paraId="77F05ACD" w14:textId="77777777" w:rsidTr="00BC5984">
        <w:trPr>
          <w:trHeight w:val="790"/>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0F2B9B3A"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2 / 3</w:t>
            </w:r>
          </w:p>
        </w:tc>
        <w:tc>
          <w:tcPr>
            <w:tcW w:w="8566" w:type="dxa"/>
            <w:tcBorders>
              <w:top w:val="nil"/>
              <w:left w:val="nil"/>
              <w:bottom w:val="single" w:sz="8" w:space="0" w:color="000000"/>
              <w:right w:val="single" w:sz="8" w:space="0" w:color="000000"/>
            </w:tcBorders>
            <w:shd w:val="clear" w:color="auto" w:fill="D9E1F2"/>
            <w:vAlign w:val="center"/>
          </w:tcPr>
          <w:p w14:paraId="16EEB858"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3 is ruled by Jupiter.</w:t>
            </w:r>
          </w:p>
          <w:p w14:paraId="5F22CB41" w14:textId="3B044C3E"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3</w:t>
            </w:r>
            <w:ins w:id="3451" w:author="Sandhya T" w:date="2024-06-22T08:13:00Z" w16du:dateUtc="2024-06-22T02:43:00Z">
              <w:r w:rsidR="00B56925">
                <w:rPr>
                  <w:rFonts w:ascii="Aptos" w:eastAsia="Aptos" w:hAnsi="Aptos" w:cs="Aptos"/>
                  <w:b/>
                  <w:color w:val="00B050"/>
                  <w:sz w:val="28"/>
                  <w:szCs w:val="28"/>
                </w:rPr>
                <w:t>’s</w:t>
              </w:r>
            </w:ins>
            <w:r>
              <w:rPr>
                <w:rFonts w:ascii="Aptos" w:eastAsia="Aptos" w:hAnsi="Aptos" w:cs="Aptos"/>
                <w:b/>
                <w:color w:val="00B050"/>
                <w:sz w:val="28"/>
                <w:szCs w:val="28"/>
              </w:rPr>
              <w:t xml:space="preserve"> character</w:t>
            </w:r>
            <w:del w:id="3452" w:author="Sandhya T" w:date="2024-06-22T08:09:00Z" w16du:dateUtc="2024-06-22T02:39:00Z">
              <w:r w:rsidDel="009F3836">
                <w:rPr>
                  <w:rFonts w:ascii="Aptos" w:eastAsia="Aptos" w:hAnsi="Aptos" w:cs="Aptos"/>
                  <w:b/>
                  <w:color w:val="00B050"/>
                  <w:sz w:val="28"/>
                  <w:szCs w:val="28"/>
                </w:rPr>
                <w:delText>s</w:delText>
              </w:r>
            </w:del>
            <w:r>
              <w:rPr>
                <w:rFonts w:ascii="Aptos" w:eastAsia="Aptos" w:hAnsi="Aptos" w:cs="Aptos"/>
                <w:b/>
                <w:color w:val="00B050"/>
                <w:sz w:val="28"/>
                <w:szCs w:val="28"/>
              </w:rPr>
              <w:t xml:space="preserve"> will be like teachers, they have self-control, discipline, attention and concentration, whereas Number 2 has a neutral attitude.</w:t>
            </w:r>
          </w:p>
          <w:p w14:paraId="54DC5AC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3 will be a good advisor to Number 2.</w:t>
            </w:r>
          </w:p>
          <w:p w14:paraId="24942A50"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But not a good life or business partner.</w:t>
            </w:r>
          </w:p>
          <w:p w14:paraId="63280F9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Number 2 and 3 have interest in Spiritual and Occult Science.</w:t>
            </w:r>
          </w:p>
          <w:p w14:paraId="12EBB7A1"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3 is a good teacher and Number 2 is a good listener.</w:t>
            </w:r>
          </w:p>
        </w:tc>
      </w:tr>
      <w:tr w:rsidR="004615CB" w14:paraId="1A260829" w14:textId="77777777" w:rsidTr="00BC5984">
        <w:trPr>
          <w:trHeight w:val="2140"/>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5AD856F8"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2 / 4</w:t>
            </w:r>
          </w:p>
        </w:tc>
        <w:tc>
          <w:tcPr>
            <w:tcW w:w="8566" w:type="dxa"/>
            <w:tcBorders>
              <w:top w:val="nil"/>
              <w:left w:val="nil"/>
              <w:bottom w:val="single" w:sz="8" w:space="0" w:color="000000"/>
              <w:right w:val="single" w:sz="8" w:space="0" w:color="000000"/>
            </w:tcBorders>
            <w:shd w:val="clear" w:color="auto" w:fill="FFF2CC"/>
            <w:vAlign w:val="center"/>
          </w:tcPr>
          <w:p w14:paraId="388D4288"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4 is ruled by Rahu.</w:t>
            </w:r>
          </w:p>
          <w:p w14:paraId="1E3E3E77"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2 and Number 4 are enemies.</w:t>
            </w:r>
          </w:p>
          <w:p w14:paraId="54EF13A7"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2 is attracted to Number 4, who grow and develop from their relationship.</w:t>
            </w:r>
          </w:p>
          <w:p w14:paraId="72D1BEE3"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2 faces hardship and difficulties from Number 4.</w:t>
            </w:r>
          </w:p>
          <w:p w14:paraId="739506C5"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But they are benefited by the relationship and partner.</w:t>
            </w:r>
          </w:p>
          <w:p w14:paraId="37319A98"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They both progress in their life without suffering and they might neglect their domestic and family matters and feel irritated towards each other.</w:t>
            </w:r>
          </w:p>
          <w:p w14:paraId="050489C5" w14:textId="419B0665"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2 are interested in Politics, Teaching, Philosophy, occult practice, with the mutual support and co</w:t>
            </w:r>
            <w:ins w:id="3453" w:author="Sandhya T" w:date="2024-06-22T08:13:00Z" w16du:dateUtc="2024-06-22T02:43:00Z">
              <w:r w:rsidR="00B56925">
                <w:rPr>
                  <w:rFonts w:ascii="Aptos" w:eastAsia="Aptos" w:hAnsi="Aptos" w:cs="Aptos"/>
                  <w:b/>
                  <w:color w:val="CC3399"/>
                  <w:sz w:val="28"/>
                  <w:szCs w:val="28"/>
                </w:rPr>
                <w:t>-</w:t>
              </w:r>
            </w:ins>
            <w:r>
              <w:rPr>
                <w:rFonts w:ascii="Aptos" w:eastAsia="Aptos" w:hAnsi="Aptos" w:cs="Aptos"/>
                <w:b/>
                <w:color w:val="CC3399"/>
                <w:sz w:val="28"/>
                <w:szCs w:val="28"/>
              </w:rPr>
              <w:t>operation of Number 4.</w:t>
            </w:r>
          </w:p>
        </w:tc>
      </w:tr>
      <w:tr w:rsidR="004615CB" w14:paraId="6E19000C"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4013CC36"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lastRenderedPageBreak/>
              <w:t>2 / 5</w:t>
            </w:r>
          </w:p>
        </w:tc>
        <w:tc>
          <w:tcPr>
            <w:tcW w:w="8566" w:type="dxa"/>
            <w:tcBorders>
              <w:top w:val="nil"/>
              <w:left w:val="nil"/>
              <w:bottom w:val="single" w:sz="8" w:space="0" w:color="000000"/>
              <w:right w:val="single" w:sz="8" w:space="0" w:color="000000"/>
            </w:tcBorders>
            <w:shd w:val="clear" w:color="auto" w:fill="D9E1F2"/>
            <w:vAlign w:val="center"/>
          </w:tcPr>
          <w:p w14:paraId="528DF9C0"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5 is ruled by Mercury.</w:t>
            </w:r>
          </w:p>
          <w:p w14:paraId="2BB31531"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2 and 5 are not good friends, and are not in perfect Harmony with each other.</w:t>
            </w:r>
          </w:p>
          <w:p w14:paraId="1040B57F"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They face problems in their life related to Family, Children and Parents.</w:t>
            </w:r>
          </w:p>
          <w:p w14:paraId="1D7F818F"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2 avoids emotional bond with Number 5.</w:t>
            </w:r>
          </w:p>
          <w:p w14:paraId="3F9A1C2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If they marry, marriage life will not last for a long time.</w:t>
            </w:r>
          </w:p>
          <w:p w14:paraId="163799EE"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Their relationship with life and business partners won't be peaceful.</w:t>
            </w:r>
          </w:p>
        </w:tc>
      </w:tr>
      <w:tr w:rsidR="004615CB" w14:paraId="1511A38C"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5023BC3A"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2 / 6</w:t>
            </w:r>
          </w:p>
        </w:tc>
        <w:tc>
          <w:tcPr>
            <w:tcW w:w="8566" w:type="dxa"/>
            <w:tcBorders>
              <w:top w:val="nil"/>
              <w:left w:val="nil"/>
              <w:bottom w:val="single" w:sz="8" w:space="0" w:color="000000"/>
              <w:right w:val="single" w:sz="8" w:space="0" w:color="000000"/>
            </w:tcBorders>
            <w:shd w:val="clear" w:color="auto" w:fill="FFF2CC"/>
            <w:vAlign w:val="center"/>
          </w:tcPr>
          <w:p w14:paraId="05F8DE42"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6 is ruled by Venus.</w:t>
            </w:r>
          </w:p>
          <w:p w14:paraId="37732DA5"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6 is neutral with Number 2.</w:t>
            </w:r>
          </w:p>
          <w:p w14:paraId="58AAD819"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They are good friends but not ideal life or business partners.</w:t>
            </w:r>
          </w:p>
          <w:p w14:paraId="2D312A06"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6 will get financial success from Number 2.</w:t>
            </w:r>
          </w:p>
          <w:p w14:paraId="5225F415"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They both are always mutually beneficial.</w:t>
            </w:r>
          </w:p>
        </w:tc>
      </w:tr>
      <w:tr w:rsidR="004615CB" w14:paraId="17CA3F1F"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60BBE422"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2 / 7</w:t>
            </w:r>
          </w:p>
        </w:tc>
        <w:tc>
          <w:tcPr>
            <w:tcW w:w="8566" w:type="dxa"/>
            <w:tcBorders>
              <w:top w:val="nil"/>
              <w:left w:val="nil"/>
              <w:bottom w:val="single" w:sz="8" w:space="0" w:color="000000"/>
              <w:right w:val="single" w:sz="8" w:space="0" w:color="000000"/>
            </w:tcBorders>
            <w:shd w:val="clear" w:color="auto" w:fill="D9E1F2"/>
            <w:vAlign w:val="center"/>
          </w:tcPr>
          <w:p w14:paraId="232BE7F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7 is ruled by Ketu.</w:t>
            </w:r>
          </w:p>
          <w:p w14:paraId="666F7D25"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enemy and opposite characters.</w:t>
            </w:r>
          </w:p>
          <w:p w14:paraId="5E20E309"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2 will benefit from Number 7.</w:t>
            </w:r>
          </w:p>
          <w:p w14:paraId="2EB2AE02"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7 is an odd number, dynamic, their friendship brings positive results for Number2.</w:t>
            </w:r>
          </w:p>
        </w:tc>
      </w:tr>
      <w:tr w:rsidR="004615CB" w14:paraId="6316E14D" w14:textId="77777777" w:rsidTr="00BC5984">
        <w:trPr>
          <w:trHeight w:val="340"/>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44E44B2C"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2 / 8</w:t>
            </w:r>
          </w:p>
        </w:tc>
        <w:tc>
          <w:tcPr>
            <w:tcW w:w="8566" w:type="dxa"/>
            <w:tcBorders>
              <w:top w:val="nil"/>
              <w:left w:val="nil"/>
              <w:bottom w:val="single" w:sz="8" w:space="0" w:color="000000"/>
              <w:right w:val="single" w:sz="8" w:space="0" w:color="000000"/>
            </w:tcBorders>
            <w:shd w:val="clear" w:color="auto" w:fill="FFF2CC"/>
            <w:vAlign w:val="center"/>
          </w:tcPr>
          <w:p w14:paraId="0524B8B2"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8 is ruled by Saturn.</w:t>
            </w:r>
          </w:p>
          <w:p w14:paraId="6CCE32BE"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Neutral relationship.</w:t>
            </w:r>
          </w:p>
          <w:p w14:paraId="3D7D9810"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Friendship or Business partner will be good but not so beneficial.</w:t>
            </w:r>
          </w:p>
          <w:p w14:paraId="163F6D2A"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2 women should not marry Number 8 men.</w:t>
            </w:r>
          </w:p>
          <w:p w14:paraId="1A4BA573"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But Number 8 women can Marry Number 2 men.</w:t>
            </w:r>
          </w:p>
        </w:tc>
      </w:tr>
      <w:tr w:rsidR="004615CB" w14:paraId="7B7790F5"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7FCE2D79"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2 / 9</w:t>
            </w:r>
          </w:p>
        </w:tc>
        <w:tc>
          <w:tcPr>
            <w:tcW w:w="8566" w:type="dxa"/>
            <w:tcBorders>
              <w:top w:val="nil"/>
              <w:left w:val="nil"/>
              <w:bottom w:val="single" w:sz="8" w:space="0" w:color="000000"/>
              <w:right w:val="single" w:sz="8" w:space="0" w:color="000000"/>
            </w:tcBorders>
            <w:shd w:val="clear" w:color="auto" w:fill="D9E1F2"/>
            <w:vAlign w:val="center"/>
          </w:tcPr>
          <w:p w14:paraId="23B36761"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9 is ruled by Mars.</w:t>
            </w:r>
          </w:p>
          <w:p w14:paraId="3491C7C9"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9 is the protector and friend of Number 2.</w:t>
            </w:r>
          </w:p>
          <w:p w14:paraId="57AA31CD"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They have Loving and Affectionate relationship.</w:t>
            </w:r>
          </w:p>
          <w:p w14:paraId="37455FC3"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They provide good energy to each other.</w:t>
            </w:r>
          </w:p>
        </w:tc>
      </w:tr>
    </w:tbl>
    <w:p w14:paraId="3500EE08" w14:textId="77777777" w:rsidR="004615CB" w:rsidRDefault="004615CB" w:rsidP="004615CB">
      <w:pPr>
        <w:ind w:firstLine="720"/>
        <w:rPr>
          <w:rFonts w:ascii="Arial" w:eastAsia="Arial" w:hAnsi="Arial" w:cs="Arial"/>
        </w:rPr>
      </w:pPr>
    </w:p>
    <w:p w14:paraId="53EBEB81" w14:textId="4F9D2DD4" w:rsidR="009D411F" w:rsidRPr="009D411F" w:rsidRDefault="009D411F" w:rsidP="009D411F">
      <w:pPr>
        <w:ind w:firstLine="720"/>
        <w:jc w:val="center"/>
        <w:rPr>
          <w:rFonts w:ascii="Arial Rounded MT Bold" w:eastAsia="Arial" w:hAnsi="Arial Rounded MT Bold" w:cs="Arial"/>
          <w:color w:val="004F88"/>
          <w:sz w:val="28"/>
          <w:szCs w:val="28"/>
        </w:rPr>
      </w:pPr>
      <w:r w:rsidRPr="009D411F">
        <w:rPr>
          <w:rFonts w:ascii="Arial Rounded MT Bold" w:eastAsia="Arial" w:hAnsi="Arial Rounded MT Bold" w:cs="Arial"/>
          <w:color w:val="004F88"/>
          <w:sz w:val="28"/>
          <w:szCs w:val="28"/>
        </w:rPr>
        <w:t xml:space="preserve">NUMBER </w:t>
      </w:r>
      <w:r>
        <w:rPr>
          <w:rFonts w:ascii="Arial Rounded MT Bold" w:eastAsia="Arial" w:hAnsi="Arial Rounded MT Bold" w:cs="Arial"/>
          <w:color w:val="004F88"/>
          <w:sz w:val="28"/>
          <w:szCs w:val="28"/>
        </w:rPr>
        <w:t>3</w:t>
      </w:r>
      <w:r w:rsidRPr="009D411F">
        <w:rPr>
          <w:rFonts w:ascii="Arial Rounded MT Bold" w:eastAsia="Arial" w:hAnsi="Arial Rounded MT Bold" w:cs="Arial"/>
          <w:color w:val="004F88"/>
          <w:sz w:val="28"/>
          <w:szCs w:val="28"/>
        </w:rPr>
        <w:t xml:space="preserve"> SERIES</w:t>
      </w:r>
    </w:p>
    <w:tbl>
      <w:tblPr>
        <w:tblW w:w="9890" w:type="dxa"/>
        <w:tblLayout w:type="fixed"/>
        <w:tblLook w:val="0400" w:firstRow="0" w:lastRow="0" w:firstColumn="0" w:lastColumn="0" w:noHBand="0" w:noVBand="1"/>
      </w:tblPr>
      <w:tblGrid>
        <w:gridCol w:w="1324"/>
        <w:gridCol w:w="8566"/>
        <w:tblGridChange w:id="3454">
          <w:tblGrid>
            <w:gridCol w:w="10"/>
            <w:gridCol w:w="1314"/>
            <w:gridCol w:w="10"/>
            <w:gridCol w:w="8556"/>
            <w:gridCol w:w="10"/>
          </w:tblGrid>
        </w:tblGridChange>
      </w:tblGrid>
      <w:tr w:rsidR="004615CB" w14:paraId="1968E7EE" w14:textId="77777777" w:rsidTr="00BC5984">
        <w:trPr>
          <w:trHeight w:val="1488"/>
        </w:trPr>
        <w:tc>
          <w:tcPr>
            <w:tcW w:w="1324" w:type="dxa"/>
            <w:tcBorders>
              <w:top w:val="single" w:sz="8" w:space="0" w:color="000000"/>
              <w:left w:val="single" w:sz="8" w:space="0" w:color="000000"/>
              <w:bottom w:val="single" w:sz="8" w:space="0" w:color="000000"/>
              <w:right w:val="single" w:sz="8" w:space="0" w:color="000000"/>
            </w:tcBorders>
            <w:shd w:val="clear" w:color="auto" w:fill="FF99FF"/>
            <w:vAlign w:val="center"/>
          </w:tcPr>
          <w:p w14:paraId="63183B18" w14:textId="77777777" w:rsidR="004615CB" w:rsidRDefault="004615CB"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lastRenderedPageBreak/>
              <w:t xml:space="preserve">NUMBER </w:t>
            </w:r>
          </w:p>
        </w:tc>
        <w:tc>
          <w:tcPr>
            <w:tcW w:w="8566" w:type="dxa"/>
            <w:tcBorders>
              <w:top w:val="single" w:sz="8" w:space="0" w:color="000000"/>
              <w:left w:val="nil"/>
              <w:bottom w:val="single" w:sz="8" w:space="0" w:color="000000"/>
              <w:right w:val="single" w:sz="8" w:space="0" w:color="000000"/>
            </w:tcBorders>
            <w:shd w:val="clear" w:color="auto" w:fill="FF99FF"/>
            <w:vAlign w:val="center"/>
          </w:tcPr>
          <w:p w14:paraId="339FED8C" w14:textId="77777777" w:rsidR="004615CB" w:rsidRDefault="004615CB"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DESCRIPTION</w:t>
            </w:r>
          </w:p>
        </w:tc>
      </w:tr>
      <w:tr w:rsidR="004615CB" w14:paraId="4155CF86"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689667A8"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3 / 1</w:t>
            </w:r>
          </w:p>
        </w:tc>
        <w:tc>
          <w:tcPr>
            <w:tcW w:w="8566" w:type="dxa"/>
            <w:tcBorders>
              <w:top w:val="nil"/>
              <w:left w:val="nil"/>
              <w:bottom w:val="single" w:sz="8" w:space="0" w:color="000000"/>
              <w:right w:val="single" w:sz="8" w:space="0" w:color="000000"/>
            </w:tcBorders>
            <w:shd w:val="clear" w:color="auto" w:fill="D9E1F2"/>
            <w:vAlign w:val="center"/>
          </w:tcPr>
          <w:p w14:paraId="6D137BD5"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1 is ruled by the Sun.</w:t>
            </w:r>
          </w:p>
          <w:p w14:paraId="1F82987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good friends.</w:t>
            </w:r>
          </w:p>
          <w:p w14:paraId="70209B7F"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3 is able to inspire and bring out all good qualities in Number 1.</w:t>
            </w:r>
          </w:p>
          <w:p w14:paraId="2DFA37C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3 is a good advisor and Number 1 listens to 3.</w:t>
            </w:r>
          </w:p>
          <w:p w14:paraId="733B4CDF"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ambitious and want an excellent life.</w:t>
            </w:r>
          </w:p>
          <w:p w14:paraId="4500F6F4" w14:textId="7AE1674A"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hard workers, able to express their thoughts, authoritative, discipline</w:t>
            </w:r>
            <w:ins w:id="3455" w:author="Sandhya T" w:date="2024-06-20T11:09:00Z" w16du:dateUtc="2024-06-20T05:39:00Z">
              <w:r w:rsidR="000454D7">
                <w:rPr>
                  <w:rFonts w:ascii="Aptos" w:eastAsia="Aptos" w:hAnsi="Aptos" w:cs="Aptos"/>
                  <w:b/>
                  <w:color w:val="00B050"/>
                  <w:sz w:val="28"/>
                  <w:szCs w:val="28"/>
                </w:rPr>
                <w:t>d</w:t>
              </w:r>
            </w:ins>
            <w:r>
              <w:rPr>
                <w:rFonts w:ascii="Aptos" w:eastAsia="Aptos" w:hAnsi="Aptos" w:cs="Aptos"/>
                <w:b/>
                <w:color w:val="00B050"/>
                <w:sz w:val="28"/>
                <w:szCs w:val="28"/>
              </w:rPr>
              <w:t>, good energy and stamina.</w:t>
            </w:r>
          </w:p>
          <w:p w14:paraId="510ED6DD" w14:textId="15330496"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If Number 1 </w:t>
            </w:r>
            <w:del w:id="3456" w:author="Sandhya T" w:date="2024-06-22T08:27:00Z" w16du:dateUtc="2024-06-22T02:57:00Z">
              <w:r w:rsidDel="00636EC1">
                <w:rPr>
                  <w:rFonts w:ascii="Aptos" w:eastAsia="Aptos" w:hAnsi="Aptos" w:cs="Aptos"/>
                  <w:b/>
                  <w:color w:val="00B050"/>
                  <w:sz w:val="28"/>
                  <w:szCs w:val="28"/>
                </w:rPr>
                <w:delText xml:space="preserve">is </w:delText>
              </w:r>
            </w:del>
            <w:ins w:id="3457" w:author="Sandhya T" w:date="2024-06-22T08:27:00Z" w16du:dateUtc="2024-06-22T02:57:00Z">
              <w:r w:rsidR="00636EC1">
                <w:rPr>
                  <w:rFonts w:ascii="Aptos" w:eastAsia="Aptos" w:hAnsi="Aptos" w:cs="Aptos"/>
                  <w:b/>
                  <w:color w:val="00B050"/>
                  <w:sz w:val="28"/>
                  <w:szCs w:val="28"/>
                </w:rPr>
                <w:t xml:space="preserve">are </w:t>
              </w:r>
            </w:ins>
            <w:r>
              <w:rPr>
                <w:rFonts w:ascii="Aptos" w:eastAsia="Aptos" w:hAnsi="Aptos" w:cs="Aptos"/>
                <w:b/>
                <w:color w:val="00B050"/>
                <w:sz w:val="28"/>
                <w:szCs w:val="28"/>
              </w:rPr>
              <w:t>m</w:t>
            </w:r>
            <w:ins w:id="3458" w:author="Sandhya T" w:date="2024-06-22T08:27:00Z" w16du:dateUtc="2024-06-22T02:57:00Z">
              <w:r w:rsidR="00636EC1">
                <w:rPr>
                  <w:rFonts w:ascii="Aptos" w:eastAsia="Aptos" w:hAnsi="Aptos" w:cs="Aptos"/>
                  <w:b/>
                  <w:color w:val="00B050"/>
                  <w:sz w:val="28"/>
                  <w:szCs w:val="28"/>
                </w:rPr>
                <w:t>e</w:t>
              </w:r>
            </w:ins>
            <w:del w:id="3459" w:author="Sandhya T" w:date="2024-06-20T11:09:00Z" w16du:dateUtc="2024-06-20T05:39:00Z">
              <w:r w:rsidDel="000454D7">
                <w:rPr>
                  <w:rFonts w:ascii="Aptos" w:eastAsia="Aptos" w:hAnsi="Aptos" w:cs="Aptos"/>
                  <w:b/>
                  <w:color w:val="00B050"/>
                  <w:sz w:val="28"/>
                  <w:szCs w:val="28"/>
                </w:rPr>
                <w:delText>e</w:delText>
              </w:r>
            </w:del>
            <w:r>
              <w:rPr>
                <w:rFonts w:ascii="Aptos" w:eastAsia="Aptos" w:hAnsi="Aptos" w:cs="Aptos"/>
                <w:b/>
                <w:color w:val="00B050"/>
                <w:sz w:val="28"/>
                <w:szCs w:val="28"/>
              </w:rPr>
              <w:t xml:space="preserve">n and Number 3 </w:t>
            </w:r>
            <w:ins w:id="3460" w:author="Sandhya T" w:date="2024-06-22T08:27:00Z" w16du:dateUtc="2024-06-22T02:57:00Z">
              <w:r w:rsidR="00636EC1">
                <w:rPr>
                  <w:rFonts w:ascii="Aptos" w:eastAsia="Aptos" w:hAnsi="Aptos" w:cs="Aptos"/>
                  <w:b/>
                  <w:color w:val="00B050"/>
                  <w:sz w:val="28"/>
                  <w:szCs w:val="28"/>
                </w:rPr>
                <w:t>are</w:t>
              </w:r>
            </w:ins>
            <w:del w:id="3461" w:author="Sandhya T" w:date="2024-06-22T08:27:00Z" w16du:dateUtc="2024-06-22T02:57:00Z">
              <w:r w:rsidDel="00636EC1">
                <w:rPr>
                  <w:rFonts w:ascii="Aptos" w:eastAsia="Aptos" w:hAnsi="Aptos" w:cs="Aptos"/>
                  <w:b/>
                  <w:color w:val="00B050"/>
                  <w:sz w:val="28"/>
                  <w:szCs w:val="28"/>
                </w:rPr>
                <w:delText>is</w:delText>
              </w:r>
            </w:del>
            <w:r>
              <w:rPr>
                <w:rFonts w:ascii="Aptos" w:eastAsia="Aptos" w:hAnsi="Aptos" w:cs="Aptos"/>
                <w:b/>
                <w:color w:val="00B050"/>
                <w:sz w:val="28"/>
                <w:szCs w:val="28"/>
              </w:rPr>
              <w:t xml:space="preserve"> Wom</w:t>
            </w:r>
            <w:ins w:id="3462" w:author="Sandhya T" w:date="2024-06-22T08:27:00Z" w16du:dateUtc="2024-06-22T02:57:00Z">
              <w:r w:rsidR="00636EC1">
                <w:rPr>
                  <w:rFonts w:ascii="Aptos" w:eastAsia="Aptos" w:hAnsi="Aptos" w:cs="Aptos"/>
                  <w:b/>
                  <w:color w:val="00B050"/>
                  <w:sz w:val="28"/>
                  <w:szCs w:val="28"/>
                </w:rPr>
                <w:t>e</w:t>
              </w:r>
            </w:ins>
            <w:del w:id="3463" w:author="Sandhya T" w:date="2024-06-20T11:09:00Z" w16du:dateUtc="2024-06-20T05:39:00Z">
              <w:r w:rsidDel="000454D7">
                <w:rPr>
                  <w:rFonts w:ascii="Aptos" w:eastAsia="Aptos" w:hAnsi="Aptos" w:cs="Aptos"/>
                  <w:b/>
                  <w:color w:val="00B050"/>
                  <w:sz w:val="28"/>
                  <w:szCs w:val="28"/>
                </w:rPr>
                <w:delText>e</w:delText>
              </w:r>
            </w:del>
            <w:r>
              <w:rPr>
                <w:rFonts w:ascii="Aptos" w:eastAsia="Aptos" w:hAnsi="Aptos" w:cs="Aptos"/>
                <w:b/>
                <w:color w:val="00B050"/>
                <w:sz w:val="28"/>
                <w:szCs w:val="28"/>
              </w:rPr>
              <w:t>n</w:t>
            </w:r>
            <w:ins w:id="3464" w:author="Sandhya T" w:date="2024-06-20T11:09:00Z" w16du:dateUtc="2024-06-20T05:39:00Z">
              <w:r w:rsidR="000454D7">
                <w:rPr>
                  <w:rFonts w:ascii="Aptos" w:eastAsia="Aptos" w:hAnsi="Aptos" w:cs="Aptos"/>
                  <w:b/>
                  <w:color w:val="00B050"/>
                  <w:sz w:val="28"/>
                  <w:szCs w:val="28"/>
                </w:rPr>
                <w:t>, they</w:t>
              </w:r>
            </w:ins>
            <w:r>
              <w:rPr>
                <w:rFonts w:ascii="Aptos" w:eastAsia="Aptos" w:hAnsi="Aptos" w:cs="Aptos"/>
                <w:b/>
                <w:color w:val="00B050"/>
                <w:sz w:val="28"/>
                <w:szCs w:val="28"/>
              </w:rPr>
              <w:t xml:space="preserve"> form an ideal pair.</w:t>
            </w:r>
          </w:p>
        </w:tc>
      </w:tr>
      <w:tr w:rsidR="004615CB" w14:paraId="48F14A5F"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14072F75" w14:textId="77777777" w:rsidR="004615CB" w:rsidRDefault="004615CB"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xml:space="preserve">   3 / 2</w:t>
            </w:r>
          </w:p>
        </w:tc>
        <w:tc>
          <w:tcPr>
            <w:tcW w:w="8566" w:type="dxa"/>
            <w:tcBorders>
              <w:top w:val="nil"/>
              <w:left w:val="nil"/>
              <w:bottom w:val="single" w:sz="8" w:space="0" w:color="000000"/>
              <w:right w:val="single" w:sz="8" w:space="0" w:color="000000"/>
            </w:tcBorders>
            <w:shd w:val="clear" w:color="auto" w:fill="FFF2CC"/>
            <w:vAlign w:val="center"/>
          </w:tcPr>
          <w:p w14:paraId="72B464EE"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2 is ruled by the Moon.</w:t>
            </w:r>
          </w:p>
          <w:p w14:paraId="0D90FEF7"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2 is an even number, it is static and Number 3 is an odd number, it is dynamic.</w:t>
            </w:r>
          </w:p>
          <w:p w14:paraId="0E9210FE"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3 will understand Number 2.</w:t>
            </w:r>
          </w:p>
          <w:p w14:paraId="14A289C9"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2 people's minds are not stable, but Number 3 people are adjustable and flexible.</w:t>
            </w:r>
          </w:p>
          <w:p w14:paraId="3A8CAF9F"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Relationships are mutually beneficial.</w:t>
            </w:r>
          </w:p>
          <w:p w14:paraId="423A4B2A"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Good for marriage or business partners.</w:t>
            </w:r>
          </w:p>
          <w:p w14:paraId="51627362"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2 are Queens, delicate and fragile, Number 3 are Prime Minister, hard workers.</w:t>
            </w:r>
          </w:p>
        </w:tc>
      </w:tr>
      <w:tr w:rsidR="004615CB" w14:paraId="2DC50158" w14:textId="77777777" w:rsidTr="00BC5984">
        <w:trPr>
          <w:trHeight w:val="790"/>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6BBEFB32"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3 / 3</w:t>
            </w:r>
          </w:p>
        </w:tc>
        <w:tc>
          <w:tcPr>
            <w:tcW w:w="8566" w:type="dxa"/>
            <w:tcBorders>
              <w:top w:val="nil"/>
              <w:left w:val="nil"/>
              <w:bottom w:val="single" w:sz="8" w:space="0" w:color="000000"/>
              <w:right w:val="single" w:sz="8" w:space="0" w:color="000000"/>
            </w:tcBorders>
            <w:shd w:val="clear" w:color="auto" w:fill="D9E1F2"/>
            <w:vAlign w:val="center"/>
          </w:tcPr>
          <w:p w14:paraId="18B7A175"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3 is ruled by Jupiter.</w:t>
            </w:r>
          </w:p>
          <w:p w14:paraId="57B9B562"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Two 3’s are beneficial, they relax and neutralize each other.</w:t>
            </w:r>
          </w:p>
          <w:p w14:paraId="0A704D11"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Work hard, wants to grow in life.</w:t>
            </w:r>
          </w:p>
          <w:p w14:paraId="11493E33" w14:textId="1A08F97C"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They help whoever is </w:t>
            </w:r>
            <w:ins w:id="3465" w:author="Sandhya T" w:date="2024-06-22T08:16:00Z" w16du:dateUtc="2024-06-22T02:46:00Z">
              <w:r w:rsidR="00B56925">
                <w:rPr>
                  <w:rFonts w:ascii="Aptos" w:eastAsia="Aptos" w:hAnsi="Aptos" w:cs="Aptos"/>
                  <w:b/>
                  <w:color w:val="00B050"/>
                  <w:sz w:val="28"/>
                  <w:szCs w:val="28"/>
                </w:rPr>
                <w:t xml:space="preserve">in </w:t>
              </w:r>
            </w:ins>
            <w:r>
              <w:rPr>
                <w:rFonts w:ascii="Aptos" w:eastAsia="Aptos" w:hAnsi="Aptos" w:cs="Aptos"/>
                <w:b/>
                <w:color w:val="00B050"/>
                <w:sz w:val="28"/>
                <w:szCs w:val="28"/>
              </w:rPr>
              <w:t>nee</w:t>
            </w:r>
            <w:ins w:id="3466" w:author="Sandhya T" w:date="2024-06-22T08:16:00Z" w16du:dateUtc="2024-06-22T02:46:00Z">
              <w:r w:rsidR="00B56925">
                <w:rPr>
                  <w:rFonts w:ascii="Aptos" w:eastAsia="Aptos" w:hAnsi="Aptos" w:cs="Aptos"/>
                  <w:b/>
                  <w:color w:val="00B050"/>
                  <w:sz w:val="28"/>
                  <w:szCs w:val="28"/>
                </w:rPr>
                <w:t>d</w:t>
              </w:r>
            </w:ins>
            <w:del w:id="3467" w:author="Sandhya T" w:date="2024-06-22T08:16:00Z" w16du:dateUtc="2024-06-22T02:46:00Z">
              <w:r w:rsidDel="00B56925">
                <w:rPr>
                  <w:rFonts w:ascii="Aptos" w:eastAsia="Aptos" w:hAnsi="Aptos" w:cs="Aptos"/>
                  <w:b/>
                  <w:color w:val="00B050"/>
                  <w:sz w:val="28"/>
                  <w:szCs w:val="28"/>
                </w:rPr>
                <w:delText>ded</w:delText>
              </w:r>
            </w:del>
            <w:r>
              <w:rPr>
                <w:rFonts w:ascii="Aptos" w:eastAsia="Aptos" w:hAnsi="Aptos" w:cs="Aptos"/>
                <w:b/>
                <w:color w:val="00B050"/>
                <w:sz w:val="28"/>
                <w:szCs w:val="28"/>
              </w:rPr>
              <w:t>.</w:t>
            </w:r>
          </w:p>
          <w:p w14:paraId="41E3E6C5"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But businesses don’t make more Money.</w:t>
            </w:r>
          </w:p>
          <w:p w14:paraId="5F18EEE7"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Good Organizing abilities.</w:t>
            </w:r>
          </w:p>
          <w:p w14:paraId="5A91FDDE"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Good for friendship, marriage and business partners also.</w:t>
            </w:r>
          </w:p>
        </w:tc>
      </w:tr>
      <w:tr w:rsidR="004615CB" w14:paraId="3F0480E2" w14:textId="77777777" w:rsidTr="00BC5984">
        <w:trPr>
          <w:trHeight w:val="253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79D162AF"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lastRenderedPageBreak/>
              <w:t>3 / 4</w:t>
            </w:r>
          </w:p>
        </w:tc>
        <w:tc>
          <w:tcPr>
            <w:tcW w:w="8566" w:type="dxa"/>
            <w:tcBorders>
              <w:top w:val="nil"/>
              <w:left w:val="nil"/>
              <w:bottom w:val="single" w:sz="8" w:space="0" w:color="000000"/>
              <w:right w:val="single" w:sz="8" w:space="0" w:color="000000"/>
            </w:tcBorders>
            <w:shd w:val="clear" w:color="auto" w:fill="FFF2CC"/>
            <w:vAlign w:val="center"/>
          </w:tcPr>
          <w:p w14:paraId="70C3CBFB"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4 is ruled by Rahu.</w:t>
            </w:r>
          </w:p>
          <w:p w14:paraId="2275587E"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Both are not Friends.</w:t>
            </w:r>
          </w:p>
          <w:p w14:paraId="0AD09A71" w14:textId="7891B4DE"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If they enter into Business</w:t>
            </w:r>
            <w:ins w:id="3468" w:author="Sandhya T" w:date="2024-06-20T11:11:00Z" w16du:dateUtc="2024-06-20T05:41:00Z">
              <w:r w:rsidR="000454D7">
                <w:rPr>
                  <w:rFonts w:ascii="Aptos" w:eastAsia="Aptos" w:hAnsi="Aptos" w:cs="Aptos"/>
                  <w:b/>
                  <w:color w:val="CC3399"/>
                  <w:sz w:val="28"/>
                  <w:szCs w:val="28"/>
                </w:rPr>
                <w:t>,</w:t>
              </w:r>
            </w:ins>
            <w:r>
              <w:rPr>
                <w:rFonts w:ascii="Aptos" w:eastAsia="Aptos" w:hAnsi="Aptos" w:cs="Aptos"/>
                <w:b/>
                <w:color w:val="CC3399"/>
                <w:sz w:val="28"/>
                <w:szCs w:val="28"/>
              </w:rPr>
              <w:t xml:space="preserve"> Number 4 will be benefited and Number 3 will be in Loss.</w:t>
            </w:r>
          </w:p>
          <w:p w14:paraId="7FC18B28" w14:textId="31D1C2DA"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If the Number 3 </w:t>
            </w:r>
            <w:del w:id="3469" w:author="Sandhya T" w:date="2024-06-22T08:28:00Z" w16du:dateUtc="2024-06-22T02:58:00Z">
              <w:r w:rsidDel="00636EC1">
                <w:rPr>
                  <w:rFonts w:ascii="Aptos" w:eastAsia="Aptos" w:hAnsi="Aptos" w:cs="Aptos"/>
                  <w:b/>
                  <w:color w:val="CC3399"/>
                  <w:sz w:val="28"/>
                  <w:szCs w:val="28"/>
                </w:rPr>
                <w:delText xml:space="preserve">is </w:delText>
              </w:r>
            </w:del>
            <w:ins w:id="3470" w:author="Sandhya T" w:date="2024-06-22T08:28:00Z" w16du:dateUtc="2024-06-22T02:58:00Z">
              <w:r w:rsidR="00636EC1">
                <w:rPr>
                  <w:rFonts w:ascii="Aptos" w:eastAsia="Aptos" w:hAnsi="Aptos" w:cs="Aptos"/>
                  <w:b/>
                  <w:color w:val="CC3399"/>
                  <w:sz w:val="28"/>
                  <w:szCs w:val="28"/>
                </w:rPr>
                <w:t xml:space="preserve">are </w:t>
              </w:r>
            </w:ins>
            <w:r>
              <w:rPr>
                <w:rFonts w:ascii="Aptos" w:eastAsia="Aptos" w:hAnsi="Aptos" w:cs="Aptos"/>
                <w:b/>
                <w:color w:val="CC3399"/>
                <w:sz w:val="28"/>
                <w:szCs w:val="28"/>
              </w:rPr>
              <w:t>m</w:t>
            </w:r>
            <w:ins w:id="3471" w:author="Sandhya T" w:date="2024-06-22T08:28:00Z" w16du:dateUtc="2024-06-22T02:58:00Z">
              <w:r w:rsidR="00636EC1">
                <w:rPr>
                  <w:rFonts w:ascii="Aptos" w:eastAsia="Aptos" w:hAnsi="Aptos" w:cs="Aptos"/>
                  <w:b/>
                  <w:color w:val="CC3399"/>
                  <w:sz w:val="28"/>
                  <w:szCs w:val="28"/>
                </w:rPr>
                <w:t>e</w:t>
              </w:r>
            </w:ins>
            <w:del w:id="3472" w:author="Sandhya T" w:date="2024-06-22T08:17:00Z" w16du:dateUtc="2024-06-22T02:47:00Z">
              <w:r w:rsidDel="00B56925">
                <w:rPr>
                  <w:rFonts w:ascii="Aptos" w:eastAsia="Aptos" w:hAnsi="Aptos" w:cs="Aptos"/>
                  <w:b/>
                  <w:color w:val="CC3399"/>
                  <w:sz w:val="28"/>
                  <w:szCs w:val="28"/>
                </w:rPr>
                <w:delText>e</w:delText>
              </w:r>
            </w:del>
            <w:r>
              <w:rPr>
                <w:rFonts w:ascii="Aptos" w:eastAsia="Aptos" w:hAnsi="Aptos" w:cs="Aptos"/>
                <w:b/>
                <w:color w:val="CC3399"/>
                <w:sz w:val="28"/>
                <w:szCs w:val="28"/>
              </w:rPr>
              <w:t xml:space="preserve">n and Number 4 </w:t>
            </w:r>
            <w:del w:id="3473" w:author="Sandhya T" w:date="2024-06-22T08:28:00Z" w16du:dateUtc="2024-06-22T02:58:00Z">
              <w:r w:rsidDel="00636EC1">
                <w:rPr>
                  <w:rFonts w:ascii="Aptos" w:eastAsia="Aptos" w:hAnsi="Aptos" w:cs="Aptos"/>
                  <w:b/>
                  <w:color w:val="CC3399"/>
                  <w:sz w:val="28"/>
                  <w:szCs w:val="28"/>
                </w:rPr>
                <w:delText xml:space="preserve">is </w:delText>
              </w:r>
            </w:del>
            <w:ins w:id="3474" w:author="Sandhya T" w:date="2024-06-22T08:28:00Z" w16du:dateUtc="2024-06-22T02:58:00Z">
              <w:r w:rsidR="00636EC1">
                <w:rPr>
                  <w:rFonts w:ascii="Aptos" w:eastAsia="Aptos" w:hAnsi="Aptos" w:cs="Aptos"/>
                  <w:b/>
                  <w:color w:val="CC3399"/>
                  <w:sz w:val="28"/>
                  <w:szCs w:val="28"/>
                </w:rPr>
                <w:t xml:space="preserve">are </w:t>
              </w:r>
            </w:ins>
            <w:r>
              <w:rPr>
                <w:rFonts w:ascii="Aptos" w:eastAsia="Aptos" w:hAnsi="Aptos" w:cs="Aptos"/>
                <w:b/>
                <w:color w:val="CC3399"/>
                <w:sz w:val="28"/>
                <w:szCs w:val="28"/>
              </w:rPr>
              <w:t>wom</w:t>
            </w:r>
            <w:ins w:id="3475" w:author="Sandhya T" w:date="2024-06-22T08:28:00Z" w16du:dateUtc="2024-06-22T02:58:00Z">
              <w:r w:rsidR="00636EC1">
                <w:rPr>
                  <w:rFonts w:ascii="Aptos" w:eastAsia="Aptos" w:hAnsi="Aptos" w:cs="Aptos"/>
                  <w:b/>
                  <w:color w:val="CC3399"/>
                  <w:sz w:val="28"/>
                  <w:szCs w:val="28"/>
                </w:rPr>
                <w:t>e</w:t>
              </w:r>
            </w:ins>
            <w:del w:id="3476" w:author="Sandhya T" w:date="2024-06-22T08:17:00Z" w16du:dateUtc="2024-06-22T02:47:00Z">
              <w:r w:rsidDel="00B56925">
                <w:rPr>
                  <w:rFonts w:ascii="Aptos" w:eastAsia="Aptos" w:hAnsi="Aptos" w:cs="Aptos"/>
                  <w:b/>
                  <w:color w:val="CC3399"/>
                  <w:sz w:val="28"/>
                  <w:szCs w:val="28"/>
                </w:rPr>
                <w:delText>e</w:delText>
              </w:r>
            </w:del>
            <w:r>
              <w:rPr>
                <w:rFonts w:ascii="Aptos" w:eastAsia="Aptos" w:hAnsi="Aptos" w:cs="Aptos"/>
                <w:b/>
                <w:color w:val="CC3399"/>
                <w:sz w:val="28"/>
                <w:szCs w:val="28"/>
              </w:rPr>
              <w:t>n, marriage will be good, if reverse bad in marriage.</w:t>
            </w:r>
          </w:p>
        </w:tc>
      </w:tr>
      <w:tr w:rsidR="004615CB" w14:paraId="0A4F748A"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2AD1219D"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3 / 5</w:t>
            </w:r>
          </w:p>
        </w:tc>
        <w:tc>
          <w:tcPr>
            <w:tcW w:w="8566" w:type="dxa"/>
            <w:tcBorders>
              <w:top w:val="nil"/>
              <w:left w:val="nil"/>
              <w:bottom w:val="single" w:sz="8" w:space="0" w:color="000000"/>
              <w:right w:val="single" w:sz="8" w:space="0" w:color="000000"/>
            </w:tcBorders>
            <w:shd w:val="clear" w:color="auto" w:fill="D9E1F2"/>
            <w:vAlign w:val="center"/>
          </w:tcPr>
          <w:p w14:paraId="340350C3"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5 is ruled by Mercury.</w:t>
            </w:r>
          </w:p>
          <w:p w14:paraId="7E3E22AD"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not friends, but Jupiter is a neutral and universal helper, so it will help Number 5.</w:t>
            </w:r>
          </w:p>
          <w:p w14:paraId="30C53EE2"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5 are princesses and entertainers, Number 3 are happy, they both make good company.</w:t>
            </w:r>
          </w:p>
          <w:p w14:paraId="1A0A3DA5"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They follow traditional religion and free thinkers, they help each other.</w:t>
            </w:r>
          </w:p>
          <w:p w14:paraId="15EB98BE" w14:textId="6AB160CF"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Marriage can be beneficial, if Number 3 </w:t>
            </w:r>
            <w:del w:id="3477" w:author="Sandhya T" w:date="2024-06-22T08:28:00Z" w16du:dateUtc="2024-06-22T02:58:00Z">
              <w:r w:rsidDel="00636EC1">
                <w:rPr>
                  <w:rFonts w:ascii="Aptos" w:eastAsia="Aptos" w:hAnsi="Aptos" w:cs="Aptos"/>
                  <w:b/>
                  <w:color w:val="00B050"/>
                  <w:sz w:val="28"/>
                  <w:szCs w:val="28"/>
                </w:rPr>
                <w:delText xml:space="preserve">is </w:delText>
              </w:r>
            </w:del>
            <w:ins w:id="3478" w:author="Sandhya T" w:date="2024-06-22T08:28:00Z" w16du:dateUtc="2024-06-22T02:58:00Z">
              <w:r w:rsidR="00636EC1">
                <w:rPr>
                  <w:rFonts w:ascii="Aptos" w:eastAsia="Aptos" w:hAnsi="Aptos" w:cs="Aptos"/>
                  <w:b/>
                  <w:color w:val="00B050"/>
                  <w:sz w:val="28"/>
                  <w:szCs w:val="28"/>
                </w:rPr>
                <w:t xml:space="preserve">are </w:t>
              </w:r>
            </w:ins>
            <w:r>
              <w:rPr>
                <w:rFonts w:ascii="Aptos" w:eastAsia="Aptos" w:hAnsi="Aptos" w:cs="Aptos"/>
                <w:b/>
                <w:color w:val="00B050"/>
                <w:sz w:val="28"/>
                <w:szCs w:val="28"/>
              </w:rPr>
              <w:t>m</w:t>
            </w:r>
            <w:ins w:id="3479" w:author="Sandhya T" w:date="2024-06-22T08:28:00Z" w16du:dateUtc="2024-06-22T02:58:00Z">
              <w:r w:rsidR="00636EC1">
                <w:rPr>
                  <w:rFonts w:ascii="Aptos" w:eastAsia="Aptos" w:hAnsi="Aptos" w:cs="Aptos"/>
                  <w:b/>
                  <w:color w:val="00B050"/>
                  <w:sz w:val="28"/>
                  <w:szCs w:val="28"/>
                </w:rPr>
                <w:t>e</w:t>
              </w:r>
            </w:ins>
            <w:del w:id="3480" w:author="Sandhya T" w:date="2024-06-22T08:18:00Z" w16du:dateUtc="2024-06-22T02:48:00Z">
              <w:r w:rsidDel="00B56925">
                <w:rPr>
                  <w:rFonts w:ascii="Aptos" w:eastAsia="Aptos" w:hAnsi="Aptos" w:cs="Aptos"/>
                  <w:b/>
                  <w:color w:val="00B050"/>
                  <w:sz w:val="28"/>
                  <w:szCs w:val="28"/>
                </w:rPr>
                <w:delText>e</w:delText>
              </w:r>
            </w:del>
            <w:r>
              <w:rPr>
                <w:rFonts w:ascii="Aptos" w:eastAsia="Aptos" w:hAnsi="Aptos" w:cs="Aptos"/>
                <w:b/>
                <w:color w:val="00B050"/>
                <w:sz w:val="28"/>
                <w:szCs w:val="28"/>
              </w:rPr>
              <w:t xml:space="preserve">n and Number 5 </w:t>
            </w:r>
            <w:del w:id="3481" w:author="Sandhya T" w:date="2024-06-22T08:28:00Z" w16du:dateUtc="2024-06-22T02:58:00Z">
              <w:r w:rsidDel="00636EC1">
                <w:rPr>
                  <w:rFonts w:ascii="Aptos" w:eastAsia="Aptos" w:hAnsi="Aptos" w:cs="Aptos"/>
                  <w:b/>
                  <w:color w:val="00B050"/>
                  <w:sz w:val="28"/>
                  <w:szCs w:val="28"/>
                </w:rPr>
                <w:delText xml:space="preserve">is </w:delText>
              </w:r>
            </w:del>
            <w:ins w:id="3482" w:author="Sandhya T" w:date="2024-06-22T08:28:00Z" w16du:dateUtc="2024-06-22T02:58:00Z">
              <w:r w:rsidR="00636EC1">
                <w:rPr>
                  <w:rFonts w:ascii="Aptos" w:eastAsia="Aptos" w:hAnsi="Aptos" w:cs="Aptos"/>
                  <w:b/>
                  <w:color w:val="00B050"/>
                  <w:sz w:val="28"/>
                  <w:szCs w:val="28"/>
                </w:rPr>
                <w:t xml:space="preserve">are </w:t>
              </w:r>
            </w:ins>
            <w:r>
              <w:rPr>
                <w:rFonts w:ascii="Aptos" w:eastAsia="Aptos" w:hAnsi="Aptos" w:cs="Aptos"/>
                <w:b/>
                <w:color w:val="00B050"/>
                <w:sz w:val="28"/>
                <w:szCs w:val="28"/>
              </w:rPr>
              <w:t>wom</w:t>
            </w:r>
            <w:ins w:id="3483" w:author="Sandhya T" w:date="2024-06-22T08:29:00Z" w16du:dateUtc="2024-06-22T02:59:00Z">
              <w:r w:rsidR="00636EC1">
                <w:rPr>
                  <w:rFonts w:ascii="Aptos" w:eastAsia="Aptos" w:hAnsi="Aptos" w:cs="Aptos"/>
                  <w:b/>
                  <w:color w:val="00B050"/>
                  <w:sz w:val="28"/>
                  <w:szCs w:val="28"/>
                </w:rPr>
                <w:t>e</w:t>
              </w:r>
            </w:ins>
            <w:del w:id="3484" w:author="Sandhya T" w:date="2024-06-22T08:18:00Z" w16du:dateUtc="2024-06-22T02:48:00Z">
              <w:r w:rsidDel="00B56925">
                <w:rPr>
                  <w:rFonts w:ascii="Aptos" w:eastAsia="Aptos" w:hAnsi="Aptos" w:cs="Aptos"/>
                  <w:b/>
                  <w:color w:val="00B050"/>
                  <w:sz w:val="28"/>
                  <w:szCs w:val="28"/>
                </w:rPr>
                <w:delText>e</w:delText>
              </w:r>
            </w:del>
            <w:r>
              <w:rPr>
                <w:rFonts w:ascii="Aptos" w:eastAsia="Aptos" w:hAnsi="Aptos" w:cs="Aptos"/>
                <w:b/>
                <w:color w:val="00B050"/>
                <w:sz w:val="28"/>
                <w:szCs w:val="28"/>
              </w:rPr>
              <w:t>n.</w:t>
            </w:r>
          </w:p>
        </w:tc>
      </w:tr>
      <w:tr w:rsidR="004615CB" w14:paraId="34ED11A9"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25367880"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3 / 6</w:t>
            </w:r>
          </w:p>
        </w:tc>
        <w:tc>
          <w:tcPr>
            <w:tcW w:w="8566" w:type="dxa"/>
            <w:tcBorders>
              <w:top w:val="nil"/>
              <w:left w:val="nil"/>
              <w:bottom w:val="single" w:sz="8" w:space="0" w:color="000000"/>
              <w:right w:val="single" w:sz="8" w:space="0" w:color="000000"/>
            </w:tcBorders>
            <w:shd w:val="clear" w:color="auto" w:fill="FFF2CC"/>
            <w:vAlign w:val="center"/>
          </w:tcPr>
          <w:p w14:paraId="35B979FA"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6 is ruled by Venus.</w:t>
            </w:r>
          </w:p>
          <w:p w14:paraId="27893D7E"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Both are opposite characters.</w:t>
            </w:r>
          </w:p>
          <w:p w14:paraId="5708E429"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3 are disciplinaries and Number 6 are rule breakers.</w:t>
            </w:r>
          </w:p>
          <w:p w14:paraId="0B25ED7D"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3 is attracted to Number 6.</w:t>
            </w:r>
          </w:p>
          <w:p w14:paraId="491479CD"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Both are mutually beneficial in business partnership.</w:t>
            </w:r>
          </w:p>
          <w:p w14:paraId="31917973"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3 enjoys a good married life with Number 6.</w:t>
            </w:r>
          </w:p>
        </w:tc>
      </w:tr>
      <w:tr w:rsidR="004615CB" w14:paraId="0ECA4009"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05CB54EB"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3 / 7</w:t>
            </w:r>
          </w:p>
        </w:tc>
        <w:tc>
          <w:tcPr>
            <w:tcW w:w="8566" w:type="dxa"/>
            <w:tcBorders>
              <w:top w:val="nil"/>
              <w:left w:val="nil"/>
              <w:bottom w:val="single" w:sz="8" w:space="0" w:color="000000"/>
              <w:right w:val="single" w:sz="8" w:space="0" w:color="000000"/>
            </w:tcBorders>
            <w:shd w:val="clear" w:color="auto" w:fill="D9E1F2"/>
            <w:vAlign w:val="center"/>
          </w:tcPr>
          <w:p w14:paraId="64856AA6"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7 is ruled by Ketu.</w:t>
            </w:r>
          </w:p>
          <w:p w14:paraId="6D5953BE"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3 has a neutral attitude towards Number 7.</w:t>
            </w:r>
          </w:p>
          <w:p w14:paraId="16EEA061"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odd and dynamic numbers.</w:t>
            </w:r>
          </w:p>
          <w:p w14:paraId="5B8B628F"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independent thinkers, writers and teachers.</w:t>
            </w:r>
          </w:p>
          <w:p w14:paraId="0D50E011"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Thinking is not the same.</w:t>
            </w:r>
          </w:p>
          <w:p w14:paraId="72B0B707" w14:textId="2AA1D854" w:rsidR="004615CB" w:rsidRDefault="00B56925"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ins w:id="3485" w:author="Sandhya T" w:date="2024-06-22T08:19:00Z" w16du:dateUtc="2024-06-22T02:49:00Z">
              <w:r>
                <w:rPr>
                  <w:rFonts w:ascii="Aptos" w:eastAsia="Aptos" w:hAnsi="Aptos" w:cs="Aptos"/>
                  <w:b/>
                  <w:color w:val="00B050"/>
                  <w:sz w:val="28"/>
                  <w:szCs w:val="28"/>
                </w:rPr>
                <w:t xml:space="preserve">If </w:t>
              </w:r>
            </w:ins>
            <w:r w:rsidR="004615CB">
              <w:rPr>
                <w:rFonts w:ascii="Aptos" w:eastAsia="Aptos" w:hAnsi="Aptos" w:cs="Aptos"/>
                <w:b/>
                <w:color w:val="00B050"/>
                <w:sz w:val="28"/>
                <w:szCs w:val="28"/>
              </w:rPr>
              <w:t xml:space="preserve">Number 3 </w:t>
            </w:r>
            <w:del w:id="3486" w:author="Sandhya T" w:date="2024-06-22T08:29:00Z" w16du:dateUtc="2024-06-22T02:59:00Z">
              <w:r w:rsidR="004615CB" w:rsidDel="00636EC1">
                <w:rPr>
                  <w:rFonts w:ascii="Aptos" w:eastAsia="Aptos" w:hAnsi="Aptos" w:cs="Aptos"/>
                  <w:b/>
                  <w:color w:val="00B050"/>
                  <w:sz w:val="28"/>
                  <w:szCs w:val="28"/>
                </w:rPr>
                <w:delText xml:space="preserve">is </w:delText>
              </w:r>
            </w:del>
            <w:ins w:id="3487" w:author="Sandhya T" w:date="2024-06-22T08:29:00Z" w16du:dateUtc="2024-06-22T02:59:00Z">
              <w:r w:rsidR="00636EC1">
                <w:rPr>
                  <w:rFonts w:ascii="Aptos" w:eastAsia="Aptos" w:hAnsi="Aptos" w:cs="Aptos"/>
                  <w:b/>
                  <w:color w:val="00B050"/>
                  <w:sz w:val="28"/>
                  <w:szCs w:val="28"/>
                </w:rPr>
                <w:t xml:space="preserve">are </w:t>
              </w:r>
            </w:ins>
            <w:r w:rsidR="004615CB">
              <w:rPr>
                <w:rFonts w:ascii="Aptos" w:eastAsia="Aptos" w:hAnsi="Aptos" w:cs="Aptos"/>
                <w:b/>
                <w:color w:val="00B050"/>
                <w:sz w:val="28"/>
                <w:szCs w:val="28"/>
              </w:rPr>
              <w:t>m</w:t>
            </w:r>
            <w:ins w:id="3488" w:author="Sandhya T" w:date="2024-06-22T08:29:00Z" w16du:dateUtc="2024-06-22T02:59:00Z">
              <w:r w:rsidR="00636EC1">
                <w:rPr>
                  <w:rFonts w:ascii="Aptos" w:eastAsia="Aptos" w:hAnsi="Aptos" w:cs="Aptos"/>
                  <w:b/>
                  <w:color w:val="00B050"/>
                  <w:sz w:val="28"/>
                  <w:szCs w:val="28"/>
                </w:rPr>
                <w:t>e</w:t>
              </w:r>
            </w:ins>
            <w:del w:id="3489" w:author="Sandhya T" w:date="2024-06-22T08:19:00Z" w16du:dateUtc="2024-06-22T02:49:00Z">
              <w:r w:rsidR="004615CB" w:rsidDel="00B56925">
                <w:rPr>
                  <w:rFonts w:ascii="Aptos" w:eastAsia="Aptos" w:hAnsi="Aptos" w:cs="Aptos"/>
                  <w:b/>
                  <w:color w:val="00B050"/>
                  <w:sz w:val="28"/>
                  <w:szCs w:val="28"/>
                </w:rPr>
                <w:delText>e</w:delText>
              </w:r>
            </w:del>
            <w:r w:rsidR="004615CB">
              <w:rPr>
                <w:rFonts w:ascii="Aptos" w:eastAsia="Aptos" w:hAnsi="Aptos" w:cs="Aptos"/>
                <w:b/>
                <w:color w:val="00B050"/>
                <w:sz w:val="28"/>
                <w:szCs w:val="28"/>
              </w:rPr>
              <w:t xml:space="preserve">n and Number 7 </w:t>
            </w:r>
            <w:del w:id="3490" w:author="Sandhya T" w:date="2024-06-22T08:29:00Z" w16du:dateUtc="2024-06-22T02:59:00Z">
              <w:r w:rsidR="004615CB" w:rsidDel="00636EC1">
                <w:rPr>
                  <w:rFonts w:ascii="Aptos" w:eastAsia="Aptos" w:hAnsi="Aptos" w:cs="Aptos"/>
                  <w:b/>
                  <w:color w:val="00B050"/>
                  <w:sz w:val="28"/>
                  <w:szCs w:val="28"/>
                </w:rPr>
                <w:delText xml:space="preserve">is </w:delText>
              </w:r>
            </w:del>
            <w:ins w:id="3491" w:author="Sandhya T" w:date="2024-06-22T08:29:00Z" w16du:dateUtc="2024-06-22T02:59:00Z">
              <w:r w:rsidR="00636EC1">
                <w:rPr>
                  <w:rFonts w:ascii="Aptos" w:eastAsia="Aptos" w:hAnsi="Aptos" w:cs="Aptos"/>
                  <w:b/>
                  <w:color w:val="00B050"/>
                  <w:sz w:val="28"/>
                  <w:szCs w:val="28"/>
                </w:rPr>
                <w:t xml:space="preserve">are </w:t>
              </w:r>
            </w:ins>
            <w:r w:rsidR="004615CB">
              <w:rPr>
                <w:rFonts w:ascii="Aptos" w:eastAsia="Aptos" w:hAnsi="Aptos" w:cs="Aptos"/>
                <w:b/>
                <w:color w:val="00B050"/>
                <w:sz w:val="28"/>
                <w:szCs w:val="28"/>
              </w:rPr>
              <w:t>wom</w:t>
            </w:r>
            <w:ins w:id="3492" w:author="Sandhya T" w:date="2024-06-22T08:29:00Z" w16du:dateUtc="2024-06-22T02:59:00Z">
              <w:r w:rsidR="00636EC1">
                <w:rPr>
                  <w:rFonts w:ascii="Aptos" w:eastAsia="Aptos" w:hAnsi="Aptos" w:cs="Aptos"/>
                  <w:b/>
                  <w:color w:val="00B050"/>
                  <w:sz w:val="28"/>
                  <w:szCs w:val="28"/>
                </w:rPr>
                <w:t>e</w:t>
              </w:r>
            </w:ins>
            <w:del w:id="3493" w:author="Sandhya T" w:date="2024-06-22T08:19:00Z" w16du:dateUtc="2024-06-22T02:49:00Z">
              <w:r w:rsidR="004615CB" w:rsidDel="00B56925">
                <w:rPr>
                  <w:rFonts w:ascii="Aptos" w:eastAsia="Aptos" w:hAnsi="Aptos" w:cs="Aptos"/>
                  <w:b/>
                  <w:color w:val="00B050"/>
                  <w:sz w:val="28"/>
                  <w:szCs w:val="28"/>
                </w:rPr>
                <w:delText>e</w:delText>
              </w:r>
            </w:del>
            <w:r w:rsidR="004615CB">
              <w:rPr>
                <w:rFonts w:ascii="Aptos" w:eastAsia="Aptos" w:hAnsi="Aptos" w:cs="Aptos"/>
                <w:b/>
                <w:color w:val="00B050"/>
                <w:sz w:val="28"/>
                <w:szCs w:val="28"/>
              </w:rPr>
              <w:t>n, marriage relationships will be good.</w:t>
            </w:r>
          </w:p>
          <w:p w14:paraId="006A72FF" w14:textId="1C8E14AB"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7 is wom</w:t>
            </w:r>
            <w:ins w:id="3494" w:author="Sandhya T" w:date="2024-06-22T08:20:00Z" w16du:dateUtc="2024-06-22T02:50:00Z">
              <w:r w:rsidR="00B56925">
                <w:rPr>
                  <w:rFonts w:ascii="Aptos" w:eastAsia="Aptos" w:hAnsi="Aptos" w:cs="Aptos"/>
                  <w:b/>
                  <w:color w:val="00B050"/>
                  <w:sz w:val="28"/>
                  <w:szCs w:val="28"/>
                </w:rPr>
                <w:t>a</w:t>
              </w:r>
            </w:ins>
            <w:del w:id="3495" w:author="Sandhya T" w:date="2024-06-22T08:20:00Z" w16du:dateUtc="2024-06-22T02:50:00Z">
              <w:r w:rsidDel="00B56925">
                <w:rPr>
                  <w:rFonts w:ascii="Aptos" w:eastAsia="Aptos" w:hAnsi="Aptos" w:cs="Aptos"/>
                  <w:b/>
                  <w:color w:val="00B050"/>
                  <w:sz w:val="28"/>
                  <w:szCs w:val="28"/>
                </w:rPr>
                <w:delText>e</w:delText>
              </w:r>
            </w:del>
            <w:r>
              <w:rPr>
                <w:rFonts w:ascii="Aptos" w:eastAsia="Aptos" w:hAnsi="Aptos" w:cs="Aptos"/>
                <w:b/>
                <w:color w:val="00B050"/>
                <w:sz w:val="28"/>
                <w:szCs w:val="28"/>
              </w:rPr>
              <w:t>n and Number 3 is m</w:t>
            </w:r>
            <w:ins w:id="3496" w:author="Sandhya T" w:date="2024-06-22T08:20:00Z" w16du:dateUtc="2024-06-22T02:50:00Z">
              <w:r w:rsidR="00B56925">
                <w:rPr>
                  <w:rFonts w:ascii="Aptos" w:eastAsia="Aptos" w:hAnsi="Aptos" w:cs="Aptos"/>
                  <w:b/>
                  <w:color w:val="00B050"/>
                  <w:sz w:val="28"/>
                  <w:szCs w:val="28"/>
                </w:rPr>
                <w:t>a</w:t>
              </w:r>
            </w:ins>
            <w:del w:id="3497" w:author="Sandhya T" w:date="2024-06-22T08:20:00Z" w16du:dateUtc="2024-06-22T02:50:00Z">
              <w:r w:rsidDel="00B56925">
                <w:rPr>
                  <w:rFonts w:ascii="Aptos" w:eastAsia="Aptos" w:hAnsi="Aptos" w:cs="Aptos"/>
                  <w:b/>
                  <w:color w:val="00B050"/>
                  <w:sz w:val="28"/>
                  <w:szCs w:val="28"/>
                </w:rPr>
                <w:delText>e</w:delText>
              </w:r>
            </w:del>
            <w:r>
              <w:rPr>
                <w:rFonts w:ascii="Aptos" w:eastAsia="Aptos" w:hAnsi="Aptos" w:cs="Aptos"/>
                <w:b/>
                <w:color w:val="00B050"/>
                <w:sz w:val="28"/>
                <w:szCs w:val="28"/>
              </w:rPr>
              <w:t>n</w:t>
            </w:r>
            <w:ins w:id="3498" w:author="Sandhya T" w:date="2024-06-22T08:20:00Z" w16du:dateUtc="2024-06-22T02:50:00Z">
              <w:r w:rsidR="00B56925">
                <w:rPr>
                  <w:rFonts w:ascii="Aptos" w:eastAsia="Aptos" w:hAnsi="Aptos" w:cs="Aptos"/>
                  <w:b/>
                  <w:color w:val="00B050"/>
                  <w:sz w:val="28"/>
                  <w:szCs w:val="28"/>
                </w:rPr>
                <w:t>,</w:t>
              </w:r>
            </w:ins>
            <w:del w:id="3499" w:author="Sandhya T" w:date="2024-06-22T08:20:00Z" w16du:dateUtc="2024-06-22T02:50:00Z">
              <w:r w:rsidDel="00B56925">
                <w:rPr>
                  <w:rFonts w:ascii="Aptos" w:eastAsia="Aptos" w:hAnsi="Aptos" w:cs="Aptos"/>
                  <w:b/>
                  <w:color w:val="00B050"/>
                  <w:sz w:val="28"/>
                  <w:szCs w:val="28"/>
                </w:rPr>
                <w:delText>.</w:delText>
              </w:r>
            </w:del>
            <w:r>
              <w:rPr>
                <w:rFonts w:ascii="Aptos" w:eastAsia="Aptos" w:hAnsi="Aptos" w:cs="Aptos"/>
                <w:b/>
                <w:color w:val="00B050"/>
                <w:sz w:val="28"/>
                <w:szCs w:val="28"/>
              </w:rPr>
              <w:t xml:space="preserve"> </w:t>
            </w:r>
            <w:ins w:id="3500" w:author="Sandhya T" w:date="2024-06-22T08:20:00Z" w16du:dateUtc="2024-06-22T02:50:00Z">
              <w:r w:rsidR="00B56925">
                <w:rPr>
                  <w:rFonts w:ascii="Aptos" w:eastAsia="Aptos" w:hAnsi="Aptos" w:cs="Aptos"/>
                  <w:b/>
                  <w:color w:val="00B050"/>
                  <w:sz w:val="28"/>
                  <w:szCs w:val="28"/>
                </w:rPr>
                <w:t>a</w:t>
              </w:r>
            </w:ins>
            <w:del w:id="3501" w:author="Sandhya T" w:date="2024-06-22T08:20:00Z" w16du:dateUtc="2024-06-22T02:50:00Z">
              <w:r w:rsidDel="00B56925">
                <w:rPr>
                  <w:rFonts w:ascii="Aptos" w:eastAsia="Aptos" w:hAnsi="Aptos" w:cs="Aptos"/>
                  <w:b/>
                  <w:color w:val="00B050"/>
                  <w:sz w:val="28"/>
                  <w:szCs w:val="28"/>
                </w:rPr>
                <w:delText>A</w:delText>
              </w:r>
            </w:del>
            <w:r>
              <w:rPr>
                <w:rFonts w:ascii="Aptos" w:eastAsia="Aptos" w:hAnsi="Aptos" w:cs="Aptos"/>
                <w:b/>
                <w:color w:val="00B050"/>
                <w:sz w:val="28"/>
                <w:szCs w:val="28"/>
              </w:rPr>
              <w:t>t the beginning of married life</w:t>
            </w:r>
            <w:ins w:id="3502" w:author="Sandhya T" w:date="2024-06-22T08:21:00Z" w16du:dateUtc="2024-06-22T02:51:00Z">
              <w:r w:rsidR="00B56925">
                <w:rPr>
                  <w:rFonts w:ascii="Aptos" w:eastAsia="Aptos" w:hAnsi="Aptos" w:cs="Aptos"/>
                  <w:b/>
                  <w:color w:val="00B050"/>
                  <w:sz w:val="28"/>
                  <w:szCs w:val="28"/>
                </w:rPr>
                <w:t>,</w:t>
              </w:r>
            </w:ins>
            <w:r>
              <w:rPr>
                <w:rFonts w:ascii="Aptos" w:eastAsia="Aptos" w:hAnsi="Aptos" w:cs="Aptos"/>
                <w:b/>
                <w:color w:val="00B050"/>
                <w:sz w:val="28"/>
                <w:szCs w:val="28"/>
              </w:rPr>
              <w:t xml:space="preserve"> </w:t>
            </w:r>
            <w:ins w:id="3503" w:author="Sandhya T" w:date="2024-06-22T08:20:00Z" w16du:dateUtc="2024-06-22T02:50:00Z">
              <w:r w:rsidR="00B56925">
                <w:rPr>
                  <w:rFonts w:ascii="Aptos" w:eastAsia="Aptos" w:hAnsi="Aptos" w:cs="Aptos"/>
                  <w:b/>
                  <w:color w:val="00B050"/>
                  <w:sz w:val="28"/>
                  <w:szCs w:val="28"/>
                </w:rPr>
                <w:t>th</w:t>
              </w:r>
            </w:ins>
            <w:ins w:id="3504" w:author="Sandhya T" w:date="2024-06-22T08:21:00Z" w16du:dateUtc="2024-06-22T02:51:00Z">
              <w:r w:rsidR="00B56925">
                <w:rPr>
                  <w:rFonts w:ascii="Aptos" w:eastAsia="Aptos" w:hAnsi="Aptos" w:cs="Aptos"/>
                  <w:b/>
                  <w:color w:val="00B050"/>
                  <w:sz w:val="28"/>
                  <w:szCs w:val="28"/>
                </w:rPr>
                <w:t>e</w:t>
              </w:r>
            </w:ins>
            <w:ins w:id="3505" w:author="Sandhya T" w:date="2024-06-22T08:20:00Z" w16du:dateUtc="2024-06-22T02:50:00Z">
              <w:r w:rsidR="00B56925">
                <w:rPr>
                  <w:rFonts w:ascii="Aptos" w:eastAsia="Aptos" w:hAnsi="Aptos" w:cs="Aptos"/>
                  <w:b/>
                  <w:color w:val="00B050"/>
                  <w:sz w:val="28"/>
                  <w:szCs w:val="28"/>
                </w:rPr>
                <w:t xml:space="preserve"> </w:t>
              </w:r>
            </w:ins>
            <w:r>
              <w:rPr>
                <w:rFonts w:ascii="Aptos" w:eastAsia="Aptos" w:hAnsi="Aptos" w:cs="Aptos"/>
                <w:b/>
                <w:color w:val="00B050"/>
                <w:sz w:val="28"/>
                <w:szCs w:val="28"/>
              </w:rPr>
              <w:t>wom</w:t>
            </w:r>
            <w:ins w:id="3506" w:author="Sandhya T" w:date="2024-06-22T08:20:00Z" w16du:dateUtc="2024-06-22T02:50:00Z">
              <w:r w:rsidR="00B56925">
                <w:rPr>
                  <w:rFonts w:ascii="Aptos" w:eastAsia="Aptos" w:hAnsi="Aptos" w:cs="Aptos"/>
                  <w:b/>
                  <w:color w:val="00B050"/>
                  <w:sz w:val="28"/>
                  <w:szCs w:val="28"/>
                </w:rPr>
                <w:t>a</w:t>
              </w:r>
            </w:ins>
            <w:del w:id="3507" w:author="Sandhya T" w:date="2024-06-22T08:20:00Z" w16du:dateUtc="2024-06-22T02:50:00Z">
              <w:r w:rsidDel="00B56925">
                <w:rPr>
                  <w:rFonts w:ascii="Aptos" w:eastAsia="Aptos" w:hAnsi="Aptos" w:cs="Aptos"/>
                  <w:b/>
                  <w:color w:val="00B050"/>
                  <w:sz w:val="28"/>
                  <w:szCs w:val="28"/>
                </w:rPr>
                <w:delText>e</w:delText>
              </w:r>
            </w:del>
            <w:r>
              <w:rPr>
                <w:rFonts w:ascii="Aptos" w:eastAsia="Aptos" w:hAnsi="Aptos" w:cs="Aptos"/>
                <w:b/>
                <w:color w:val="00B050"/>
                <w:sz w:val="28"/>
                <w:szCs w:val="28"/>
              </w:rPr>
              <w:t>n will face difficulties, but later on the marriage will be good</w:t>
            </w:r>
            <w:ins w:id="3508" w:author="Sandhya T" w:date="2024-06-22T08:20:00Z" w16du:dateUtc="2024-06-22T02:50:00Z">
              <w:r w:rsidR="00B56925">
                <w:rPr>
                  <w:rFonts w:ascii="Aptos" w:eastAsia="Aptos" w:hAnsi="Aptos" w:cs="Aptos"/>
                  <w:b/>
                  <w:color w:val="00B050"/>
                  <w:sz w:val="28"/>
                  <w:szCs w:val="28"/>
                </w:rPr>
                <w:t>.</w:t>
              </w:r>
            </w:ins>
            <w:del w:id="3509" w:author="Sandhya T" w:date="2024-06-22T08:20:00Z" w16du:dateUtc="2024-06-22T02:50:00Z">
              <w:r w:rsidDel="00B56925">
                <w:rPr>
                  <w:rFonts w:ascii="Aptos" w:eastAsia="Aptos" w:hAnsi="Aptos" w:cs="Aptos"/>
                  <w:b/>
                  <w:color w:val="00B050"/>
                  <w:sz w:val="28"/>
                  <w:szCs w:val="28"/>
                </w:rPr>
                <w:delText>.</w:delText>
              </w:r>
            </w:del>
          </w:p>
        </w:tc>
      </w:tr>
      <w:tr w:rsidR="004615CB" w14:paraId="0690C146" w14:textId="77777777" w:rsidTr="00971B50">
        <w:tblPrEx>
          <w:tblW w:w="9890" w:type="dxa"/>
          <w:tblLayout w:type="fixed"/>
          <w:tblLook w:val="0400" w:firstRow="0" w:lastRow="0" w:firstColumn="0" w:lastColumn="0" w:noHBand="0" w:noVBand="1"/>
          <w:tblPrExChange w:id="3510" w:author="Sandhya T" w:date="2024-06-22T09:50:00Z" w16du:dateUtc="2024-06-22T04:20:00Z">
            <w:tblPrEx>
              <w:tblW w:w="9890" w:type="dxa"/>
              <w:tblLayout w:type="fixed"/>
              <w:tblLook w:val="0400" w:firstRow="0" w:lastRow="0" w:firstColumn="0" w:lastColumn="0" w:noHBand="0" w:noVBand="1"/>
            </w:tblPrEx>
          </w:tblPrExChange>
        </w:tblPrEx>
        <w:trPr>
          <w:trHeight w:val="790"/>
          <w:trPrChange w:id="3511" w:author="Sandhya T" w:date="2024-06-22T09:50:00Z" w16du:dateUtc="2024-06-22T04:20:00Z">
            <w:trPr>
              <w:gridAfter w:val="0"/>
              <w:trHeight w:val="1452"/>
            </w:trPr>
          </w:trPrChange>
        </w:trPr>
        <w:tc>
          <w:tcPr>
            <w:tcW w:w="1324" w:type="dxa"/>
            <w:tcBorders>
              <w:top w:val="nil"/>
              <w:left w:val="single" w:sz="8" w:space="0" w:color="000000"/>
              <w:bottom w:val="single" w:sz="8" w:space="0" w:color="000000"/>
              <w:right w:val="single" w:sz="8" w:space="0" w:color="000000"/>
            </w:tcBorders>
            <w:shd w:val="clear" w:color="auto" w:fill="FFF2CC"/>
            <w:vAlign w:val="center"/>
            <w:tcPrChange w:id="3512" w:author="Sandhya T" w:date="2024-06-22T09:50:00Z" w16du:dateUtc="2024-06-22T04:20:00Z">
              <w:tcPr>
                <w:tcW w:w="1324" w:type="dxa"/>
                <w:gridSpan w:val="2"/>
                <w:tcBorders>
                  <w:top w:val="nil"/>
                  <w:left w:val="single" w:sz="8" w:space="0" w:color="000000"/>
                  <w:bottom w:val="single" w:sz="8" w:space="0" w:color="000000"/>
                  <w:right w:val="single" w:sz="8" w:space="0" w:color="000000"/>
                </w:tcBorders>
                <w:shd w:val="clear" w:color="auto" w:fill="FFF2CC"/>
                <w:vAlign w:val="center"/>
              </w:tcPr>
            </w:tcPrChange>
          </w:tcPr>
          <w:p w14:paraId="000750DF"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3 / 8</w:t>
            </w:r>
          </w:p>
        </w:tc>
        <w:tc>
          <w:tcPr>
            <w:tcW w:w="8566" w:type="dxa"/>
            <w:tcBorders>
              <w:top w:val="nil"/>
              <w:left w:val="nil"/>
              <w:bottom w:val="single" w:sz="8" w:space="0" w:color="000000"/>
              <w:right w:val="single" w:sz="8" w:space="0" w:color="000000"/>
            </w:tcBorders>
            <w:shd w:val="clear" w:color="auto" w:fill="FFF2CC"/>
            <w:vAlign w:val="center"/>
            <w:tcPrChange w:id="3513" w:author="Sandhya T" w:date="2024-06-22T09:50:00Z" w16du:dateUtc="2024-06-22T04:20:00Z">
              <w:tcPr>
                <w:tcW w:w="8566" w:type="dxa"/>
                <w:gridSpan w:val="2"/>
                <w:tcBorders>
                  <w:top w:val="nil"/>
                  <w:left w:val="nil"/>
                  <w:bottom w:val="single" w:sz="8" w:space="0" w:color="000000"/>
                  <w:right w:val="single" w:sz="8" w:space="0" w:color="000000"/>
                </w:tcBorders>
                <w:shd w:val="clear" w:color="auto" w:fill="FFF2CC"/>
                <w:vAlign w:val="center"/>
              </w:tcPr>
            </w:tcPrChange>
          </w:tcPr>
          <w:p w14:paraId="33B63173"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is ruled by Saturn.</w:t>
            </w:r>
          </w:p>
          <w:p w14:paraId="6F93CDF9"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Neutral relationship.</w:t>
            </w:r>
          </w:p>
          <w:p w14:paraId="1451BA57"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8 will struggle in life, but does not take any help from others, but they are powerful and succeed after more effort.</w:t>
            </w:r>
          </w:p>
          <w:p w14:paraId="1E6654A1"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lastRenderedPageBreak/>
              <w:t>They do not benefit from married life for a long time.</w:t>
            </w:r>
          </w:p>
          <w:p w14:paraId="56C960BB"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Not good for business or life partnership.</w:t>
            </w:r>
          </w:p>
        </w:tc>
      </w:tr>
      <w:tr w:rsidR="004615CB" w14:paraId="64D65FC3"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7A535E03"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lastRenderedPageBreak/>
              <w:t>3 / 9</w:t>
            </w:r>
          </w:p>
        </w:tc>
        <w:tc>
          <w:tcPr>
            <w:tcW w:w="8566" w:type="dxa"/>
            <w:tcBorders>
              <w:top w:val="nil"/>
              <w:left w:val="nil"/>
              <w:bottom w:val="single" w:sz="8" w:space="0" w:color="000000"/>
              <w:right w:val="single" w:sz="8" w:space="0" w:color="000000"/>
            </w:tcBorders>
            <w:shd w:val="clear" w:color="auto" w:fill="D9E1F2"/>
            <w:vAlign w:val="center"/>
          </w:tcPr>
          <w:p w14:paraId="6B4A9325"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9 is ruled by Mars.</w:t>
            </w:r>
          </w:p>
          <w:p w14:paraId="26FBEE99"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Friendly nature.</w:t>
            </w:r>
          </w:p>
          <w:p w14:paraId="29FD3CA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Hard workers, team workers, success in life.</w:t>
            </w:r>
          </w:p>
          <w:p w14:paraId="730D6B32"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Good for business and life partnership.</w:t>
            </w:r>
          </w:p>
        </w:tc>
      </w:tr>
    </w:tbl>
    <w:p w14:paraId="0F24ACC3" w14:textId="77777777" w:rsidR="004615CB" w:rsidRDefault="004615CB" w:rsidP="004615CB">
      <w:pPr>
        <w:ind w:firstLine="720"/>
        <w:rPr>
          <w:rFonts w:ascii="Arial" w:eastAsia="Arial" w:hAnsi="Arial" w:cs="Arial"/>
        </w:rPr>
      </w:pPr>
    </w:p>
    <w:p w14:paraId="2F392F24" w14:textId="212B58C2" w:rsidR="009D411F" w:rsidRPr="009D411F" w:rsidRDefault="009D411F" w:rsidP="009D411F">
      <w:pPr>
        <w:ind w:firstLine="720"/>
        <w:jc w:val="center"/>
        <w:rPr>
          <w:rFonts w:ascii="Arial Rounded MT Bold" w:eastAsia="Arial" w:hAnsi="Arial Rounded MT Bold" w:cs="Arial"/>
          <w:color w:val="004F88"/>
          <w:sz w:val="28"/>
          <w:szCs w:val="28"/>
        </w:rPr>
      </w:pPr>
      <w:r w:rsidRPr="009D411F">
        <w:rPr>
          <w:rFonts w:ascii="Arial Rounded MT Bold" w:eastAsia="Arial" w:hAnsi="Arial Rounded MT Bold" w:cs="Arial"/>
          <w:color w:val="004F88"/>
          <w:sz w:val="28"/>
          <w:szCs w:val="28"/>
        </w:rPr>
        <w:t xml:space="preserve">NUMBER </w:t>
      </w:r>
      <w:r>
        <w:rPr>
          <w:rFonts w:ascii="Arial Rounded MT Bold" w:eastAsia="Arial" w:hAnsi="Arial Rounded MT Bold" w:cs="Arial"/>
          <w:color w:val="004F88"/>
          <w:sz w:val="28"/>
          <w:szCs w:val="28"/>
        </w:rPr>
        <w:t>4</w:t>
      </w:r>
      <w:r w:rsidRPr="009D411F">
        <w:rPr>
          <w:rFonts w:ascii="Arial Rounded MT Bold" w:eastAsia="Arial" w:hAnsi="Arial Rounded MT Bold" w:cs="Arial"/>
          <w:color w:val="004F88"/>
          <w:sz w:val="28"/>
          <w:szCs w:val="28"/>
        </w:rPr>
        <w:t xml:space="preserve"> SERIES</w:t>
      </w:r>
    </w:p>
    <w:p w14:paraId="0D045E0E" w14:textId="6D3BEE7D" w:rsidR="004615CB" w:rsidRDefault="004615CB" w:rsidP="004615CB">
      <w:pPr>
        <w:ind w:firstLine="720"/>
        <w:rPr>
          <w:rFonts w:ascii="Arial" w:eastAsia="Arial" w:hAnsi="Arial" w:cs="Arial"/>
        </w:rPr>
      </w:pPr>
    </w:p>
    <w:tbl>
      <w:tblPr>
        <w:tblW w:w="9890" w:type="dxa"/>
        <w:tblLayout w:type="fixed"/>
        <w:tblLook w:val="0400" w:firstRow="0" w:lastRow="0" w:firstColumn="0" w:lastColumn="0" w:noHBand="0" w:noVBand="1"/>
      </w:tblPr>
      <w:tblGrid>
        <w:gridCol w:w="1324"/>
        <w:gridCol w:w="8566"/>
      </w:tblGrid>
      <w:tr w:rsidR="004615CB" w14:paraId="0BAEA168" w14:textId="77777777" w:rsidTr="00BC5984">
        <w:trPr>
          <w:trHeight w:val="1488"/>
        </w:trPr>
        <w:tc>
          <w:tcPr>
            <w:tcW w:w="1324" w:type="dxa"/>
            <w:tcBorders>
              <w:top w:val="single" w:sz="8" w:space="0" w:color="000000"/>
              <w:left w:val="single" w:sz="8" w:space="0" w:color="000000"/>
              <w:bottom w:val="single" w:sz="8" w:space="0" w:color="000000"/>
              <w:right w:val="single" w:sz="8" w:space="0" w:color="000000"/>
            </w:tcBorders>
            <w:shd w:val="clear" w:color="auto" w:fill="FF99FF"/>
            <w:vAlign w:val="center"/>
          </w:tcPr>
          <w:p w14:paraId="7B98EED0" w14:textId="77777777" w:rsidR="004615CB" w:rsidRDefault="004615CB"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 xml:space="preserve">NUMBER </w:t>
            </w:r>
          </w:p>
        </w:tc>
        <w:tc>
          <w:tcPr>
            <w:tcW w:w="8566" w:type="dxa"/>
            <w:tcBorders>
              <w:top w:val="single" w:sz="8" w:space="0" w:color="000000"/>
              <w:left w:val="nil"/>
              <w:bottom w:val="single" w:sz="8" w:space="0" w:color="000000"/>
              <w:right w:val="single" w:sz="8" w:space="0" w:color="000000"/>
            </w:tcBorders>
            <w:shd w:val="clear" w:color="auto" w:fill="FF99FF"/>
            <w:vAlign w:val="center"/>
          </w:tcPr>
          <w:p w14:paraId="350E9674" w14:textId="77777777" w:rsidR="004615CB" w:rsidRDefault="004615CB"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DESCRIPTION</w:t>
            </w:r>
          </w:p>
        </w:tc>
      </w:tr>
      <w:tr w:rsidR="004615CB" w14:paraId="128D7591"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4572CE46"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4 / 1</w:t>
            </w:r>
          </w:p>
        </w:tc>
        <w:tc>
          <w:tcPr>
            <w:tcW w:w="8566" w:type="dxa"/>
            <w:tcBorders>
              <w:top w:val="nil"/>
              <w:left w:val="nil"/>
              <w:bottom w:val="single" w:sz="8" w:space="0" w:color="000000"/>
              <w:right w:val="single" w:sz="8" w:space="0" w:color="000000"/>
            </w:tcBorders>
            <w:shd w:val="clear" w:color="auto" w:fill="D9E1F2"/>
            <w:vAlign w:val="center"/>
          </w:tcPr>
          <w:p w14:paraId="606035CF"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1 is ruled by the Sun.</w:t>
            </w:r>
          </w:p>
          <w:p w14:paraId="65FD32FE"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enemies.</w:t>
            </w:r>
          </w:p>
          <w:p w14:paraId="3D9A3096"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But opposite poles attract each other.</w:t>
            </w:r>
          </w:p>
          <w:p w14:paraId="5F46BD10"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Their friendship will be beneficial.</w:t>
            </w:r>
          </w:p>
          <w:p w14:paraId="37CFEF19"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practical, hardworking, and interested in politics.</w:t>
            </w:r>
          </w:p>
          <w:p w14:paraId="3F145538"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4 are not fortunate in domestic life, but Number 1 will make them fortunate.</w:t>
            </w:r>
          </w:p>
          <w:p w14:paraId="0A161598"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1 is beneficial in business for Number 4.</w:t>
            </w:r>
          </w:p>
          <w:p w14:paraId="0C47304E" w14:textId="1A258134"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Number 4 can select Number </w:t>
            </w:r>
            <w:del w:id="3514" w:author="Sandhya T" w:date="2024-06-22T08:22:00Z" w16du:dateUtc="2024-06-22T02:52:00Z">
              <w:r w:rsidDel="00636EC1">
                <w:rPr>
                  <w:rFonts w:ascii="Aptos" w:eastAsia="Aptos" w:hAnsi="Aptos" w:cs="Aptos"/>
                  <w:b/>
                  <w:color w:val="00B050"/>
                  <w:sz w:val="28"/>
                  <w:szCs w:val="28"/>
                </w:rPr>
                <w:delText xml:space="preserve">one </w:delText>
              </w:r>
            </w:del>
            <w:ins w:id="3515" w:author="Sandhya T" w:date="2024-06-22T08:22:00Z" w16du:dateUtc="2024-06-22T02:52:00Z">
              <w:r w:rsidR="00636EC1">
                <w:rPr>
                  <w:rFonts w:ascii="Aptos" w:eastAsia="Aptos" w:hAnsi="Aptos" w:cs="Aptos"/>
                  <w:b/>
                  <w:color w:val="00B050"/>
                  <w:sz w:val="28"/>
                  <w:szCs w:val="28"/>
                </w:rPr>
                <w:t xml:space="preserve">1 </w:t>
              </w:r>
            </w:ins>
            <w:r>
              <w:rPr>
                <w:rFonts w:ascii="Aptos" w:eastAsia="Aptos" w:hAnsi="Aptos" w:cs="Aptos"/>
                <w:b/>
                <w:color w:val="00B050"/>
                <w:sz w:val="28"/>
                <w:szCs w:val="28"/>
              </w:rPr>
              <w:t>for any kind of relationship, job interview date or registration date.</w:t>
            </w:r>
          </w:p>
          <w:p w14:paraId="2214C9C6"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helpful to society, to help others.</w:t>
            </w:r>
          </w:p>
        </w:tc>
      </w:tr>
      <w:tr w:rsidR="004615CB" w14:paraId="30F03989"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57E3FDD6" w14:textId="77777777" w:rsidR="004615CB" w:rsidRDefault="004615CB"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xml:space="preserve">   4 / 2</w:t>
            </w:r>
          </w:p>
        </w:tc>
        <w:tc>
          <w:tcPr>
            <w:tcW w:w="8566" w:type="dxa"/>
            <w:tcBorders>
              <w:top w:val="nil"/>
              <w:left w:val="nil"/>
              <w:bottom w:val="single" w:sz="8" w:space="0" w:color="000000"/>
              <w:right w:val="single" w:sz="8" w:space="0" w:color="000000"/>
            </w:tcBorders>
            <w:shd w:val="clear" w:color="auto" w:fill="FFF2CC"/>
            <w:vAlign w:val="center"/>
          </w:tcPr>
          <w:p w14:paraId="608DE37E" w14:textId="7B12559B"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This is the combination of </w:t>
            </w:r>
            <w:del w:id="3516" w:author="Sandhya T" w:date="2024-06-22T08:24:00Z" w16du:dateUtc="2024-06-22T02:54:00Z">
              <w:r w:rsidDel="00636EC1">
                <w:rPr>
                  <w:rFonts w:ascii="Aptos" w:eastAsia="Aptos" w:hAnsi="Aptos" w:cs="Aptos"/>
                  <w:b/>
                  <w:color w:val="CC3399"/>
                  <w:sz w:val="28"/>
                  <w:szCs w:val="28"/>
                </w:rPr>
                <w:delText xml:space="preserve">Sun </w:delText>
              </w:r>
            </w:del>
            <w:ins w:id="3517" w:author="Sandhya T" w:date="2024-06-22T08:24:00Z" w16du:dateUtc="2024-06-22T02:54:00Z">
              <w:r w:rsidR="00636EC1">
                <w:rPr>
                  <w:rFonts w:ascii="Aptos" w:eastAsia="Aptos" w:hAnsi="Aptos" w:cs="Aptos"/>
                  <w:b/>
                  <w:color w:val="CC3399"/>
                  <w:sz w:val="28"/>
                  <w:szCs w:val="28"/>
                </w:rPr>
                <w:t xml:space="preserve">Rahu </w:t>
              </w:r>
            </w:ins>
            <w:r>
              <w:rPr>
                <w:rFonts w:ascii="Aptos" w:eastAsia="Aptos" w:hAnsi="Aptos" w:cs="Aptos"/>
                <w:b/>
                <w:color w:val="CC3399"/>
                <w:sz w:val="28"/>
                <w:szCs w:val="28"/>
              </w:rPr>
              <w:t>and Moon.</w:t>
            </w:r>
          </w:p>
          <w:p w14:paraId="3E5D3011" w14:textId="6228AF38"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 Both are even numbers, but no</w:t>
            </w:r>
            <w:ins w:id="3518" w:author="Sandhya T" w:date="2024-06-22T10:01:00Z" w16du:dateUtc="2024-06-22T04:31:00Z">
              <w:r w:rsidR="00B533F0">
                <w:rPr>
                  <w:rFonts w:ascii="Aptos" w:eastAsia="Aptos" w:hAnsi="Aptos" w:cs="Aptos"/>
                  <w:b/>
                  <w:color w:val="CC3399"/>
                  <w:sz w:val="28"/>
                  <w:szCs w:val="28"/>
                </w:rPr>
                <w:t>t</w:t>
              </w:r>
            </w:ins>
            <w:r>
              <w:rPr>
                <w:rFonts w:ascii="Aptos" w:eastAsia="Aptos" w:hAnsi="Aptos" w:cs="Aptos"/>
                <w:b/>
                <w:color w:val="CC3399"/>
                <w:sz w:val="28"/>
                <w:szCs w:val="28"/>
              </w:rPr>
              <w:t xml:space="preserve"> friends.</w:t>
            </w:r>
          </w:p>
          <w:p w14:paraId="1809C71B"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4 will create obstacles to Number 2.</w:t>
            </w:r>
          </w:p>
          <w:p w14:paraId="4A2822D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2 are moody and emotional; Number 4 are intolerant.</w:t>
            </w:r>
          </w:p>
          <w:p w14:paraId="00CE39C7" w14:textId="58A41A5E" w:rsidR="004615CB" w:rsidDel="00971B50" w:rsidRDefault="004615CB">
            <w:pPr>
              <w:numPr>
                <w:ilvl w:val="0"/>
                <w:numId w:val="28"/>
              </w:numPr>
              <w:pBdr>
                <w:top w:val="nil"/>
                <w:left w:val="nil"/>
                <w:bottom w:val="nil"/>
                <w:right w:val="nil"/>
                <w:between w:val="nil"/>
              </w:pBdr>
              <w:spacing w:after="0" w:line="240" w:lineRule="auto"/>
              <w:jc w:val="both"/>
              <w:rPr>
                <w:del w:id="3519" w:author="Sandhya T" w:date="2024-06-22T09:49:00Z" w16du:dateUtc="2024-06-22T04:19:00Z"/>
                <w:rFonts w:ascii="Aptos" w:eastAsia="Aptos" w:hAnsi="Aptos" w:cs="Aptos"/>
                <w:b/>
                <w:color w:val="CC3399"/>
                <w:sz w:val="28"/>
                <w:szCs w:val="28"/>
              </w:rPr>
            </w:pPr>
            <w:r>
              <w:rPr>
                <w:rFonts w:ascii="Aptos" w:eastAsia="Aptos" w:hAnsi="Aptos" w:cs="Aptos"/>
                <w:b/>
                <w:color w:val="CC3399"/>
                <w:sz w:val="28"/>
                <w:szCs w:val="28"/>
              </w:rPr>
              <w:t>Not good for business or marriage partnership.</w:t>
            </w:r>
          </w:p>
          <w:p w14:paraId="028B3155" w14:textId="77777777" w:rsidR="004615CB" w:rsidRDefault="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Change w:id="3520" w:author="Sandhya T" w:date="2024-06-22T09:49:00Z" w16du:dateUtc="2024-06-22T04:19:00Z">
                <w:pPr>
                  <w:spacing w:after="0" w:line="240" w:lineRule="auto"/>
                  <w:ind w:left="360"/>
                  <w:jc w:val="both"/>
                </w:pPr>
              </w:pPrChange>
            </w:pPr>
          </w:p>
        </w:tc>
      </w:tr>
      <w:tr w:rsidR="004615CB" w14:paraId="059DAB21" w14:textId="77777777" w:rsidTr="00BC5984">
        <w:trPr>
          <w:trHeight w:val="790"/>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0ADC0FD4"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4 / 3</w:t>
            </w:r>
          </w:p>
        </w:tc>
        <w:tc>
          <w:tcPr>
            <w:tcW w:w="8566" w:type="dxa"/>
            <w:tcBorders>
              <w:top w:val="nil"/>
              <w:left w:val="nil"/>
              <w:bottom w:val="single" w:sz="8" w:space="0" w:color="000000"/>
              <w:right w:val="single" w:sz="8" w:space="0" w:color="000000"/>
            </w:tcBorders>
            <w:shd w:val="clear" w:color="auto" w:fill="D9E1F2"/>
            <w:vAlign w:val="center"/>
          </w:tcPr>
          <w:p w14:paraId="3757F50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3 is ruled by Jupiter.</w:t>
            </w:r>
          </w:p>
          <w:p w14:paraId="446091F5"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neutral.</w:t>
            </w:r>
          </w:p>
          <w:p w14:paraId="05C050E6" w14:textId="5FD476E1" w:rsidR="00665CFA" w:rsidDel="00636EC1" w:rsidRDefault="004615CB">
            <w:pPr>
              <w:numPr>
                <w:ilvl w:val="0"/>
                <w:numId w:val="28"/>
              </w:numPr>
              <w:pBdr>
                <w:top w:val="nil"/>
                <w:left w:val="nil"/>
                <w:bottom w:val="nil"/>
                <w:right w:val="nil"/>
                <w:between w:val="nil"/>
              </w:pBdr>
              <w:spacing w:after="0" w:line="240" w:lineRule="auto"/>
              <w:jc w:val="both"/>
              <w:rPr>
                <w:del w:id="3521" w:author="Sandhya T" w:date="2024-06-22T08:24:00Z" w16du:dateUtc="2024-06-22T02:54:00Z"/>
                <w:rFonts w:ascii="Aptos" w:eastAsia="Aptos" w:hAnsi="Aptos" w:cs="Aptos"/>
                <w:b/>
                <w:color w:val="00B050"/>
                <w:sz w:val="28"/>
                <w:szCs w:val="28"/>
              </w:rPr>
            </w:pPr>
            <w:r w:rsidRPr="00636EC1">
              <w:rPr>
                <w:rFonts w:ascii="Aptos" w:eastAsia="Aptos" w:hAnsi="Aptos" w:cs="Aptos"/>
                <w:b/>
                <w:color w:val="00B050"/>
                <w:sz w:val="28"/>
                <w:szCs w:val="28"/>
              </w:rPr>
              <w:t>Num</w:t>
            </w:r>
          </w:p>
          <w:p w14:paraId="47CC35D3" w14:textId="3A48610F" w:rsidR="004615CB" w:rsidRPr="00636EC1" w:rsidRDefault="004615CB" w:rsidP="00636EC1">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sidRPr="00636EC1">
              <w:rPr>
                <w:rFonts w:ascii="Aptos" w:eastAsia="Aptos" w:hAnsi="Aptos" w:cs="Aptos"/>
                <w:b/>
                <w:color w:val="00B050"/>
                <w:sz w:val="28"/>
                <w:szCs w:val="28"/>
              </w:rPr>
              <w:lastRenderedPageBreak/>
              <w:t>ber 3 is beneficial to Number 4, helps to grow and develop.</w:t>
            </w:r>
          </w:p>
          <w:p w14:paraId="0039C6F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Good for Business partnership.</w:t>
            </w:r>
          </w:p>
          <w:p w14:paraId="4393512B"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4 women can select Number 3 men for marriage, but the opposite doesn’t work.</w:t>
            </w:r>
          </w:p>
        </w:tc>
      </w:tr>
      <w:tr w:rsidR="004615CB" w14:paraId="420F3AD6" w14:textId="77777777" w:rsidTr="00BC5984">
        <w:trPr>
          <w:trHeight w:val="253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0CBABDF3"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lastRenderedPageBreak/>
              <w:t>4 / 4</w:t>
            </w:r>
          </w:p>
        </w:tc>
        <w:tc>
          <w:tcPr>
            <w:tcW w:w="8566" w:type="dxa"/>
            <w:tcBorders>
              <w:top w:val="nil"/>
              <w:left w:val="nil"/>
              <w:bottom w:val="single" w:sz="8" w:space="0" w:color="000000"/>
              <w:right w:val="single" w:sz="8" w:space="0" w:color="000000"/>
            </w:tcBorders>
            <w:shd w:val="clear" w:color="auto" w:fill="FFF2CC"/>
            <w:vAlign w:val="center"/>
          </w:tcPr>
          <w:p w14:paraId="7315C627"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4 is ruled by Rahu.</w:t>
            </w:r>
          </w:p>
          <w:p w14:paraId="255FACD2"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Similar poles repel each other. </w:t>
            </w:r>
          </w:p>
          <w:p w14:paraId="6275C86F"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They cannot be ideal partners, business partners, or friends.</w:t>
            </w:r>
          </w:p>
          <w:p w14:paraId="5B97237D"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Both have doubtful nature, which makes life more problematic.</w:t>
            </w:r>
          </w:p>
          <w:p w14:paraId="50395218"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Good for residential numbers.</w:t>
            </w:r>
          </w:p>
        </w:tc>
      </w:tr>
      <w:tr w:rsidR="004615CB" w14:paraId="68F7BCE7"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5D50EE98"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4 / 5</w:t>
            </w:r>
          </w:p>
        </w:tc>
        <w:tc>
          <w:tcPr>
            <w:tcW w:w="8566" w:type="dxa"/>
            <w:tcBorders>
              <w:top w:val="nil"/>
              <w:left w:val="nil"/>
              <w:bottom w:val="single" w:sz="8" w:space="0" w:color="000000"/>
              <w:right w:val="single" w:sz="8" w:space="0" w:color="000000"/>
            </w:tcBorders>
            <w:shd w:val="clear" w:color="auto" w:fill="D9E1F2"/>
            <w:vAlign w:val="center"/>
          </w:tcPr>
          <w:p w14:paraId="04DE28AB"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5 is ruled by Mercury.</w:t>
            </w:r>
          </w:p>
          <w:p w14:paraId="59CAEDBA"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Unstable and very dependent.</w:t>
            </w:r>
          </w:p>
          <w:p w14:paraId="590EEEF5"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Friendship is neutral.</w:t>
            </w:r>
          </w:p>
          <w:p w14:paraId="2CF2068B"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5 is dynamic; they can receive energy from Number 4.</w:t>
            </w:r>
          </w:p>
          <w:p w14:paraId="5BF1DEA8"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4 can select Number 5 for their residence, mutual friendship, but not for marriage or business partnership.</w:t>
            </w:r>
          </w:p>
        </w:tc>
      </w:tr>
      <w:tr w:rsidR="004615CB" w14:paraId="45026D94"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0316DD03"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4 / 6</w:t>
            </w:r>
          </w:p>
        </w:tc>
        <w:tc>
          <w:tcPr>
            <w:tcW w:w="8566" w:type="dxa"/>
            <w:tcBorders>
              <w:top w:val="nil"/>
              <w:left w:val="nil"/>
              <w:bottom w:val="single" w:sz="8" w:space="0" w:color="000000"/>
              <w:right w:val="single" w:sz="8" w:space="0" w:color="000000"/>
            </w:tcBorders>
            <w:shd w:val="clear" w:color="auto" w:fill="FFF2CC"/>
            <w:vAlign w:val="center"/>
          </w:tcPr>
          <w:p w14:paraId="1F296F91"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6 is ruled by Venus.</w:t>
            </w:r>
          </w:p>
          <w:p w14:paraId="13A9DF5A"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Both are very good friends.</w:t>
            </w:r>
          </w:p>
          <w:p w14:paraId="76EA49B9"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4 is easily attracted to Number 6.</w:t>
            </w:r>
          </w:p>
          <w:p w14:paraId="151B29BB"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6 is slowness, lack of steadiness, cannot work hard, spend more money, lack of patience.</w:t>
            </w:r>
          </w:p>
          <w:p w14:paraId="4E1CB796"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But Number 4 is the opposite.</w:t>
            </w:r>
          </w:p>
          <w:p w14:paraId="3EBBC85D" w14:textId="0DAD7185" w:rsidR="004615CB" w:rsidRDefault="00636EC1"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ins w:id="3522" w:author="Sandhya T" w:date="2024-06-22T08:25:00Z" w16du:dateUtc="2024-06-22T02:55:00Z">
              <w:r>
                <w:rPr>
                  <w:rFonts w:ascii="Aptos" w:eastAsia="Aptos" w:hAnsi="Aptos" w:cs="Aptos"/>
                  <w:b/>
                  <w:color w:val="CC3399"/>
                  <w:sz w:val="28"/>
                  <w:szCs w:val="28"/>
                </w:rPr>
                <w:t xml:space="preserve">If </w:t>
              </w:r>
            </w:ins>
            <w:r w:rsidR="004615CB">
              <w:rPr>
                <w:rFonts w:ascii="Aptos" w:eastAsia="Aptos" w:hAnsi="Aptos" w:cs="Aptos"/>
                <w:b/>
                <w:color w:val="CC3399"/>
                <w:sz w:val="28"/>
                <w:szCs w:val="28"/>
              </w:rPr>
              <w:t>Number 4 are men and Number 6 are women, it can make wonderful marriage and business partner.</w:t>
            </w:r>
          </w:p>
        </w:tc>
      </w:tr>
      <w:tr w:rsidR="004615CB" w14:paraId="2EBC6FB5" w14:textId="77777777" w:rsidTr="00BC5984">
        <w:trPr>
          <w:trHeight w:val="880"/>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09329FC9"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4 / 7</w:t>
            </w:r>
          </w:p>
        </w:tc>
        <w:tc>
          <w:tcPr>
            <w:tcW w:w="8566" w:type="dxa"/>
            <w:tcBorders>
              <w:top w:val="nil"/>
              <w:left w:val="nil"/>
              <w:bottom w:val="single" w:sz="8" w:space="0" w:color="000000"/>
              <w:right w:val="single" w:sz="8" w:space="0" w:color="000000"/>
            </w:tcBorders>
            <w:shd w:val="clear" w:color="auto" w:fill="D9E1F2"/>
            <w:vAlign w:val="center"/>
          </w:tcPr>
          <w:p w14:paraId="76288D66"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7 is ruled by Ketu.</w:t>
            </w:r>
          </w:p>
          <w:p w14:paraId="0CC588C7"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Number 4 and 7 are the north and south nodes of the Moon.</w:t>
            </w:r>
          </w:p>
          <w:p w14:paraId="111D048D"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opposite and totally different from each other.</w:t>
            </w:r>
          </w:p>
          <w:p w14:paraId="214448ED"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4 is aggressive and Number 7 is passive (not active).</w:t>
            </w:r>
          </w:p>
          <w:p w14:paraId="53AE6C4F"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7 can be a good friend, business partner and life partner for Number 4.</w:t>
            </w:r>
          </w:p>
          <w:p w14:paraId="657E0616"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7 women and Number 4 men can have a good marriage and business partnership.</w:t>
            </w:r>
          </w:p>
        </w:tc>
      </w:tr>
      <w:tr w:rsidR="004615CB" w14:paraId="5425DC88" w14:textId="77777777" w:rsidTr="00BC5984">
        <w:trPr>
          <w:trHeight w:val="145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0E1633F2"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lastRenderedPageBreak/>
              <w:t>4 / 8</w:t>
            </w:r>
          </w:p>
        </w:tc>
        <w:tc>
          <w:tcPr>
            <w:tcW w:w="8566" w:type="dxa"/>
            <w:tcBorders>
              <w:top w:val="nil"/>
              <w:left w:val="nil"/>
              <w:bottom w:val="single" w:sz="8" w:space="0" w:color="000000"/>
              <w:right w:val="single" w:sz="8" w:space="0" w:color="000000"/>
            </w:tcBorders>
            <w:shd w:val="clear" w:color="auto" w:fill="FFF2CC"/>
            <w:vAlign w:val="center"/>
          </w:tcPr>
          <w:p w14:paraId="04D37F71"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8 is ruled by Saturn.</w:t>
            </w:r>
          </w:p>
          <w:p w14:paraId="40CCD231"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8 is silent, calm, peaceful.</w:t>
            </w:r>
          </w:p>
          <w:p w14:paraId="0CA867DD"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Both are even numbers.</w:t>
            </w:r>
          </w:p>
          <w:p w14:paraId="33A53665"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Both are lawbreakers, unconventional, and difficult to control.</w:t>
            </w:r>
          </w:p>
          <w:p w14:paraId="64248181"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Both help poor and needy people.</w:t>
            </w:r>
          </w:p>
          <w:p w14:paraId="67891045"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Both numbers work when they stand opposite to each other (politics, freedom or human rights).</w:t>
            </w:r>
          </w:p>
          <w:p w14:paraId="1042222D" w14:textId="7D2E4BA1" w:rsidR="004615CB" w:rsidRDefault="007842F3"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ins w:id="3523" w:author="Sandhya T" w:date="2024-06-22T08:34:00Z" w16du:dateUtc="2024-06-22T03:04:00Z">
              <w:r>
                <w:rPr>
                  <w:rFonts w:ascii="Aptos" w:eastAsia="Aptos" w:hAnsi="Aptos" w:cs="Aptos"/>
                  <w:b/>
                  <w:color w:val="CC3399"/>
                  <w:sz w:val="28"/>
                  <w:szCs w:val="28"/>
                </w:rPr>
                <w:t xml:space="preserve">Relationships of </w:t>
              </w:r>
            </w:ins>
            <w:r w:rsidR="004615CB">
              <w:rPr>
                <w:rFonts w:ascii="Aptos" w:eastAsia="Aptos" w:hAnsi="Aptos" w:cs="Aptos"/>
                <w:b/>
                <w:color w:val="CC3399"/>
                <w:sz w:val="28"/>
                <w:szCs w:val="28"/>
              </w:rPr>
              <w:t>Number 8 men and Number 4 women</w:t>
            </w:r>
            <w:del w:id="3524" w:author="Sandhya T" w:date="2024-06-22T08:34:00Z" w16du:dateUtc="2024-06-22T03:04:00Z">
              <w:r w:rsidR="004615CB" w:rsidDel="007842F3">
                <w:rPr>
                  <w:rFonts w:ascii="Aptos" w:eastAsia="Aptos" w:hAnsi="Aptos" w:cs="Aptos"/>
                  <w:b/>
                  <w:color w:val="CC3399"/>
                  <w:sz w:val="28"/>
                  <w:szCs w:val="28"/>
                </w:rPr>
                <w:delText xml:space="preserve"> relationships</w:delText>
              </w:r>
            </w:del>
            <w:r w:rsidR="004615CB">
              <w:rPr>
                <w:rFonts w:ascii="Aptos" w:eastAsia="Aptos" w:hAnsi="Aptos" w:cs="Aptos"/>
                <w:b/>
                <w:color w:val="CC3399"/>
                <w:sz w:val="28"/>
                <w:szCs w:val="28"/>
              </w:rPr>
              <w:t xml:space="preserve"> will work together either in marriage or business partnership.</w:t>
            </w:r>
          </w:p>
        </w:tc>
      </w:tr>
      <w:tr w:rsidR="004615CB" w14:paraId="4E5792EE"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4B8A327C"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4 / 9</w:t>
            </w:r>
          </w:p>
        </w:tc>
        <w:tc>
          <w:tcPr>
            <w:tcW w:w="8566" w:type="dxa"/>
            <w:tcBorders>
              <w:top w:val="nil"/>
              <w:left w:val="nil"/>
              <w:bottom w:val="single" w:sz="8" w:space="0" w:color="000000"/>
              <w:right w:val="single" w:sz="8" w:space="0" w:color="000000"/>
            </w:tcBorders>
            <w:shd w:val="clear" w:color="auto" w:fill="D9E1F2"/>
            <w:vAlign w:val="center"/>
          </w:tcPr>
          <w:p w14:paraId="0FBF9A2A"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9 is ruled by Mars.</w:t>
            </w:r>
          </w:p>
          <w:p w14:paraId="4489EBF0"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enemies.</w:t>
            </w:r>
          </w:p>
          <w:p w14:paraId="7A2D363E"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Opposite poles always attract each other.</w:t>
            </w:r>
          </w:p>
          <w:p w14:paraId="3386E37B"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9 is an honest, hard worker.</w:t>
            </w:r>
          </w:p>
          <w:p w14:paraId="58D1C25E"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9 helps Number 4 to develop strong willpower, remove their doubts and confusion.</w:t>
            </w:r>
          </w:p>
          <w:p w14:paraId="021A8471"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9 women and Number 4 men can have a good marriage and business partnership.</w:t>
            </w:r>
          </w:p>
        </w:tc>
      </w:tr>
    </w:tbl>
    <w:p w14:paraId="10AC90EE" w14:textId="77777777" w:rsidR="004615CB" w:rsidRDefault="004615CB" w:rsidP="004615CB">
      <w:pPr>
        <w:ind w:firstLine="720"/>
        <w:rPr>
          <w:rFonts w:ascii="Arial" w:eastAsia="Arial" w:hAnsi="Arial" w:cs="Arial"/>
        </w:rPr>
      </w:pPr>
    </w:p>
    <w:p w14:paraId="08A9E4AB" w14:textId="0CDA591F" w:rsidR="00AC475C" w:rsidRPr="009D411F" w:rsidRDefault="00AC475C" w:rsidP="00AC475C">
      <w:pPr>
        <w:ind w:firstLine="720"/>
        <w:jc w:val="center"/>
        <w:rPr>
          <w:rFonts w:ascii="Arial Rounded MT Bold" w:eastAsia="Arial" w:hAnsi="Arial Rounded MT Bold" w:cs="Arial"/>
          <w:color w:val="004F88"/>
          <w:sz w:val="28"/>
          <w:szCs w:val="28"/>
        </w:rPr>
      </w:pPr>
      <w:r w:rsidRPr="009D411F">
        <w:rPr>
          <w:rFonts w:ascii="Arial Rounded MT Bold" w:eastAsia="Arial" w:hAnsi="Arial Rounded MT Bold" w:cs="Arial"/>
          <w:color w:val="004F88"/>
          <w:sz w:val="28"/>
          <w:szCs w:val="28"/>
        </w:rPr>
        <w:t xml:space="preserve">NUMBER </w:t>
      </w:r>
      <w:r>
        <w:rPr>
          <w:rFonts w:ascii="Arial Rounded MT Bold" w:eastAsia="Arial" w:hAnsi="Arial Rounded MT Bold" w:cs="Arial"/>
          <w:color w:val="004F88"/>
          <w:sz w:val="28"/>
          <w:szCs w:val="28"/>
        </w:rPr>
        <w:t>5</w:t>
      </w:r>
      <w:r w:rsidRPr="009D411F">
        <w:rPr>
          <w:rFonts w:ascii="Arial Rounded MT Bold" w:eastAsia="Arial" w:hAnsi="Arial Rounded MT Bold" w:cs="Arial"/>
          <w:color w:val="004F88"/>
          <w:sz w:val="28"/>
          <w:szCs w:val="28"/>
        </w:rPr>
        <w:t xml:space="preserve"> SERIES</w:t>
      </w:r>
    </w:p>
    <w:p w14:paraId="4740A41F" w14:textId="34E9CEA8" w:rsidR="004615CB" w:rsidRDefault="004615CB" w:rsidP="00AC475C">
      <w:pPr>
        <w:rPr>
          <w:rFonts w:ascii="Arial" w:eastAsia="Arial" w:hAnsi="Arial" w:cs="Arial"/>
        </w:rPr>
      </w:pPr>
    </w:p>
    <w:tbl>
      <w:tblPr>
        <w:tblW w:w="9890" w:type="dxa"/>
        <w:tblLayout w:type="fixed"/>
        <w:tblLook w:val="0400" w:firstRow="0" w:lastRow="0" w:firstColumn="0" w:lastColumn="0" w:noHBand="0" w:noVBand="1"/>
      </w:tblPr>
      <w:tblGrid>
        <w:gridCol w:w="1324"/>
        <w:gridCol w:w="8566"/>
        <w:tblGridChange w:id="3525">
          <w:tblGrid>
            <w:gridCol w:w="10"/>
            <w:gridCol w:w="1314"/>
            <w:gridCol w:w="10"/>
            <w:gridCol w:w="8556"/>
            <w:gridCol w:w="10"/>
          </w:tblGrid>
        </w:tblGridChange>
      </w:tblGrid>
      <w:tr w:rsidR="004615CB" w14:paraId="2F1716BA" w14:textId="77777777" w:rsidTr="00BC5984">
        <w:trPr>
          <w:trHeight w:val="1488"/>
        </w:trPr>
        <w:tc>
          <w:tcPr>
            <w:tcW w:w="1324" w:type="dxa"/>
            <w:tcBorders>
              <w:top w:val="single" w:sz="8" w:space="0" w:color="000000"/>
              <w:left w:val="single" w:sz="8" w:space="0" w:color="000000"/>
              <w:bottom w:val="single" w:sz="8" w:space="0" w:color="000000"/>
              <w:right w:val="single" w:sz="8" w:space="0" w:color="000000"/>
            </w:tcBorders>
            <w:shd w:val="clear" w:color="auto" w:fill="FF99FF"/>
            <w:vAlign w:val="center"/>
          </w:tcPr>
          <w:p w14:paraId="15E512CE" w14:textId="77777777" w:rsidR="004615CB" w:rsidRDefault="004615CB"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 xml:space="preserve">NUMBER </w:t>
            </w:r>
          </w:p>
        </w:tc>
        <w:tc>
          <w:tcPr>
            <w:tcW w:w="8566" w:type="dxa"/>
            <w:tcBorders>
              <w:top w:val="single" w:sz="8" w:space="0" w:color="000000"/>
              <w:left w:val="nil"/>
              <w:bottom w:val="single" w:sz="8" w:space="0" w:color="000000"/>
              <w:right w:val="single" w:sz="8" w:space="0" w:color="000000"/>
            </w:tcBorders>
            <w:shd w:val="clear" w:color="auto" w:fill="FF99FF"/>
            <w:vAlign w:val="center"/>
          </w:tcPr>
          <w:p w14:paraId="100F1EA3" w14:textId="77777777" w:rsidR="004615CB" w:rsidRDefault="004615CB"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DESCRIPTION</w:t>
            </w:r>
          </w:p>
        </w:tc>
      </w:tr>
      <w:tr w:rsidR="004615CB" w14:paraId="269E1937" w14:textId="77777777" w:rsidTr="00971B50">
        <w:tblPrEx>
          <w:tblW w:w="9890" w:type="dxa"/>
          <w:tblLayout w:type="fixed"/>
          <w:tblLook w:val="0400" w:firstRow="0" w:lastRow="0" w:firstColumn="0" w:lastColumn="0" w:noHBand="0" w:noVBand="1"/>
          <w:tblPrExChange w:id="3526" w:author="Sandhya T" w:date="2024-06-22T09:49:00Z" w16du:dateUtc="2024-06-22T04:19:00Z">
            <w:tblPrEx>
              <w:tblW w:w="9890" w:type="dxa"/>
              <w:tblLayout w:type="fixed"/>
              <w:tblLook w:val="0400" w:firstRow="0" w:lastRow="0" w:firstColumn="0" w:lastColumn="0" w:noHBand="0" w:noVBand="1"/>
            </w:tblPrEx>
          </w:tblPrExChange>
        </w:tblPrEx>
        <w:trPr>
          <w:trHeight w:val="430"/>
          <w:trPrChange w:id="3527" w:author="Sandhya T" w:date="2024-06-22T09:49:00Z" w16du:dateUtc="2024-06-22T04:19:00Z">
            <w:trPr>
              <w:gridAfter w:val="0"/>
              <w:trHeight w:val="1812"/>
            </w:trPr>
          </w:trPrChange>
        </w:trPr>
        <w:tc>
          <w:tcPr>
            <w:tcW w:w="1324" w:type="dxa"/>
            <w:tcBorders>
              <w:top w:val="nil"/>
              <w:left w:val="single" w:sz="8" w:space="0" w:color="000000"/>
              <w:bottom w:val="single" w:sz="8" w:space="0" w:color="000000"/>
              <w:right w:val="single" w:sz="8" w:space="0" w:color="000000"/>
            </w:tcBorders>
            <w:shd w:val="clear" w:color="auto" w:fill="D9E1F2"/>
            <w:vAlign w:val="center"/>
            <w:tcPrChange w:id="3528" w:author="Sandhya T" w:date="2024-06-22T09:49:00Z" w16du:dateUtc="2024-06-22T04:19:00Z">
              <w:tcPr>
                <w:tcW w:w="1324" w:type="dxa"/>
                <w:gridSpan w:val="2"/>
                <w:tcBorders>
                  <w:top w:val="nil"/>
                  <w:left w:val="single" w:sz="8" w:space="0" w:color="000000"/>
                  <w:bottom w:val="single" w:sz="8" w:space="0" w:color="000000"/>
                  <w:right w:val="single" w:sz="8" w:space="0" w:color="000000"/>
                </w:tcBorders>
                <w:shd w:val="clear" w:color="auto" w:fill="D9E1F2"/>
                <w:vAlign w:val="center"/>
              </w:tcPr>
            </w:tcPrChange>
          </w:tcPr>
          <w:p w14:paraId="23CFAA4D"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5 / 1</w:t>
            </w:r>
          </w:p>
        </w:tc>
        <w:tc>
          <w:tcPr>
            <w:tcW w:w="8566" w:type="dxa"/>
            <w:tcBorders>
              <w:top w:val="nil"/>
              <w:left w:val="nil"/>
              <w:bottom w:val="single" w:sz="8" w:space="0" w:color="000000"/>
              <w:right w:val="single" w:sz="8" w:space="0" w:color="000000"/>
            </w:tcBorders>
            <w:shd w:val="clear" w:color="auto" w:fill="D9E1F2"/>
            <w:vAlign w:val="center"/>
            <w:tcPrChange w:id="3529" w:author="Sandhya T" w:date="2024-06-22T09:49:00Z" w16du:dateUtc="2024-06-22T04:19:00Z">
              <w:tcPr>
                <w:tcW w:w="8566" w:type="dxa"/>
                <w:gridSpan w:val="2"/>
                <w:tcBorders>
                  <w:top w:val="nil"/>
                  <w:left w:val="nil"/>
                  <w:bottom w:val="single" w:sz="8" w:space="0" w:color="000000"/>
                  <w:right w:val="single" w:sz="8" w:space="0" w:color="000000"/>
                </w:tcBorders>
                <w:shd w:val="clear" w:color="auto" w:fill="D9E1F2"/>
                <w:vAlign w:val="center"/>
              </w:tcPr>
            </w:tcPrChange>
          </w:tcPr>
          <w:p w14:paraId="70C4FF72"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1 is ruled by the Sun.</w:t>
            </w:r>
          </w:p>
          <w:p w14:paraId="5088B073"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friendly numbers.</w:t>
            </w:r>
          </w:p>
          <w:p w14:paraId="26E60552" w14:textId="3290B60B"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Number 1 brings good luck, social status to Number 5. But Number 5 does not accept </w:t>
            </w:r>
            <w:ins w:id="3530" w:author="Sandhya T" w:date="2024-06-22T10:04:00Z" w16du:dateUtc="2024-06-22T04:34:00Z">
              <w:r w:rsidR="00B533F0">
                <w:rPr>
                  <w:rFonts w:ascii="Aptos" w:eastAsia="Aptos" w:hAnsi="Aptos" w:cs="Aptos"/>
                  <w:b/>
                  <w:color w:val="00B050"/>
                  <w:sz w:val="28"/>
                  <w:szCs w:val="28"/>
                </w:rPr>
                <w:t>their</w:t>
              </w:r>
            </w:ins>
            <w:del w:id="3531" w:author="Sandhya T" w:date="2024-06-22T10:04:00Z" w16du:dateUtc="2024-06-22T04:34:00Z">
              <w:r w:rsidDel="00B533F0">
                <w:rPr>
                  <w:rFonts w:ascii="Aptos" w:eastAsia="Aptos" w:hAnsi="Aptos" w:cs="Aptos"/>
                  <w:b/>
                  <w:color w:val="00B050"/>
                  <w:sz w:val="28"/>
                  <w:szCs w:val="28"/>
                </w:rPr>
                <w:delText>its</w:delText>
              </w:r>
            </w:del>
            <w:r>
              <w:rPr>
                <w:rFonts w:ascii="Aptos" w:eastAsia="Aptos" w:hAnsi="Aptos" w:cs="Aptos"/>
                <w:b/>
                <w:color w:val="00B050"/>
                <w:sz w:val="28"/>
                <w:szCs w:val="28"/>
              </w:rPr>
              <w:t xml:space="preserve"> help or influence.</w:t>
            </w:r>
          </w:p>
          <w:p w14:paraId="6166D096"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But Number 5 is a good friend and always helpful to Number 1.</w:t>
            </w:r>
          </w:p>
          <w:p w14:paraId="405CF45E"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1 women and Number 5 men can have a good and supporting married life.</w:t>
            </w:r>
          </w:p>
          <w:p w14:paraId="491786E0"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But in business this combination does not works.</w:t>
            </w:r>
          </w:p>
        </w:tc>
      </w:tr>
      <w:tr w:rsidR="004615CB" w14:paraId="2776A1CF"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1A3A24A8" w14:textId="77777777" w:rsidR="004615CB" w:rsidRDefault="004615CB"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lastRenderedPageBreak/>
              <w:t xml:space="preserve">   5 / 2</w:t>
            </w:r>
          </w:p>
        </w:tc>
        <w:tc>
          <w:tcPr>
            <w:tcW w:w="8566" w:type="dxa"/>
            <w:tcBorders>
              <w:top w:val="nil"/>
              <w:left w:val="nil"/>
              <w:bottom w:val="single" w:sz="8" w:space="0" w:color="000000"/>
              <w:right w:val="single" w:sz="8" w:space="0" w:color="000000"/>
            </w:tcBorders>
            <w:shd w:val="clear" w:color="auto" w:fill="FFF2CC"/>
            <w:vAlign w:val="center"/>
          </w:tcPr>
          <w:p w14:paraId="439CF40F"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 Number 2 is ruled by the Moon.</w:t>
            </w:r>
          </w:p>
          <w:p w14:paraId="774BB1A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2 is neutral to Number 5.</w:t>
            </w:r>
          </w:p>
          <w:p w14:paraId="2DEC059A"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Both are unstable and create problems.</w:t>
            </w:r>
          </w:p>
          <w:p w14:paraId="529FB0FF"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2 should not select Number 5 for any important work, bank account number, mobile number, plot or residential number.</w:t>
            </w:r>
          </w:p>
          <w:p w14:paraId="53560E7D"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Not suitable for marriage or business.</w:t>
            </w:r>
          </w:p>
        </w:tc>
      </w:tr>
      <w:tr w:rsidR="004615CB" w14:paraId="55972E08" w14:textId="77777777" w:rsidTr="00BC5984">
        <w:trPr>
          <w:trHeight w:val="790"/>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0D2A5838"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5 / 3</w:t>
            </w:r>
          </w:p>
        </w:tc>
        <w:tc>
          <w:tcPr>
            <w:tcW w:w="8566" w:type="dxa"/>
            <w:tcBorders>
              <w:top w:val="nil"/>
              <w:left w:val="nil"/>
              <w:bottom w:val="single" w:sz="8" w:space="0" w:color="000000"/>
              <w:right w:val="single" w:sz="8" w:space="0" w:color="000000"/>
            </w:tcBorders>
            <w:shd w:val="clear" w:color="auto" w:fill="D9E1F2"/>
            <w:vAlign w:val="center"/>
          </w:tcPr>
          <w:p w14:paraId="2C8723E7"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3 is ruled by Jupiter.</w:t>
            </w:r>
          </w:p>
          <w:p w14:paraId="57791A4D" w14:textId="06B98242"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Number 3 have positive influence </w:t>
            </w:r>
            <w:del w:id="3532" w:author="Sandhya T" w:date="2024-06-22T08:36:00Z" w16du:dateUtc="2024-06-22T03:06:00Z">
              <w:r w:rsidDel="007842F3">
                <w:rPr>
                  <w:rFonts w:ascii="Aptos" w:eastAsia="Aptos" w:hAnsi="Aptos" w:cs="Aptos"/>
                  <w:b/>
                  <w:color w:val="00B050"/>
                  <w:sz w:val="28"/>
                  <w:szCs w:val="28"/>
                </w:rPr>
                <w:delText xml:space="preserve">to </w:delText>
              </w:r>
            </w:del>
            <w:ins w:id="3533" w:author="Sandhya T" w:date="2024-06-22T08:36:00Z" w16du:dateUtc="2024-06-22T03:06:00Z">
              <w:r w:rsidR="007842F3">
                <w:rPr>
                  <w:rFonts w:ascii="Aptos" w:eastAsia="Aptos" w:hAnsi="Aptos" w:cs="Aptos"/>
                  <w:b/>
                  <w:color w:val="00B050"/>
                  <w:sz w:val="28"/>
                  <w:szCs w:val="28"/>
                </w:rPr>
                <w:t xml:space="preserve">on </w:t>
              </w:r>
            </w:ins>
            <w:r>
              <w:rPr>
                <w:rFonts w:ascii="Aptos" w:eastAsia="Aptos" w:hAnsi="Aptos" w:cs="Aptos"/>
                <w:b/>
                <w:color w:val="00B050"/>
                <w:sz w:val="28"/>
                <w:szCs w:val="28"/>
              </w:rPr>
              <w:t>Number 5.</w:t>
            </w:r>
          </w:p>
          <w:p w14:paraId="5BF2DD74"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3 Men can marry Number 5 Women.</w:t>
            </w:r>
          </w:p>
          <w:p w14:paraId="0F26910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In business Number 5 always gain financially from Number 3.</w:t>
            </w:r>
          </w:p>
        </w:tc>
      </w:tr>
      <w:tr w:rsidR="004615CB" w14:paraId="7515CD9F" w14:textId="77777777" w:rsidTr="00BC5984">
        <w:trPr>
          <w:trHeight w:val="1357"/>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23CDDD59"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5 / 4</w:t>
            </w:r>
          </w:p>
        </w:tc>
        <w:tc>
          <w:tcPr>
            <w:tcW w:w="8566" w:type="dxa"/>
            <w:tcBorders>
              <w:top w:val="nil"/>
              <w:left w:val="nil"/>
              <w:bottom w:val="single" w:sz="8" w:space="0" w:color="000000"/>
              <w:right w:val="single" w:sz="8" w:space="0" w:color="000000"/>
            </w:tcBorders>
            <w:shd w:val="clear" w:color="auto" w:fill="FFF2CC"/>
            <w:vAlign w:val="center"/>
          </w:tcPr>
          <w:p w14:paraId="2BB15D26"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4 is ruled by Rahu.</w:t>
            </w:r>
          </w:p>
          <w:p w14:paraId="4E4F4F06" w14:textId="77777777" w:rsidR="004615CB" w:rsidRDefault="004615CB" w:rsidP="004615CB">
            <w:pPr>
              <w:pStyle w:val="ListParagraph"/>
              <w:numPr>
                <w:ilvl w:val="0"/>
                <w:numId w:val="30"/>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They cannot become ideal friends.</w:t>
            </w:r>
          </w:p>
          <w:p w14:paraId="53977950" w14:textId="77777777" w:rsidR="004615CB" w:rsidRPr="005D516C" w:rsidRDefault="004615CB" w:rsidP="004615CB">
            <w:pPr>
              <w:pStyle w:val="ListParagraph"/>
              <w:numPr>
                <w:ilvl w:val="0"/>
                <w:numId w:val="30"/>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Not suitable for friendship, marriage or business.</w:t>
            </w:r>
          </w:p>
        </w:tc>
      </w:tr>
      <w:tr w:rsidR="004615CB" w14:paraId="27F4FC7F"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607E4B9D"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5 / 5</w:t>
            </w:r>
          </w:p>
        </w:tc>
        <w:tc>
          <w:tcPr>
            <w:tcW w:w="8566" w:type="dxa"/>
            <w:tcBorders>
              <w:top w:val="nil"/>
              <w:left w:val="nil"/>
              <w:bottom w:val="single" w:sz="8" w:space="0" w:color="000000"/>
              <w:right w:val="single" w:sz="8" w:space="0" w:color="000000"/>
            </w:tcBorders>
            <w:shd w:val="clear" w:color="auto" w:fill="D9E1F2"/>
            <w:vAlign w:val="center"/>
          </w:tcPr>
          <w:p w14:paraId="6827B3CE"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5 is rules by Mercury.</w:t>
            </w:r>
          </w:p>
          <w:p w14:paraId="5629C3A5"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They are powerful together.</w:t>
            </w:r>
          </w:p>
          <w:p w14:paraId="1B437AAB" w14:textId="0F87046E"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fruitful</w:t>
            </w:r>
            <w:del w:id="3534" w:author="Sandhya T" w:date="2024-06-22T08:31:00Z" w16du:dateUtc="2024-06-22T03:01:00Z">
              <w:r w:rsidDel="00636EC1">
                <w:rPr>
                  <w:rFonts w:ascii="Aptos" w:eastAsia="Aptos" w:hAnsi="Aptos" w:cs="Aptos"/>
                  <w:b/>
                  <w:color w:val="00B050"/>
                  <w:sz w:val="28"/>
                  <w:szCs w:val="28"/>
                </w:rPr>
                <w:delText>ness</w:delText>
              </w:r>
            </w:del>
            <w:r>
              <w:rPr>
                <w:rFonts w:ascii="Aptos" w:eastAsia="Aptos" w:hAnsi="Aptos" w:cs="Aptos"/>
                <w:b/>
                <w:color w:val="00B050"/>
                <w:sz w:val="28"/>
                <w:szCs w:val="28"/>
              </w:rPr>
              <w:t>, they reach unexpected heights in art and business.</w:t>
            </w:r>
          </w:p>
          <w:p w14:paraId="06C5B0EA"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They have strong personality, talent, impressive, attractive, wise and cunning.</w:t>
            </w:r>
          </w:p>
          <w:p w14:paraId="6920BCB9"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They have strong personalities.</w:t>
            </w:r>
          </w:p>
        </w:tc>
      </w:tr>
      <w:tr w:rsidR="004615CB" w14:paraId="568FACFF"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7C874E34"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5 / 6</w:t>
            </w:r>
          </w:p>
        </w:tc>
        <w:tc>
          <w:tcPr>
            <w:tcW w:w="8566" w:type="dxa"/>
            <w:tcBorders>
              <w:top w:val="nil"/>
              <w:left w:val="nil"/>
              <w:bottom w:val="single" w:sz="8" w:space="0" w:color="000000"/>
              <w:right w:val="single" w:sz="8" w:space="0" w:color="000000"/>
            </w:tcBorders>
            <w:shd w:val="clear" w:color="auto" w:fill="FFF2CC"/>
            <w:vAlign w:val="center"/>
          </w:tcPr>
          <w:p w14:paraId="6DD01853" w14:textId="2836BC40" w:rsidR="004615CB" w:rsidRPr="002B5AFE" w:rsidRDefault="004615CB" w:rsidP="002B5AFE">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sidRPr="002B5AFE">
              <w:rPr>
                <w:rFonts w:ascii="Aptos" w:eastAsia="Aptos" w:hAnsi="Aptos" w:cs="Aptos"/>
                <w:b/>
                <w:color w:val="CC3399"/>
                <w:sz w:val="28"/>
                <w:szCs w:val="28"/>
              </w:rPr>
              <w:t>Number 6 is ruled by Venus.</w:t>
            </w:r>
          </w:p>
          <w:p w14:paraId="634216AB" w14:textId="16FD7992"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They are mutual friend</w:t>
            </w:r>
            <w:ins w:id="3535" w:author="Sandhya T" w:date="2024-06-22T08:36:00Z" w16du:dateUtc="2024-06-22T03:06:00Z">
              <w:r w:rsidR="007842F3">
                <w:rPr>
                  <w:rFonts w:ascii="Aptos" w:eastAsia="Aptos" w:hAnsi="Aptos" w:cs="Aptos"/>
                  <w:b/>
                  <w:color w:val="CC3399"/>
                  <w:sz w:val="28"/>
                  <w:szCs w:val="28"/>
                </w:rPr>
                <w:t>s</w:t>
              </w:r>
            </w:ins>
            <w:r>
              <w:rPr>
                <w:rFonts w:ascii="Aptos" w:eastAsia="Aptos" w:hAnsi="Aptos" w:cs="Aptos"/>
                <w:b/>
                <w:color w:val="CC3399"/>
                <w:sz w:val="28"/>
                <w:szCs w:val="28"/>
              </w:rPr>
              <w:t>. Number 5 are quick and fast, but Number 6 are slow.</w:t>
            </w:r>
          </w:p>
          <w:p w14:paraId="796C9B53" w14:textId="77777777" w:rsidR="004615CB" w:rsidRPr="003A04B6"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6 are beneficial for Number 5 in friendship, business partnership and marriage.</w:t>
            </w:r>
          </w:p>
        </w:tc>
      </w:tr>
      <w:tr w:rsidR="004615CB" w14:paraId="33BD474C"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60EC9790"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5 / 7</w:t>
            </w:r>
          </w:p>
        </w:tc>
        <w:tc>
          <w:tcPr>
            <w:tcW w:w="8566" w:type="dxa"/>
            <w:tcBorders>
              <w:top w:val="nil"/>
              <w:left w:val="nil"/>
              <w:bottom w:val="single" w:sz="8" w:space="0" w:color="000000"/>
              <w:right w:val="single" w:sz="8" w:space="0" w:color="000000"/>
            </w:tcBorders>
            <w:shd w:val="clear" w:color="auto" w:fill="D9E1F2"/>
            <w:vAlign w:val="center"/>
          </w:tcPr>
          <w:p w14:paraId="6F7F62D9"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7 is ruled by Ketu.</w:t>
            </w:r>
          </w:p>
          <w:p w14:paraId="0500227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They are easily attracted to each other.</w:t>
            </w:r>
          </w:p>
          <w:p w14:paraId="7137A811"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7 do not provide positive energy to Number 5.</w:t>
            </w:r>
          </w:p>
          <w:p w14:paraId="7F3776C7"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Not good for friendship, business partner or marriage.</w:t>
            </w:r>
          </w:p>
          <w:p w14:paraId="0DD4B1FF" w14:textId="2B8665B0" w:rsidR="004615CB" w:rsidRPr="00894E86"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w:t>
            </w:r>
            <w:ins w:id="3536" w:author="Sandhya T" w:date="2024-06-22T08:37:00Z" w16du:dateUtc="2024-06-22T03:07:00Z">
              <w:r w:rsidR="007842F3">
                <w:rPr>
                  <w:rFonts w:ascii="Aptos" w:eastAsia="Aptos" w:hAnsi="Aptos" w:cs="Aptos"/>
                  <w:b/>
                  <w:color w:val="00B050"/>
                  <w:sz w:val="28"/>
                  <w:szCs w:val="28"/>
                </w:rPr>
                <w:t xml:space="preserve"> </w:t>
              </w:r>
            </w:ins>
            <w:r>
              <w:rPr>
                <w:rFonts w:ascii="Aptos" w:eastAsia="Aptos" w:hAnsi="Aptos" w:cs="Aptos"/>
                <w:b/>
                <w:color w:val="00B050"/>
                <w:sz w:val="28"/>
                <w:szCs w:val="28"/>
              </w:rPr>
              <w:t xml:space="preserve">5 always find fault </w:t>
            </w:r>
            <w:ins w:id="3537" w:author="Sandhya T" w:date="2024-06-22T08:37:00Z" w16du:dateUtc="2024-06-22T03:07:00Z">
              <w:r w:rsidR="007842F3">
                <w:rPr>
                  <w:rFonts w:ascii="Aptos" w:eastAsia="Aptos" w:hAnsi="Aptos" w:cs="Aptos"/>
                  <w:b/>
                  <w:color w:val="00B050"/>
                  <w:sz w:val="28"/>
                  <w:szCs w:val="28"/>
                </w:rPr>
                <w:t>i</w:t>
              </w:r>
            </w:ins>
            <w:del w:id="3538" w:author="Sandhya T" w:date="2024-06-22T08:37:00Z" w16du:dateUtc="2024-06-22T03:07:00Z">
              <w:r w:rsidDel="007842F3">
                <w:rPr>
                  <w:rFonts w:ascii="Aptos" w:eastAsia="Aptos" w:hAnsi="Aptos" w:cs="Aptos"/>
                  <w:b/>
                  <w:color w:val="00B050"/>
                  <w:sz w:val="28"/>
                  <w:szCs w:val="28"/>
                </w:rPr>
                <w:delText>o</w:delText>
              </w:r>
            </w:del>
            <w:r>
              <w:rPr>
                <w:rFonts w:ascii="Aptos" w:eastAsia="Aptos" w:hAnsi="Aptos" w:cs="Aptos"/>
                <w:b/>
                <w:color w:val="00B050"/>
                <w:sz w:val="28"/>
                <w:szCs w:val="28"/>
              </w:rPr>
              <w:t>n Number 7.</w:t>
            </w:r>
          </w:p>
        </w:tc>
      </w:tr>
      <w:tr w:rsidR="004615CB" w14:paraId="0BD2648C" w14:textId="77777777" w:rsidTr="00BC5984">
        <w:trPr>
          <w:trHeight w:val="145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7F650945"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5 / 8</w:t>
            </w:r>
          </w:p>
        </w:tc>
        <w:tc>
          <w:tcPr>
            <w:tcW w:w="8566" w:type="dxa"/>
            <w:tcBorders>
              <w:top w:val="nil"/>
              <w:left w:val="nil"/>
              <w:bottom w:val="single" w:sz="8" w:space="0" w:color="000000"/>
              <w:right w:val="single" w:sz="8" w:space="0" w:color="000000"/>
            </w:tcBorders>
            <w:shd w:val="clear" w:color="auto" w:fill="FFF2CC"/>
            <w:vAlign w:val="center"/>
          </w:tcPr>
          <w:p w14:paraId="62219406" w14:textId="3B07C7F4"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w:t>
            </w:r>
            <w:ins w:id="3539" w:author="Sandhya T" w:date="2024-06-22T08:37:00Z" w16du:dateUtc="2024-06-22T03:07:00Z">
              <w:r w:rsidR="007842F3">
                <w:rPr>
                  <w:rFonts w:ascii="Aptos" w:eastAsia="Aptos" w:hAnsi="Aptos" w:cs="Aptos"/>
                  <w:b/>
                  <w:color w:val="CC3399"/>
                  <w:sz w:val="28"/>
                  <w:szCs w:val="28"/>
                </w:rPr>
                <w:t xml:space="preserve"> 8</w:t>
              </w:r>
            </w:ins>
            <w:r>
              <w:rPr>
                <w:rFonts w:ascii="Aptos" w:eastAsia="Aptos" w:hAnsi="Aptos" w:cs="Aptos"/>
                <w:b/>
                <w:color w:val="CC3399"/>
                <w:sz w:val="28"/>
                <w:szCs w:val="28"/>
              </w:rPr>
              <w:t xml:space="preserve"> is ruled by Saturn.</w:t>
            </w:r>
          </w:p>
          <w:p w14:paraId="3D38A30A"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Both are neutral to each other.</w:t>
            </w:r>
          </w:p>
          <w:p w14:paraId="40D38FF3"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5 are always friendly to Number 8.</w:t>
            </w:r>
          </w:p>
          <w:p w14:paraId="0F46248A"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But Number 8 neglect Number 5.</w:t>
            </w:r>
          </w:p>
          <w:p w14:paraId="10F46BA5"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lastRenderedPageBreak/>
              <w:t>Number 5 should avoid Number 8 for friendship, business partner or Marriage.</w:t>
            </w:r>
          </w:p>
        </w:tc>
      </w:tr>
      <w:tr w:rsidR="004615CB" w14:paraId="7D6F14DB"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21680CE7"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lastRenderedPageBreak/>
              <w:t>5 / 9</w:t>
            </w:r>
          </w:p>
        </w:tc>
        <w:tc>
          <w:tcPr>
            <w:tcW w:w="8566" w:type="dxa"/>
            <w:tcBorders>
              <w:top w:val="nil"/>
              <w:left w:val="nil"/>
              <w:bottom w:val="single" w:sz="8" w:space="0" w:color="000000"/>
              <w:right w:val="single" w:sz="8" w:space="0" w:color="000000"/>
            </w:tcBorders>
            <w:shd w:val="clear" w:color="auto" w:fill="D9E1F2"/>
            <w:vAlign w:val="center"/>
          </w:tcPr>
          <w:p w14:paraId="2FC3BCAE"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9 is rules by Mars.</w:t>
            </w:r>
          </w:p>
          <w:p w14:paraId="032A32F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Enemy to each other.</w:t>
            </w:r>
          </w:p>
          <w:p w14:paraId="373BD490" w14:textId="0DD6910E" w:rsidR="007842F3" w:rsidRDefault="004615CB" w:rsidP="004615CB">
            <w:pPr>
              <w:numPr>
                <w:ilvl w:val="0"/>
                <w:numId w:val="28"/>
              </w:numPr>
              <w:pBdr>
                <w:top w:val="nil"/>
                <w:left w:val="nil"/>
                <w:bottom w:val="nil"/>
                <w:right w:val="nil"/>
                <w:between w:val="nil"/>
              </w:pBdr>
              <w:spacing w:after="0" w:line="240" w:lineRule="auto"/>
              <w:jc w:val="both"/>
              <w:rPr>
                <w:ins w:id="3540" w:author="Sandhya T" w:date="2024-06-22T08:39:00Z" w16du:dateUtc="2024-06-22T03:09:00Z"/>
                <w:rFonts w:ascii="Aptos" w:eastAsia="Aptos" w:hAnsi="Aptos" w:cs="Aptos"/>
                <w:b/>
                <w:color w:val="00B050"/>
                <w:sz w:val="28"/>
                <w:szCs w:val="28"/>
              </w:rPr>
            </w:pPr>
            <w:r>
              <w:rPr>
                <w:rFonts w:ascii="Aptos" w:eastAsia="Aptos" w:hAnsi="Aptos" w:cs="Aptos"/>
                <w:b/>
                <w:color w:val="00B050"/>
                <w:sz w:val="28"/>
                <w:szCs w:val="28"/>
              </w:rPr>
              <w:t xml:space="preserve">Number 9 helps </w:t>
            </w:r>
            <w:del w:id="3541" w:author="Sandhya T" w:date="2024-06-22T08:37:00Z" w16du:dateUtc="2024-06-22T03:07:00Z">
              <w:r w:rsidDel="007842F3">
                <w:rPr>
                  <w:rFonts w:ascii="Aptos" w:eastAsia="Aptos" w:hAnsi="Aptos" w:cs="Aptos"/>
                  <w:b/>
                  <w:color w:val="00B050"/>
                  <w:sz w:val="28"/>
                  <w:szCs w:val="28"/>
                </w:rPr>
                <w:delText xml:space="preserve">to </w:delText>
              </w:r>
            </w:del>
            <w:r>
              <w:rPr>
                <w:rFonts w:ascii="Aptos" w:eastAsia="Aptos" w:hAnsi="Aptos" w:cs="Aptos"/>
                <w:b/>
                <w:color w:val="00B050"/>
                <w:sz w:val="28"/>
                <w:szCs w:val="28"/>
              </w:rPr>
              <w:t>Number 5 relat</w:t>
            </w:r>
            <w:ins w:id="3542" w:author="Sandhya T" w:date="2024-06-22T08:39:00Z" w16du:dateUtc="2024-06-22T03:09:00Z">
              <w:r w:rsidR="007842F3">
                <w:rPr>
                  <w:rFonts w:ascii="Aptos" w:eastAsia="Aptos" w:hAnsi="Aptos" w:cs="Aptos"/>
                  <w:b/>
                  <w:color w:val="00B050"/>
                  <w:sz w:val="28"/>
                  <w:szCs w:val="28"/>
                </w:rPr>
                <w:t xml:space="preserve">ing </w:t>
              </w:r>
            </w:ins>
            <w:del w:id="3543" w:author="Sandhya T" w:date="2024-06-22T08:39:00Z" w16du:dateUtc="2024-06-22T03:09:00Z">
              <w:r w:rsidDel="007842F3">
                <w:rPr>
                  <w:rFonts w:ascii="Aptos" w:eastAsia="Aptos" w:hAnsi="Aptos" w:cs="Aptos"/>
                  <w:b/>
                  <w:color w:val="00B050"/>
                  <w:sz w:val="28"/>
                  <w:szCs w:val="28"/>
                </w:rPr>
                <w:delText xml:space="preserve">ed </w:delText>
              </w:r>
            </w:del>
            <w:r>
              <w:rPr>
                <w:rFonts w:ascii="Aptos" w:eastAsia="Aptos" w:hAnsi="Aptos" w:cs="Aptos"/>
                <w:b/>
                <w:color w:val="00B050"/>
                <w:sz w:val="28"/>
                <w:szCs w:val="28"/>
              </w:rPr>
              <w:t>to business, money etc.,</w:t>
            </w:r>
          </w:p>
          <w:p w14:paraId="04F2A3E0" w14:textId="59B39800"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del w:id="3544" w:author="Sandhya T" w:date="2024-06-22T08:39:00Z" w16du:dateUtc="2024-06-22T03:09:00Z">
              <w:r w:rsidDel="007842F3">
                <w:rPr>
                  <w:rFonts w:ascii="Aptos" w:eastAsia="Aptos" w:hAnsi="Aptos" w:cs="Aptos"/>
                  <w:b/>
                  <w:color w:val="00B050"/>
                  <w:sz w:val="28"/>
                  <w:szCs w:val="28"/>
                </w:rPr>
                <w:delText xml:space="preserve"> t</w:delText>
              </w:r>
            </w:del>
            <w:ins w:id="3545" w:author="Sandhya T" w:date="2024-06-22T08:39:00Z" w16du:dateUtc="2024-06-22T03:09:00Z">
              <w:r w:rsidR="007842F3">
                <w:rPr>
                  <w:rFonts w:ascii="Aptos" w:eastAsia="Aptos" w:hAnsi="Aptos" w:cs="Aptos"/>
                  <w:b/>
                  <w:color w:val="00B050"/>
                  <w:sz w:val="28"/>
                  <w:szCs w:val="28"/>
                </w:rPr>
                <w:t>T</w:t>
              </w:r>
            </w:ins>
            <w:r>
              <w:rPr>
                <w:rFonts w:ascii="Aptos" w:eastAsia="Aptos" w:hAnsi="Aptos" w:cs="Aptos"/>
                <w:b/>
                <w:color w:val="00B050"/>
                <w:sz w:val="28"/>
                <w:szCs w:val="28"/>
              </w:rPr>
              <w:t>ogether create</w:t>
            </w:r>
            <w:del w:id="3546" w:author="Sandhya T" w:date="2024-06-22T08:39:00Z" w16du:dateUtc="2024-06-22T03:09:00Z">
              <w:r w:rsidDel="007842F3">
                <w:rPr>
                  <w:rFonts w:ascii="Aptos" w:eastAsia="Aptos" w:hAnsi="Aptos" w:cs="Aptos"/>
                  <w:b/>
                  <w:color w:val="00B050"/>
                  <w:sz w:val="28"/>
                  <w:szCs w:val="28"/>
                </w:rPr>
                <w:delText>s</w:delText>
              </w:r>
            </w:del>
            <w:r>
              <w:rPr>
                <w:rFonts w:ascii="Aptos" w:eastAsia="Aptos" w:hAnsi="Aptos" w:cs="Aptos"/>
                <w:b/>
                <w:color w:val="00B050"/>
                <w:sz w:val="28"/>
                <w:szCs w:val="28"/>
              </w:rPr>
              <w:t xml:space="preserve"> good vibration.</w:t>
            </w:r>
          </w:p>
          <w:p w14:paraId="6B856FF0"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9 is fiery and hot and Number 5 is cool, this opposite works very well.</w:t>
            </w:r>
          </w:p>
          <w:p w14:paraId="7924376C" w14:textId="77777777" w:rsidR="004615CB" w:rsidRPr="00BB6017" w:rsidRDefault="004615CB" w:rsidP="004615CB">
            <w:pPr>
              <w:pStyle w:val="ListParagraph"/>
              <w:numPr>
                <w:ilvl w:val="0"/>
                <w:numId w:val="30"/>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Marriage is possible when they are connected spiritually.</w:t>
            </w:r>
          </w:p>
        </w:tc>
      </w:tr>
    </w:tbl>
    <w:p w14:paraId="54CB0206" w14:textId="77777777" w:rsidR="00E133F3" w:rsidRDefault="00E133F3" w:rsidP="00AC475C">
      <w:pPr>
        <w:ind w:firstLine="720"/>
        <w:jc w:val="center"/>
        <w:rPr>
          <w:rFonts w:ascii="Arial Rounded MT Bold" w:eastAsia="Arial" w:hAnsi="Arial Rounded MT Bold" w:cs="Arial"/>
          <w:color w:val="004F88"/>
          <w:sz w:val="28"/>
          <w:szCs w:val="28"/>
        </w:rPr>
      </w:pPr>
    </w:p>
    <w:p w14:paraId="6BAFE062" w14:textId="77777777" w:rsidR="00E133F3" w:rsidRDefault="00E133F3" w:rsidP="00AC475C">
      <w:pPr>
        <w:ind w:firstLine="720"/>
        <w:jc w:val="center"/>
        <w:rPr>
          <w:rFonts w:ascii="Arial Rounded MT Bold" w:eastAsia="Arial" w:hAnsi="Arial Rounded MT Bold" w:cs="Arial"/>
          <w:color w:val="004F88"/>
          <w:sz w:val="28"/>
          <w:szCs w:val="28"/>
        </w:rPr>
      </w:pPr>
    </w:p>
    <w:p w14:paraId="052B38D7" w14:textId="12470AA4" w:rsidR="00AC475C" w:rsidRPr="009D411F" w:rsidRDefault="00AC475C" w:rsidP="00AC475C">
      <w:pPr>
        <w:ind w:firstLine="720"/>
        <w:jc w:val="center"/>
        <w:rPr>
          <w:rFonts w:ascii="Arial Rounded MT Bold" w:eastAsia="Arial" w:hAnsi="Arial Rounded MT Bold" w:cs="Arial"/>
          <w:color w:val="004F88"/>
          <w:sz w:val="28"/>
          <w:szCs w:val="28"/>
        </w:rPr>
      </w:pPr>
      <w:r w:rsidRPr="009D411F">
        <w:rPr>
          <w:rFonts w:ascii="Arial Rounded MT Bold" w:eastAsia="Arial" w:hAnsi="Arial Rounded MT Bold" w:cs="Arial"/>
          <w:color w:val="004F88"/>
          <w:sz w:val="28"/>
          <w:szCs w:val="28"/>
        </w:rPr>
        <w:t xml:space="preserve">NUMBER </w:t>
      </w:r>
      <w:r w:rsidR="00E133F3">
        <w:rPr>
          <w:rFonts w:ascii="Arial Rounded MT Bold" w:eastAsia="Arial" w:hAnsi="Arial Rounded MT Bold" w:cs="Arial"/>
          <w:color w:val="004F88"/>
          <w:sz w:val="28"/>
          <w:szCs w:val="28"/>
        </w:rPr>
        <w:t>6</w:t>
      </w:r>
      <w:r w:rsidRPr="009D411F">
        <w:rPr>
          <w:rFonts w:ascii="Arial Rounded MT Bold" w:eastAsia="Arial" w:hAnsi="Arial Rounded MT Bold" w:cs="Arial"/>
          <w:color w:val="004F88"/>
          <w:sz w:val="28"/>
          <w:szCs w:val="28"/>
        </w:rPr>
        <w:t xml:space="preserve"> SERIES</w:t>
      </w:r>
    </w:p>
    <w:p w14:paraId="2ECD4E3F" w14:textId="18890811" w:rsidR="004615CB" w:rsidRDefault="004615CB" w:rsidP="00AC475C">
      <w:pPr>
        <w:rPr>
          <w:rFonts w:ascii="Arial" w:eastAsia="Arial" w:hAnsi="Arial" w:cs="Arial"/>
        </w:rPr>
      </w:pPr>
    </w:p>
    <w:tbl>
      <w:tblPr>
        <w:tblW w:w="9890" w:type="dxa"/>
        <w:tblLayout w:type="fixed"/>
        <w:tblLook w:val="0400" w:firstRow="0" w:lastRow="0" w:firstColumn="0" w:lastColumn="0" w:noHBand="0" w:noVBand="1"/>
      </w:tblPr>
      <w:tblGrid>
        <w:gridCol w:w="1324"/>
        <w:gridCol w:w="8566"/>
      </w:tblGrid>
      <w:tr w:rsidR="004615CB" w14:paraId="7F726135" w14:textId="77777777" w:rsidTr="00BC5984">
        <w:trPr>
          <w:trHeight w:val="1488"/>
        </w:trPr>
        <w:tc>
          <w:tcPr>
            <w:tcW w:w="1324" w:type="dxa"/>
            <w:tcBorders>
              <w:top w:val="single" w:sz="8" w:space="0" w:color="000000"/>
              <w:left w:val="single" w:sz="8" w:space="0" w:color="000000"/>
              <w:bottom w:val="single" w:sz="8" w:space="0" w:color="000000"/>
              <w:right w:val="single" w:sz="8" w:space="0" w:color="000000"/>
            </w:tcBorders>
            <w:shd w:val="clear" w:color="auto" w:fill="FF99FF"/>
            <w:vAlign w:val="center"/>
          </w:tcPr>
          <w:p w14:paraId="153F9F28" w14:textId="77777777" w:rsidR="004615CB" w:rsidRDefault="004615CB"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 xml:space="preserve">NUMBER </w:t>
            </w:r>
          </w:p>
        </w:tc>
        <w:tc>
          <w:tcPr>
            <w:tcW w:w="8566" w:type="dxa"/>
            <w:tcBorders>
              <w:top w:val="single" w:sz="8" w:space="0" w:color="000000"/>
              <w:left w:val="nil"/>
              <w:bottom w:val="single" w:sz="8" w:space="0" w:color="000000"/>
              <w:right w:val="single" w:sz="8" w:space="0" w:color="000000"/>
            </w:tcBorders>
            <w:shd w:val="clear" w:color="auto" w:fill="FF99FF"/>
            <w:vAlign w:val="center"/>
          </w:tcPr>
          <w:p w14:paraId="44C973F5" w14:textId="77777777" w:rsidR="004615CB" w:rsidRDefault="004615CB"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DESCRIPTION</w:t>
            </w:r>
          </w:p>
        </w:tc>
      </w:tr>
      <w:tr w:rsidR="004615CB" w14:paraId="44E49AF2"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62081AF9"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6 / 1</w:t>
            </w:r>
          </w:p>
        </w:tc>
        <w:tc>
          <w:tcPr>
            <w:tcW w:w="8566" w:type="dxa"/>
            <w:tcBorders>
              <w:top w:val="nil"/>
              <w:left w:val="nil"/>
              <w:bottom w:val="single" w:sz="8" w:space="0" w:color="000000"/>
              <w:right w:val="single" w:sz="8" w:space="0" w:color="000000"/>
            </w:tcBorders>
            <w:shd w:val="clear" w:color="auto" w:fill="D9E1F2"/>
            <w:vAlign w:val="center"/>
          </w:tcPr>
          <w:p w14:paraId="6BFFB1DF" w14:textId="14B40325"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Number 1 is ruled by </w:t>
            </w:r>
            <w:ins w:id="3547" w:author="Sandhya T" w:date="2024-06-22T10:05:00Z" w16du:dateUtc="2024-06-22T04:35:00Z">
              <w:r w:rsidR="00B533F0">
                <w:rPr>
                  <w:rFonts w:ascii="Aptos" w:eastAsia="Aptos" w:hAnsi="Aptos" w:cs="Aptos"/>
                  <w:b/>
                  <w:color w:val="00B050"/>
                  <w:sz w:val="28"/>
                  <w:szCs w:val="28"/>
                </w:rPr>
                <w:t xml:space="preserve">the </w:t>
              </w:r>
            </w:ins>
            <w:r>
              <w:rPr>
                <w:rFonts w:ascii="Aptos" w:eastAsia="Aptos" w:hAnsi="Aptos" w:cs="Aptos"/>
                <w:b/>
                <w:color w:val="00B050"/>
                <w:sz w:val="28"/>
                <w:szCs w:val="28"/>
              </w:rPr>
              <w:t>Sun.</w:t>
            </w:r>
          </w:p>
          <w:p w14:paraId="4B57BC09"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men there will be good friendship. But will not last long.</w:t>
            </w:r>
          </w:p>
          <w:p w14:paraId="7FD58134"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But not good for business partnership.</w:t>
            </w:r>
          </w:p>
          <w:p w14:paraId="3CCAA339" w14:textId="2ED6CEAA"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Number 1 men will be helpful for Number 6 women. But not ideal or good for business partnership. They </w:t>
            </w:r>
            <w:del w:id="3548" w:author="Sandhya T" w:date="2024-06-22T08:40:00Z" w16du:dateUtc="2024-06-22T03:10:00Z">
              <w:r w:rsidDel="007842F3">
                <w:rPr>
                  <w:rFonts w:ascii="Aptos" w:eastAsia="Aptos" w:hAnsi="Aptos" w:cs="Aptos"/>
                  <w:b/>
                  <w:color w:val="00B050"/>
                  <w:sz w:val="28"/>
                  <w:szCs w:val="28"/>
                </w:rPr>
                <w:delText>wont</w:delText>
              </w:r>
            </w:del>
            <w:ins w:id="3549" w:author="Sandhya T" w:date="2024-06-22T08:40:00Z" w16du:dateUtc="2024-06-22T03:10:00Z">
              <w:r w:rsidR="007842F3">
                <w:rPr>
                  <w:rFonts w:ascii="Aptos" w:eastAsia="Aptos" w:hAnsi="Aptos" w:cs="Aptos"/>
                  <w:b/>
                  <w:color w:val="00B050"/>
                  <w:sz w:val="28"/>
                  <w:szCs w:val="28"/>
                </w:rPr>
                <w:t>won’t</w:t>
              </w:r>
            </w:ins>
            <w:r>
              <w:rPr>
                <w:rFonts w:ascii="Aptos" w:eastAsia="Aptos" w:hAnsi="Aptos" w:cs="Aptos"/>
                <w:b/>
                <w:color w:val="00B050"/>
                <w:sz w:val="28"/>
                <w:szCs w:val="28"/>
              </w:rPr>
              <w:t xml:space="preserve"> be truthful in their married life</w:t>
            </w:r>
          </w:p>
        </w:tc>
      </w:tr>
      <w:tr w:rsidR="004615CB" w14:paraId="547D0644"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11191C92" w14:textId="77777777" w:rsidR="004615CB" w:rsidRDefault="004615CB"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xml:space="preserve">   6 / 2</w:t>
            </w:r>
          </w:p>
        </w:tc>
        <w:tc>
          <w:tcPr>
            <w:tcW w:w="8566" w:type="dxa"/>
            <w:tcBorders>
              <w:top w:val="nil"/>
              <w:left w:val="nil"/>
              <w:bottom w:val="single" w:sz="8" w:space="0" w:color="000000"/>
              <w:right w:val="single" w:sz="8" w:space="0" w:color="000000"/>
            </w:tcBorders>
            <w:shd w:val="clear" w:color="auto" w:fill="FFF2CC"/>
            <w:vAlign w:val="center"/>
          </w:tcPr>
          <w:p w14:paraId="0B69BAAD"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2 is ruled by Moon.</w:t>
            </w:r>
          </w:p>
          <w:p w14:paraId="722B23B6"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They can be good friends.</w:t>
            </w:r>
          </w:p>
          <w:p w14:paraId="7C05E50A" w14:textId="093A008B"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6 helps</w:t>
            </w:r>
            <w:ins w:id="3550" w:author="Sandhya T" w:date="2024-06-22T08:41:00Z" w16du:dateUtc="2024-06-22T03:11:00Z">
              <w:r w:rsidR="007842F3">
                <w:rPr>
                  <w:rFonts w:ascii="Aptos" w:eastAsia="Aptos" w:hAnsi="Aptos" w:cs="Aptos"/>
                  <w:b/>
                  <w:color w:val="CC3399"/>
                  <w:sz w:val="28"/>
                  <w:szCs w:val="28"/>
                </w:rPr>
                <w:t xml:space="preserve"> </w:t>
              </w:r>
            </w:ins>
            <w:del w:id="3551" w:author="Sandhya T" w:date="2024-06-22T08:41:00Z" w16du:dateUtc="2024-06-22T03:11:00Z">
              <w:r w:rsidDel="007842F3">
                <w:rPr>
                  <w:rFonts w:ascii="Aptos" w:eastAsia="Aptos" w:hAnsi="Aptos" w:cs="Aptos"/>
                  <w:b/>
                  <w:color w:val="CC3399"/>
                  <w:sz w:val="28"/>
                  <w:szCs w:val="28"/>
                </w:rPr>
                <w:delText xml:space="preserve"> to grow </w:delText>
              </w:r>
            </w:del>
            <w:r>
              <w:rPr>
                <w:rFonts w:ascii="Aptos" w:eastAsia="Aptos" w:hAnsi="Aptos" w:cs="Aptos"/>
                <w:b/>
                <w:color w:val="CC3399"/>
                <w:sz w:val="28"/>
                <w:szCs w:val="28"/>
              </w:rPr>
              <w:t>Number 2</w:t>
            </w:r>
            <w:ins w:id="3552" w:author="Sandhya T" w:date="2024-06-22T08:40:00Z" w16du:dateUtc="2024-06-22T03:10:00Z">
              <w:r w:rsidR="007842F3">
                <w:rPr>
                  <w:rFonts w:ascii="Aptos" w:eastAsia="Aptos" w:hAnsi="Aptos" w:cs="Aptos"/>
                  <w:b/>
                  <w:color w:val="CC3399"/>
                  <w:sz w:val="28"/>
                  <w:szCs w:val="28"/>
                </w:rPr>
                <w:t xml:space="preserve"> to grow,</w:t>
              </w:r>
            </w:ins>
            <w:r>
              <w:rPr>
                <w:rFonts w:ascii="Aptos" w:eastAsia="Aptos" w:hAnsi="Aptos" w:cs="Aptos"/>
                <w:b/>
                <w:color w:val="CC3399"/>
                <w:sz w:val="28"/>
                <w:szCs w:val="28"/>
              </w:rPr>
              <w:t xml:space="preserve"> in their development.</w:t>
            </w:r>
          </w:p>
          <w:p w14:paraId="0930AE71"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2 are more beneficial to Number 6.</w:t>
            </w:r>
          </w:p>
          <w:p w14:paraId="2BA0D7A1" w14:textId="77777777" w:rsidR="004615CB" w:rsidRPr="00854B53"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For marriage not suitable.</w:t>
            </w:r>
          </w:p>
        </w:tc>
      </w:tr>
      <w:tr w:rsidR="004615CB" w14:paraId="13CB23C6" w14:textId="77777777" w:rsidTr="00BC5984">
        <w:trPr>
          <w:trHeight w:val="790"/>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5B66432E"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lastRenderedPageBreak/>
              <w:t>6 / 3</w:t>
            </w:r>
          </w:p>
        </w:tc>
        <w:tc>
          <w:tcPr>
            <w:tcW w:w="8566" w:type="dxa"/>
            <w:tcBorders>
              <w:top w:val="nil"/>
              <w:left w:val="nil"/>
              <w:bottom w:val="single" w:sz="8" w:space="0" w:color="000000"/>
              <w:right w:val="single" w:sz="8" w:space="0" w:color="000000"/>
            </w:tcBorders>
            <w:shd w:val="clear" w:color="auto" w:fill="D9E1F2"/>
            <w:vAlign w:val="center"/>
          </w:tcPr>
          <w:p w14:paraId="7D2C2BCD"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3 is ruled by Jupiter.</w:t>
            </w:r>
          </w:p>
          <w:p w14:paraId="22994D7D"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Good for friendship, business partnership or life partnership.</w:t>
            </w:r>
          </w:p>
          <w:p w14:paraId="6E3E6B2E"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They help each other.</w:t>
            </w:r>
          </w:p>
          <w:p w14:paraId="6BA2BB72" w14:textId="3F8234F3"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del w:id="3553" w:author="Sandhya T" w:date="2024-06-22T08:42:00Z" w16du:dateUtc="2024-06-22T03:12:00Z">
              <w:r w:rsidDel="007842F3">
                <w:rPr>
                  <w:rFonts w:ascii="Aptos" w:eastAsia="Aptos" w:hAnsi="Aptos" w:cs="Aptos"/>
                  <w:b/>
                  <w:color w:val="00B050"/>
                  <w:sz w:val="28"/>
                  <w:szCs w:val="28"/>
                </w:rPr>
                <w:delText xml:space="preserve">If </w:delText>
              </w:r>
            </w:del>
            <w:r>
              <w:rPr>
                <w:rFonts w:ascii="Aptos" w:eastAsia="Aptos" w:hAnsi="Aptos" w:cs="Aptos"/>
                <w:b/>
                <w:color w:val="00B050"/>
                <w:sz w:val="28"/>
                <w:szCs w:val="28"/>
              </w:rPr>
              <w:t xml:space="preserve">Number 6 men and Number 3 women </w:t>
            </w:r>
            <w:ins w:id="3554" w:author="Sandhya T" w:date="2024-06-22T08:42:00Z" w16du:dateUtc="2024-06-22T03:12:00Z">
              <w:r w:rsidR="007842F3">
                <w:rPr>
                  <w:rFonts w:ascii="Aptos" w:eastAsia="Aptos" w:hAnsi="Aptos" w:cs="Aptos"/>
                  <w:b/>
                  <w:color w:val="00B050"/>
                  <w:sz w:val="28"/>
                  <w:szCs w:val="28"/>
                </w:rPr>
                <w:t xml:space="preserve">are not suitable for </w:t>
              </w:r>
            </w:ins>
            <w:r>
              <w:rPr>
                <w:rFonts w:ascii="Aptos" w:eastAsia="Aptos" w:hAnsi="Aptos" w:cs="Aptos"/>
                <w:b/>
                <w:color w:val="00B050"/>
                <w:sz w:val="28"/>
                <w:szCs w:val="28"/>
              </w:rPr>
              <w:t>married life</w:t>
            </w:r>
            <w:ins w:id="3555" w:author="Sandhya T" w:date="2024-06-22T08:42:00Z" w16du:dateUtc="2024-06-22T03:12:00Z">
              <w:r w:rsidR="007842F3">
                <w:rPr>
                  <w:rFonts w:ascii="Aptos" w:eastAsia="Aptos" w:hAnsi="Aptos" w:cs="Aptos"/>
                  <w:b/>
                  <w:color w:val="00B050"/>
                  <w:sz w:val="28"/>
                  <w:szCs w:val="28"/>
                </w:rPr>
                <w:t>.</w:t>
              </w:r>
            </w:ins>
            <w:del w:id="3556" w:author="Sandhya T" w:date="2024-06-22T08:42:00Z" w16du:dateUtc="2024-06-22T03:12:00Z">
              <w:r w:rsidDel="007842F3">
                <w:rPr>
                  <w:rFonts w:ascii="Aptos" w:eastAsia="Aptos" w:hAnsi="Aptos" w:cs="Aptos"/>
                  <w:b/>
                  <w:color w:val="00B050"/>
                  <w:sz w:val="28"/>
                  <w:szCs w:val="28"/>
                </w:rPr>
                <w:delText xml:space="preserve"> not suitable.</w:delText>
              </w:r>
            </w:del>
          </w:p>
          <w:p w14:paraId="5CFDE871" w14:textId="3FDEBAB2"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But Number 6 women </w:t>
            </w:r>
            <w:del w:id="3557" w:author="Sandhya T" w:date="2024-06-22T08:42:00Z" w16du:dateUtc="2024-06-22T03:12:00Z">
              <w:r w:rsidDel="00587B96">
                <w:rPr>
                  <w:rFonts w:ascii="Aptos" w:eastAsia="Aptos" w:hAnsi="Aptos" w:cs="Aptos"/>
                  <w:b/>
                  <w:color w:val="00B050"/>
                  <w:sz w:val="28"/>
                  <w:szCs w:val="28"/>
                </w:rPr>
                <w:delText xml:space="preserve">and </w:delText>
              </w:r>
            </w:del>
            <w:ins w:id="3558" w:author="Sandhya T" w:date="2024-06-22T08:42:00Z" w16du:dateUtc="2024-06-22T03:12:00Z">
              <w:r w:rsidR="00587B96">
                <w:rPr>
                  <w:rFonts w:ascii="Aptos" w:eastAsia="Aptos" w:hAnsi="Aptos" w:cs="Aptos"/>
                  <w:b/>
                  <w:color w:val="00B050"/>
                  <w:sz w:val="28"/>
                  <w:szCs w:val="28"/>
                </w:rPr>
                <w:t xml:space="preserve">can select </w:t>
              </w:r>
            </w:ins>
            <w:r>
              <w:rPr>
                <w:rFonts w:ascii="Aptos" w:eastAsia="Aptos" w:hAnsi="Aptos" w:cs="Aptos"/>
                <w:b/>
                <w:color w:val="00B050"/>
                <w:sz w:val="28"/>
                <w:szCs w:val="28"/>
              </w:rPr>
              <w:t>Number 3 men</w:t>
            </w:r>
            <w:del w:id="3559" w:author="Sandhya T" w:date="2024-06-22T08:42:00Z" w16du:dateUtc="2024-06-22T03:12:00Z">
              <w:r w:rsidDel="00587B96">
                <w:rPr>
                  <w:rFonts w:ascii="Aptos" w:eastAsia="Aptos" w:hAnsi="Aptos" w:cs="Aptos"/>
                  <w:b/>
                  <w:color w:val="00B050"/>
                  <w:sz w:val="28"/>
                  <w:szCs w:val="28"/>
                </w:rPr>
                <w:delText xml:space="preserve"> can select h</w:delText>
              </w:r>
            </w:del>
            <w:ins w:id="3560" w:author="Sandhya T" w:date="2024-06-22T08:42:00Z" w16du:dateUtc="2024-06-22T03:12:00Z">
              <w:r w:rsidR="00587B96">
                <w:rPr>
                  <w:rFonts w:ascii="Aptos" w:eastAsia="Aptos" w:hAnsi="Aptos" w:cs="Aptos"/>
                  <w:b/>
                  <w:color w:val="00B050"/>
                  <w:sz w:val="28"/>
                  <w:szCs w:val="28"/>
                </w:rPr>
                <w:t xml:space="preserve"> </w:t>
              </w:r>
            </w:ins>
            <w:r>
              <w:rPr>
                <w:rFonts w:ascii="Aptos" w:eastAsia="Aptos" w:hAnsi="Aptos" w:cs="Aptos"/>
                <w:b/>
                <w:color w:val="00B050"/>
                <w:sz w:val="28"/>
                <w:szCs w:val="28"/>
              </w:rPr>
              <w:t>as life partner.</w:t>
            </w:r>
          </w:p>
        </w:tc>
      </w:tr>
      <w:tr w:rsidR="004615CB" w14:paraId="62AA4E65" w14:textId="77777777" w:rsidTr="00BC5984">
        <w:trPr>
          <w:trHeight w:val="1618"/>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73282BE8"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6 / 4</w:t>
            </w:r>
          </w:p>
        </w:tc>
        <w:tc>
          <w:tcPr>
            <w:tcW w:w="8566" w:type="dxa"/>
            <w:tcBorders>
              <w:top w:val="nil"/>
              <w:left w:val="nil"/>
              <w:bottom w:val="single" w:sz="8" w:space="0" w:color="000000"/>
              <w:right w:val="single" w:sz="8" w:space="0" w:color="000000"/>
            </w:tcBorders>
            <w:shd w:val="clear" w:color="auto" w:fill="FFF2CC"/>
            <w:vAlign w:val="center"/>
          </w:tcPr>
          <w:p w14:paraId="67296056"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4 is ruled by Rahu.</w:t>
            </w:r>
          </w:p>
          <w:p w14:paraId="3961A33A" w14:textId="55C45C29"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Number 6 women should not select Number 4 </w:t>
            </w:r>
            <w:del w:id="3561" w:author="Sandhya T" w:date="2024-06-22T08:43:00Z" w16du:dateUtc="2024-06-22T03:13:00Z">
              <w:r w:rsidDel="00587B96">
                <w:rPr>
                  <w:rFonts w:ascii="Aptos" w:eastAsia="Aptos" w:hAnsi="Aptos" w:cs="Aptos"/>
                  <w:b/>
                  <w:color w:val="CC3399"/>
                  <w:sz w:val="28"/>
                  <w:szCs w:val="28"/>
                </w:rPr>
                <w:delText>h</w:delText>
              </w:r>
            </w:del>
            <w:ins w:id="3562" w:author="Sandhya T" w:date="2024-06-22T08:43:00Z" w16du:dateUtc="2024-06-22T03:13:00Z">
              <w:r w:rsidR="00587B96">
                <w:rPr>
                  <w:rFonts w:ascii="Aptos" w:eastAsia="Aptos" w:hAnsi="Aptos" w:cs="Aptos"/>
                  <w:b/>
                  <w:color w:val="CC3399"/>
                  <w:sz w:val="28"/>
                  <w:szCs w:val="28"/>
                </w:rPr>
                <w:t xml:space="preserve">men </w:t>
              </w:r>
            </w:ins>
            <w:r>
              <w:rPr>
                <w:rFonts w:ascii="Aptos" w:eastAsia="Aptos" w:hAnsi="Aptos" w:cs="Aptos"/>
                <w:b/>
                <w:color w:val="CC3399"/>
                <w:sz w:val="28"/>
                <w:szCs w:val="28"/>
              </w:rPr>
              <w:t>as life partner.</w:t>
            </w:r>
          </w:p>
          <w:p w14:paraId="71BFB5B1" w14:textId="3A6BD049" w:rsidR="004615CB" w:rsidRPr="00CB58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Both create difficulties </w:t>
            </w:r>
            <w:ins w:id="3563" w:author="Sandhya T" w:date="2024-06-22T10:06:00Z" w16du:dateUtc="2024-06-22T04:36:00Z">
              <w:r w:rsidR="00B533F0">
                <w:rPr>
                  <w:rFonts w:ascii="Aptos" w:eastAsia="Aptos" w:hAnsi="Aptos" w:cs="Aptos"/>
                  <w:b/>
                  <w:color w:val="CC3399"/>
                  <w:sz w:val="28"/>
                  <w:szCs w:val="28"/>
                </w:rPr>
                <w:t>for</w:t>
              </w:r>
            </w:ins>
            <w:del w:id="3564" w:author="Sandhya T" w:date="2024-06-22T10:06:00Z" w16du:dateUtc="2024-06-22T04:36:00Z">
              <w:r w:rsidDel="00B533F0">
                <w:rPr>
                  <w:rFonts w:ascii="Aptos" w:eastAsia="Aptos" w:hAnsi="Aptos" w:cs="Aptos"/>
                  <w:b/>
                  <w:color w:val="CC3399"/>
                  <w:sz w:val="28"/>
                  <w:szCs w:val="28"/>
                </w:rPr>
                <w:delText>to</w:delText>
              </w:r>
            </w:del>
            <w:r>
              <w:rPr>
                <w:rFonts w:ascii="Aptos" w:eastAsia="Aptos" w:hAnsi="Aptos" w:cs="Aptos"/>
                <w:b/>
                <w:color w:val="CC3399"/>
                <w:sz w:val="28"/>
                <w:szCs w:val="28"/>
              </w:rPr>
              <w:t xml:space="preserve"> each other.</w:t>
            </w:r>
          </w:p>
        </w:tc>
      </w:tr>
      <w:tr w:rsidR="004615CB" w14:paraId="5C2FBF11"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3A8E65B6"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6 / 5</w:t>
            </w:r>
          </w:p>
        </w:tc>
        <w:tc>
          <w:tcPr>
            <w:tcW w:w="8566" w:type="dxa"/>
            <w:tcBorders>
              <w:top w:val="nil"/>
              <w:left w:val="nil"/>
              <w:bottom w:val="single" w:sz="8" w:space="0" w:color="000000"/>
              <w:right w:val="single" w:sz="8" w:space="0" w:color="000000"/>
            </w:tcBorders>
            <w:shd w:val="clear" w:color="auto" w:fill="D9E1F2"/>
            <w:vAlign w:val="center"/>
          </w:tcPr>
          <w:p w14:paraId="03E0DBFA"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5 is ruled by Mercury.</w:t>
            </w:r>
          </w:p>
          <w:p w14:paraId="6463A5AA"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5 helps Number 6 related to mentally, emotionally.</w:t>
            </w:r>
          </w:p>
          <w:p w14:paraId="5DD74C2A"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6 helps Number 5 to overcome any issues.</w:t>
            </w:r>
          </w:p>
          <w:p w14:paraId="2791C632" w14:textId="7F4F6702"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5 men should not marr</w:t>
            </w:r>
            <w:ins w:id="3565" w:author="Sandhya T" w:date="2024-06-22T08:43:00Z" w16du:dateUtc="2024-06-22T03:13:00Z">
              <w:r w:rsidR="00587B96">
                <w:rPr>
                  <w:rFonts w:ascii="Aptos" w:eastAsia="Aptos" w:hAnsi="Aptos" w:cs="Aptos"/>
                  <w:b/>
                  <w:color w:val="00B050"/>
                  <w:sz w:val="28"/>
                  <w:szCs w:val="28"/>
                </w:rPr>
                <w:t>y</w:t>
              </w:r>
            </w:ins>
            <w:del w:id="3566" w:author="Sandhya T" w:date="2024-06-22T08:43:00Z" w16du:dateUtc="2024-06-22T03:13:00Z">
              <w:r w:rsidDel="00587B96">
                <w:rPr>
                  <w:rFonts w:ascii="Aptos" w:eastAsia="Aptos" w:hAnsi="Aptos" w:cs="Aptos"/>
                  <w:b/>
                  <w:color w:val="00B050"/>
                  <w:sz w:val="28"/>
                  <w:szCs w:val="28"/>
                </w:rPr>
                <w:delText>iage</w:delText>
              </w:r>
            </w:del>
            <w:r>
              <w:rPr>
                <w:rFonts w:ascii="Aptos" w:eastAsia="Aptos" w:hAnsi="Aptos" w:cs="Aptos"/>
                <w:b/>
                <w:color w:val="00B050"/>
                <w:sz w:val="28"/>
                <w:szCs w:val="28"/>
              </w:rPr>
              <w:t xml:space="preserve"> Number 6 women.</w:t>
            </w:r>
          </w:p>
          <w:p w14:paraId="1E6D24F6"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But Number 5 women can marry Number 6 men.</w:t>
            </w:r>
          </w:p>
        </w:tc>
      </w:tr>
      <w:tr w:rsidR="004615CB" w14:paraId="6131DDA8"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2EC1D6E1"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6 / 6</w:t>
            </w:r>
          </w:p>
        </w:tc>
        <w:tc>
          <w:tcPr>
            <w:tcW w:w="8566" w:type="dxa"/>
            <w:tcBorders>
              <w:top w:val="nil"/>
              <w:left w:val="nil"/>
              <w:bottom w:val="single" w:sz="8" w:space="0" w:color="000000"/>
              <w:right w:val="single" w:sz="8" w:space="0" w:color="000000"/>
            </w:tcBorders>
            <w:shd w:val="clear" w:color="auto" w:fill="FFF2CC"/>
            <w:vAlign w:val="center"/>
          </w:tcPr>
          <w:p w14:paraId="5D5D3833"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6 is ruled by Venus.</w:t>
            </w:r>
          </w:p>
          <w:p w14:paraId="5C41DAC9"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Both are friends, but do not inspire each other.</w:t>
            </w:r>
          </w:p>
          <w:p w14:paraId="65733E30" w14:textId="3D5E739E"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They both can understand each other and </w:t>
            </w:r>
            <w:ins w:id="3567" w:author="Sandhya T" w:date="2024-06-22T08:44:00Z" w16du:dateUtc="2024-06-22T03:14:00Z">
              <w:r w:rsidR="00587B96">
                <w:rPr>
                  <w:rFonts w:ascii="Aptos" w:eastAsia="Aptos" w:hAnsi="Aptos" w:cs="Aptos"/>
                  <w:b/>
                  <w:color w:val="CC3399"/>
                  <w:sz w:val="28"/>
                  <w:szCs w:val="28"/>
                </w:rPr>
                <w:t xml:space="preserve">make </w:t>
              </w:r>
            </w:ins>
            <w:r>
              <w:rPr>
                <w:rFonts w:ascii="Aptos" w:eastAsia="Aptos" w:hAnsi="Aptos" w:cs="Aptos"/>
                <w:b/>
                <w:color w:val="CC3399"/>
                <w:sz w:val="28"/>
                <w:szCs w:val="28"/>
              </w:rPr>
              <w:t xml:space="preserve">sacrifices whenever </w:t>
            </w:r>
            <w:del w:id="3568" w:author="Sandhya T" w:date="2024-06-22T08:44:00Z" w16du:dateUtc="2024-06-22T03:14:00Z">
              <w:r w:rsidDel="00587B96">
                <w:rPr>
                  <w:rFonts w:ascii="Aptos" w:eastAsia="Aptos" w:hAnsi="Aptos" w:cs="Aptos"/>
                  <w:b/>
                  <w:color w:val="CC3399"/>
                  <w:sz w:val="28"/>
                  <w:szCs w:val="28"/>
                </w:rPr>
                <w:delText xml:space="preserve">is </w:delText>
              </w:r>
            </w:del>
            <w:r>
              <w:rPr>
                <w:rFonts w:ascii="Aptos" w:eastAsia="Aptos" w:hAnsi="Aptos" w:cs="Aptos"/>
                <w:b/>
                <w:color w:val="CC3399"/>
                <w:sz w:val="28"/>
                <w:szCs w:val="28"/>
              </w:rPr>
              <w:t>necessary.</w:t>
            </w:r>
          </w:p>
          <w:p w14:paraId="1125AA3B"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They can do business related to beauty and fashion.</w:t>
            </w:r>
          </w:p>
          <w:p w14:paraId="6D005766"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Marriage not recommended.</w:t>
            </w:r>
          </w:p>
          <w:p w14:paraId="4125C636" w14:textId="04DC9486"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But </w:t>
            </w:r>
            <w:del w:id="3569" w:author="Sandhya T" w:date="2024-06-22T08:44:00Z" w16du:dateUtc="2024-06-22T03:14:00Z">
              <w:r w:rsidDel="00587B96">
                <w:rPr>
                  <w:rFonts w:ascii="Aptos" w:eastAsia="Aptos" w:hAnsi="Aptos" w:cs="Aptos"/>
                  <w:b/>
                  <w:color w:val="CC3399"/>
                  <w:sz w:val="28"/>
                  <w:szCs w:val="28"/>
                </w:rPr>
                <w:delText>h</w:delText>
              </w:r>
            </w:del>
            <w:r>
              <w:rPr>
                <w:rFonts w:ascii="Aptos" w:eastAsia="Aptos" w:hAnsi="Aptos" w:cs="Aptos"/>
                <w:b/>
                <w:color w:val="CC3399"/>
                <w:sz w:val="28"/>
                <w:szCs w:val="28"/>
              </w:rPr>
              <w:t xml:space="preserve">as a family they </w:t>
            </w:r>
            <w:del w:id="3570" w:author="Sandhya T" w:date="2024-06-22T08:44:00Z" w16du:dateUtc="2024-06-22T03:14:00Z">
              <w:r w:rsidDel="00587B96">
                <w:rPr>
                  <w:rFonts w:ascii="Aptos" w:eastAsia="Aptos" w:hAnsi="Aptos" w:cs="Aptos"/>
                  <w:b/>
                  <w:color w:val="CC3399"/>
                  <w:sz w:val="28"/>
                  <w:szCs w:val="28"/>
                </w:rPr>
                <w:delText xml:space="preserve">make </w:delText>
              </w:r>
            </w:del>
            <w:ins w:id="3571" w:author="Sandhya T" w:date="2024-06-22T08:44:00Z" w16du:dateUtc="2024-06-22T03:14:00Z">
              <w:r w:rsidR="00587B96">
                <w:rPr>
                  <w:rFonts w:ascii="Aptos" w:eastAsia="Aptos" w:hAnsi="Aptos" w:cs="Aptos"/>
                  <w:b/>
                  <w:color w:val="CC3399"/>
                  <w:sz w:val="28"/>
                  <w:szCs w:val="28"/>
                </w:rPr>
                <w:t xml:space="preserve">have </w:t>
              </w:r>
            </w:ins>
            <w:r>
              <w:rPr>
                <w:rFonts w:ascii="Aptos" w:eastAsia="Aptos" w:hAnsi="Aptos" w:cs="Aptos"/>
                <w:b/>
                <w:color w:val="CC3399"/>
                <w:sz w:val="28"/>
                <w:szCs w:val="28"/>
              </w:rPr>
              <w:t xml:space="preserve">good relationship </w:t>
            </w:r>
            <w:ins w:id="3572" w:author="Sandhya T" w:date="2024-06-22T08:44:00Z" w16du:dateUtc="2024-06-22T03:14:00Z">
              <w:r w:rsidR="00587B96">
                <w:rPr>
                  <w:rFonts w:ascii="Aptos" w:eastAsia="Aptos" w:hAnsi="Aptos" w:cs="Aptos"/>
                  <w:b/>
                  <w:color w:val="CC3399"/>
                  <w:sz w:val="28"/>
                  <w:szCs w:val="28"/>
                </w:rPr>
                <w:t xml:space="preserve">with </w:t>
              </w:r>
            </w:ins>
            <w:del w:id="3573" w:author="Sandhya T" w:date="2024-06-22T08:44:00Z" w16du:dateUtc="2024-06-22T03:14:00Z">
              <w:r w:rsidDel="00587B96">
                <w:rPr>
                  <w:rFonts w:ascii="Aptos" w:eastAsia="Aptos" w:hAnsi="Aptos" w:cs="Aptos"/>
                  <w:b/>
                  <w:color w:val="CC3399"/>
                  <w:sz w:val="28"/>
                  <w:szCs w:val="28"/>
                </w:rPr>
                <w:delText xml:space="preserve">to </w:delText>
              </w:r>
            </w:del>
            <w:r>
              <w:rPr>
                <w:rFonts w:ascii="Aptos" w:eastAsia="Aptos" w:hAnsi="Aptos" w:cs="Aptos"/>
                <w:b/>
                <w:color w:val="CC3399"/>
                <w:sz w:val="28"/>
                <w:szCs w:val="28"/>
              </w:rPr>
              <w:t>each other.</w:t>
            </w:r>
          </w:p>
        </w:tc>
      </w:tr>
      <w:tr w:rsidR="004615CB" w14:paraId="7917E6F6"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51116047"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6 / 7</w:t>
            </w:r>
          </w:p>
        </w:tc>
        <w:tc>
          <w:tcPr>
            <w:tcW w:w="8566" w:type="dxa"/>
            <w:tcBorders>
              <w:top w:val="nil"/>
              <w:left w:val="nil"/>
              <w:bottom w:val="single" w:sz="8" w:space="0" w:color="000000"/>
              <w:right w:val="single" w:sz="8" w:space="0" w:color="000000"/>
            </w:tcBorders>
            <w:shd w:val="clear" w:color="auto" w:fill="D9E1F2"/>
            <w:vAlign w:val="center"/>
          </w:tcPr>
          <w:p w14:paraId="22A7735D" w14:textId="1462D4ED"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Number 7 is ruled by </w:t>
            </w:r>
            <w:ins w:id="3574" w:author="Sandhya T" w:date="2024-06-22T08:44:00Z" w16du:dateUtc="2024-06-22T03:14:00Z">
              <w:r w:rsidR="00587B96">
                <w:rPr>
                  <w:rFonts w:ascii="Aptos" w:eastAsia="Aptos" w:hAnsi="Aptos" w:cs="Aptos"/>
                  <w:b/>
                  <w:color w:val="00B050"/>
                  <w:sz w:val="28"/>
                  <w:szCs w:val="28"/>
                </w:rPr>
                <w:t>K</w:t>
              </w:r>
            </w:ins>
            <w:del w:id="3575" w:author="Sandhya T" w:date="2024-06-22T08:44:00Z" w16du:dateUtc="2024-06-22T03:14:00Z">
              <w:r w:rsidDel="00587B96">
                <w:rPr>
                  <w:rFonts w:ascii="Aptos" w:eastAsia="Aptos" w:hAnsi="Aptos" w:cs="Aptos"/>
                  <w:b/>
                  <w:color w:val="00B050"/>
                  <w:sz w:val="28"/>
                  <w:szCs w:val="28"/>
                </w:rPr>
                <w:delText>k</w:delText>
              </w:r>
            </w:del>
            <w:r>
              <w:rPr>
                <w:rFonts w:ascii="Aptos" w:eastAsia="Aptos" w:hAnsi="Aptos" w:cs="Aptos"/>
                <w:b/>
                <w:color w:val="00B050"/>
                <w:sz w:val="28"/>
                <w:szCs w:val="28"/>
              </w:rPr>
              <w:t>etu.</w:t>
            </w:r>
          </w:p>
          <w:p w14:paraId="0D017C06" w14:textId="58CD3544"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Number 6 </w:t>
            </w:r>
            <w:ins w:id="3576" w:author="Sandhya T" w:date="2024-06-22T08:45:00Z" w16du:dateUtc="2024-06-22T03:15:00Z">
              <w:r w:rsidR="00587B96">
                <w:rPr>
                  <w:rFonts w:ascii="Aptos" w:eastAsia="Aptos" w:hAnsi="Aptos" w:cs="Aptos"/>
                  <w:b/>
                  <w:color w:val="00B050"/>
                  <w:sz w:val="28"/>
                  <w:szCs w:val="28"/>
                </w:rPr>
                <w:t xml:space="preserve">are </w:t>
              </w:r>
            </w:ins>
            <w:r>
              <w:rPr>
                <w:rFonts w:ascii="Aptos" w:eastAsia="Aptos" w:hAnsi="Aptos" w:cs="Aptos"/>
                <w:b/>
                <w:color w:val="00B050"/>
                <w:sz w:val="28"/>
                <w:szCs w:val="28"/>
              </w:rPr>
              <w:t>always inspired by Number 7. But Number 7 are not inspired by Number 6.</w:t>
            </w:r>
          </w:p>
          <w:p w14:paraId="0CFF9F5D"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Not recommended for marriage.</w:t>
            </w:r>
          </w:p>
          <w:p w14:paraId="45917A91" w14:textId="38A07738"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Marriage is good </w:t>
            </w:r>
            <w:del w:id="3577" w:author="Sandhya T" w:date="2024-06-22T08:45:00Z" w16du:dateUtc="2024-06-22T03:15:00Z">
              <w:r w:rsidDel="00587B96">
                <w:rPr>
                  <w:rFonts w:ascii="Aptos" w:eastAsia="Aptos" w:hAnsi="Aptos" w:cs="Aptos"/>
                  <w:b/>
                  <w:color w:val="00B050"/>
                  <w:sz w:val="28"/>
                  <w:szCs w:val="28"/>
                </w:rPr>
                <w:delText xml:space="preserve">if </w:delText>
              </w:r>
            </w:del>
            <w:ins w:id="3578" w:author="Sandhya T" w:date="2024-06-22T08:45:00Z" w16du:dateUtc="2024-06-22T03:15:00Z">
              <w:r w:rsidR="00587B96">
                <w:rPr>
                  <w:rFonts w:ascii="Aptos" w:eastAsia="Aptos" w:hAnsi="Aptos" w:cs="Aptos"/>
                  <w:b/>
                  <w:color w:val="00B050"/>
                  <w:sz w:val="28"/>
                  <w:szCs w:val="28"/>
                </w:rPr>
                <w:t xml:space="preserve">for </w:t>
              </w:r>
            </w:ins>
            <w:r>
              <w:rPr>
                <w:rFonts w:ascii="Aptos" w:eastAsia="Aptos" w:hAnsi="Aptos" w:cs="Aptos"/>
                <w:b/>
                <w:color w:val="00B050"/>
                <w:sz w:val="28"/>
                <w:szCs w:val="28"/>
              </w:rPr>
              <w:t>Number 7</w:t>
            </w:r>
            <w:del w:id="3579" w:author="Sandhya T" w:date="2024-06-22T08:45:00Z" w16du:dateUtc="2024-06-22T03:15:00Z">
              <w:r w:rsidDel="00587B96">
                <w:rPr>
                  <w:rFonts w:ascii="Aptos" w:eastAsia="Aptos" w:hAnsi="Aptos" w:cs="Aptos"/>
                  <w:b/>
                  <w:color w:val="00B050"/>
                  <w:sz w:val="28"/>
                  <w:szCs w:val="28"/>
                </w:rPr>
                <w:delText xml:space="preserve"> is</w:delText>
              </w:r>
            </w:del>
            <w:r>
              <w:rPr>
                <w:rFonts w:ascii="Aptos" w:eastAsia="Aptos" w:hAnsi="Aptos" w:cs="Aptos"/>
                <w:b/>
                <w:color w:val="00B050"/>
                <w:sz w:val="28"/>
                <w:szCs w:val="28"/>
              </w:rPr>
              <w:t xml:space="preserve"> men and Number 6 </w:t>
            </w:r>
            <w:del w:id="3580" w:author="Sandhya T" w:date="2024-06-22T08:45:00Z" w16du:dateUtc="2024-06-22T03:15:00Z">
              <w:r w:rsidDel="00587B96">
                <w:rPr>
                  <w:rFonts w:ascii="Aptos" w:eastAsia="Aptos" w:hAnsi="Aptos" w:cs="Aptos"/>
                  <w:b/>
                  <w:color w:val="00B050"/>
                  <w:sz w:val="28"/>
                  <w:szCs w:val="28"/>
                </w:rPr>
                <w:delText xml:space="preserve">a </w:delText>
              </w:r>
            </w:del>
            <w:r>
              <w:rPr>
                <w:rFonts w:ascii="Aptos" w:eastAsia="Aptos" w:hAnsi="Aptos" w:cs="Aptos"/>
                <w:b/>
                <w:color w:val="00B050"/>
                <w:sz w:val="28"/>
                <w:szCs w:val="28"/>
              </w:rPr>
              <w:t>women.</w:t>
            </w:r>
          </w:p>
        </w:tc>
      </w:tr>
      <w:tr w:rsidR="004615CB" w14:paraId="5166DFC6" w14:textId="77777777" w:rsidTr="00BC5984">
        <w:trPr>
          <w:trHeight w:val="145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250466DA"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6 / 8</w:t>
            </w:r>
          </w:p>
        </w:tc>
        <w:tc>
          <w:tcPr>
            <w:tcW w:w="8566" w:type="dxa"/>
            <w:tcBorders>
              <w:top w:val="nil"/>
              <w:left w:val="nil"/>
              <w:bottom w:val="single" w:sz="8" w:space="0" w:color="000000"/>
              <w:right w:val="single" w:sz="8" w:space="0" w:color="000000"/>
            </w:tcBorders>
            <w:shd w:val="clear" w:color="auto" w:fill="FFF2CC"/>
            <w:vAlign w:val="center"/>
          </w:tcPr>
          <w:p w14:paraId="34EA79D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is ruled by Saturn.</w:t>
            </w:r>
          </w:p>
          <w:p w14:paraId="2251BD66"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Both achieve in business, art, film and politics.</w:t>
            </w:r>
          </w:p>
          <w:p w14:paraId="34DBA8AE"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Can have good financial support.</w:t>
            </w:r>
          </w:p>
          <w:p w14:paraId="69E2DEA5"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6 women can select Number 8 men as life partner.</w:t>
            </w:r>
          </w:p>
          <w:p w14:paraId="3F844C10" w14:textId="74BFC1D8"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Number 6 should not invest money </w:t>
            </w:r>
            <w:ins w:id="3581" w:author="Sandhya T" w:date="2024-06-22T08:46:00Z" w16du:dateUtc="2024-06-22T03:16:00Z">
              <w:r w:rsidR="00587B96">
                <w:rPr>
                  <w:rFonts w:ascii="Aptos" w:eastAsia="Aptos" w:hAnsi="Aptos" w:cs="Aptos"/>
                  <w:b/>
                  <w:color w:val="CC3399"/>
                  <w:sz w:val="28"/>
                  <w:szCs w:val="28"/>
                </w:rPr>
                <w:t xml:space="preserve">in </w:t>
              </w:r>
            </w:ins>
            <w:r>
              <w:rPr>
                <w:rFonts w:ascii="Aptos" w:eastAsia="Aptos" w:hAnsi="Aptos" w:cs="Aptos"/>
                <w:b/>
                <w:color w:val="CC3399"/>
                <w:sz w:val="28"/>
                <w:szCs w:val="28"/>
              </w:rPr>
              <w:t>business started by Number 8.</w:t>
            </w:r>
          </w:p>
        </w:tc>
      </w:tr>
      <w:tr w:rsidR="004615CB" w14:paraId="3B142F55" w14:textId="77777777" w:rsidTr="00BD2804">
        <w:trPr>
          <w:trHeight w:val="430"/>
        </w:trPr>
        <w:tc>
          <w:tcPr>
            <w:tcW w:w="1324" w:type="dxa"/>
            <w:tcBorders>
              <w:top w:val="nil"/>
              <w:left w:val="single" w:sz="8" w:space="0" w:color="000000"/>
              <w:bottom w:val="nil"/>
              <w:right w:val="single" w:sz="8" w:space="0" w:color="000000"/>
            </w:tcBorders>
            <w:shd w:val="clear" w:color="auto" w:fill="D9E1F2"/>
            <w:vAlign w:val="center"/>
          </w:tcPr>
          <w:p w14:paraId="72A38039"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lastRenderedPageBreak/>
              <w:t>6 / 9</w:t>
            </w:r>
          </w:p>
        </w:tc>
        <w:tc>
          <w:tcPr>
            <w:tcW w:w="8566" w:type="dxa"/>
            <w:tcBorders>
              <w:top w:val="nil"/>
              <w:left w:val="nil"/>
              <w:bottom w:val="nil"/>
              <w:right w:val="single" w:sz="8" w:space="0" w:color="000000"/>
            </w:tcBorders>
            <w:shd w:val="clear" w:color="auto" w:fill="D9E1F2"/>
            <w:vAlign w:val="center"/>
          </w:tcPr>
          <w:p w14:paraId="057B0DFC" w14:textId="530E116E"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9 is rule</w:t>
            </w:r>
            <w:del w:id="3582" w:author="Sandhya T" w:date="2024-06-22T08:46:00Z" w16du:dateUtc="2024-06-22T03:16:00Z">
              <w:r w:rsidDel="00587B96">
                <w:rPr>
                  <w:rFonts w:ascii="Aptos" w:eastAsia="Aptos" w:hAnsi="Aptos" w:cs="Aptos"/>
                  <w:b/>
                  <w:color w:val="00B050"/>
                  <w:sz w:val="28"/>
                  <w:szCs w:val="28"/>
                </w:rPr>
                <w:delText>s</w:delText>
              </w:r>
            </w:del>
            <w:ins w:id="3583" w:author="Sandhya T" w:date="2024-06-22T08:46:00Z" w16du:dateUtc="2024-06-22T03:16:00Z">
              <w:r w:rsidR="00587B96">
                <w:rPr>
                  <w:rFonts w:ascii="Aptos" w:eastAsia="Aptos" w:hAnsi="Aptos" w:cs="Aptos"/>
                  <w:b/>
                  <w:color w:val="00B050"/>
                  <w:sz w:val="28"/>
                  <w:szCs w:val="28"/>
                </w:rPr>
                <w:t>d</w:t>
              </w:r>
            </w:ins>
            <w:r>
              <w:rPr>
                <w:rFonts w:ascii="Aptos" w:eastAsia="Aptos" w:hAnsi="Aptos" w:cs="Aptos"/>
                <w:b/>
                <w:color w:val="00B050"/>
                <w:sz w:val="28"/>
                <w:szCs w:val="28"/>
              </w:rPr>
              <w:t xml:space="preserve"> by Mars.</w:t>
            </w:r>
          </w:p>
          <w:p w14:paraId="5CD43903"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multiples of 3 and form a good combination.</w:t>
            </w:r>
          </w:p>
          <w:p w14:paraId="549C1855"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Good for business partnership and friendship.</w:t>
            </w:r>
          </w:p>
          <w:p w14:paraId="035E5278" w14:textId="08314830"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Number 6 cares </w:t>
            </w:r>
            <w:ins w:id="3584" w:author="Sandhya T" w:date="2024-06-22T08:46:00Z" w16du:dateUtc="2024-06-22T03:16:00Z">
              <w:r w:rsidR="00587B96">
                <w:rPr>
                  <w:rFonts w:ascii="Aptos" w:eastAsia="Aptos" w:hAnsi="Aptos" w:cs="Aptos"/>
                  <w:b/>
                  <w:color w:val="00B050"/>
                  <w:sz w:val="28"/>
                  <w:szCs w:val="28"/>
                </w:rPr>
                <w:t xml:space="preserve">for </w:t>
              </w:r>
            </w:ins>
            <w:r>
              <w:rPr>
                <w:rFonts w:ascii="Aptos" w:eastAsia="Aptos" w:hAnsi="Aptos" w:cs="Aptos"/>
                <w:b/>
                <w:color w:val="00B050"/>
                <w:sz w:val="28"/>
                <w:szCs w:val="28"/>
              </w:rPr>
              <w:t>Number 9</w:t>
            </w:r>
            <w:ins w:id="3585" w:author="Sandhya T" w:date="2024-06-22T08:47:00Z" w16du:dateUtc="2024-06-22T03:17:00Z">
              <w:r w:rsidR="00587B96">
                <w:rPr>
                  <w:rFonts w:ascii="Aptos" w:eastAsia="Aptos" w:hAnsi="Aptos" w:cs="Aptos"/>
                  <w:b/>
                  <w:color w:val="00B050"/>
                  <w:sz w:val="28"/>
                  <w:szCs w:val="28"/>
                </w:rPr>
                <w:t>,</w:t>
              </w:r>
            </w:ins>
            <w:del w:id="3586" w:author="Sandhya T" w:date="2024-06-22T08:47:00Z" w16du:dateUtc="2024-06-22T03:17:00Z">
              <w:r w:rsidDel="00587B96">
                <w:rPr>
                  <w:rFonts w:ascii="Aptos" w:eastAsia="Aptos" w:hAnsi="Aptos" w:cs="Aptos"/>
                  <w:b/>
                  <w:color w:val="00B050"/>
                  <w:sz w:val="28"/>
                  <w:szCs w:val="28"/>
                </w:rPr>
                <w:delText xml:space="preserve"> </w:delText>
              </w:r>
            </w:del>
            <w:r>
              <w:rPr>
                <w:rFonts w:ascii="Aptos" w:eastAsia="Aptos" w:hAnsi="Aptos" w:cs="Aptos"/>
                <w:b/>
                <w:color w:val="00B050"/>
                <w:sz w:val="28"/>
                <w:szCs w:val="28"/>
              </w:rPr>
              <w:t>for th</w:t>
            </w:r>
            <w:ins w:id="3587" w:author="Sandhya T" w:date="2024-06-22T08:47:00Z" w16du:dateUtc="2024-06-22T03:17:00Z">
              <w:r w:rsidR="00587B96">
                <w:rPr>
                  <w:rFonts w:ascii="Aptos" w:eastAsia="Aptos" w:hAnsi="Aptos" w:cs="Aptos"/>
                  <w:b/>
                  <w:color w:val="00B050"/>
                  <w:sz w:val="28"/>
                  <w:szCs w:val="28"/>
                </w:rPr>
                <w:t>eir</w:t>
              </w:r>
            </w:ins>
            <w:del w:id="3588" w:author="Sandhya T" w:date="2024-06-22T08:47:00Z" w16du:dateUtc="2024-06-22T03:17:00Z">
              <w:r w:rsidDel="00587B96">
                <w:rPr>
                  <w:rFonts w:ascii="Aptos" w:eastAsia="Aptos" w:hAnsi="Aptos" w:cs="Aptos"/>
                  <w:b/>
                  <w:color w:val="00B050"/>
                  <w:sz w:val="28"/>
                  <w:szCs w:val="28"/>
                </w:rPr>
                <w:delText>ere</w:delText>
              </w:r>
            </w:del>
            <w:r>
              <w:rPr>
                <w:rFonts w:ascii="Aptos" w:eastAsia="Aptos" w:hAnsi="Aptos" w:cs="Aptos"/>
                <w:b/>
                <w:color w:val="00B050"/>
                <w:sz w:val="28"/>
                <w:szCs w:val="28"/>
              </w:rPr>
              <w:t xml:space="preserve"> hard work.</w:t>
            </w:r>
          </w:p>
          <w:p w14:paraId="548E740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6 can be a good admirer, public relation person, planner and follower for Number 9.</w:t>
            </w:r>
          </w:p>
          <w:p w14:paraId="7806E1DF"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6 women can select Number 9 men as life partner.</w:t>
            </w:r>
          </w:p>
        </w:tc>
      </w:tr>
      <w:tr w:rsidR="00BD2804" w14:paraId="50907F65" w14:textId="77777777" w:rsidTr="00BC5984">
        <w:trPr>
          <w:trHeight w:val="430"/>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1A4DBCA4" w14:textId="77777777" w:rsidR="00BD2804" w:rsidRDefault="00BD2804" w:rsidP="00BC5984">
            <w:pPr>
              <w:spacing w:after="0" w:line="240" w:lineRule="auto"/>
              <w:jc w:val="center"/>
              <w:rPr>
                <w:rFonts w:ascii="Aptos" w:eastAsia="Aptos" w:hAnsi="Aptos" w:cs="Aptos"/>
                <w:b/>
                <w:color w:val="00B050"/>
                <w:sz w:val="28"/>
                <w:szCs w:val="28"/>
              </w:rPr>
            </w:pPr>
          </w:p>
        </w:tc>
        <w:tc>
          <w:tcPr>
            <w:tcW w:w="8566" w:type="dxa"/>
            <w:tcBorders>
              <w:top w:val="nil"/>
              <w:left w:val="nil"/>
              <w:bottom w:val="single" w:sz="8" w:space="0" w:color="000000"/>
              <w:right w:val="single" w:sz="8" w:space="0" w:color="000000"/>
            </w:tcBorders>
            <w:shd w:val="clear" w:color="auto" w:fill="D9E1F2"/>
            <w:vAlign w:val="center"/>
          </w:tcPr>
          <w:p w14:paraId="334A9DB2" w14:textId="77777777" w:rsidR="00BD2804" w:rsidRDefault="00BD2804" w:rsidP="00811FD5">
            <w:pPr>
              <w:pBdr>
                <w:top w:val="nil"/>
                <w:left w:val="nil"/>
                <w:bottom w:val="nil"/>
                <w:right w:val="nil"/>
                <w:between w:val="nil"/>
              </w:pBdr>
              <w:spacing w:after="0" w:line="240" w:lineRule="auto"/>
              <w:jc w:val="both"/>
              <w:rPr>
                <w:rFonts w:ascii="Aptos" w:eastAsia="Aptos" w:hAnsi="Aptos" w:cs="Aptos"/>
                <w:b/>
                <w:color w:val="00B050"/>
                <w:sz w:val="28"/>
                <w:szCs w:val="28"/>
              </w:rPr>
            </w:pPr>
          </w:p>
        </w:tc>
      </w:tr>
    </w:tbl>
    <w:p w14:paraId="1068AB85" w14:textId="77777777" w:rsidR="004615CB" w:rsidRDefault="004615CB" w:rsidP="004615CB">
      <w:pPr>
        <w:ind w:firstLine="720"/>
        <w:rPr>
          <w:rFonts w:ascii="Arial" w:eastAsia="Arial" w:hAnsi="Arial" w:cs="Arial"/>
        </w:rPr>
      </w:pPr>
    </w:p>
    <w:p w14:paraId="7F7F035D" w14:textId="730DEB21" w:rsidR="00811FD5" w:rsidRPr="00E133F3" w:rsidRDefault="00E133F3" w:rsidP="00E133F3">
      <w:pPr>
        <w:ind w:firstLine="720"/>
        <w:jc w:val="center"/>
        <w:rPr>
          <w:rFonts w:ascii="Arial Rounded MT Bold" w:eastAsia="Arial" w:hAnsi="Arial Rounded MT Bold" w:cs="Arial"/>
          <w:color w:val="004F88"/>
          <w:sz w:val="28"/>
          <w:szCs w:val="28"/>
        </w:rPr>
      </w:pPr>
      <w:r w:rsidRPr="009D411F">
        <w:rPr>
          <w:rFonts w:ascii="Arial Rounded MT Bold" w:eastAsia="Arial" w:hAnsi="Arial Rounded MT Bold" w:cs="Arial"/>
          <w:color w:val="004F88"/>
          <w:sz w:val="28"/>
          <w:szCs w:val="28"/>
        </w:rPr>
        <w:t xml:space="preserve">NUMBER </w:t>
      </w:r>
      <w:r>
        <w:rPr>
          <w:rFonts w:ascii="Arial Rounded MT Bold" w:eastAsia="Arial" w:hAnsi="Arial Rounded MT Bold" w:cs="Arial"/>
          <w:color w:val="004F88"/>
          <w:sz w:val="28"/>
          <w:szCs w:val="28"/>
        </w:rPr>
        <w:t>7</w:t>
      </w:r>
      <w:r w:rsidRPr="009D411F">
        <w:rPr>
          <w:rFonts w:ascii="Arial Rounded MT Bold" w:eastAsia="Arial" w:hAnsi="Arial Rounded MT Bold" w:cs="Arial"/>
          <w:color w:val="004F88"/>
          <w:sz w:val="28"/>
          <w:szCs w:val="28"/>
        </w:rPr>
        <w:t xml:space="preserve"> SERIES</w:t>
      </w:r>
    </w:p>
    <w:tbl>
      <w:tblPr>
        <w:tblW w:w="9890" w:type="dxa"/>
        <w:tblLayout w:type="fixed"/>
        <w:tblLook w:val="0400" w:firstRow="0" w:lastRow="0" w:firstColumn="0" w:lastColumn="0" w:noHBand="0" w:noVBand="1"/>
      </w:tblPr>
      <w:tblGrid>
        <w:gridCol w:w="1324"/>
        <w:gridCol w:w="8566"/>
      </w:tblGrid>
      <w:tr w:rsidR="004615CB" w14:paraId="3E9FD110" w14:textId="77777777" w:rsidTr="00BC5984">
        <w:trPr>
          <w:trHeight w:val="1488"/>
        </w:trPr>
        <w:tc>
          <w:tcPr>
            <w:tcW w:w="1324" w:type="dxa"/>
            <w:tcBorders>
              <w:top w:val="single" w:sz="8" w:space="0" w:color="000000"/>
              <w:left w:val="single" w:sz="8" w:space="0" w:color="000000"/>
              <w:bottom w:val="single" w:sz="8" w:space="0" w:color="000000"/>
              <w:right w:val="single" w:sz="8" w:space="0" w:color="000000"/>
            </w:tcBorders>
            <w:shd w:val="clear" w:color="auto" w:fill="FF99FF"/>
            <w:vAlign w:val="center"/>
          </w:tcPr>
          <w:p w14:paraId="1A88C66A" w14:textId="77777777" w:rsidR="004615CB" w:rsidRDefault="004615CB"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 xml:space="preserve">NUMBER </w:t>
            </w:r>
          </w:p>
        </w:tc>
        <w:tc>
          <w:tcPr>
            <w:tcW w:w="8566" w:type="dxa"/>
            <w:tcBorders>
              <w:top w:val="single" w:sz="8" w:space="0" w:color="000000"/>
              <w:left w:val="nil"/>
              <w:bottom w:val="single" w:sz="8" w:space="0" w:color="000000"/>
              <w:right w:val="single" w:sz="8" w:space="0" w:color="000000"/>
            </w:tcBorders>
            <w:shd w:val="clear" w:color="auto" w:fill="FF99FF"/>
            <w:vAlign w:val="center"/>
          </w:tcPr>
          <w:p w14:paraId="0C3093B9" w14:textId="77777777" w:rsidR="004615CB" w:rsidRDefault="004615CB"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DESCRIPTION</w:t>
            </w:r>
          </w:p>
        </w:tc>
      </w:tr>
      <w:tr w:rsidR="004615CB" w14:paraId="6ABAE773"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142416C7"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7 / 1</w:t>
            </w:r>
          </w:p>
        </w:tc>
        <w:tc>
          <w:tcPr>
            <w:tcW w:w="8566" w:type="dxa"/>
            <w:tcBorders>
              <w:top w:val="nil"/>
              <w:left w:val="nil"/>
              <w:bottom w:val="single" w:sz="8" w:space="0" w:color="000000"/>
              <w:right w:val="single" w:sz="8" w:space="0" w:color="000000"/>
            </w:tcBorders>
            <w:shd w:val="clear" w:color="auto" w:fill="D9E1F2"/>
            <w:vAlign w:val="center"/>
          </w:tcPr>
          <w:p w14:paraId="478A7A1A" w14:textId="673B065E"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Number 1 is ruled by </w:t>
            </w:r>
            <w:ins w:id="3589" w:author="Sandhya T" w:date="2024-06-22T10:07:00Z" w16du:dateUtc="2024-06-22T04:37:00Z">
              <w:r w:rsidR="00B533F0">
                <w:rPr>
                  <w:rFonts w:ascii="Aptos" w:eastAsia="Aptos" w:hAnsi="Aptos" w:cs="Aptos"/>
                  <w:b/>
                  <w:color w:val="00B050"/>
                  <w:sz w:val="28"/>
                  <w:szCs w:val="28"/>
                </w:rPr>
                <w:t xml:space="preserve">the </w:t>
              </w:r>
            </w:ins>
            <w:r>
              <w:rPr>
                <w:rFonts w:ascii="Aptos" w:eastAsia="Aptos" w:hAnsi="Aptos" w:cs="Aptos"/>
                <w:b/>
                <w:color w:val="00B050"/>
                <w:sz w:val="28"/>
                <w:szCs w:val="28"/>
              </w:rPr>
              <w:t>Sun.</w:t>
            </w:r>
          </w:p>
          <w:p w14:paraId="267B1EEC"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ideal friends in public, cultural and literary field.</w:t>
            </w:r>
          </w:p>
          <w:p w14:paraId="5C5E17A7" w14:textId="10460BCD"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Number 1 are easily attracted </w:t>
            </w:r>
            <w:del w:id="3590" w:author="Sandhya T" w:date="2024-06-22T08:48:00Z" w16du:dateUtc="2024-06-22T03:18:00Z">
              <w:r w:rsidDel="00587B96">
                <w:rPr>
                  <w:rFonts w:ascii="Aptos" w:eastAsia="Aptos" w:hAnsi="Aptos" w:cs="Aptos"/>
                  <w:b/>
                  <w:color w:val="00B050"/>
                  <w:sz w:val="28"/>
                  <w:szCs w:val="28"/>
                </w:rPr>
                <w:delText xml:space="preserve">by </w:delText>
              </w:r>
            </w:del>
            <w:ins w:id="3591" w:author="Sandhya T" w:date="2024-06-22T08:48:00Z" w16du:dateUtc="2024-06-22T03:18:00Z">
              <w:r w:rsidR="00587B96">
                <w:rPr>
                  <w:rFonts w:ascii="Aptos" w:eastAsia="Aptos" w:hAnsi="Aptos" w:cs="Aptos"/>
                  <w:b/>
                  <w:color w:val="00B050"/>
                  <w:sz w:val="28"/>
                  <w:szCs w:val="28"/>
                </w:rPr>
                <w:t xml:space="preserve">to </w:t>
              </w:r>
            </w:ins>
            <w:r>
              <w:rPr>
                <w:rFonts w:ascii="Aptos" w:eastAsia="Aptos" w:hAnsi="Aptos" w:cs="Aptos"/>
                <w:b/>
                <w:color w:val="00B050"/>
                <w:sz w:val="28"/>
                <w:szCs w:val="28"/>
              </w:rPr>
              <w:t>Number 7 and help them in business, job or any positive things.</w:t>
            </w:r>
          </w:p>
          <w:p w14:paraId="20BE4C4B" w14:textId="6DC37AEE" w:rsidR="004615CB" w:rsidDel="00971B50" w:rsidRDefault="004615CB">
            <w:pPr>
              <w:numPr>
                <w:ilvl w:val="0"/>
                <w:numId w:val="28"/>
              </w:numPr>
              <w:pBdr>
                <w:top w:val="nil"/>
                <w:left w:val="nil"/>
                <w:bottom w:val="nil"/>
                <w:right w:val="nil"/>
                <w:between w:val="nil"/>
              </w:pBdr>
              <w:spacing w:after="0" w:line="240" w:lineRule="auto"/>
              <w:jc w:val="both"/>
              <w:rPr>
                <w:del w:id="3592" w:author="Sandhya T" w:date="2024-06-22T09:48:00Z" w16du:dateUtc="2024-06-22T04:18:00Z"/>
                <w:rFonts w:ascii="Aptos" w:eastAsia="Aptos" w:hAnsi="Aptos" w:cs="Aptos"/>
                <w:b/>
                <w:color w:val="00B050"/>
                <w:sz w:val="28"/>
                <w:szCs w:val="28"/>
              </w:rPr>
            </w:pPr>
            <w:r>
              <w:rPr>
                <w:rFonts w:ascii="Aptos" w:eastAsia="Aptos" w:hAnsi="Aptos" w:cs="Aptos"/>
                <w:b/>
                <w:color w:val="00B050"/>
                <w:sz w:val="28"/>
                <w:szCs w:val="28"/>
              </w:rPr>
              <w:t>Number 7 women</w:t>
            </w:r>
            <w:del w:id="3593" w:author="Sandhya T" w:date="2024-06-22T08:48:00Z" w16du:dateUtc="2024-06-22T03:18:00Z">
              <w:r w:rsidDel="00587B96">
                <w:rPr>
                  <w:rFonts w:ascii="Aptos" w:eastAsia="Aptos" w:hAnsi="Aptos" w:cs="Aptos"/>
                  <w:b/>
                  <w:color w:val="00B050"/>
                  <w:sz w:val="28"/>
                  <w:szCs w:val="28"/>
                </w:rPr>
                <w:delText>d</w:delText>
              </w:r>
            </w:del>
            <w:r>
              <w:rPr>
                <w:rFonts w:ascii="Aptos" w:eastAsia="Aptos" w:hAnsi="Aptos" w:cs="Aptos"/>
                <w:b/>
                <w:color w:val="00B050"/>
                <w:sz w:val="28"/>
                <w:szCs w:val="28"/>
              </w:rPr>
              <w:t xml:space="preserve"> can marry Number 1 men.</w:t>
            </w:r>
          </w:p>
          <w:p w14:paraId="3F819EEE" w14:textId="77777777" w:rsidR="004615CB" w:rsidRDefault="004615CB" w:rsidP="00971B50">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p>
        </w:tc>
      </w:tr>
      <w:tr w:rsidR="004615CB" w:rsidRPr="00854B53" w14:paraId="475EF3E5"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1F4E2290" w14:textId="77777777" w:rsidR="004615CB" w:rsidRDefault="004615CB"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xml:space="preserve">   7 / 2</w:t>
            </w:r>
          </w:p>
        </w:tc>
        <w:tc>
          <w:tcPr>
            <w:tcW w:w="8566" w:type="dxa"/>
            <w:tcBorders>
              <w:top w:val="nil"/>
              <w:left w:val="nil"/>
              <w:bottom w:val="single" w:sz="8" w:space="0" w:color="000000"/>
              <w:right w:val="single" w:sz="8" w:space="0" w:color="000000"/>
            </w:tcBorders>
            <w:shd w:val="clear" w:color="auto" w:fill="FFF2CC"/>
            <w:vAlign w:val="center"/>
          </w:tcPr>
          <w:p w14:paraId="1390A47D" w14:textId="59571A8F"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Number 2 is ruled by </w:t>
            </w:r>
            <w:ins w:id="3594" w:author="Sandhya T" w:date="2024-06-22T10:07:00Z" w16du:dateUtc="2024-06-22T04:37:00Z">
              <w:r w:rsidR="00B533F0">
                <w:rPr>
                  <w:rFonts w:ascii="Aptos" w:eastAsia="Aptos" w:hAnsi="Aptos" w:cs="Aptos"/>
                  <w:b/>
                  <w:color w:val="CC3399"/>
                  <w:sz w:val="28"/>
                  <w:szCs w:val="28"/>
                </w:rPr>
                <w:t xml:space="preserve">the </w:t>
              </w:r>
            </w:ins>
            <w:r>
              <w:rPr>
                <w:rFonts w:ascii="Aptos" w:eastAsia="Aptos" w:hAnsi="Aptos" w:cs="Aptos"/>
                <w:b/>
                <w:color w:val="CC3399"/>
                <w:sz w:val="28"/>
                <w:szCs w:val="28"/>
              </w:rPr>
              <w:t>Moon.</w:t>
            </w:r>
          </w:p>
          <w:p w14:paraId="2F030F66"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2 is not beneficial for Number 7.</w:t>
            </w:r>
          </w:p>
          <w:p w14:paraId="23729A8B" w14:textId="76882090"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7 are good teacher for Number 2. But Number 2 always repeat</w:t>
            </w:r>
            <w:del w:id="3595" w:author="Sandhya T" w:date="2024-06-22T08:54:00Z" w16du:dateUtc="2024-06-22T03:24:00Z">
              <w:r w:rsidDel="00E51C10">
                <w:rPr>
                  <w:rFonts w:ascii="Aptos" w:eastAsia="Aptos" w:hAnsi="Aptos" w:cs="Aptos"/>
                  <w:b/>
                  <w:color w:val="CC3399"/>
                  <w:sz w:val="28"/>
                  <w:szCs w:val="28"/>
                </w:rPr>
                <w:delText>e</w:delText>
              </w:r>
            </w:del>
            <w:r>
              <w:rPr>
                <w:rFonts w:ascii="Aptos" w:eastAsia="Aptos" w:hAnsi="Aptos" w:cs="Aptos"/>
                <w:b/>
                <w:color w:val="CC3399"/>
                <w:sz w:val="28"/>
                <w:szCs w:val="28"/>
              </w:rPr>
              <w:t xml:space="preserve"> the</w:t>
            </w:r>
            <w:ins w:id="3596" w:author="Sandhya T" w:date="2024-06-22T08:54:00Z" w16du:dateUtc="2024-06-22T03:24:00Z">
              <w:r w:rsidR="00E51C10">
                <w:rPr>
                  <w:rFonts w:ascii="Aptos" w:eastAsia="Aptos" w:hAnsi="Aptos" w:cs="Aptos"/>
                  <w:b/>
                  <w:color w:val="CC3399"/>
                  <w:sz w:val="28"/>
                  <w:szCs w:val="28"/>
                </w:rPr>
                <w:t>ir</w:t>
              </w:r>
            </w:ins>
            <w:del w:id="3597" w:author="Sandhya T" w:date="2024-06-22T08:54:00Z" w16du:dateUtc="2024-06-22T03:24:00Z">
              <w:r w:rsidDel="00E51C10">
                <w:rPr>
                  <w:rFonts w:ascii="Aptos" w:eastAsia="Aptos" w:hAnsi="Aptos" w:cs="Aptos"/>
                  <w:b/>
                  <w:color w:val="CC3399"/>
                  <w:sz w:val="28"/>
                  <w:szCs w:val="28"/>
                </w:rPr>
                <w:delText>re</w:delText>
              </w:r>
            </w:del>
            <w:r>
              <w:rPr>
                <w:rFonts w:ascii="Aptos" w:eastAsia="Aptos" w:hAnsi="Aptos" w:cs="Aptos"/>
                <w:b/>
                <w:color w:val="CC3399"/>
                <w:sz w:val="28"/>
                <w:szCs w:val="28"/>
              </w:rPr>
              <w:t xml:space="preserve"> mistakes.</w:t>
            </w:r>
          </w:p>
          <w:p w14:paraId="7E9F7BD7" w14:textId="77777777" w:rsidR="004615CB" w:rsidRPr="001629AC"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Friendship is good, but business partnership not recommended.</w:t>
            </w:r>
          </w:p>
        </w:tc>
      </w:tr>
      <w:tr w:rsidR="004615CB" w14:paraId="2E06174F" w14:textId="77777777" w:rsidTr="00BC5984">
        <w:trPr>
          <w:trHeight w:val="790"/>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20BF7DB9"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7 / 3</w:t>
            </w:r>
          </w:p>
        </w:tc>
        <w:tc>
          <w:tcPr>
            <w:tcW w:w="8566" w:type="dxa"/>
            <w:tcBorders>
              <w:top w:val="nil"/>
              <w:left w:val="nil"/>
              <w:bottom w:val="single" w:sz="8" w:space="0" w:color="000000"/>
              <w:right w:val="single" w:sz="8" w:space="0" w:color="000000"/>
            </w:tcBorders>
            <w:shd w:val="clear" w:color="auto" w:fill="D9E1F2"/>
            <w:vAlign w:val="center"/>
          </w:tcPr>
          <w:p w14:paraId="6D46DA67"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3 is ruled by Jupiter.</w:t>
            </w:r>
          </w:p>
          <w:p w14:paraId="52358419" w14:textId="56BE4299"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Number 3 are </w:t>
            </w:r>
            <w:r w:rsidR="00364183">
              <w:rPr>
                <w:rFonts w:ascii="Aptos" w:eastAsia="Aptos" w:hAnsi="Aptos" w:cs="Aptos"/>
                <w:b/>
                <w:color w:val="00B050"/>
                <w:sz w:val="28"/>
                <w:szCs w:val="28"/>
              </w:rPr>
              <w:t>helpful</w:t>
            </w:r>
            <w:r>
              <w:rPr>
                <w:rFonts w:ascii="Aptos" w:eastAsia="Aptos" w:hAnsi="Aptos" w:cs="Aptos"/>
                <w:b/>
                <w:color w:val="00B050"/>
                <w:sz w:val="28"/>
                <w:szCs w:val="28"/>
              </w:rPr>
              <w:t xml:space="preserve"> to Number 7.</w:t>
            </w:r>
          </w:p>
          <w:p w14:paraId="6A199576" w14:textId="3F39472F"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They become friends easily and their friendship will be for </w:t>
            </w:r>
            <w:r w:rsidR="00364183">
              <w:rPr>
                <w:rFonts w:ascii="Aptos" w:eastAsia="Aptos" w:hAnsi="Aptos" w:cs="Aptos"/>
                <w:b/>
                <w:color w:val="00B050"/>
                <w:sz w:val="28"/>
                <w:szCs w:val="28"/>
              </w:rPr>
              <w:t xml:space="preserve">a </w:t>
            </w:r>
            <w:r>
              <w:rPr>
                <w:rFonts w:ascii="Aptos" w:eastAsia="Aptos" w:hAnsi="Aptos" w:cs="Aptos"/>
                <w:b/>
                <w:color w:val="00B050"/>
                <w:sz w:val="28"/>
                <w:szCs w:val="28"/>
              </w:rPr>
              <w:t>long time.</w:t>
            </w:r>
          </w:p>
          <w:p w14:paraId="7287BCA9" w14:textId="024709CC"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Number 7 </w:t>
            </w:r>
            <w:r w:rsidR="00364183">
              <w:rPr>
                <w:rFonts w:ascii="Aptos" w:eastAsia="Aptos" w:hAnsi="Aptos" w:cs="Aptos"/>
                <w:b/>
                <w:color w:val="00B050"/>
                <w:sz w:val="28"/>
                <w:szCs w:val="28"/>
              </w:rPr>
              <w:t>compromises</w:t>
            </w:r>
            <w:r>
              <w:rPr>
                <w:rFonts w:ascii="Aptos" w:eastAsia="Aptos" w:hAnsi="Aptos" w:cs="Aptos"/>
                <w:b/>
                <w:color w:val="00B050"/>
                <w:sz w:val="28"/>
                <w:szCs w:val="28"/>
              </w:rPr>
              <w:t xml:space="preserve"> easily and adjust to all kind of beliefs.</w:t>
            </w:r>
          </w:p>
          <w:p w14:paraId="5C5D95B4" w14:textId="5AC04B54"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Friendship, business partnership and marriage </w:t>
            </w:r>
            <w:del w:id="3598" w:author="Sandhya T" w:date="2024-06-22T08:55:00Z" w16du:dateUtc="2024-06-22T03:25:00Z">
              <w:r w:rsidDel="00E51C10">
                <w:rPr>
                  <w:rFonts w:ascii="Aptos" w:eastAsia="Aptos" w:hAnsi="Aptos" w:cs="Aptos"/>
                  <w:b/>
                  <w:color w:val="00B050"/>
                  <w:sz w:val="28"/>
                  <w:szCs w:val="28"/>
                </w:rPr>
                <w:delText xml:space="preserve">is </w:delText>
              </w:r>
            </w:del>
            <w:ins w:id="3599" w:author="Sandhya T" w:date="2024-06-22T08:55:00Z" w16du:dateUtc="2024-06-22T03:25:00Z">
              <w:r w:rsidR="00E51C10">
                <w:rPr>
                  <w:rFonts w:ascii="Aptos" w:eastAsia="Aptos" w:hAnsi="Aptos" w:cs="Aptos"/>
                  <w:b/>
                  <w:color w:val="00B050"/>
                  <w:sz w:val="28"/>
                  <w:szCs w:val="28"/>
                </w:rPr>
                <w:t xml:space="preserve">are </w:t>
              </w:r>
            </w:ins>
            <w:r>
              <w:rPr>
                <w:rFonts w:ascii="Aptos" w:eastAsia="Aptos" w:hAnsi="Aptos" w:cs="Aptos"/>
                <w:b/>
                <w:color w:val="00B050"/>
                <w:sz w:val="28"/>
                <w:szCs w:val="28"/>
              </w:rPr>
              <w:t>recommended.</w:t>
            </w:r>
          </w:p>
          <w:p w14:paraId="0D451367"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lastRenderedPageBreak/>
              <w:t>Number 3 men and Number 7 women can become good life partners</w:t>
            </w:r>
            <w:del w:id="3600" w:author="Sandhya T" w:date="2024-06-22T08:55:00Z" w16du:dateUtc="2024-06-22T03:25:00Z">
              <w:r w:rsidDel="00E51C10">
                <w:rPr>
                  <w:rFonts w:ascii="Aptos" w:eastAsia="Aptos" w:hAnsi="Aptos" w:cs="Aptos"/>
                  <w:b/>
                  <w:color w:val="00B050"/>
                  <w:sz w:val="28"/>
                  <w:szCs w:val="28"/>
                </w:rPr>
                <w:delText>hip</w:delText>
              </w:r>
            </w:del>
            <w:r>
              <w:rPr>
                <w:rFonts w:ascii="Aptos" w:eastAsia="Aptos" w:hAnsi="Aptos" w:cs="Aptos"/>
                <w:b/>
                <w:color w:val="00B050"/>
                <w:sz w:val="28"/>
                <w:szCs w:val="28"/>
              </w:rPr>
              <w:t>.</w:t>
            </w:r>
          </w:p>
        </w:tc>
      </w:tr>
      <w:tr w:rsidR="004615CB" w:rsidRPr="00CB58CB" w14:paraId="1B084D26" w14:textId="77777777" w:rsidTr="00BC5984">
        <w:trPr>
          <w:trHeight w:val="1618"/>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3AB8F0B7"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lastRenderedPageBreak/>
              <w:t>7 / 4</w:t>
            </w:r>
          </w:p>
        </w:tc>
        <w:tc>
          <w:tcPr>
            <w:tcW w:w="8566" w:type="dxa"/>
            <w:tcBorders>
              <w:top w:val="nil"/>
              <w:left w:val="nil"/>
              <w:bottom w:val="single" w:sz="8" w:space="0" w:color="000000"/>
              <w:right w:val="single" w:sz="8" w:space="0" w:color="000000"/>
            </w:tcBorders>
            <w:shd w:val="clear" w:color="auto" w:fill="FFF2CC"/>
            <w:vAlign w:val="center"/>
          </w:tcPr>
          <w:p w14:paraId="63F76D1A"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4 is ruled by Rahu.</w:t>
            </w:r>
          </w:p>
          <w:p w14:paraId="2621695F"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4 are beneficial for Number 7.</w:t>
            </w:r>
          </w:p>
          <w:p w14:paraId="6AD41CB4" w14:textId="19FDF8AA"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Number 7 always </w:t>
            </w:r>
            <w:r w:rsidR="00364183">
              <w:rPr>
                <w:rFonts w:ascii="Aptos" w:eastAsia="Aptos" w:hAnsi="Aptos" w:cs="Aptos"/>
                <w:b/>
                <w:color w:val="CC3399"/>
                <w:sz w:val="28"/>
                <w:szCs w:val="28"/>
              </w:rPr>
              <w:t>brings</w:t>
            </w:r>
            <w:r>
              <w:rPr>
                <w:rFonts w:ascii="Aptos" w:eastAsia="Aptos" w:hAnsi="Aptos" w:cs="Aptos"/>
                <w:b/>
                <w:color w:val="CC3399"/>
                <w:sz w:val="28"/>
                <w:szCs w:val="28"/>
              </w:rPr>
              <w:t xml:space="preserve"> peace, prosperity and happiness to Number 4.</w:t>
            </w:r>
          </w:p>
          <w:p w14:paraId="665E1242"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But Number 4 creates obstacles and problems for Number 7.</w:t>
            </w:r>
          </w:p>
          <w:p w14:paraId="41EF6B55" w14:textId="347C93B4" w:rsidR="004615CB" w:rsidDel="00971B50" w:rsidRDefault="004615CB">
            <w:pPr>
              <w:numPr>
                <w:ilvl w:val="0"/>
                <w:numId w:val="28"/>
              </w:numPr>
              <w:pBdr>
                <w:top w:val="nil"/>
                <w:left w:val="nil"/>
                <w:bottom w:val="nil"/>
                <w:right w:val="nil"/>
                <w:between w:val="nil"/>
              </w:pBdr>
              <w:spacing w:after="0" w:line="240" w:lineRule="auto"/>
              <w:jc w:val="both"/>
              <w:rPr>
                <w:del w:id="3601" w:author="Sandhya T" w:date="2024-06-22T09:48:00Z" w16du:dateUtc="2024-06-22T04:18:00Z"/>
                <w:rFonts w:ascii="Aptos" w:eastAsia="Aptos" w:hAnsi="Aptos" w:cs="Aptos"/>
                <w:b/>
                <w:color w:val="CC3399"/>
                <w:sz w:val="28"/>
                <w:szCs w:val="28"/>
              </w:rPr>
            </w:pPr>
            <w:r>
              <w:rPr>
                <w:rFonts w:ascii="Aptos" w:eastAsia="Aptos" w:hAnsi="Aptos" w:cs="Aptos"/>
                <w:b/>
                <w:color w:val="CC3399"/>
                <w:sz w:val="28"/>
                <w:szCs w:val="28"/>
              </w:rPr>
              <w:t>Number 7 women can marry Number 4 men.</w:t>
            </w:r>
          </w:p>
          <w:p w14:paraId="18F5714D" w14:textId="77777777" w:rsidR="004615CB" w:rsidRPr="00CB58CB" w:rsidRDefault="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Change w:id="3602" w:author="Sandhya T" w:date="2024-06-22T09:48:00Z" w16du:dateUtc="2024-06-22T04:18:00Z">
                <w:pPr>
                  <w:pBdr>
                    <w:top w:val="nil"/>
                    <w:left w:val="nil"/>
                    <w:bottom w:val="nil"/>
                    <w:right w:val="nil"/>
                    <w:between w:val="nil"/>
                  </w:pBdr>
                  <w:spacing w:after="0" w:line="240" w:lineRule="auto"/>
                  <w:jc w:val="both"/>
                </w:pPr>
              </w:pPrChange>
            </w:pPr>
          </w:p>
        </w:tc>
      </w:tr>
      <w:tr w:rsidR="004615CB" w14:paraId="7640BE19" w14:textId="77777777" w:rsidTr="00BC5984">
        <w:trPr>
          <w:trHeight w:val="1150"/>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28846ACC"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7 / 5</w:t>
            </w:r>
          </w:p>
        </w:tc>
        <w:tc>
          <w:tcPr>
            <w:tcW w:w="8566" w:type="dxa"/>
            <w:tcBorders>
              <w:top w:val="nil"/>
              <w:left w:val="nil"/>
              <w:bottom w:val="single" w:sz="8" w:space="0" w:color="000000"/>
              <w:right w:val="single" w:sz="8" w:space="0" w:color="000000"/>
            </w:tcBorders>
            <w:shd w:val="clear" w:color="auto" w:fill="D9E1F2"/>
            <w:vAlign w:val="center"/>
          </w:tcPr>
          <w:p w14:paraId="7B01CC3A"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5 is ruled by Mercury.</w:t>
            </w:r>
          </w:p>
          <w:p w14:paraId="0F04CF26"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They are attracted to each other. But not friendship.</w:t>
            </w:r>
          </w:p>
          <w:p w14:paraId="468BA4DE" w14:textId="77777777" w:rsidR="004615CB" w:rsidRPr="0070552D"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connected to a group that is involved in revolutionary activities or harmful.</w:t>
            </w:r>
          </w:p>
        </w:tc>
      </w:tr>
      <w:tr w:rsidR="004615CB" w14:paraId="2C4C35C4"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2CC9C30A"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7 / 6</w:t>
            </w:r>
          </w:p>
        </w:tc>
        <w:tc>
          <w:tcPr>
            <w:tcW w:w="8566" w:type="dxa"/>
            <w:tcBorders>
              <w:top w:val="nil"/>
              <w:left w:val="nil"/>
              <w:bottom w:val="single" w:sz="8" w:space="0" w:color="000000"/>
              <w:right w:val="single" w:sz="8" w:space="0" w:color="000000"/>
            </w:tcBorders>
            <w:shd w:val="clear" w:color="auto" w:fill="FFF2CC"/>
            <w:vAlign w:val="center"/>
          </w:tcPr>
          <w:p w14:paraId="534C1725"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6 is ruled by Venus.</w:t>
            </w:r>
          </w:p>
          <w:p w14:paraId="2920CF58" w14:textId="41CBE0A6"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Number 7 are not helpful to Number 6. But Number 6 are helpful for growth and development </w:t>
            </w:r>
            <w:del w:id="3603" w:author="Sandhya T" w:date="2024-06-22T08:56:00Z" w16du:dateUtc="2024-06-22T03:26:00Z">
              <w:r w:rsidDel="00E51C10">
                <w:rPr>
                  <w:rFonts w:ascii="Aptos" w:eastAsia="Aptos" w:hAnsi="Aptos" w:cs="Aptos"/>
                  <w:b/>
                  <w:color w:val="CC3399"/>
                  <w:sz w:val="28"/>
                  <w:szCs w:val="28"/>
                </w:rPr>
                <w:delText xml:space="preserve">to </w:delText>
              </w:r>
            </w:del>
            <w:ins w:id="3604" w:author="Sandhya T" w:date="2024-06-22T08:56:00Z" w16du:dateUtc="2024-06-22T03:26:00Z">
              <w:r w:rsidR="00E51C10">
                <w:rPr>
                  <w:rFonts w:ascii="Aptos" w:eastAsia="Aptos" w:hAnsi="Aptos" w:cs="Aptos"/>
                  <w:b/>
                  <w:color w:val="CC3399"/>
                  <w:sz w:val="28"/>
                  <w:szCs w:val="28"/>
                </w:rPr>
                <w:t xml:space="preserve">of </w:t>
              </w:r>
            </w:ins>
            <w:r>
              <w:rPr>
                <w:rFonts w:ascii="Aptos" w:eastAsia="Aptos" w:hAnsi="Aptos" w:cs="Aptos"/>
                <w:b/>
                <w:color w:val="CC3399"/>
                <w:sz w:val="28"/>
                <w:szCs w:val="28"/>
              </w:rPr>
              <w:t>Number 7.</w:t>
            </w:r>
          </w:p>
          <w:p w14:paraId="6ABF21D5" w14:textId="6DB570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Number 6 work hard for Number 7 </w:t>
            </w:r>
            <w:del w:id="3605" w:author="Sandhya T" w:date="2024-06-22T08:56:00Z" w16du:dateUtc="2024-06-22T03:26:00Z">
              <w:r w:rsidDel="00E51C10">
                <w:rPr>
                  <w:rFonts w:ascii="Aptos" w:eastAsia="Aptos" w:hAnsi="Aptos" w:cs="Aptos"/>
                  <w:b/>
                  <w:color w:val="CC3399"/>
                  <w:sz w:val="28"/>
                  <w:szCs w:val="28"/>
                </w:rPr>
                <w:delText xml:space="preserve">as </w:delText>
              </w:r>
            </w:del>
            <w:ins w:id="3606" w:author="Sandhya T" w:date="2024-06-22T08:56:00Z" w16du:dateUtc="2024-06-22T03:26:00Z">
              <w:r w:rsidR="00E51C10">
                <w:rPr>
                  <w:rFonts w:ascii="Aptos" w:eastAsia="Aptos" w:hAnsi="Aptos" w:cs="Aptos"/>
                  <w:b/>
                  <w:color w:val="CC3399"/>
                  <w:sz w:val="28"/>
                  <w:szCs w:val="28"/>
                </w:rPr>
                <w:t xml:space="preserve">in </w:t>
              </w:r>
            </w:ins>
            <w:r>
              <w:rPr>
                <w:rFonts w:ascii="Aptos" w:eastAsia="Aptos" w:hAnsi="Aptos" w:cs="Aptos"/>
                <w:b/>
                <w:color w:val="CC3399"/>
                <w:sz w:val="28"/>
                <w:szCs w:val="28"/>
              </w:rPr>
              <w:t>business partnership.</w:t>
            </w:r>
          </w:p>
          <w:p w14:paraId="4181D16E"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7 men can marry Number 6 women.</w:t>
            </w:r>
          </w:p>
        </w:tc>
      </w:tr>
      <w:tr w:rsidR="004615CB" w14:paraId="704507DB"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02B75AA7"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7 / 7</w:t>
            </w:r>
          </w:p>
        </w:tc>
        <w:tc>
          <w:tcPr>
            <w:tcW w:w="8566" w:type="dxa"/>
            <w:tcBorders>
              <w:top w:val="nil"/>
              <w:left w:val="nil"/>
              <w:bottom w:val="single" w:sz="8" w:space="0" w:color="000000"/>
              <w:right w:val="single" w:sz="8" w:space="0" w:color="000000"/>
            </w:tcBorders>
            <w:shd w:val="clear" w:color="auto" w:fill="D9E1F2"/>
            <w:vAlign w:val="center"/>
          </w:tcPr>
          <w:p w14:paraId="4F1D5FDB" w14:textId="37EA9779"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Number 7 is ruled by </w:t>
            </w:r>
            <w:r w:rsidR="00021248">
              <w:rPr>
                <w:rFonts w:ascii="Aptos" w:eastAsia="Aptos" w:hAnsi="Aptos" w:cs="Aptos"/>
                <w:b/>
                <w:color w:val="00B050"/>
                <w:sz w:val="28"/>
                <w:szCs w:val="28"/>
              </w:rPr>
              <w:t>Ketu</w:t>
            </w:r>
            <w:r>
              <w:rPr>
                <w:rFonts w:ascii="Aptos" w:eastAsia="Aptos" w:hAnsi="Aptos" w:cs="Aptos"/>
                <w:b/>
                <w:color w:val="00B050"/>
                <w:sz w:val="28"/>
                <w:szCs w:val="28"/>
              </w:rPr>
              <w:t>.</w:t>
            </w:r>
          </w:p>
          <w:p w14:paraId="43A40F6F" w14:textId="7EC86991" w:rsidR="00F430E5" w:rsidRDefault="00201FA4" w:rsidP="00F430E5">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Feel uncomfortable </w:t>
            </w:r>
            <w:r w:rsidR="00F430E5">
              <w:rPr>
                <w:rFonts w:ascii="Aptos" w:eastAsia="Aptos" w:hAnsi="Aptos" w:cs="Aptos"/>
                <w:b/>
                <w:color w:val="00B050"/>
                <w:sz w:val="28"/>
                <w:szCs w:val="28"/>
              </w:rPr>
              <w:t>together,</w:t>
            </w:r>
            <w:r w:rsidR="0081075A">
              <w:rPr>
                <w:rFonts w:ascii="Aptos" w:eastAsia="Aptos" w:hAnsi="Aptos" w:cs="Aptos"/>
                <w:b/>
                <w:color w:val="00B050"/>
                <w:sz w:val="28"/>
                <w:szCs w:val="28"/>
              </w:rPr>
              <w:t xml:space="preserve"> arguments</w:t>
            </w:r>
            <w:r w:rsidR="003A6CA4">
              <w:rPr>
                <w:rFonts w:ascii="Aptos" w:eastAsia="Aptos" w:hAnsi="Aptos" w:cs="Aptos"/>
                <w:b/>
                <w:color w:val="00B050"/>
                <w:sz w:val="28"/>
                <w:szCs w:val="28"/>
              </w:rPr>
              <w:t>, intuitive, irresponsible.</w:t>
            </w:r>
          </w:p>
          <w:p w14:paraId="517F4834" w14:textId="66B108BF" w:rsidR="0081075A" w:rsidRDefault="00F07329" w:rsidP="00F430E5">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Business Partnership and Life Par</w:t>
            </w:r>
            <w:ins w:id="3607" w:author="Sandhya T" w:date="2024-06-20T10:51:00Z" w16du:dateUtc="2024-06-20T05:21:00Z">
              <w:r w:rsidR="00AE6A0A">
                <w:rPr>
                  <w:rFonts w:ascii="Aptos" w:eastAsia="Aptos" w:hAnsi="Aptos" w:cs="Aptos"/>
                  <w:b/>
                  <w:color w:val="00B050"/>
                  <w:sz w:val="28"/>
                  <w:szCs w:val="28"/>
                </w:rPr>
                <w:t>t</w:t>
              </w:r>
            </w:ins>
            <w:r>
              <w:rPr>
                <w:rFonts w:ascii="Aptos" w:eastAsia="Aptos" w:hAnsi="Aptos" w:cs="Aptos"/>
                <w:b/>
                <w:color w:val="00B050"/>
                <w:sz w:val="28"/>
                <w:szCs w:val="28"/>
              </w:rPr>
              <w:t>nership not recommended.</w:t>
            </w:r>
          </w:p>
          <w:p w14:paraId="34F32E53" w14:textId="6A699211" w:rsidR="00F07329" w:rsidRDefault="00176430" w:rsidP="00F430E5">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Should not s</w:t>
            </w:r>
            <w:ins w:id="3608" w:author="Sandhya T" w:date="2024-06-20T10:50:00Z" w16du:dateUtc="2024-06-20T05:20:00Z">
              <w:r w:rsidR="00AE6A0A">
                <w:rPr>
                  <w:rFonts w:ascii="Aptos" w:eastAsia="Aptos" w:hAnsi="Aptos" w:cs="Aptos"/>
                  <w:b/>
                  <w:color w:val="00B050"/>
                  <w:sz w:val="28"/>
                  <w:szCs w:val="28"/>
                </w:rPr>
                <w:t>e</w:t>
              </w:r>
            </w:ins>
            <w:r>
              <w:rPr>
                <w:rFonts w:ascii="Aptos" w:eastAsia="Aptos" w:hAnsi="Aptos" w:cs="Aptos"/>
                <w:b/>
                <w:color w:val="00B050"/>
                <w:sz w:val="28"/>
                <w:szCs w:val="28"/>
              </w:rPr>
              <w:t xml:space="preserve">lect residence Number </w:t>
            </w:r>
            <w:del w:id="3609" w:author="Sandhya T" w:date="2024-06-20T10:51:00Z" w16du:dateUtc="2024-06-20T05:21:00Z">
              <w:r w:rsidDel="00AE6A0A">
                <w:rPr>
                  <w:rFonts w:ascii="Aptos" w:eastAsia="Aptos" w:hAnsi="Aptos" w:cs="Aptos"/>
                  <w:b/>
                  <w:color w:val="00B050"/>
                  <w:sz w:val="28"/>
                  <w:szCs w:val="28"/>
                </w:rPr>
                <w:delText>h</w:delText>
              </w:r>
            </w:del>
            <w:r>
              <w:rPr>
                <w:rFonts w:ascii="Aptos" w:eastAsia="Aptos" w:hAnsi="Aptos" w:cs="Aptos"/>
                <w:b/>
                <w:color w:val="00B050"/>
                <w:sz w:val="28"/>
                <w:szCs w:val="28"/>
              </w:rPr>
              <w:t>as 7.</w:t>
            </w:r>
          </w:p>
        </w:tc>
      </w:tr>
      <w:tr w:rsidR="004615CB" w14:paraId="00A73EB4" w14:textId="77777777" w:rsidTr="00BC5984">
        <w:trPr>
          <w:trHeight w:val="145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234B575E"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7 / 8</w:t>
            </w:r>
          </w:p>
        </w:tc>
        <w:tc>
          <w:tcPr>
            <w:tcW w:w="8566" w:type="dxa"/>
            <w:tcBorders>
              <w:top w:val="nil"/>
              <w:left w:val="nil"/>
              <w:bottom w:val="single" w:sz="8" w:space="0" w:color="000000"/>
              <w:right w:val="single" w:sz="8" w:space="0" w:color="000000"/>
            </w:tcBorders>
            <w:shd w:val="clear" w:color="auto" w:fill="FFF2CC"/>
            <w:vAlign w:val="center"/>
          </w:tcPr>
          <w:p w14:paraId="1C637FE7"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is ruled by Saturn.</w:t>
            </w:r>
          </w:p>
          <w:p w14:paraId="58FA96AF" w14:textId="77777777" w:rsidR="004615CB" w:rsidRDefault="0077422D"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8 always help Number 7.</w:t>
            </w:r>
          </w:p>
          <w:p w14:paraId="4B9BE6E5" w14:textId="296B210C" w:rsidR="0077422D" w:rsidRDefault="005F73EF"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8 can be Business partner</w:t>
            </w:r>
            <w:del w:id="3610" w:author="Sandhya T" w:date="2024-06-22T08:57:00Z" w16du:dateUtc="2024-06-22T03:27:00Z">
              <w:r w:rsidDel="00E51C10">
                <w:rPr>
                  <w:rFonts w:ascii="Aptos" w:eastAsia="Aptos" w:hAnsi="Aptos" w:cs="Aptos"/>
                  <w:b/>
                  <w:color w:val="CC3399"/>
                  <w:sz w:val="28"/>
                  <w:szCs w:val="28"/>
                </w:rPr>
                <w:delText>ship</w:delText>
              </w:r>
            </w:del>
            <w:r>
              <w:rPr>
                <w:rFonts w:ascii="Aptos" w:eastAsia="Aptos" w:hAnsi="Aptos" w:cs="Aptos"/>
                <w:b/>
                <w:color w:val="CC3399"/>
                <w:sz w:val="28"/>
                <w:szCs w:val="28"/>
              </w:rPr>
              <w:t xml:space="preserve"> with Number 7</w:t>
            </w:r>
            <w:r w:rsidR="00A20DC6">
              <w:rPr>
                <w:rFonts w:ascii="Aptos" w:eastAsia="Aptos" w:hAnsi="Aptos" w:cs="Aptos"/>
                <w:b/>
                <w:color w:val="CC3399"/>
                <w:sz w:val="28"/>
                <w:szCs w:val="28"/>
              </w:rPr>
              <w:t xml:space="preserve">, they protect from </w:t>
            </w:r>
            <w:del w:id="3611" w:author="Sandhya T" w:date="2024-06-22T08:57:00Z" w16du:dateUtc="2024-06-22T03:27:00Z">
              <w:r w:rsidR="00A20DC6" w:rsidDel="00E51C10">
                <w:rPr>
                  <w:rFonts w:ascii="Aptos" w:eastAsia="Aptos" w:hAnsi="Aptos" w:cs="Aptos"/>
                  <w:b/>
                  <w:color w:val="CC3399"/>
                  <w:sz w:val="28"/>
                  <w:szCs w:val="28"/>
                </w:rPr>
                <w:delText xml:space="preserve">their </w:delText>
              </w:r>
            </w:del>
            <w:r w:rsidR="00A20DC6">
              <w:rPr>
                <w:rFonts w:ascii="Aptos" w:eastAsia="Aptos" w:hAnsi="Aptos" w:cs="Aptos"/>
                <w:b/>
                <w:color w:val="CC3399"/>
                <w:sz w:val="28"/>
                <w:szCs w:val="28"/>
              </w:rPr>
              <w:t>losses.</w:t>
            </w:r>
          </w:p>
          <w:p w14:paraId="7F650DE3" w14:textId="6B62F79A" w:rsidR="00A20DC6" w:rsidRDefault="00A20DC6"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They cannot be friends and life partner</w:t>
            </w:r>
            <w:ins w:id="3612" w:author="Sandhya T" w:date="2024-06-22T08:57:00Z" w16du:dateUtc="2024-06-22T03:27:00Z">
              <w:r w:rsidR="00E51C10">
                <w:rPr>
                  <w:rFonts w:ascii="Aptos" w:eastAsia="Aptos" w:hAnsi="Aptos" w:cs="Aptos"/>
                  <w:b/>
                  <w:color w:val="CC3399"/>
                  <w:sz w:val="28"/>
                  <w:szCs w:val="28"/>
                </w:rPr>
                <w:t>s</w:t>
              </w:r>
            </w:ins>
            <w:del w:id="3613" w:author="Sandhya T" w:date="2024-06-22T08:57:00Z" w16du:dateUtc="2024-06-22T03:27:00Z">
              <w:r w:rsidDel="00E51C10">
                <w:rPr>
                  <w:rFonts w:ascii="Aptos" w:eastAsia="Aptos" w:hAnsi="Aptos" w:cs="Aptos"/>
                  <w:b/>
                  <w:color w:val="CC3399"/>
                  <w:sz w:val="28"/>
                  <w:szCs w:val="28"/>
                </w:rPr>
                <w:delText>ship</w:delText>
              </w:r>
            </w:del>
            <w:r>
              <w:rPr>
                <w:rFonts w:ascii="Aptos" w:eastAsia="Aptos" w:hAnsi="Aptos" w:cs="Aptos"/>
                <w:b/>
                <w:color w:val="CC3399"/>
                <w:sz w:val="28"/>
                <w:szCs w:val="28"/>
              </w:rPr>
              <w:t>.</w:t>
            </w:r>
          </w:p>
          <w:p w14:paraId="302E70B9" w14:textId="0FDF01C7" w:rsidR="00A20DC6" w:rsidRDefault="00EC1FB5"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Both are interested in Occult Science.</w:t>
            </w:r>
          </w:p>
        </w:tc>
      </w:tr>
      <w:tr w:rsidR="004615CB" w14:paraId="7DA4503D" w14:textId="77777777" w:rsidTr="00BC5984">
        <w:trPr>
          <w:trHeight w:val="430"/>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2B1D3C89"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7 / 9</w:t>
            </w:r>
          </w:p>
        </w:tc>
        <w:tc>
          <w:tcPr>
            <w:tcW w:w="8566" w:type="dxa"/>
            <w:tcBorders>
              <w:top w:val="nil"/>
              <w:left w:val="nil"/>
              <w:bottom w:val="single" w:sz="8" w:space="0" w:color="000000"/>
              <w:right w:val="single" w:sz="8" w:space="0" w:color="000000"/>
            </w:tcBorders>
            <w:shd w:val="clear" w:color="auto" w:fill="D9E1F2"/>
            <w:vAlign w:val="center"/>
          </w:tcPr>
          <w:p w14:paraId="1BA80FA4" w14:textId="77777777" w:rsidR="004615CB" w:rsidRDefault="004615CB" w:rsidP="008E0C1C">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9 is rules by Mars.</w:t>
            </w:r>
          </w:p>
          <w:p w14:paraId="7F0F82B5" w14:textId="2ABE7744" w:rsidR="004615CB" w:rsidRDefault="00513D0D" w:rsidP="008E0C1C">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Number 9 </w:t>
            </w:r>
            <w:ins w:id="3614" w:author="Sandhya T" w:date="2024-06-22T08:58:00Z" w16du:dateUtc="2024-06-22T03:28:00Z">
              <w:r w:rsidR="00E51C10">
                <w:rPr>
                  <w:rFonts w:ascii="Aptos" w:eastAsia="Aptos" w:hAnsi="Aptos" w:cs="Aptos"/>
                  <w:b/>
                  <w:color w:val="00B050"/>
                  <w:sz w:val="28"/>
                  <w:szCs w:val="28"/>
                </w:rPr>
                <w:t>teaches</w:t>
              </w:r>
            </w:ins>
            <w:del w:id="3615" w:author="Sandhya T" w:date="2024-06-22T08:58:00Z" w16du:dateUtc="2024-06-22T03:28:00Z">
              <w:r w:rsidDel="00E51C10">
                <w:rPr>
                  <w:rFonts w:ascii="Aptos" w:eastAsia="Aptos" w:hAnsi="Aptos" w:cs="Aptos"/>
                  <w:b/>
                  <w:color w:val="00B050"/>
                  <w:sz w:val="28"/>
                  <w:szCs w:val="28"/>
                </w:rPr>
                <w:delText xml:space="preserve">are teacher to </w:delText>
              </w:r>
            </w:del>
            <w:ins w:id="3616" w:author="Sandhya T" w:date="2024-06-22T08:58:00Z" w16du:dateUtc="2024-06-22T03:28:00Z">
              <w:r w:rsidR="00E51C10">
                <w:rPr>
                  <w:rFonts w:ascii="Aptos" w:eastAsia="Aptos" w:hAnsi="Aptos" w:cs="Aptos"/>
                  <w:b/>
                  <w:color w:val="00B050"/>
                  <w:sz w:val="28"/>
                  <w:szCs w:val="28"/>
                </w:rPr>
                <w:t xml:space="preserve"> </w:t>
              </w:r>
            </w:ins>
            <w:r>
              <w:rPr>
                <w:rFonts w:ascii="Aptos" w:eastAsia="Aptos" w:hAnsi="Aptos" w:cs="Aptos"/>
                <w:b/>
                <w:color w:val="00B050"/>
                <w:sz w:val="28"/>
                <w:szCs w:val="28"/>
              </w:rPr>
              <w:t>Number 7</w:t>
            </w:r>
            <w:r w:rsidR="005E3C19">
              <w:rPr>
                <w:rFonts w:ascii="Aptos" w:eastAsia="Aptos" w:hAnsi="Aptos" w:cs="Aptos"/>
                <w:b/>
                <w:color w:val="00B050"/>
                <w:sz w:val="28"/>
                <w:szCs w:val="28"/>
              </w:rPr>
              <w:t xml:space="preserve"> to b</w:t>
            </w:r>
            <w:r w:rsidR="00AB045E">
              <w:rPr>
                <w:rFonts w:ascii="Aptos" w:eastAsia="Aptos" w:hAnsi="Aptos" w:cs="Aptos"/>
                <w:b/>
                <w:color w:val="00B050"/>
                <w:sz w:val="28"/>
                <w:szCs w:val="28"/>
              </w:rPr>
              <w:t>e</w:t>
            </w:r>
            <w:r w:rsidR="005E3C19">
              <w:rPr>
                <w:rFonts w:ascii="Aptos" w:eastAsia="Aptos" w:hAnsi="Aptos" w:cs="Aptos"/>
                <w:b/>
                <w:color w:val="00B050"/>
                <w:sz w:val="28"/>
                <w:szCs w:val="28"/>
              </w:rPr>
              <w:t xml:space="preserve"> Practical</w:t>
            </w:r>
            <w:r w:rsidR="003C5ECF">
              <w:rPr>
                <w:rFonts w:ascii="Aptos" w:eastAsia="Aptos" w:hAnsi="Aptos" w:cs="Aptos"/>
                <w:b/>
                <w:color w:val="00B050"/>
                <w:sz w:val="28"/>
                <w:szCs w:val="28"/>
              </w:rPr>
              <w:t>.</w:t>
            </w:r>
          </w:p>
          <w:p w14:paraId="52F67865" w14:textId="77777777" w:rsidR="003C5ECF" w:rsidRDefault="004E7844" w:rsidP="008E0C1C">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Both are Good Friends.</w:t>
            </w:r>
          </w:p>
          <w:p w14:paraId="1BBC7114" w14:textId="54A6079D" w:rsidR="004E7844" w:rsidRDefault="00112B35" w:rsidP="008E0C1C">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9 men are Good Life partners</w:t>
            </w:r>
            <w:del w:id="3617" w:author="Sandhya T" w:date="2024-06-22T08:58:00Z" w16du:dateUtc="2024-06-22T03:28:00Z">
              <w:r w:rsidDel="00E51C10">
                <w:rPr>
                  <w:rFonts w:ascii="Aptos" w:eastAsia="Aptos" w:hAnsi="Aptos" w:cs="Aptos"/>
                  <w:b/>
                  <w:color w:val="00B050"/>
                  <w:sz w:val="28"/>
                  <w:szCs w:val="28"/>
                </w:rPr>
                <w:delText>hip</w:delText>
              </w:r>
            </w:del>
            <w:r>
              <w:rPr>
                <w:rFonts w:ascii="Aptos" w:eastAsia="Aptos" w:hAnsi="Aptos" w:cs="Aptos"/>
                <w:b/>
                <w:color w:val="00B050"/>
                <w:sz w:val="28"/>
                <w:szCs w:val="28"/>
              </w:rPr>
              <w:t xml:space="preserve"> to Number 7</w:t>
            </w:r>
            <w:r w:rsidR="008E0C1C">
              <w:rPr>
                <w:rFonts w:ascii="Aptos" w:eastAsia="Aptos" w:hAnsi="Aptos" w:cs="Aptos"/>
                <w:b/>
                <w:color w:val="00B050"/>
                <w:sz w:val="28"/>
                <w:szCs w:val="28"/>
              </w:rPr>
              <w:t xml:space="preserve"> women</w:t>
            </w:r>
            <w:r>
              <w:rPr>
                <w:rFonts w:ascii="Aptos" w:eastAsia="Aptos" w:hAnsi="Aptos" w:cs="Aptos"/>
                <w:b/>
                <w:color w:val="00B050"/>
                <w:sz w:val="28"/>
                <w:szCs w:val="28"/>
              </w:rPr>
              <w:t>.</w:t>
            </w:r>
          </w:p>
          <w:p w14:paraId="196CCA94" w14:textId="6734AD8D" w:rsidR="008E0C1C" w:rsidRPr="00850C10" w:rsidRDefault="008E0C1C" w:rsidP="00120746">
            <w:pPr>
              <w:pBdr>
                <w:top w:val="nil"/>
                <w:left w:val="nil"/>
                <w:bottom w:val="nil"/>
                <w:right w:val="nil"/>
                <w:between w:val="nil"/>
              </w:pBdr>
              <w:spacing w:after="0" w:line="240" w:lineRule="auto"/>
              <w:ind w:left="360"/>
              <w:jc w:val="both"/>
              <w:rPr>
                <w:rFonts w:ascii="Aptos" w:eastAsia="Aptos" w:hAnsi="Aptos" w:cs="Aptos"/>
                <w:b/>
                <w:color w:val="00B050"/>
                <w:sz w:val="28"/>
                <w:szCs w:val="28"/>
              </w:rPr>
              <w:pPrChange w:id="3618" w:author="Dinesh N" w:date="2024-06-27T16:48:00Z" w16du:dateUtc="2024-06-27T11:18:00Z">
                <w:pPr>
                  <w:numPr>
                    <w:numId w:val="28"/>
                  </w:numPr>
                  <w:pBdr>
                    <w:top w:val="nil"/>
                    <w:left w:val="nil"/>
                    <w:bottom w:val="nil"/>
                    <w:right w:val="nil"/>
                    <w:between w:val="nil"/>
                  </w:pBdr>
                  <w:spacing w:after="0" w:line="240" w:lineRule="auto"/>
                  <w:ind w:left="720" w:hanging="360"/>
                  <w:jc w:val="both"/>
                </w:pPr>
              </w:pPrChange>
            </w:pPr>
            <w:del w:id="3619" w:author="Dinesh N" w:date="2024-06-27T16:47:00Z" w16du:dateUtc="2024-06-27T11:17:00Z">
              <w:r w:rsidDel="00120746">
                <w:rPr>
                  <w:rFonts w:ascii="Aptos" w:eastAsia="Aptos" w:hAnsi="Aptos" w:cs="Aptos"/>
                  <w:b/>
                  <w:color w:val="00B050"/>
                  <w:sz w:val="28"/>
                  <w:szCs w:val="28"/>
                </w:rPr>
                <w:lastRenderedPageBreak/>
                <w:delText>But Number 9 men should not marry Number 7 women.</w:delText>
              </w:r>
            </w:del>
          </w:p>
        </w:tc>
      </w:tr>
    </w:tbl>
    <w:p w14:paraId="23A72CC2" w14:textId="77777777" w:rsidR="004615CB" w:rsidRDefault="004615CB" w:rsidP="004615CB">
      <w:pPr>
        <w:ind w:firstLine="720"/>
        <w:rPr>
          <w:rFonts w:ascii="Arial" w:eastAsia="Arial" w:hAnsi="Arial" w:cs="Arial"/>
        </w:rPr>
      </w:pPr>
    </w:p>
    <w:p w14:paraId="2794A3ED" w14:textId="77777777" w:rsidR="00CA59D9" w:rsidRDefault="00CA59D9" w:rsidP="004615CB">
      <w:pPr>
        <w:ind w:firstLine="720"/>
        <w:rPr>
          <w:rFonts w:ascii="Arial" w:eastAsia="Arial" w:hAnsi="Arial" w:cs="Arial"/>
        </w:rPr>
      </w:pPr>
    </w:p>
    <w:p w14:paraId="11154C7E" w14:textId="77777777" w:rsidR="00CA59D9" w:rsidRDefault="00CA59D9" w:rsidP="004615CB">
      <w:pPr>
        <w:ind w:firstLine="720"/>
        <w:rPr>
          <w:rFonts w:ascii="Arial" w:eastAsia="Arial" w:hAnsi="Arial" w:cs="Arial"/>
        </w:rPr>
      </w:pPr>
    </w:p>
    <w:p w14:paraId="7B968086" w14:textId="77777777" w:rsidR="00CA59D9" w:rsidRDefault="00CA59D9" w:rsidP="004615CB">
      <w:pPr>
        <w:ind w:firstLine="720"/>
        <w:rPr>
          <w:rFonts w:ascii="Arial" w:eastAsia="Arial" w:hAnsi="Arial" w:cs="Arial"/>
        </w:rPr>
      </w:pPr>
    </w:p>
    <w:p w14:paraId="03AA814D" w14:textId="42FFFDD8" w:rsidR="00CA59D9" w:rsidRPr="00A45E04" w:rsidRDefault="00E133F3" w:rsidP="00A45E04">
      <w:pPr>
        <w:ind w:firstLine="720"/>
        <w:jc w:val="center"/>
        <w:rPr>
          <w:rFonts w:ascii="Arial Rounded MT Bold" w:eastAsia="Arial" w:hAnsi="Arial Rounded MT Bold" w:cs="Arial"/>
          <w:color w:val="004F88"/>
          <w:sz w:val="28"/>
          <w:szCs w:val="28"/>
        </w:rPr>
      </w:pPr>
      <w:r w:rsidRPr="009D411F">
        <w:rPr>
          <w:rFonts w:ascii="Arial Rounded MT Bold" w:eastAsia="Arial" w:hAnsi="Arial Rounded MT Bold" w:cs="Arial"/>
          <w:color w:val="004F88"/>
          <w:sz w:val="28"/>
          <w:szCs w:val="28"/>
        </w:rPr>
        <w:t xml:space="preserve">NUMBER </w:t>
      </w:r>
      <w:r w:rsidR="00A45E04">
        <w:rPr>
          <w:rFonts w:ascii="Arial Rounded MT Bold" w:eastAsia="Arial" w:hAnsi="Arial Rounded MT Bold" w:cs="Arial"/>
          <w:color w:val="004F88"/>
          <w:sz w:val="28"/>
          <w:szCs w:val="28"/>
        </w:rPr>
        <w:t>8</w:t>
      </w:r>
      <w:r w:rsidRPr="009D411F">
        <w:rPr>
          <w:rFonts w:ascii="Arial Rounded MT Bold" w:eastAsia="Arial" w:hAnsi="Arial Rounded MT Bold" w:cs="Arial"/>
          <w:color w:val="004F88"/>
          <w:sz w:val="28"/>
          <w:szCs w:val="28"/>
        </w:rPr>
        <w:t xml:space="preserve"> SERIES</w:t>
      </w:r>
    </w:p>
    <w:tbl>
      <w:tblPr>
        <w:tblW w:w="9890" w:type="dxa"/>
        <w:tblLayout w:type="fixed"/>
        <w:tblLook w:val="0400" w:firstRow="0" w:lastRow="0" w:firstColumn="0" w:lastColumn="0" w:noHBand="0" w:noVBand="1"/>
      </w:tblPr>
      <w:tblGrid>
        <w:gridCol w:w="1324"/>
        <w:gridCol w:w="8566"/>
      </w:tblGrid>
      <w:tr w:rsidR="004615CB" w14:paraId="566251C8" w14:textId="77777777" w:rsidTr="00BC5984">
        <w:trPr>
          <w:trHeight w:val="1488"/>
        </w:trPr>
        <w:tc>
          <w:tcPr>
            <w:tcW w:w="1324" w:type="dxa"/>
            <w:tcBorders>
              <w:top w:val="single" w:sz="8" w:space="0" w:color="000000"/>
              <w:left w:val="single" w:sz="8" w:space="0" w:color="000000"/>
              <w:bottom w:val="single" w:sz="8" w:space="0" w:color="000000"/>
              <w:right w:val="single" w:sz="8" w:space="0" w:color="000000"/>
            </w:tcBorders>
            <w:shd w:val="clear" w:color="auto" w:fill="FF99FF"/>
            <w:vAlign w:val="center"/>
          </w:tcPr>
          <w:p w14:paraId="5F6CE29F" w14:textId="77777777" w:rsidR="004615CB" w:rsidRDefault="004615CB"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 xml:space="preserve">NUMBER </w:t>
            </w:r>
          </w:p>
        </w:tc>
        <w:tc>
          <w:tcPr>
            <w:tcW w:w="8566" w:type="dxa"/>
            <w:tcBorders>
              <w:top w:val="single" w:sz="8" w:space="0" w:color="000000"/>
              <w:left w:val="nil"/>
              <w:bottom w:val="single" w:sz="8" w:space="0" w:color="000000"/>
              <w:right w:val="single" w:sz="8" w:space="0" w:color="000000"/>
            </w:tcBorders>
            <w:shd w:val="clear" w:color="auto" w:fill="FF99FF"/>
            <w:vAlign w:val="center"/>
          </w:tcPr>
          <w:p w14:paraId="6F3EC6ED" w14:textId="77777777" w:rsidR="004615CB" w:rsidRDefault="004615CB"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DESCRIPTION</w:t>
            </w:r>
          </w:p>
        </w:tc>
      </w:tr>
      <w:tr w:rsidR="004615CB" w14:paraId="758841A2"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14E83DDA"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8 / 1</w:t>
            </w:r>
          </w:p>
        </w:tc>
        <w:tc>
          <w:tcPr>
            <w:tcW w:w="8566" w:type="dxa"/>
            <w:tcBorders>
              <w:top w:val="nil"/>
              <w:left w:val="nil"/>
              <w:bottom w:val="single" w:sz="8" w:space="0" w:color="000000"/>
              <w:right w:val="single" w:sz="8" w:space="0" w:color="000000"/>
            </w:tcBorders>
            <w:shd w:val="clear" w:color="auto" w:fill="D9E1F2"/>
            <w:vAlign w:val="center"/>
          </w:tcPr>
          <w:p w14:paraId="2C997FA8"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1 is ruled by Sun.</w:t>
            </w:r>
          </w:p>
          <w:p w14:paraId="25BCFC45" w14:textId="77777777" w:rsidR="004615CB" w:rsidRDefault="00144218"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Number 1 is attracted </w:t>
            </w:r>
            <w:r w:rsidR="007559F7">
              <w:rPr>
                <w:rFonts w:ascii="Aptos" w:eastAsia="Aptos" w:hAnsi="Aptos" w:cs="Aptos"/>
                <w:b/>
                <w:color w:val="00B050"/>
                <w:sz w:val="28"/>
                <w:szCs w:val="28"/>
              </w:rPr>
              <w:t>to Number 8.</w:t>
            </w:r>
          </w:p>
          <w:p w14:paraId="1CD8AF66" w14:textId="3CB98818" w:rsidR="00E51C10" w:rsidRPr="00E51C10" w:rsidRDefault="00E51C10" w:rsidP="00E51C10">
            <w:pPr>
              <w:pStyle w:val="ListParagraph"/>
              <w:numPr>
                <w:ilvl w:val="0"/>
                <w:numId w:val="30"/>
              </w:numPr>
              <w:pBdr>
                <w:top w:val="nil"/>
                <w:left w:val="nil"/>
                <w:bottom w:val="nil"/>
                <w:right w:val="nil"/>
                <w:between w:val="nil"/>
              </w:pBdr>
              <w:spacing w:after="0" w:line="240" w:lineRule="auto"/>
              <w:jc w:val="both"/>
              <w:rPr>
                <w:ins w:id="3620" w:author="Sandhya T" w:date="2024-06-22T09:00:00Z" w16du:dateUtc="2024-06-22T03:30:00Z"/>
                <w:rFonts w:ascii="Aptos" w:eastAsia="Aptos" w:hAnsi="Aptos" w:cs="Aptos"/>
                <w:b/>
                <w:color w:val="00B050"/>
                <w:sz w:val="28"/>
                <w:szCs w:val="28"/>
              </w:rPr>
            </w:pPr>
            <w:ins w:id="3621" w:author="Sandhya T" w:date="2024-06-22T09:00:00Z" w16du:dateUtc="2024-06-22T03:30:00Z">
              <w:r w:rsidRPr="00E51C10">
                <w:rPr>
                  <w:rFonts w:ascii="Aptos" w:eastAsia="Aptos" w:hAnsi="Aptos" w:cs="Aptos"/>
                  <w:b/>
                  <w:color w:val="00B050"/>
                  <w:sz w:val="28"/>
                  <w:szCs w:val="28"/>
                </w:rPr>
                <w:t>Number 1 is light and Number 8 is darkness. Darkness needs light.</w:t>
              </w:r>
            </w:ins>
          </w:p>
          <w:p w14:paraId="3FCDABDB" w14:textId="03C25C79" w:rsidR="00E51C10" w:rsidRPr="00E51C10" w:rsidRDefault="00E51C10" w:rsidP="00E51C10">
            <w:pPr>
              <w:pStyle w:val="ListParagraph"/>
              <w:numPr>
                <w:ilvl w:val="0"/>
                <w:numId w:val="30"/>
              </w:numPr>
              <w:pBdr>
                <w:top w:val="nil"/>
                <w:left w:val="nil"/>
                <w:bottom w:val="nil"/>
                <w:right w:val="nil"/>
                <w:between w:val="nil"/>
              </w:pBdr>
              <w:spacing w:after="0" w:line="240" w:lineRule="auto"/>
              <w:jc w:val="both"/>
              <w:rPr>
                <w:ins w:id="3622" w:author="Sandhya T" w:date="2024-06-22T09:00:00Z" w16du:dateUtc="2024-06-22T03:30:00Z"/>
                <w:rFonts w:ascii="Aptos" w:eastAsia="Aptos" w:hAnsi="Aptos" w:cs="Aptos"/>
                <w:b/>
                <w:color w:val="00B050"/>
                <w:sz w:val="28"/>
                <w:szCs w:val="28"/>
              </w:rPr>
            </w:pPr>
            <w:ins w:id="3623" w:author="Sandhya T" w:date="2024-06-22T09:00:00Z" w16du:dateUtc="2024-06-22T03:30:00Z">
              <w:r w:rsidRPr="00E51C10">
                <w:rPr>
                  <w:rFonts w:ascii="Aptos" w:eastAsia="Aptos" w:hAnsi="Aptos" w:cs="Aptos"/>
                  <w:b/>
                  <w:color w:val="00B050"/>
                  <w:sz w:val="28"/>
                  <w:szCs w:val="28"/>
                </w:rPr>
                <w:t>Number 8 doesn’t obey the rule</w:t>
              </w:r>
            </w:ins>
            <w:ins w:id="3624" w:author="Sandhya T" w:date="2024-06-22T09:01:00Z" w16du:dateUtc="2024-06-22T03:31:00Z">
              <w:r>
                <w:rPr>
                  <w:rFonts w:ascii="Aptos" w:eastAsia="Aptos" w:hAnsi="Aptos" w:cs="Aptos"/>
                  <w:b/>
                  <w:color w:val="00B050"/>
                  <w:sz w:val="28"/>
                  <w:szCs w:val="28"/>
                </w:rPr>
                <w:t>s</w:t>
              </w:r>
            </w:ins>
            <w:ins w:id="3625" w:author="Sandhya T" w:date="2024-06-22T09:00:00Z" w16du:dateUtc="2024-06-22T03:30:00Z">
              <w:r w:rsidRPr="00E51C10">
                <w:rPr>
                  <w:rFonts w:ascii="Aptos" w:eastAsia="Aptos" w:hAnsi="Aptos" w:cs="Aptos"/>
                  <w:b/>
                  <w:color w:val="00B050"/>
                  <w:sz w:val="28"/>
                  <w:szCs w:val="28"/>
                </w:rPr>
                <w:t xml:space="preserve"> and is materialist, whereas Number 1 are disciplined, idealist and obey the rules.</w:t>
              </w:r>
            </w:ins>
          </w:p>
          <w:p w14:paraId="2909BC44" w14:textId="0B48D297" w:rsidR="007559F7" w:rsidRPr="005316E2" w:rsidRDefault="00E51C10" w:rsidP="00E51C10">
            <w:pPr>
              <w:pStyle w:val="ListParagraph"/>
              <w:numPr>
                <w:ilvl w:val="0"/>
                <w:numId w:val="30"/>
              </w:numPr>
              <w:pBdr>
                <w:top w:val="nil"/>
                <w:left w:val="nil"/>
                <w:bottom w:val="nil"/>
                <w:right w:val="nil"/>
                <w:between w:val="nil"/>
              </w:pBdr>
              <w:spacing w:after="0" w:line="240" w:lineRule="auto"/>
              <w:jc w:val="both"/>
              <w:rPr>
                <w:rFonts w:ascii="Aptos" w:eastAsia="Aptos" w:hAnsi="Aptos" w:cs="Aptos"/>
                <w:b/>
                <w:color w:val="00B050"/>
                <w:sz w:val="28"/>
                <w:szCs w:val="28"/>
              </w:rPr>
            </w:pPr>
            <w:ins w:id="3626" w:author="Sandhya T" w:date="2024-06-22T09:00:00Z" w16du:dateUtc="2024-06-22T03:30:00Z">
              <w:r w:rsidRPr="00E51C10">
                <w:rPr>
                  <w:rFonts w:ascii="Aptos" w:eastAsia="Aptos" w:hAnsi="Aptos" w:cs="Aptos"/>
                  <w:b/>
                  <w:color w:val="00B050"/>
                  <w:sz w:val="28"/>
                  <w:szCs w:val="28"/>
                </w:rPr>
                <w:t>Number 8 women can marry Number 1 men. They will be happy for short period.</w:t>
              </w:r>
            </w:ins>
          </w:p>
        </w:tc>
      </w:tr>
      <w:tr w:rsidR="004615CB" w:rsidRPr="00854B53" w14:paraId="13A4F92C"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074AE841" w14:textId="77777777" w:rsidR="004615CB" w:rsidRDefault="004615CB"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t xml:space="preserve">   8 / 2</w:t>
            </w:r>
          </w:p>
        </w:tc>
        <w:tc>
          <w:tcPr>
            <w:tcW w:w="8566" w:type="dxa"/>
            <w:tcBorders>
              <w:top w:val="nil"/>
              <w:left w:val="nil"/>
              <w:bottom w:val="single" w:sz="8" w:space="0" w:color="000000"/>
              <w:right w:val="single" w:sz="8" w:space="0" w:color="000000"/>
            </w:tcBorders>
            <w:shd w:val="clear" w:color="auto" w:fill="FFF2CC"/>
            <w:vAlign w:val="center"/>
          </w:tcPr>
          <w:p w14:paraId="5FBCB797" w14:textId="77777777" w:rsidR="004615CB" w:rsidRPr="00E51C10"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Change w:id="3627" w:author="Sandhya T" w:date="2024-06-22T09:01:00Z" w16du:dateUtc="2024-06-22T03:31:00Z">
                  <w:rPr>
                    <w:rFonts w:ascii="Aptos" w:eastAsia="Aptos" w:hAnsi="Aptos" w:cs="Aptos"/>
                    <w:b/>
                    <w:color w:val="CC3399"/>
                    <w:sz w:val="28"/>
                    <w:szCs w:val="28"/>
                  </w:rPr>
                </w:rPrChange>
              </w:rPr>
            </w:pPr>
            <w:r w:rsidRPr="00E51C10">
              <w:rPr>
                <w:rFonts w:ascii="Aptos" w:eastAsia="Aptos" w:hAnsi="Aptos" w:cs="Aptos"/>
                <w:b/>
                <w:color w:val="00B050"/>
                <w:sz w:val="28"/>
                <w:szCs w:val="28"/>
                <w:rPrChange w:id="3628" w:author="Sandhya T" w:date="2024-06-22T09:01:00Z" w16du:dateUtc="2024-06-22T03:31:00Z">
                  <w:rPr>
                    <w:rFonts w:ascii="Aptos" w:eastAsia="Aptos" w:hAnsi="Aptos" w:cs="Aptos"/>
                    <w:b/>
                    <w:color w:val="CC3399"/>
                    <w:sz w:val="28"/>
                    <w:szCs w:val="28"/>
                  </w:rPr>
                </w:rPrChange>
              </w:rPr>
              <w:t>Number 2 is ruled by Moon.</w:t>
            </w:r>
          </w:p>
          <w:p w14:paraId="27FB63FB" w14:textId="59CFC462" w:rsidR="00E51C10" w:rsidRPr="00E51C10" w:rsidRDefault="00E51C10" w:rsidP="00E51C10">
            <w:pPr>
              <w:numPr>
                <w:ilvl w:val="0"/>
                <w:numId w:val="28"/>
              </w:numPr>
              <w:pBdr>
                <w:top w:val="nil"/>
                <w:left w:val="nil"/>
                <w:bottom w:val="nil"/>
                <w:right w:val="nil"/>
                <w:between w:val="nil"/>
              </w:pBdr>
              <w:spacing w:after="0" w:line="240" w:lineRule="auto"/>
              <w:jc w:val="both"/>
              <w:rPr>
                <w:ins w:id="3629" w:author="Sandhya T" w:date="2024-06-22T09:02:00Z" w16du:dateUtc="2024-06-22T03:32:00Z"/>
                <w:rFonts w:ascii="Aptos" w:eastAsia="Aptos" w:hAnsi="Aptos" w:cs="Aptos"/>
                <w:b/>
                <w:color w:val="00B050"/>
                <w:sz w:val="28"/>
                <w:szCs w:val="28"/>
              </w:rPr>
            </w:pPr>
            <w:ins w:id="3630" w:author="Sandhya T" w:date="2024-06-22T09:02:00Z" w16du:dateUtc="2024-06-22T03:32:00Z">
              <w:r w:rsidRPr="00E51C10">
                <w:rPr>
                  <w:rFonts w:ascii="Aptos" w:eastAsia="Aptos" w:hAnsi="Aptos" w:cs="Aptos"/>
                  <w:b/>
                  <w:color w:val="00B050"/>
                  <w:sz w:val="28"/>
                  <w:szCs w:val="28"/>
                </w:rPr>
                <w:t>Number 2 is enemy Number for 8.</w:t>
              </w:r>
            </w:ins>
          </w:p>
          <w:p w14:paraId="723756CB" w14:textId="6F394131" w:rsidR="00E51C10" w:rsidRPr="00E51C10" w:rsidRDefault="00E51C10" w:rsidP="00E51C10">
            <w:pPr>
              <w:numPr>
                <w:ilvl w:val="0"/>
                <w:numId w:val="28"/>
              </w:numPr>
              <w:pBdr>
                <w:top w:val="nil"/>
                <w:left w:val="nil"/>
                <w:bottom w:val="nil"/>
                <w:right w:val="nil"/>
                <w:between w:val="nil"/>
              </w:pBdr>
              <w:spacing w:after="0" w:line="240" w:lineRule="auto"/>
              <w:jc w:val="both"/>
              <w:rPr>
                <w:ins w:id="3631" w:author="Sandhya T" w:date="2024-06-22T09:02:00Z" w16du:dateUtc="2024-06-22T03:32:00Z"/>
                <w:rFonts w:ascii="Aptos" w:eastAsia="Aptos" w:hAnsi="Aptos" w:cs="Aptos"/>
                <w:b/>
                <w:color w:val="00B050"/>
                <w:sz w:val="28"/>
                <w:szCs w:val="28"/>
              </w:rPr>
            </w:pPr>
            <w:ins w:id="3632" w:author="Sandhya T" w:date="2024-06-22T09:02:00Z" w16du:dateUtc="2024-06-22T03:32:00Z">
              <w:r w:rsidRPr="00E51C10">
                <w:rPr>
                  <w:rFonts w:ascii="Aptos" w:eastAsia="Aptos" w:hAnsi="Aptos" w:cs="Aptos"/>
                  <w:b/>
                  <w:color w:val="00B050"/>
                  <w:sz w:val="28"/>
                  <w:szCs w:val="28"/>
                </w:rPr>
                <w:t>But Number 8 is neutral to Number 2.</w:t>
              </w:r>
            </w:ins>
          </w:p>
          <w:p w14:paraId="500995F1" w14:textId="51B55E56" w:rsidR="00E51C10" w:rsidRPr="00E51C10" w:rsidRDefault="00E51C10" w:rsidP="00E51C10">
            <w:pPr>
              <w:numPr>
                <w:ilvl w:val="0"/>
                <w:numId w:val="28"/>
              </w:numPr>
              <w:pBdr>
                <w:top w:val="nil"/>
                <w:left w:val="nil"/>
                <w:bottom w:val="nil"/>
                <w:right w:val="nil"/>
                <w:between w:val="nil"/>
              </w:pBdr>
              <w:spacing w:after="0" w:line="240" w:lineRule="auto"/>
              <w:jc w:val="both"/>
              <w:rPr>
                <w:ins w:id="3633" w:author="Sandhya T" w:date="2024-06-22T09:02:00Z" w16du:dateUtc="2024-06-22T03:32:00Z"/>
                <w:rFonts w:ascii="Aptos" w:eastAsia="Aptos" w:hAnsi="Aptos" w:cs="Aptos"/>
                <w:b/>
                <w:color w:val="00B050"/>
                <w:sz w:val="28"/>
                <w:szCs w:val="28"/>
              </w:rPr>
            </w:pPr>
            <w:ins w:id="3634" w:author="Sandhya T" w:date="2024-06-22T09:02:00Z" w16du:dateUtc="2024-06-22T03:32:00Z">
              <w:r w:rsidRPr="00E51C10">
                <w:rPr>
                  <w:rFonts w:ascii="Aptos" w:eastAsia="Aptos" w:hAnsi="Aptos" w:cs="Aptos"/>
                  <w:b/>
                  <w:color w:val="00B050"/>
                  <w:sz w:val="28"/>
                  <w:szCs w:val="28"/>
                </w:rPr>
                <w:t>Number 8 are always helpful and good friends to Number 2.</w:t>
              </w:r>
            </w:ins>
          </w:p>
          <w:p w14:paraId="1ACA237B" w14:textId="11C66D46" w:rsidR="00E51C10" w:rsidRPr="00E51C10" w:rsidRDefault="00E51C10" w:rsidP="00E51C10">
            <w:pPr>
              <w:numPr>
                <w:ilvl w:val="0"/>
                <w:numId w:val="28"/>
              </w:numPr>
              <w:pBdr>
                <w:top w:val="nil"/>
                <w:left w:val="nil"/>
                <w:bottom w:val="nil"/>
                <w:right w:val="nil"/>
                <w:between w:val="nil"/>
              </w:pBdr>
              <w:spacing w:after="0" w:line="240" w:lineRule="auto"/>
              <w:jc w:val="both"/>
              <w:rPr>
                <w:ins w:id="3635" w:author="Sandhya T" w:date="2024-06-22T09:02:00Z" w16du:dateUtc="2024-06-22T03:32:00Z"/>
                <w:rFonts w:ascii="Aptos" w:eastAsia="Aptos" w:hAnsi="Aptos" w:cs="Aptos"/>
                <w:b/>
                <w:color w:val="00B050"/>
                <w:sz w:val="28"/>
                <w:szCs w:val="28"/>
              </w:rPr>
            </w:pPr>
            <w:ins w:id="3636" w:author="Sandhya T" w:date="2024-06-22T09:02:00Z" w16du:dateUtc="2024-06-22T03:32:00Z">
              <w:r w:rsidRPr="00E51C10">
                <w:rPr>
                  <w:rFonts w:ascii="Aptos" w:eastAsia="Aptos" w:hAnsi="Aptos" w:cs="Aptos"/>
                  <w:b/>
                  <w:color w:val="00B050"/>
                  <w:sz w:val="28"/>
                  <w:szCs w:val="28"/>
                </w:rPr>
                <w:t>Number 2 are nervous and Number 8 have strong power of endurance.</w:t>
              </w:r>
            </w:ins>
          </w:p>
          <w:p w14:paraId="09AED819" w14:textId="4D7020A4" w:rsidR="004615CB" w:rsidRPr="00E51C10" w:rsidRDefault="00E51C10" w:rsidP="00E51C10">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Change w:id="3637" w:author="Sandhya T" w:date="2024-06-22T09:01:00Z" w16du:dateUtc="2024-06-22T03:31:00Z">
                  <w:rPr>
                    <w:rFonts w:ascii="Aptos" w:eastAsia="Aptos" w:hAnsi="Aptos" w:cs="Aptos"/>
                    <w:b/>
                    <w:color w:val="CC3399"/>
                    <w:sz w:val="28"/>
                    <w:szCs w:val="28"/>
                  </w:rPr>
                </w:rPrChange>
              </w:rPr>
            </w:pPr>
            <w:ins w:id="3638" w:author="Sandhya T" w:date="2024-06-22T09:02:00Z" w16du:dateUtc="2024-06-22T03:32:00Z">
              <w:r w:rsidRPr="00E51C10">
                <w:rPr>
                  <w:rFonts w:ascii="Aptos" w:eastAsia="Aptos" w:hAnsi="Aptos" w:cs="Aptos"/>
                  <w:b/>
                  <w:color w:val="00B050"/>
                  <w:sz w:val="28"/>
                  <w:szCs w:val="28"/>
                </w:rPr>
                <w:t xml:space="preserve">Not good for partnership. But </w:t>
              </w:r>
            </w:ins>
            <w:ins w:id="3639" w:author="Sandhya T" w:date="2024-06-22T09:03:00Z" w16du:dateUtc="2024-06-22T03:33:00Z">
              <w:r>
                <w:rPr>
                  <w:rFonts w:ascii="Aptos" w:eastAsia="Aptos" w:hAnsi="Aptos" w:cs="Aptos"/>
                  <w:b/>
                  <w:color w:val="00B050"/>
                  <w:sz w:val="28"/>
                  <w:szCs w:val="28"/>
                </w:rPr>
                <w:t xml:space="preserve">the </w:t>
              </w:r>
            </w:ins>
            <w:ins w:id="3640" w:author="Sandhya T" w:date="2024-06-22T09:04:00Z" w16du:dateUtc="2024-06-22T03:34:00Z">
              <w:r>
                <w:rPr>
                  <w:rFonts w:ascii="Aptos" w:eastAsia="Aptos" w:hAnsi="Aptos" w:cs="Aptos"/>
                  <w:b/>
                  <w:color w:val="00B050"/>
                  <w:sz w:val="28"/>
                  <w:szCs w:val="28"/>
                </w:rPr>
                <w:t xml:space="preserve">leadership of </w:t>
              </w:r>
            </w:ins>
            <w:ins w:id="3641" w:author="Sandhya T" w:date="2024-06-22T09:02:00Z" w16du:dateUtc="2024-06-22T03:32:00Z">
              <w:r w:rsidRPr="00E51C10">
                <w:rPr>
                  <w:rFonts w:ascii="Aptos" w:eastAsia="Aptos" w:hAnsi="Aptos" w:cs="Aptos"/>
                  <w:b/>
                  <w:color w:val="00B050"/>
                  <w:sz w:val="28"/>
                  <w:szCs w:val="28"/>
                </w:rPr>
                <w:t xml:space="preserve">number 8 works </w:t>
              </w:r>
            </w:ins>
            <w:ins w:id="3642" w:author="Sandhya T" w:date="2024-06-22T09:04:00Z" w16du:dateUtc="2024-06-22T03:34:00Z">
              <w:r>
                <w:rPr>
                  <w:rFonts w:ascii="Aptos" w:eastAsia="Aptos" w:hAnsi="Aptos" w:cs="Aptos"/>
                  <w:b/>
                  <w:color w:val="00B050"/>
                  <w:sz w:val="28"/>
                  <w:szCs w:val="28"/>
                </w:rPr>
                <w:t>for</w:t>
              </w:r>
            </w:ins>
            <w:ins w:id="3643" w:author="Sandhya T" w:date="2024-06-22T09:02:00Z" w16du:dateUtc="2024-06-22T03:32:00Z">
              <w:r w:rsidRPr="00E51C10">
                <w:rPr>
                  <w:rFonts w:ascii="Aptos" w:eastAsia="Aptos" w:hAnsi="Aptos" w:cs="Aptos"/>
                  <w:b/>
                  <w:color w:val="00B050"/>
                  <w:sz w:val="28"/>
                  <w:szCs w:val="28"/>
                </w:rPr>
                <w:t xml:space="preserve"> Number 2.</w:t>
              </w:r>
            </w:ins>
          </w:p>
        </w:tc>
      </w:tr>
      <w:tr w:rsidR="004615CB" w14:paraId="364A4424" w14:textId="77777777" w:rsidTr="00BC5984">
        <w:trPr>
          <w:trHeight w:val="790"/>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3AF7C867"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8 / 3</w:t>
            </w:r>
          </w:p>
        </w:tc>
        <w:tc>
          <w:tcPr>
            <w:tcW w:w="8566" w:type="dxa"/>
            <w:tcBorders>
              <w:top w:val="nil"/>
              <w:left w:val="nil"/>
              <w:bottom w:val="single" w:sz="8" w:space="0" w:color="000000"/>
              <w:right w:val="single" w:sz="8" w:space="0" w:color="000000"/>
            </w:tcBorders>
            <w:shd w:val="clear" w:color="auto" w:fill="D9E1F2"/>
            <w:vAlign w:val="center"/>
          </w:tcPr>
          <w:p w14:paraId="4ECFF2D4"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3 is ruled by Jupiter.</w:t>
            </w:r>
          </w:p>
          <w:p w14:paraId="7BDB36E9" w14:textId="1280BF28" w:rsidR="00CC0C63" w:rsidRPr="00CC0C63" w:rsidRDefault="00CC0C63" w:rsidP="00CC0C63">
            <w:pPr>
              <w:numPr>
                <w:ilvl w:val="0"/>
                <w:numId w:val="28"/>
              </w:numPr>
              <w:pBdr>
                <w:top w:val="nil"/>
                <w:left w:val="nil"/>
                <w:bottom w:val="nil"/>
                <w:right w:val="nil"/>
                <w:between w:val="nil"/>
              </w:pBdr>
              <w:spacing w:after="0" w:line="240" w:lineRule="auto"/>
              <w:jc w:val="both"/>
              <w:rPr>
                <w:ins w:id="3644" w:author="Sandhya T" w:date="2024-06-22T09:04:00Z" w16du:dateUtc="2024-06-22T03:34:00Z"/>
                <w:rFonts w:ascii="Aptos" w:eastAsia="Aptos" w:hAnsi="Aptos" w:cs="Aptos"/>
                <w:b/>
                <w:color w:val="00B050"/>
                <w:sz w:val="28"/>
                <w:szCs w:val="28"/>
              </w:rPr>
            </w:pPr>
            <w:ins w:id="3645" w:author="Sandhya T" w:date="2024-06-22T09:04:00Z" w16du:dateUtc="2024-06-22T03:34:00Z">
              <w:r w:rsidRPr="00CC0C63">
                <w:rPr>
                  <w:rFonts w:ascii="Aptos" w:eastAsia="Aptos" w:hAnsi="Aptos" w:cs="Aptos"/>
                  <w:b/>
                  <w:color w:val="00B050"/>
                  <w:sz w:val="28"/>
                  <w:szCs w:val="28"/>
                </w:rPr>
                <w:t>Neutral relationship.</w:t>
              </w:r>
            </w:ins>
          </w:p>
          <w:p w14:paraId="23D68A46" w14:textId="366BA125" w:rsidR="00CC0C63" w:rsidRPr="00CC0C63" w:rsidRDefault="00CC0C63" w:rsidP="00CC0C63">
            <w:pPr>
              <w:numPr>
                <w:ilvl w:val="0"/>
                <w:numId w:val="28"/>
              </w:numPr>
              <w:pBdr>
                <w:top w:val="nil"/>
                <w:left w:val="nil"/>
                <w:bottom w:val="nil"/>
                <w:right w:val="nil"/>
                <w:between w:val="nil"/>
              </w:pBdr>
              <w:spacing w:after="0" w:line="240" w:lineRule="auto"/>
              <w:jc w:val="both"/>
              <w:rPr>
                <w:ins w:id="3646" w:author="Sandhya T" w:date="2024-06-22T09:04:00Z" w16du:dateUtc="2024-06-22T03:34:00Z"/>
                <w:rFonts w:ascii="Aptos" w:eastAsia="Aptos" w:hAnsi="Aptos" w:cs="Aptos"/>
                <w:b/>
                <w:color w:val="00B050"/>
                <w:sz w:val="28"/>
                <w:szCs w:val="28"/>
              </w:rPr>
            </w:pPr>
            <w:ins w:id="3647" w:author="Sandhya T" w:date="2024-06-22T09:04:00Z" w16du:dateUtc="2024-06-22T03:34:00Z">
              <w:r w:rsidRPr="00CC0C63">
                <w:rPr>
                  <w:rFonts w:ascii="Aptos" w:eastAsia="Aptos" w:hAnsi="Aptos" w:cs="Aptos"/>
                  <w:b/>
                  <w:color w:val="00B050"/>
                  <w:sz w:val="28"/>
                  <w:szCs w:val="28"/>
                </w:rPr>
                <w:t>Number 3 are beli</w:t>
              </w:r>
            </w:ins>
            <w:ins w:id="3648" w:author="Sandhya T" w:date="2024-06-22T09:06:00Z" w16du:dateUtc="2024-06-22T03:36:00Z">
              <w:r>
                <w:rPr>
                  <w:rFonts w:ascii="Aptos" w:eastAsia="Aptos" w:hAnsi="Aptos" w:cs="Aptos"/>
                  <w:b/>
                  <w:color w:val="00B050"/>
                  <w:sz w:val="28"/>
                  <w:szCs w:val="28"/>
                </w:rPr>
                <w:t>e</w:t>
              </w:r>
            </w:ins>
            <w:ins w:id="3649" w:author="Sandhya T" w:date="2024-06-22T09:04:00Z" w16du:dateUtc="2024-06-22T03:34:00Z">
              <w:r w:rsidRPr="00CC0C63">
                <w:rPr>
                  <w:rFonts w:ascii="Aptos" w:eastAsia="Aptos" w:hAnsi="Aptos" w:cs="Aptos"/>
                  <w:b/>
                  <w:color w:val="00B050"/>
                  <w:sz w:val="28"/>
                  <w:szCs w:val="28"/>
                </w:rPr>
                <w:t>ver of Dharma, but Number 8 don’t believe in Dharma or law.</w:t>
              </w:r>
            </w:ins>
          </w:p>
          <w:p w14:paraId="78835C32" w14:textId="265C7598" w:rsidR="00CC0C63" w:rsidRPr="00CC0C63" w:rsidRDefault="00CC0C63" w:rsidP="00CC0C63">
            <w:pPr>
              <w:numPr>
                <w:ilvl w:val="0"/>
                <w:numId w:val="28"/>
              </w:numPr>
              <w:pBdr>
                <w:top w:val="nil"/>
                <w:left w:val="nil"/>
                <w:bottom w:val="nil"/>
                <w:right w:val="nil"/>
                <w:between w:val="nil"/>
              </w:pBdr>
              <w:spacing w:after="0" w:line="240" w:lineRule="auto"/>
              <w:jc w:val="both"/>
              <w:rPr>
                <w:ins w:id="3650" w:author="Sandhya T" w:date="2024-06-22T09:04:00Z" w16du:dateUtc="2024-06-22T03:34:00Z"/>
                <w:rFonts w:ascii="Aptos" w:eastAsia="Aptos" w:hAnsi="Aptos" w:cs="Aptos"/>
                <w:b/>
                <w:color w:val="00B050"/>
                <w:sz w:val="28"/>
                <w:szCs w:val="28"/>
              </w:rPr>
            </w:pPr>
            <w:ins w:id="3651" w:author="Sandhya T" w:date="2024-06-22T09:04:00Z" w16du:dateUtc="2024-06-22T03:34:00Z">
              <w:r w:rsidRPr="00CC0C63">
                <w:rPr>
                  <w:rFonts w:ascii="Aptos" w:eastAsia="Aptos" w:hAnsi="Aptos" w:cs="Aptos"/>
                  <w:b/>
                  <w:color w:val="00B050"/>
                  <w:sz w:val="28"/>
                  <w:szCs w:val="28"/>
                </w:rPr>
                <w:t>Number 8 respects Number 3.</w:t>
              </w:r>
            </w:ins>
          </w:p>
          <w:p w14:paraId="6274CFEA" w14:textId="00515AEE" w:rsidR="00CC0C63" w:rsidRPr="00CC0C63" w:rsidRDefault="00CC0C63" w:rsidP="00CC0C63">
            <w:pPr>
              <w:numPr>
                <w:ilvl w:val="0"/>
                <w:numId w:val="28"/>
              </w:numPr>
              <w:pBdr>
                <w:top w:val="nil"/>
                <w:left w:val="nil"/>
                <w:bottom w:val="nil"/>
                <w:right w:val="nil"/>
                <w:between w:val="nil"/>
              </w:pBdr>
              <w:spacing w:after="0" w:line="240" w:lineRule="auto"/>
              <w:jc w:val="both"/>
              <w:rPr>
                <w:ins w:id="3652" w:author="Sandhya T" w:date="2024-06-22T09:04:00Z" w16du:dateUtc="2024-06-22T03:34:00Z"/>
                <w:rFonts w:ascii="Aptos" w:eastAsia="Aptos" w:hAnsi="Aptos" w:cs="Aptos"/>
                <w:b/>
                <w:color w:val="00B050"/>
                <w:sz w:val="28"/>
                <w:szCs w:val="28"/>
              </w:rPr>
            </w:pPr>
            <w:ins w:id="3653" w:author="Sandhya T" w:date="2024-06-22T09:04:00Z" w16du:dateUtc="2024-06-22T03:34:00Z">
              <w:r w:rsidRPr="00CC0C63">
                <w:rPr>
                  <w:rFonts w:ascii="Aptos" w:eastAsia="Aptos" w:hAnsi="Aptos" w:cs="Aptos"/>
                  <w:b/>
                  <w:color w:val="00B050"/>
                  <w:sz w:val="28"/>
                  <w:szCs w:val="28"/>
                </w:rPr>
                <w:t xml:space="preserve">Number 8 are </w:t>
              </w:r>
            </w:ins>
            <w:ins w:id="3654" w:author="Sandhya T" w:date="2024-06-22T09:06:00Z" w16du:dateUtc="2024-06-22T03:36:00Z">
              <w:r w:rsidRPr="00CC0C63">
                <w:rPr>
                  <w:rFonts w:ascii="Aptos" w:eastAsia="Aptos" w:hAnsi="Aptos" w:cs="Aptos"/>
                  <w:b/>
                  <w:color w:val="00B050"/>
                  <w:sz w:val="28"/>
                  <w:szCs w:val="28"/>
                </w:rPr>
                <w:t>self-sufficient</w:t>
              </w:r>
            </w:ins>
            <w:ins w:id="3655" w:author="Sandhya T" w:date="2024-06-22T09:04:00Z" w16du:dateUtc="2024-06-22T03:34:00Z">
              <w:r w:rsidRPr="00CC0C63">
                <w:rPr>
                  <w:rFonts w:ascii="Aptos" w:eastAsia="Aptos" w:hAnsi="Aptos" w:cs="Aptos"/>
                  <w:b/>
                  <w:color w:val="00B050"/>
                  <w:sz w:val="28"/>
                  <w:szCs w:val="28"/>
                </w:rPr>
                <w:t xml:space="preserve"> and do not ask for help. Number 3 are teacher</w:t>
              </w:r>
            </w:ins>
            <w:ins w:id="3656" w:author="Sandhya T" w:date="2024-06-22T09:25:00Z" w16du:dateUtc="2024-06-22T03:55:00Z">
              <w:r w:rsidR="00620102">
                <w:rPr>
                  <w:rFonts w:ascii="Aptos" w:eastAsia="Aptos" w:hAnsi="Aptos" w:cs="Aptos"/>
                  <w:b/>
                  <w:color w:val="00B050"/>
                  <w:sz w:val="28"/>
                  <w:szCs w:val="28"/>
                </w:rPr>
                <w:t>s</w:t>
              </w:r>
            </w:ins>
            <w:ins w:id="3657" w:author="Sandhya T" w:date="2024-06-22T09:04:00Z" w16du:dateUtc="2024-06-22T03:34:00Z">
              <w:r w:rsidRPr="00CC0C63">
                <w:rPr>
                  <w:rFonts w:ascii="Aptos" w:eastAsia="Aptos" w:hAnsi="Aptos" w:cs="Aptos"/>
                  <w:b/>
                  <w:color w:val="00B050"/>
                  <w:sz w:val="28"/>
                  <w:szCs w:val="28"/>
                </w:rPr>
                <w:t xml:space="preserve"> and don’t help or advise unless asked.</w:t>
              </w:r>
            </w:ins>
          </w:p>
          <w:p w14:paraId="365937A0" w14:textId="6E15C55D" w:rsidR="00CC0C63" w:rsidRPr="00CC0C63" w:rsidRDefault="00CC0C63" w:rsidP="00CC0C63">
            <w:pPr>
              <w:numPr>
                <w:ilvl w:val="0"/>
                <w:numId w:val="28"/>
              </w:numPr>
              <w:pBdr>
                <w:top w:val="nil"/>
                <w:left w:val="nil"/>
                <w:bottom w:val="nil"/>
                <w:right w:val="nil"/>
                <w:between w:val="nil"/>
              </w:pBdr>
              <w:spacing w:after="0" w:line="240" w:lineRule="auto"/>
              <w:jc w:val="both"/>
              <w:rPr>
                <w:ins w:id="3658" w:author="Sandhya T" w:date="2024-06-22T09:04:00Z" w16du:dateUtc="2024-06-22T03:34:00Z"/>
                <w:rFonts w:ascii="Aptos" w:eastAsia="Aptos" w:hAnsi="Aptos" w:cs="Aptos"/>
                <w:b/>
                <w:color w:val="00B050"/>
                <w:sz w:val="28"/>
                <w:szCs w:val="28"/>
              </w:rPr>
            </w:pPr>
            <w:ins w:id="3659" w:author="Sandhya T" w:date="2024-06-22T09:04:00Z" w16du:dateUtc="2024-06-22T03:34:00Z">
              <w:r w:rsidRPr="00CC0C63">
                <w:rPr>
                  <w:rFonts w:ascii="Aptos" w:eastAsia="Aptos" w:hAnsi="Aptos" w:cs="Aptos"/>
                  <w:b/>
                  <w:color w:val="00B050"/>
                  <w:sz w:val="28"/>
                  <w:szCs w:val="28"/>
                </w:rPr>
                <w:t>If Number 8 listen</w:t>
              </w:r>
            </w:ins>
            <w:ins w:id="3660" w:author="Sandhya T" w:date="2024-06-22T09:26:00Z" w16du:dateUtc="2024-06-22T03:56:00Z">
              <w:r w:rsidR="00620102">
                <w:rPr>
                  <w:rFonts w:ascii="Aptos" w:eastAsia="Aptos" w:hAnsi="Aptos" w:cs="Aptos"/>
                  <w:b/>
                  <w:color w:val="00B050"/>
                  <w:sz w:val="28"/>
                  <w:szCs w:val="28"/>
                </w:rPr>
                <w:t>s</w:t>
              </w:r>
            </w:ins>
            <w:ins w:id="3661" w:author="Sandhya T" w:date="2024-06-22T09:04:00Z" w16du:dateUtc="2024-06-22T03:34:00Z">
              <w:r w:rsidRPr="00CC0C63">
                <w:rPr>
                  <w:rFonts w:ascii="Aptos" w:eastAsia="Aptos" w:hAnsi="Aptos" w:cs="Aptos"/>
                  <w:b/>
                  <w:color w:val="00B050"/>
                  <w:sz w:val="28"/>
                  <w:szCs w:val="28"/>
                </w:rPr>
                <w:t xml:space="preserve"> and ask</w:t>
              </w:r>
            </w:ins>
            <w:ins w:id="3662" w:author="Sandhya T" w:date="2024-06-22T09:26:00Z" w16du:dateUtc="2024-06-22T03:56:00Z">
              <w:r w:rsidR="00620102">
                <w:rPr>
                  <w:rFonts w:ascii="Aptos" w:eastAsia="Aptos" w:hAnsi="Aptos" w:cs="Aptos"/>
                  <w:b/>
                  <w:color w:val="00B050"/>
                  <w:sz w:val="28"/>
                  <w:szCs w:val="28"/>
                </w:rPr>
                <w:t>s</w:t>
              </w:r>
            </w:ins>
            <w:ins w:id="3663" w:author="Sandhya T" w:date="2024-06-22T09:04:00Z" w16du:dateUtc="2024-06-22T03:34:00Z">
              <w:r w:rsidRPr="00CC0C63">
                <w:rPr>
                  <w:rFonts w:ascii="Aptos" w:eastAsia="Aptos" w:hAnsi="Aptos" w:cs="Aptos"/>
                  <w:b/>
                  <w:color w:val="00B050"/>
                  <w:sz w:val="28"/>
                  <w:szCs w:val="28"/>
                </w:rPr>
                <w:t xml:space="preserve"> </w:t>
              </w:r>
            </w:ins>
            <w:ins w:id="3664" w:author="Sandhya T" w:date="2024-06-22T09:26:00Z" w16du:dateUtc="2024-06-22T03:56:00Z">
              <w:r w:rsidR="00620102">
                <w:rPr>
                  <w:rFonts w:ascii="Aptos" w:eastAsia="Aptos" w:hAnsi="Aptos" w:cs="Aptos"/>
                  <w:b/>
                  <w:color w:val="00B050"/>
                  <w:sz w:val="28"/>
                  <w:szCs w:val="28"/>
                </w:rPr>
                <w:t xml:space="preserve">for </w:t>
              </w:r>
            </w:ins>
            <w:ins w:id="3665" w:author="Sandhya T" w:date="2024-06-22T09:04:00Z" w16du:dateUtc="2024-06-22T03:34:00Z">
              <w:r w:rsidRPr="00CC0C63">
                <w:rPr>
                  <w:rFonts w:ascii="Aptos" w:eastAsia="Aptos" w:hAnsi="Aptos" w:cs="Aptos"/>
                  <w:b/>
                  <w:color w:val="00B050"/>
                  <w:sz w:val="28"/>
                  <w:szCs w:val="28"/>
                </w:rPr>
                <w:t xml:space="preserve">help </w:t>
              </w:r>
            </w:ins>
            <w:ins w:id="3666" w:author="Sandhya T" w:date="2024-06-22T09:26:00Z" w16du:dateUtc="2024-06-22T03:56:00Z">
              <w:r w:rsidR="00620102">
                <w:rPr>
                  <w:rFonts w:ascii="Aptos" w:eastAsia="Aptos" w:hAnsi="Aptos" w:cs="Aptos"/>
                  <w:b/>
                  <w:color w:val="00B050"/>
                  <w:sz w:val="28"/>
                  <w:szCs w:val="28"/>
                </w:rPr>
                <w:t>from</w:t>
              </w:r>
            </w:ins>
            <w:ins w:id="3667" w:author="Sandhya T" w:date="2024-06-22T09:04:00Z" w16du:dateUtc="2024-06-22T03:34:00Z">
              <w:r w:rsidRPr="00CC0C63">
                <w:rPr>
                  <w:rFonts w:ascii="Aptos" w:eastAsia="Aptos" w:hAnsi="Aptos" w:cs="Aptos"/>
                  <w:b/>
                  <w:color w:val="00B050"/>
                  <w:sz w:val="28"/>
                  <w:szCs w:val="28"/>
                </w:rPr>
                <w:t xml:space="preserve"> Number 3, they both can achi</w:t>
              </w:r>
            </w:ins>
            <w:ins w:id="3668" w:author="Sandhya T" w:date="2024-06-22T09:06:00Z" w16du:dateUtc="2024-06-22T03:36:00Z">
              <w:r>
                <w:rPr>
                  <w:rFonts w:ascii="Aptos" w:eastAsia="Aptos" w:hAnsi="Aptos" w:cs="Aptos"/>
                  <w:b/>
                  <w:color w:val="00B050"/>
                  <w:sz w:val="28"/>
                  <w:szCs w:val="28"/>
                </w:rPr>
                <w:t>e</w:t>
              </w:r>
            </w:ins>
            <w:ins w:id="3669" w:author="Sandhya T" w:date="2024-06-22T09:04:00Z" w16du:dateUtc="2024-06-22T03:34:00Z">
              <w:r w:rsidRPr="00CC0C63">
                <w:rPr>
                  <w:rFonts w:ascii="Aptos" w:eastAsia="Aptos" w:hAnsi="Aptos" w:cs="Aptos"/>
                  <w:b/>
                  <w:color w:val="00B050"/>
                  <w:sz w:val="28"/>
                  <w:szCs w:val="28"/>
                </w:rPr>
                <w:t>ve both material and spiritual success.</w:t>
              </w:r>
            </w:ins>
          </w:p>
          <w:p w14:paraId="269B7E55" w14:textId="7D695C8B" w:rsidR="004615CB" w:rsidRDefault="00CC0C63" w:rsidP="00CC0C63">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ins w:id="3670" w:author="Sandhya T" w:date="2024-06-22T09:04:00Z" w16du:dateUtc="2024-06-22T03:34:00Z">
              <w:r w:rsidRPr="00CC0C63">
                <w:rPr>
                  <w:rFonts w:ascii="Aptos" w:eastAsia="Aptos" w:hAnsi="Aptos" w:cs="Aptos"/>
                  <w:b/>
                  <w:color w:val="00B050"/>
                  <w:sz w:val="28"/>
                  <w:szCs w:val="28"/>
                </w:rPr>
                <w:lastRenderedPageBreak/>
                <w:t xml:space="preserve">Marriage life depend upon their </w:t>
              </w:r>
            </w:ins>
            <w:ins w:id="3671" w:author="Sandhya T" w:date="2024-06-22T09:06:00Z" w16du:dateUtc="2024-06-22T03:36:00Z">
              <w:r w:rsidRPr="00CC0C63">
                <w:rPr>
                  <w:rFonts w:ascii="Aptos" w:eastAsia="Aptos" w:hAnsi="Aptos" w:cs="Aptos"/>
                  <w:b/>
                  <w:color w:val="00B050"/>
                  <w:sz w:val="28"/>
                  <w:szCs w:val="28"/>
                </w:rPr>
                <w:t>receiving</w:t>
              </w:r>
            </w:ins>
            <w:ins w:id="3672" w:author="Sandhya T" w:date="2024-06-22T09:04:00Z" w16du:dateUtc="2024-06-22T03:34:00Z">
              <w:r w:rsidRPr="00CC0C63">
                <w:rPr>
                  <w:rFonts w:ascii="Aptos" w:eastAsia="Aptos" w:hAnsi="Aptos" w:cs="Aptos"/>
                  <w:b/>
                  <w:color w:val="00B050"/>
                  <w:sz w:val="28"/>
                  <w:szCs w:val="28"/>
                </w:rPr>
                <w:t xml:space="preserve"> and adjust.</w:t>
              </w:r>
            </w:ins>
          </w:p>
        </w:tc>
      </w:tr>
      <w:tr w:rsidR="004615CB" w:rsidRPr="00CB58CB" w14:paraId="36553209" w14:textId="77777777" w:rsidTr="00BC5984">
        <w:trPr>
          <w:trHeight w:val="1618"/>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5A24FAEF"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lastRenderedPageBreak/>
              <w:t>8 / 4</w:t>
            </w:r>
          </w:p>
        </w:tc>
        <w:tc>
          <w:tcPr>
            <w:tcW w:w="8566" w:type="dxa"/>
            <w:tcBorders>
              <w:top w:val="nil"/>
              <w:left w:val="nil"/>
              <w:bottom w:val="single" w:sz="8" w:space="0" w:color="000000"/>
              <w:right w:val="single" w:sz="8" w:space="0" w:color="000000"/>
            </w:tcBorders>
            <w:shd w:val="clear" w:color="auto" w:fill="FFF2CC"/>
            <w:vAlign w:val="center"/>
          </w:tcPr>
          <w:p w14:paraId="6BB714F5" w14:textId="49DC0CF5" w:rsidR="00CC0C63" w:rsidRPr="00CC0C63" w:rsidRDefault="004615CB" w:rsidP="00CC0C63">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4 is ruled by Rahu.</w:t>
            </w:r>
          </w:p>
          <w:p w14:paraId="19D7BD22" w14:textId="3C5EAE8F" w:rsidR="00CC0C63" w:rsidRPr="00CC0C63" w:rsidRDefault="00CC0C63" w:rsidP="00CC0C63">
            <w:pPr>
              <w:numPr>
                <w:ilvl w:val="0"/>
                <w:numId w:val="28"/>
              </w:numPr>
              <w:pBdr>
                <w:top w:val="nil"/>
                <w:left w:val="nil"/>
                <w:bottom w:val="nil"/>
                <w:right w:val="nil"/>
                <w:between w:val="nil"/>
              </w:pBdr>
              <w:spacing w:after="0" w:line="240" w:lineRule="auto"/>
              <w:jc w:val="both"/>
              <w:rPr>
                <w:ins w:id="3673" w:author="Sandhya T" w:date="2024-06-22T09:05:00Z" w16du:dateUtc="2024-06-22T03:35:00Z"/>
                <w:rFonts w:ascii="Aptos" w:eastAsia="Aptos" w:hAnsi="Aptos" w:cs="Aptos"/>
                <w:b/>
                <w:color w:val="CC3399"/>
                <w:sz w:val="28"/>
                <w:szCs w:val="28"/>
              </w:rPr>
            </w:pPr>
            <w:ins w:id="3674" w:author="Sandhya T" w:date="2024-06-22T09:05:00Z" w16du:dateUtc="2024-06-22T03:35:00Z">
              <w:r w:rsidRPr="00CC0C63">
                <w:rPr>
                  <w:rFonts w:ascii="Aptos" w:eastAsia="Aptos" w:hAnsi="Aptos" w:cs="Aptos"/>
                  <w:b/>
                  <w:color w:val="CC3399"/>
                  <w:sz w:val="28"/>
                  <w:szCs w:val="28"/>
                </w:rPr>
                <w:t>Both are friends.</w:t>
              </w:r>
            </w:ins>
          </w:p>
          <w:p w14:paraId="047F8697" w14:textId="2B0CB99C" w:rsidR="00CC0C63" w:rsidRPr="00CC0C63" w:rsidRDefault="00CC0C63" w:rsidP="00CC0C63">
            <w:pPr>
              <w:numPr>
                <w:ilvl w:val="0"/>
                <w:numId w:val="28"/>
              </w:numPr>
              <w:pBdr>
                <w:top w:val="nil"/>
                <w:left w:val="nil"/>
                <w:bottom w:val="nil"/>
                <w:right w:val="nil"/>
                <w:between w:val="nil"/>
              </w:pBdr>
              <w:spacing w:after="0" w:line="240" w:lineRule="auto"/>
              <w:jc w:val="both"/>
              <w:rPr>
                <w:ins w:id="3675" w:author="Sandhya T" w:date="2024-06-22T09:05:00Z" w16du:dateUtc="2024-06-22T03:35:00Z"/>
                <w:rFonts w:ascii="Aptos" w:eastAsia="Aptos" w:hAnsi="Aptos" w:cs="Aptos"/>
                <w:b/>
                <w:color w:val="CC3399"/>
                <w:sz w:val="28"/>
                <w:szCs w:val="28"/>
              </w:rPr>
            </w:pPr>
            <w:ins w:id="3676" w:author="Sandhya T" w:date="2024-06-22T09:05:00Z" w16du:dateUtc="2024-06-22T03:35:00Z">
              <w:r w:rsidRPr="00CC0C63">
                <w:rPr>
                  <w:rFonts w:ascii="Aptos" w:eastAsia="Aptos" w:hAnsi="Aptos" w:cs="Aptos"/>
                  <w:b/>
                  <w:color w:val="CC3399"/>
                  <w:sz w:val="28"/>
                  <w:szCs w:val="28"/>
                </w:rPr>
                <w:t xml:space="preserve">Both are lovers of justice, revolutionary, they get success </w:t>
              </w:r>
            </w:ins>
            <w:ins w:id="3677" w:author="Sandhya T" w:date="2024-06-22T09:26:00Z" w16du:dateUtc="2024-06-22T03:56:00Z">
              <w:r w:rsidR="00620102">
                <w:rPr>
                  <w:rFonts w:ascii="Aptos" w:eastAsia="Aptos" w:hAnsi="Aptos" w:cs="Aptos"/>
                  <w:b/>
                  <w:color w:val="CC3399"/>
                  <w:sz w:val="28"/>
                  <w:szCs w:val="28"/>
                </w:rPr>
                <w:t xml:space="preserve">in </w:t>
              </w:r>
            </w:ins>
            <w:ins w:id="3678" w:author="Sandhya T" w:date="2024-06-22T09:05:00Z" w16du:dateUtc="2024-06-22T03:35:00Z">
              <w:r w:rsidRPr="00CC0C63">
                <w:rPr>
                  <w:rFonts w:ascii="Aptos" w:eastAsia="Aptos" w:hAnsi="Aptos" w:cs="Aptos"/>
                  <w:b/>
                  <w:color w:val="CC3399"/>
                  <w:sz w:val="28"/>
                  <w:szCs w:val="28"/>
                </w:rPr>
                <w:t>later part of life.</w:t>
              </w:r>
            </w:ins>
          </w:p>
          <w:p w14:paraId="2B5AFC0A" w14:textId="7EB60A23" w:rsidR="00CC0C63" w:rsidRPr="00CC0C63" w:rsidRDefault="00CC0C63" w:rsidP="00CC0C63">
            <w:pPr>
              <w:numPr>
                <w:ilvl w:val="0"/>
                <w:numId w:val="28"/>
              </w:numPr>
              <w:pBdr>
                <w:top w:val="nil"/>
                <w:left w:val="nil"/>
                <w:bottom w:val="nil"/>
                <w:right w:val="nil"/>
                <w:between w:val="nil"/>
              </w:pBdr>
              <w:spacing w:after="0" w:line="240" w:lineRule="auto"/>
              <w:jc w:val="both"/>
              <w:rPr>
                <w:ins w:id="3679" w:author="Sandhya T" w:date="2024-06-22T09:05:00Z" w16du:dateUtc="2024-06-22T03:35:00Z"/>
                <w:rFonts w:ascii="Aptos" w:eastAsia="Aptos" w:hAnsi="Aptos" w:cs="Aptos"/>
                <w:b/>
                <w:color w:val="CC3399"/>
                <w:sz w:val="28"/>
                <w:szCs w:val="28"/>
              </w:rPr>
            </w:pPr>
            <w:ins w:id="3680" w:author="Sandhya T" w:date="2024-06-22T09:05:00Z" w16du:dateUtc="2024-06-22T03:35:00Z">
              <w:r w:rsidRPr="00CC0C63">
                <w:rPr>
                  <w:rFonts w:ascii="Aptos" w:eastAsia="Aptos" w:hAnsi="Aptos" w:cs="Aptos"/>
                  <w:b/>
                  <w:color w:val="CC3399"/>
                  <w:sz w:val="28"/>
                  <w:szCs w:val="28"/>
                </w:rPr>
                <w:t>Number 4 are not bothered about money and they spend more. But Number 8 likes saving and they don't spend more.</w:t>
              </w:r>
            </w:ins>
          </w:p>
          <w:p w14:paraId="5C83D36A" w14:textId="6AE661DD" w:rsidR="00CC0C63" w:rsidRPr="00CC0C63" w:rsidRDefault="00CC0C63" w:rsidP="00CC0C63">
            <w:pPr>
              <w:numPr>
                <w:ilvl w:val="0"/>
                <w:numId w:val="28"/>
              </w:numPr>
              <w:pBdr>
                <w:top w:val="nil"/>
                <w:left w:val="nil"/>
                <w:bottom w:val="nil"/>
                <w:right w:val="nil"/>
                <w:between w:val="nil"/>
              </w:pBdr>
              <w:spacing w:after="0" w:line="240" w:lineRule="auto"/>
              <w:jc w:val="both"/>
              <w:rPr>
                <w:ins w:id="3681" w:author="Sandhya T" w:date="2024-06-22T09:05:00Z" w16du:dateUtc="2024-06-22T03:35:00Z"/>
                <w:rFonts w:ascii="Aptos" w:eastAsia="Aptos" w:hAnsi="Aptos" w:cs="Aptos"/>
                <w:b/>
                <w:color w:val="CC3399"/>
                <w:sz w:val="28"/>
                <w:szCs w:val="28"/>
              </w:rPr>
            </w:pPr>
            <w:ins w:id="3682" w:author="Sandhya T" w:date="2024-06-22T09:05:00Z" w16du:dateUtc="2024-06-22T03:35:00Z">
              <w:r w:rsidRPr="00CC0C63">
                <w:rPr>
                  <w:rFonts w:ascii="Aptos" w:eastAsia="Aptos" w:hAnsi="Aptos" w:cs="Aptos"/>
                  <w:b/>
                  <w:color w:val="CC3399"/>
                  <w:sz w:val="28"/>
                  <w:szCs w:val="28"/>
                </w:rPr>
                <w:t>Both face more hardship, opposition, unpredictable.</w:t>
              </w:r>
            </w:ins>
          </w:p>
          <w:p w14:paraId="485263CC" w14:textId="21A9EFE1" w:rsidR="00CC0C63" w:rsidRPr="00CC0C63" w:rsidRDefault="00CC0C63" w:rsidP="00CC0C63">
            <w:pPr>
              <w:numPr>
                <w:ilvl w:val="0"/>
                <w:numId w:val="28"/>
              </w:numPr>
              <w:pBdr>
                <w:top w:val="nil"/>
                <w:left w:val="nil"/>
                <w:bottom w:val="nil"/>
                <w:right w:val="nil"/>
                <w:between w:val="nil"/>
              </w:pBdr>
              <w:spacing w:after="0" w:line="240" w:lineRule="auto"/>
              <w:jc w:val="both"/>
              <w:rPr>
                <w:ins w:id="3683" w:author="Sandhya T" w:date="2024-06-22T09:05:00Z" w16du:dateUtc="2024-06-22T03:35:00Z"/>
                <w:rFonts w:ascii="Aptos" w:eastAsia="Aptos" w:hAnsi="Aptos" w:cs="Aptos"/>
                <w:b/>
                <w:color w:val="CC3399"/>
                <w:sz w:val="28"/>
                <w:szCs w:val="28"/>
              </w:rPr>
            </w:pPr>
            <w:ins w:id="3684" w:author="Sandhya T" w:date="2024-06-22T09:05:00Z" w16du:dateUtc="2024-06-22T03:35:00Z">
              <w:r w:rsidRPr="00CC0C63">
                <w:rPr>
                  <w:rFonts w:ascii="Aptos" w:eastAsia="Aptos" w:hAnsi="Aptos" w:cs="Aptos"/>
                  <w:b/>
                  <w:color w:val="CC3399"/>
                  <w:sz w:val="28"/>
                  <w:szCs w:val="28"/>
                </w:rPr>
                <w:t>Number 4 makes Number 8 fortunate.</w:t>
              </w:r>
            </w:ins>
          </w:p>
          <w:p w14:paraId="1BCB5E3B" w14:textId="44F230A9" w:rsidR="00CC0C63" w:rsidRPr="00CC0C63" w:rsidRDefault="00CC0C63" w:rsidP="00CC0C63">
            <w:pPr>
              <w:numPr>
                <w:ilvl w:val="0"/>
                <w:numId w:val="28"/>
              </w:numPr>
              <w:pBdr>
                <w:top w:val="nil"/>
                <w:left w:val="nil"/>
                <w:bottom w:val="nil"/>
                <w:right w:val="nil"/>
                <w:between w:val="nil"/>
              </w:pBdr>
              <w:spacing w:after="0" w:line="240" w:lineRule="auto"/>
              <w:jc w:val="both"/>
              <w:rPr>
                <w:ins w:id="3685" w:author="Sandhya T" w:date="2024-06-22T09:05:00Z" w16du:dateUtc="2024-06-22T03:35:00Z"/>
                <w:rFonts w:ascii="Aptos" w:eastAsia="Aptos" w:hAnsi="Aptos" w:cs="Aptos"/>
                <w:b/>
                <w:color w:val="CC3399"/>
                <w:sz w:val="28"/>
                <w:szCs w:val="28"/>
              </w:rPr>
            </w:pPr>
            <w:ins w:id="3686" w:author="Sandhya T" w:date="2024-06-22T09:05:00Z" w16du:dateUtc="2024-06-22T03:35:00Z">
              <w:r w:rsidRPr="00CC0C63">
                <w:rPr>
                  <w:rFonts w:ascii="Aptos" w:eastAsia="Aptos" w:hAnsi="Aptos" w:cs="Aptos"/>
                  <w:b/>
                  <w:color w:val="CC3399"/>
                  <w:sz w:val="28"/>
                  <w:szCs w:val="28"/>
                </w:rPr>
                <w:t>Number 8 can select Number 4 as frie</w:t>
              </w:r>
            </w:ins>
            <w:ins w:id="3687" w:author="Sandhya T" w:date="2024-06-22T09:28:00Z" w16du:dateUtc="2024-06-22T03:58:00Z">
              <w:r w:rsidR="00620102">
                <w:rPr>
                  <w:rFonts w:ascii="Aptos" w:eastAsia="Aptos" w:hAnsi="Aptos" w:cs="Aptos"/>
                  <w:b/>
                  <w:color w:val="CC3399"/>
                  <w:sz w:val="28"/>
                  <w:szCs w:val="28"/>
                </w:rPr>
                <w:t>nd</w:t>
              </w:r>
            </w:ins>
            <w:ins w:id="3688" w:author="Sandhya T" w:date="2024-06-22T09:05:00Z" w16du:dateUtc="2024-06-22T03:35:00Z">
              <w:r w:rsidRPr="00CC0C63">
                <w:rPr>
                  <w:rFonts w:ascii="Aptos" w:eastAsia="Aptos" w:hAnsi="Aptos" w:cs="Aptos"/>
                  <w:b/>
                  <w:color w:val="CC3399"/>
                  <w:sz w:val="28"/>
                  <w:szCs w:val="28"/>
                </w:rPr>
                <w:t>, business, or life partner.</w:t>
              </w:r>
            </w:ins>
          </w:p>
          <w:p w14:paraId="134417E4" w14:textId="5FF8E387" w:rsidR="004615CB" w:rsidRPr="00CB58CB" w:rsidRDefault="00CC0C63" w:rsidP="00CC0C63">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ins w:id="3689" w:author="Sandhya T" w:date="2024-06-22T09:05:00Z" w16du:dateUtc="2024-06-22T03:35:00Z">
              <w:r w:rsidRPr="00CC0C63">
                <w:rPr>
                  <w:rFonts w:ascii="Aptos" w:eastAsia="Aptos" w:hAnsi="Aptos" w:cs="Aptos"/>
                  <w:b/>
                  <w:color w:val="CC3399"/>
                  <w:sz w:val="28"/>
                  <w:szCs w:val="28"/>
                </w:rPr>
                <w:t>Number 8 men can marry Number 4 women.</w:t>
              </w:r>
            </w:ins>
          </w:p>
        </w:tc>
      </w:tr>
      <w:tr w:rsidR="004615CB" w14:paraId="4FAC6D43"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7D6D638D"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8 / 5</w:t>
            </w:r>
          </w:p>
        </w:tc>
        <w:tc>
          <w:tcPr>
            <w:tcW w:w="8566" w:type="dxa"/>
            <w:tcBorders>
              <w:top w:val="nil"/>
              <w:left w:val="nil"/>
              <w:bottom w:val="single" w:sz="8" w:space="0" w:color="000000"/>
              <w:right w:val="single" w:sz="8" w:space="0" w:color="000000"/>
            </w:tcBorders>
            <w:shd w:val="clear" w:color="auto" w:fill="D9E1F2"/>
            <w:vAlign w:val="center"/>
          </w:tcPr>
          <w:p w14:paraId="689101B8"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5 is ruled by Mercury.</w:t>
            </w:r>
          </w:p>
          <w:p w14:paraId="195512FF" w14:textId="5767851C" w:rsidR="00CC0C63" w:rsidRPr="00CC0C63" w:rsidRDefault="00CC0C63" w:rsidP="00CC0C63">
            <w:pPr>
              <w:numPr>
                <w:ilvl w:val="0"/>
                <w:numId w:val="28"/>
              </w:numPr>
              <w:pBdr>
                <w:top w:val="nil"/>
                <w:left w:val="nil"/>
                <w:bottom w:val="nil"/>
                <w:right w:val="nil"/>
                <w:between w:val="nil"/>
              </w:pBdr>
              <w:spacing w:after="0" w:line="240" w:lineRule="auto"/>
              <w:jc w:val="both"/>
              <w:rPr>
                <w:ins w:id="3690" w:author="Sandhya T" w:date="2024-06-22T09:07:00Z" w16du:dateUtc="2024-06-22T03:37:00Z"/>
                <w:rFonts w:ascii="Aptos" w:eastAsia="Aptos" w:hAnsi="Aptos" w:cs="Aptos"/>
                <w:b/>
                <w:color w:val="00B050"/>
                <w:sz w:val="28"/>
                <w:szCs w:val="28"/>
              </w:rPr>
            </w:pPr>
            <w:ins w:id="3691" w:author="Sandhya T" w:date="2024-06-22T09:07:00Z" w16du:dateUtc="2024-06-22T03:37:00Z">
              <w:r w:rsidRPr="00CC0C63">
                <w:rPr>
                  <w:rFonts w:ascii="Aptos" w:eastAsia="Aptos" w:hAnsi="Aptos" w:cs="Aptos"/>
                  <w:b/>
                  <w:color w:val="00B050"/>
                  <w:sz w:val="28"/>
                  <w:szCs w:val="28"/>
                </w:rPr>
                <w:t>Both have strange relationship.</w:t>
              </w:r>
            </w:ins>
          </w:p>
          <w:p w14:paraId="6FC66F3D" w14:textId="5BE0BAFE" w:rsidR="00CC0C63" w:rsidRPr="00CC0C63" w:rsidRDefault="00CC0C63" w:rsidP="00CC0C63">
            <w:pPr>
              <w:numPr>
                <w:ilvl w:val="0"/>
                <w:numId w:val="28"/>
              </w:numPr>
              <w:pBdr>
                <w:top w:val="nil"/>
                <w:left w:val="nil"/>
                <w:bottom w:val="nil"/>
                <w:right w:val="nil"/>
                <w:between w:val="nil"/>
              </w:pBdr>
              <w:spacing w:after="0" w:line="240" w:lineRule="auto"/>
              <w:jc w:val="both"/>
              <w:rPr>
                <w:ins w:id="3692" w:author="Sandhya T" w:date="2024-06-22T09:07:00Z" w16du:dateUtc="2024-06-22T03:37:00Z"/>
                <w:rFonts w:ascii="Aptos" w:eastAsia="Aptos" w:hAnsi="Aptos" w:cs="Aptos"/>
                <w:b/>
                <w:color w:val="00B050"/>
                <w:sz w:val="28"/>
                <w:szCs w:val="28"/>
              </w:rPr>
            </w:pPr>
            <w:ins w:id="3693" w:author="Sandhya T" w:date="2024-06-22T09:07:00Z" w16du:dateUtc="2024-06-22T03:37:00Z">
              <w:r w:rsidRPr="00CC0C63">
                <w:rPr>
                  <w:rFonts w:ascii="Aptos" w:eastAsia="Aptos" w:hAnsi="Aptos" w:cs="Aptos"/>
                  <w:b/>
                  <w:color w:val="00B050"/>
                  <w:sz w:val="28"/>
                  <w:szCs w:val="28"/>
                </w:rPr>
                <w:t>Number 8 is slow and Number 5 fast.</w:t>
              </w:r>
            </w:ins>
          </w:p>
          <w:p w14:paraId="2AA6769D" w14:textId="1A60724B" w:rsidR="00CC0C63" w:rsidRPr="00CC0C63" w:rsidRDefault="00CC0C63" w:rsidP="00CC0C63">
            <w:pPr>
              <w:numPr>
                <w:ilvl w:val="0"/>
                <w:numId w:val="28"/>
              </w:numPr>
              <w:pBdr>
                <w:top w:val="nil"/>
                <w:left w:val="nil"/>
                <w:bottom w:val="nil"/>
                <w:right w:val="nil"/>
                <w:between w:val="nil"/>
              </w:pBdr>
              <w:spacing w:after="0" w:line="240" w:lineRule="auto"/>
              <w:jc w:val="both"/>
              <w:rPr>
                <w:ins w:id="3694" w:author="Sandhya T" w:date="2024-06-22T09:07:00Z" w16du:dateUtc="2024-06-22T03:37:00Z"/>
                <w:rFonts w:ascii="Aptos" w:eastAsia="Aptos" w:hAnsi="Aptos" w:cs="Aptos"/>
                <w:b/>
                <w:color w:val="00B050"/>
                <w:sz w:val="28"/>
                <w:szCs w:val="28"/>
              </w:rPr>
            </w:pPr>
            <w:ins w:id="3695" w:author="Sandhya T" w:date="2024-06-22T09:07:00Z" w16du:dateUtc="2024-06-22T03:37:00Z">
              <w:r w:rsidRPr="00CC0C63">
                <w:rPr>
                  <w:rFonts w:ascii="Aptos" w:eastAsia="Aptos" w:hAnsi="Aptos" w:cs="Aptos"/>
                  <w:b/>
                  <w:color w:val="00B050"/>
                  <w:sz w:val="28"/>
                  <w:szCs w:val="28"/>
                </w:rPr>
                <w:t>Num</w:t>
              </w:r>
            </w:ins>
            <w:ins w:id="3696" w:author="Sandhya T" w:date="2024-06-22T09:08:00Z" w16du:dateUtc="2024-06-22T03:38:00Z">
              <w:r>
                <w:rPr>
                  <w:rFonts w:ascii="Aptos" w:eastAsia="Aptos" w:hAnsi="Aptos" w:cs="Aptos"/>
                  <w:b/>
                  <w:color w:val="00B050"/>
                  <w:sz w:val="28"/>
                  <w:szCs w:val="28"/>
                </w:rPr>
                <w:t>b</w:t>
              </w:r>
            </w:ins>
            <w:ins w:id="3697" w:author="Sandhya T" w:date="2024-06-22T09:07:00Z" w16du:dateUtc="2024-06-22T03:37:00Z">
              <w:r w:rsidRPr="00CC0C63">
                <w:rPr>
                  <w:rFonts w:ascii="Aptos" w:eastAsia="Aptos" w:hAnsi="Aptos" w:cs="Aptos"/>
                  <w:b/>
                  <w:color w:val="00B050"/>
                  <w:sz w:val="28"/>
                  <w:szCs w:val="28"/>
                </w:rPr>
                <w:t xml:space="preserve">er 5 are jovial and love </w:t>
              </w:r>
            </w:ins>
            <w:ins w:id="3698" w:author="Sandhya T" w:date="2024-06-22T09:08:00Z" w16du:dateUtc="2024-06-22T03:38:00Z">
              <w:r w:rsidRPr="00CC0C63">
                <w:rPr>
                  <w:rFonts w:ascii="Aptos" w:eastAsia="Aptos" w:hAnsi="Aptos" w:cs="Aptos"/>
                  <w:b/>
                  <w:color w:val="00B050"/>
                  <w:sz w:val="28"/>
                  <w:szCs w:val="28"/>
                </w:rPr>
                <w:t>humor</w:t>
              </w:r>
            </w:ins>
            <w:ins w:id="3699" w:author="Sandhya T" w:date="2024-06-22T09:07:00Z" w16du:dateUtc="2024-06-22T03:37:00Z">
              <w:r w:rsidRPr="00CC0C63">
                <w:rPr>
                  <w:rFonts w:ascii="Aptos" w:eastAsia="Aptos" w:hAnsi="Aptos" w:cs="Aptos"/>
                  <w:b/>
                  <w:color w:val="00B050"/>
                  <w:sz w:val="28"/>
                  <w:szCs w:val="28"/>
                </w:rPr>
                <w:t xml:space="preserve"> and jokes. Number 8 </w:t>
              </w:r>
            </w:ins>
            <w:ins w:id="3700" w:author="Sandhya T" w:date="2024-06-22T09:28:00Z" w16du:dateUtc="2024-06-22T03:58:00Z">
              <w:r w:rsidR="00620102">
                <w:rPr>
                  <w:rFonts w:ascii="Aptos" w:eastAsia="Aptos" w:hAnsi="Aptos" w:cs="Aptos"/>
                  <w:b/>
                  <w:color w:val="00B050"/>
                  <w:sz w:val="28"/>
                  <w:szCs w:val="28"/>
                </w:rPr>
                <w:t>are</w:t>
              </w:r>
            </w:ins>
            <w:ins w:id="3701" w:author="Sandhya T" w:date="2024-06-22T09:07:00Z" w16du:dateUtc="2024-06-22T03:37:00Z">
              <w:r w:rsidRPr="00CC0C63">
                <w:rPr>
                  <w:rFonts w:ascii="Aptos" w:eastAsia="Aptos" w:hAnsi="Aptos" w:cs="Aptos"/>
                  <w:b/>
                  <w:color w:val="00B050"/>
                  <w:sz w:val="28"/>
                  <w:szCs w:val="28"/>
                </w:rPr>
                <w:t xml:space="preserve"> serious.</w:t>
              </w:r>
            </w:ins>
          </w:p>
          <w:p w14:paraId="4F213DD3" w14:textId="4F9AD4A2" w:rsidR="00CC0C63" w:rsidRPr="00CC0C63" w:rsidRDefault="00CC0C63" w:rsidP="00CC0C63">
            <w:pPr>
              <w:numPr>
                <w:ilvl w:val="0"/>
                <w:numId w:val="28"/>
              </w:numPr>
              <w:pBdr>
                <w:top w:val="nil"/>
                <w:left w:val="nil"/>
                <w:bottom w:val="nil"/>
                <w:right w:val="nil"/>
                <w:between w:val="nil"/>
              </w:pBdr>
              <w:spacing w:after="0" w:line="240" w:lineRule="auto"/>
              <w:jc w:val="both"/>
              <w:rPr>
                <w:ins w:id="3702" w:author="Sandhya T" w:date="2024-06-22T09:07:00Z" w16du:dateUtc="2024-06-22T03:37:00Z"/>
                <w:rFonts w:ascii="Aptos" w:eastAsia="Aptos" w:hAnsi="Aptos" w:cs="Aptos"/>
                <w:b/>
                <w:color w:val="00B050"/>
                <w:sz w:val="28"/>
                <w:szCs w:val="28"/>
              </w:rPr>
            </w:pPr>
            <w:ins w:id="3703" w:author="Sandhya T" w:date="2024-06-22T09:07:00Z" w16du:dateUtc="2024-06-22T03:37:00Z">
              <w:r w:rsidRPr="00CC0C63">
                <w:rPr>
                  <w:rFonts w:ascii="Aptos" w:eastAsia="Aptos" w:hAnsi="Aptos" w:cs="Aptos"/>
                  <w:b/>
                  <w:color w:val="00B050"/>
                  <w:sz w:val="28"/>
                  <w:szCs w:val="28"/>
                </w:rPr>
                <w:t>Number 8 do not support Number 5.</w:t>
              </w:r>
            </w:ins>
          </w:p>
          <w:p w14:paraId="494DAADB" w14:textId="49CE10D8" w:rsidR="00CC0C63" w:rsidRPr="00CC0C63" w:rsidRDefault="00CC0C63" w:rsidP="00CC0C63">
            <w:pPr>
              <w:numPr>
                <w:ilvl w:val="0"/>
                <w:numId w:val="28"/>
              </w:numPr>
              <w:pBdr>
                <w:top w:val="nil"/>
                <w:left w:val="nil"/>
                <w:bottom w:val="nil"/>
                <w:right w:val="nil"/>
                <w:between w:val="nil"/>
              </w:pBdr>
              <w:spacing w:after="0" w:line="240" w:lineRule="auto"/>
              <w:jc w:val="both"/>
              <w:rPr>
                <w:ins w:id="3704" w:author="Sandhya T" w:date="2024-06-22T09:07:00Z" w16du:dateUtc="2024-06-22T03:37:00Z"/>
                <w:rFonts w:ascii="Aptos" w:eastAsia="Aptos" w:hAnsi="Aptos" w:cs="Aptos"/>
                <w:b/>
                <w:color w:val="00B050"/>
                <w:sz w:val="28"/>
                <w:szCs w:val="28"/>
              </w:rPr>
            </w:pPr>
            <w:ins w:id="3705" w:author="Sandhya T" w:date="2024-06-22T09:07:00Z" w16du:dateUtc="2024-06-22T03:37:00Z">
              <w:r w:rsidRPr="00CC0C63">
                <w:rPr>
                  <w:rFonts w:ascii="Aptos" w:eastAsia="Aptos" w:hAnsi="Aptos" w:cs="Aptos"/>
                  <w:b/>
                  <w:color w:val="00B050"/>
                  <w:sz w:val="28"/>
                  <w:szCs w:val="28"/>
                </w:rPr>
                <w:t>Both can be friends in</w:t>
              </w:r>
            </w:ins>
            <w:ins w:id="3706" w:author="Sandhya T" w:date="2024-06-22T09:08:00Z" w16du:dateUtc="2024-06-22T03:38:00Z">
              <w:r>
                <w:rPr>
                  <w:rFonts w:ascii="Aptos" w:eastAsia="Aptos" w:hAnsi="Aptos" w:cs="Aptos"/>
                  <w:b/>
                  <w:color w:val="00B050"/>
                  <w:sz w:val="28"/>
                  <w:szCs w:val="28"/>
                </w:rPr>
                <w:t xml:space="preserve"> </w:t>
              </w:r>
            </w:ins>
            <w:ins w:id="3707" w:author="Sandhya T" w:date="2024-06-22T09:07:00Z" w16du:dateUtc="2024-06-22T03:37:00Z">
              <w:r w:rsidRPr="00CC0C63">
                <w:rPr>
                  <w:rFonts w:ascii="Aptos" w:eastAsia="Aptos" w:hAnsi="Aptos" w:cs="Aptos"/>
                  <w:b/>
                  <w:color w:val="00B050"/>
                  <w:sz w:val="28"/>
                  <w:szCs w:val="28"/>
                </w:rPr>
                <w:t>the field of institut</w:t>
              </w:r>
            </w:ins>
            <w:ins w:id="3708" w:author="Sandhya T" w:date="2024-06-22T09:28:00Z" w16du:dateUtc="2024-06-22T03:58:00Z">
              <w:r w:rsidR="00620102">
                <w:rPr>
                  <w:rFonts w:ascii="Aptos" w:eastAsia="Aptos" w:hAnsi="Aptos" w:cs="Aptos"/>
                  <w:b/>
                  <w:color w:val="00B050"/>
                  <w:sz w:val="28"/>
                  <w:szCs w:val="28"/>
                </w:rPr>
                <w:t>ional</w:t>
              </w:r>
            </w:ins>
            <w:ins w:id="3709" w:author="Sandhya T" w:date="2024-06-22T09:07:00Z" w16du:dateUtc="2024-06-22T03:37:00Z">
              <w:r w:rsidRPr="00CC0C63">
                <w:rPr>
                  <w:rFonts w:ascii="Aptos" w:eastAsia="Aptos" w:hAnsi="Aptos" w:cs="Aptos"/>
                  <w:b/>
                  <w:color w:val="00B050"/>
                  <w:sz w:val="28"/>
                  <w:szCs w:val="28"/>
                </w:rPr>
                <w:t xml:space="preserve"> work, human welfare.</w:t>
              </w:r>
            </w:ins>
          </w:p>
          <w:p w14:paraId="035E31E2" w14:textId="1E8290AD" w:rsidR="004615CB" w:rsidRDefault="00CC0C63" w:rsidP="00CC0C63">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ins w:id="3710" w:author="Sandhya T" w:date="2024-06-22T09:07:00Z" w16du:dateUtc="2024-06-22T03:37:00Z">
              <w:r w:rsidRPr="00CC0C63">
                <w:rPr>
                  <w:rFonts w:ascii="Aptos" w:eastAsia="Aptos" w:hAnsi="Aptos" w:cs="Aptos"/>
                  <w:b/>
                  <w:color w:val="00B050"/>
                  <w:sz w:val="28"/>
                  <w:szCs w:val="28"/>
                </w:rPr>
                <w:t>But not as business partners.</w:t>
              </w:r>
            </w:ins>
          </w:p>
        </w:tc>
      </w:tr>
      <w:tr w:rsidR="004615CB" w14:paraId="711F6E77"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24E88C17"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8 / 6</w:t>
            </w:r>
          </w:p>
        </w:tc>
        <w:tc>
          <w:tcPr>
            <w:tcW w:w="8566" w:type="dxa"/>
            <w:tcBorders>
              <w:top w:val="nil"/>
              <w:left w:val="nil"/>
              <w:bottom w:val="single" w:sz="8" w:space="0" w:color="000000"/>
              <w:right w:val="single" w:sz="8" w:space="0" w:color="000000"/>
            </w:tcBorders>
            <w:shd w:val="clear" w:color="auto" w:fill="FFF2CC"/>
            <w:vAlign w:val="center"/>
          </w:tcPr>
          <w:p w14:paraId="085325A7"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6 is ruled by Venus.</w:t>
            </w:r>
          </w:p>
          <w:p w14:paraId="1025DF31" w14:textId="1C0C0C52" w:rsidR="00CC0C63" w:rsidRPr="00CC0C63" w:rsidRDefault="00CC0C63" w:rsidP="00CC0C63">
            <w:pPr>
              <w:numPr>
                <w:ilvl w:val="0"/>
                <w:numId w:val="28"/>
              </w:numPr>
              <w:pBdr>
                <w:top w:val="nil"/>
                <w:left w:val="nil"/>
                <w:bottom w:val="nil"/>
                <w:right w:val="nil"/>
                <w:between w:val="nil"/>
              </w:pBdr>
              <w:spacing w:after="0" w:line="240" w:lineRule="auto"/>
              <w:jc w:val="both"/>
              <w:rPr>
                <w:ins w:id="3711" w:author="Sandhya T" w:date="2024-06-22T09:08:00Z" w16du:dateUtc="2024-06-22T03:38:00Z"/>
                <w:rFonts w:ascii="Aptos" w:eastAsia="Aptos" w:hAnsi="Aptos" w:cs="Aptos"/>
                <w:b/>
                <w:color w:val="CC3399"/>
                <w:sz w:val="28"/>
                <w:szCs w:val="28"/>
              </w:rPr>
            </w:pPr>
            <w:ins w:id="3712" w:author="Sandhya T" w:date="2024-06-22T09:08:00Z" w16du:dateUtc="2024-06-22T03:38:00Z">
              <w:r w:rsidRPr="00CC0C63">
                <w:rPr>
                  <w:rFonts w:ascii="Aptos" w:eastAsia="Aptos" w:hAnsi="Aptos" w:cs="Aptos"/>
                  <w:b/>
                  <w:color w:val="CC3399"/>
                  <w:sz w:val="28"/>
                  <w:szCs w:val="28"/>
                </w:rPr>
                <w:t>Both are very good friends.</w:t>
              </w:r>
            </w:ins>
          </w:p>
          <w:p w14:paraId="17F0115A" w14:textId="698B7FDB" w:rsidR="00CC0C63" w:rsidRPr="00CC0C63" w:rsidRDefault="00CC0C63" w:rsidP="00CC0C63">
            <w:pPr>
              <w:numPr>
                <w:ilvl w:val="0"/>
                <w:numId w:val="28"/>
              </w:numPr>
              <w:pBdr>
                <w:top w:val="nil"/>
                <w:left w:val="nil"/>
                <w:bottom w:val="nil"/>
                <w:right w:val="nil"/>
                <w:between w:val="nil"/>
              </w:pBdr>
              <w:spacing w:after="0" w:line="240" w:lineRule="auto"/>
              <w:jc w:val="both"/>
              <w:rPr>
                <w:ins w:id="3713" w:author="Sandhya T" w:date="2024-06-22T09:08:00Z" w16du:dateUtc="2024-06-22T03:38:00Z"/>
                <w:rFonts w:ascii="Aptos" w:eastAsia="Aptos" w:hAnsi="Aptos" w:cs="Aptos"/>
                <w:b/>
                <w:color w:val="CC3399"/>
                <w:sz w:val="28"/>
                <w:szCs w:val="28"/>
              </w:rPr>
            </w:pPr>
            <w:ins w:id="3714" w:author="Sandhya T" w:date="2024-06-22T09:08:00Z" w16du:dateUtc="2024-06-22T03:38:00Z">
              <w:r w:rsidRPr="00CC0C63">
                <w:rPr>
                  <w:rFonts w:ascii="Aptos" w:eastAsia="Aptos" w:hAnsi="Aptos" w:cs="Aptos"/>
                  <w:b/>
                  <w:color w:val="CC3399"/>
                  <w:sz w:val="28"/>
                  <w:szCs w:val="28"/>
                </w:rPr>
                <w:t xml:space="preserve">Number 6 </w:t>
              </w:r>
            </w:ins>
            <w:ins w:id="3715" w:author="Sandhya T" w:date="2024-06-22T09:29:00Z" w16du:dateUtc="2024-06-22T03:59:00Z">
              <w:r w:rsidR="00620102">
                <w:rPr>
                  <w:rFonts w:ascii="Aptos" w:eastAsia="Aptos" w:hAnsi="Aptos" w:cs="Aptos"/>
                  <w:b/>
                  <w:color w:val="CC3399"/>
                  <w:sz w:val="28"/>
                  <w:szCs w:val="28"/>
                </w:rPr>
                <w:t xml:space="preserve">is </w:t>
              </w:r>
            </w:ins>
            <w:ins w:id="3716" w:author="Sandhya T" w:date="2024-06-22T09:08:00Z" w16du:dateUtc="2024-06-22T03:38:00Z">
              <w:r w:rsidRPr="00CC0C63">
                <w:rPr>
                  <w:rFonts w:ascii="Aptos" w:eastAsia="Aptos" w:hAnsi="Aptos" w:cs="Aptos"/>
                  <w:b/>
                  <w:color w:val="CC3399"/>
                  <w:sz w:val="28"/>
                  <w:szCs w:val="28"/>
                </w:rPr>
                <w:t>alway</w:t>
              </w:r>
            </w:ins>
            <w:ins w:id="3717" w:author="Sandhya T" w:date="2024-06-22T09:09:00Z" w16du:dateUtc="2024-06-22T03:39:00Z">
              <w:r>
                <w:rPr>
                  <w:rFonts w:ascii="Aptos" w:eastAsia="Aptos" w:hAnsi="Aptos" w:cs="Aptos"/>
                  <w:b/>
                  <w:color w:val="CC3399"/>
                  <w:sz w:val="28"/>
                  <w:szCs w:val="28"/>
                </w:rPr>
                <w:t>s</w:t>
              </w:r>
            </w:ins>
            <w:ins w:id="3718" w:author="Sandhya T" w:date="2024-06-22T09:08:00Z" w16du:dateUtc="2024-06-22T03:38:00Z">
              <w:r w:rsidRPr="00CC0C63">
                <w:rPr>
                  <w:rFonts w:ascii="Aptos" w:eastAsia="Aptos" w:hAnsi="Aptos" w:cs="Aptos"/>
                  <w:b/>
                  <w:color w:val="CC3399"/>
                  <w:sz w:val="28"/>
                  <w:szCs w:val="28"/>
                </w:rPr>
                <w:t xml:space="preserve"> helpf</w:t>
              </w:r>
            </w:ins>
            <w:ins w:id="3719" w:author="Sandhya T" w:date="2024-06-22T09:09:00Z" w16du:dateUtc="2024-06-22T03:39:00Z">
              <w:r>
                <w:rPr>
                  <w:rFonts w:ascii="Aptos" w:eastAsia="Aptos" w:hAnsi="Aptos" w:cs="Aptos"/>
                  <w:b/>
                  <w:color w:val="CC3399"/>
                  <w:sz w:val="28"/>
                  <w:szCs w:val="28"/>
                </w:rPr>
                <w:t>u</w:t>
              </w:r>
            </w:ins>
            <w:ins w:id="3720" w:author="Sandhya T" w:date="2024-06-22T09:08:00Z" w16du:dateUtc="2024-06-22T03:38:00Z">
              <w:r w:rsidRPr="00CC0C63">
                <w:rPr>
                  <w:rFonts w:ascii="Aptos" w:eastAsia="Aptos" w:hAnsi="Aptos" w:cs="Aptos"/>
                  <w:b/>
                  <w:color w:val="CC3399"/>
                  <w:sz w:val="28"/>
                  <w:szCs w:val="28"/>
                </w:rPr>
                <w:t xml:space="preserve">l, </w:t>
              </w:r>
            </w:ins>
            <w:ins w:id="3721" w:author="Sandhya T" w:date="2024-06-22T09:29:00Z" w16du:dateUtc="2024-06-22T03:59:00Z">
              <w:r w:rsidR="00620102" w:rsidRPr="00CC0C63">
                <w:rPr>
                  <w:rFonts w:ascii="Aptos" w:eastAsia="Aptos" w:hAnsi="Aptos" w:cs="Aptos"/>
                  <w:b/>
                  <w:color w:val="CC3399"/>
                  <w:sz w:val="28"/>
                  <w:szCs w:val="28"/>
                </w:rPr>
                <w:t>inspiring,</w:t>
              </w:r>
            </w:ins>
            <w:ins w:id="3722" w:author="Sandhya T" w:date="2024-06-22T09:08:00Z" w16du:dateUtc="2024-06-22T03:38:00Z">
              <w:r w:rsidRPr="00CC0C63">
                <w:rPr>
                  <w:rFonts w:ascii="Aptos" w:eastAsia="Aptos" w:hAnsi="Aptos" w:cs="Aptos"/>
                  <w:b/>
                  <w:color w:val="CC3399"/>
                  <w:sz w:val="28"/>
                  <w:szCs w:val="28"/>
                </w:rPr>
                <w:t xml:space="preserve"> well manner</w:t>
              </w:r>
            </w:ins>
            <w:ins w:id="3723" w:author="Sandhya T" w:date="2024-06-22T09:09:00Z" w16du:dateUtc="2024-06-22T03:39:00Z">
              <w:r>
                <w:rPr>
                  <w:rFonts w:ascii="Aptos" w:eastAsia="Aptos" w:hAnsi="Aptos" w:cs="Aptos"/>
                  <w:b/>
                  <w:color w:val="CC3399"/>
                  <w:sz w:val="28"/>
                  <w:szCs w:val="28"/>
                </w:rPr>
                <w:t>ed</w:t>
              </w:r>
            </w:ins>
            <w:ins w:id="3724" w:author="Sandhya T" w:date="2024-06-22T09:08:00Z" w16du:dateUtc="2024-06-22T03:38:00Z">
              <w:r w:rsidRPr="00CC0C63">
                <w:rPr>
                  <w:rFonts w:ascii="Aptos" w:eastAsia="Aptos" w:hAnsi="Aptos" w:cs="Aptos"/>
                  <w:b/>
                  <w:color w:val="CC3399"/>
                  <w:sz w:val="28"/>
                  <w:szCs w:val="28"/>
                </w:rPr>
                <w:t>, gen</w:t>
              </w:r>
            </w:ins>
            <w:ins w:id="3725" w:author="Sandhya T" w:date="2024-06-22T09:09:00Z" w16du:dateUtc="2024-06-22T03:39:00Z">
              <w:r>
                <w:rPr>
                  <w:rFonts w:ascii="Aptos" w:eastAsia="Aptos" w:hAnsi="Aptos" w:cs="Aptos"/>
                  <w:b/>
                  <w:color w:val="CC3399"/>
                  <w:sz w:val="28"/>
                  <w:szCs w:val="28"/>
                </w:rPr>
                <w:t>t</w:t>
              </w:r>
            </w:ins>
            <w:ins w:id="3726" w:author="Sandhya T" w:date="2024-06-22T09:08:00Z" w16du:dateUtc="2024-06-22T03:38:00Z">
              <w:r w:rsidRPr="00CC0C63">
                <w:rPr>
                  <w:rFonts w:ascii="Aptos" w:eastAsia="Aptos" w:hAnsi="Aptos" w:cs="Aptos"/>
                  <w:b/>
                  <w:color w:val="CC3399"/>
                  <w:sz w:val="28"/>
                  <w:szCs w:val="28"/>
                </w:rPr>
                <w:t>le and attract</w:t>
              </w:r>
            </w:ins>
            <w:ins w:id="3727" w:author="Sandhya T" w:date="2024-06-22T09:09:00Z" w16du:dateUtc="2024-06-22T03:39:00Z">
              <w:r>
                <w:rPr>
                  <w:rFonts w:ascii="Aptos" w:eastAsia="Aptos" w:hAnsi="Aptos" w:cs="Aptos"/>
                  <w:b/>
                  <w:color w:val="CC3399"/>
                  <w:sz w:val="28"/>
                  <w:szCs w:val="28"/>
                </w:rPr>
                <w:t>ed</w:t>
              </w:r>
            </w:ins>
            <w:ins w:id="3728" w:author="Sandhya T" w:date="2024-06-22T09:08:00Z" w16du:dateUtc="2024-06-22T03:38:00Z">
              <w:r w:rsidRPr="00CC0C63">
                <w:rPr>
                  <w:rFonts w:ascii="Aptos" w:eastAsia="Aptos" w:hAnsi="Aptos" w:cs="Aptos"/>
                  <w:b/>
                  <w:color w:val="CC3399"/>
                  <w:sz w:val="28"/>
                  <w:szCs w:val="28"/>
                </w:rPr>
                <w:t xml:space="preserve"> to Number 8.</w:t>
              </w:r>
            </w:ins>
          </w:p>
          <w:p w14:paraId="6FD66629" w14:textId="41B229BF" w:rsidR="00CC0C63" w:rsidRPr="00CC0C63" w:rsidRDefault="00CC0C63" w:rsidP="00CC0C63">
            <w:pPr>
              <w:numPr>
                <w:ilvl w:val="0"/>
                <w:numId w:val="28"/>
              </w:numPr>
              <w:pBdr>
                <w:top w:val="nil"/>
                <w:left w:val="nil"/>
                <w:bottom w:val="nil"/>
                <w:right w:val="nil"/>
                <w:between w:val="nil"/>
              </w:pBdr>
              <w:spacing w:after="0" w:line="240" w:lineRule="auto"/>
              <w:jc w:val="both"/>
              <w:rPr>
                <w:ins w:id="3729" w:author="Sandhya T" w:date="2024-06-22T09:08:00Z" w16du:dateUtc="2024-06-22T03:38:00Z"/>
                <w:rFonts w:ascii="Aptos" w:eastAsia="Aptos" w:hAnsi="Aptos" w:cs="Aptos"/>
                <w:b/>
                <w:color w:val="CC3399"/>
                <w:sz w:val="28"/>
                <w:szCs w:val="28"/>
              </w:rPr>
            </w:pPr>
            <w:ins w:id="3730" w:author="Sandhya T" w:date="2024-06-22T09:08:00Z" w16du:dateUtc="2024-06-22T03:38:00Z">
              <w:r w:rsidRPr="00CC0C63">
                <w:rPr>
                  <w:rFonts w:ascii="Aptos" w:eastAsia="Aptos" w:hAnsi="Aptos" w:cs="Aptos"/>
                  <w:b/>
                  <w:color w:val="CC3399"/>
                  <w:sz w:val="28"/>
                  <w:szCs w:val="28"/>
                </w:rPr>
                <w:t>They are successful in the field of art, film, politics</w:t>
              </w:r>
            </w:ins>
            <w:ins w:id="3731" w:author="Sandhya T" w:date="2024-06-22T09:29:00Z" w16du:dateUtc="2024-06-22T03:59:00Z">
              <w:r w:rsidR="00620102">
                <w:rPr>
                  <w:rFonts w:ascii="Aptos" w:eastAsia="Aptos" w:hAnsi="Aptos" w:cs="Aptos"/>
                  <w:b/>
                  <w:color w:val="CC3399"/>
                  <w:sz w:val="28"/>
                  <w:szCs w:val="28"/>
                </w:rPr>
                <w:t>,</w:t>
              </w:r>
            </w:ins>
            <w:ins w:id="3732" w:author="Sandhya T" w:date="2024-06-22T09:08:00Z" w16du:dateUtc="2024-06-22T03:38:00Z">
              <w:r w:rsidRPr="00CC0C63">
                <w:rPr>
                  <w:rFonts w:ascii="Aptos" w:eastAsia="Aptos" w:hAnsi="Aptos" w:cs="Aptos"/>
                  <w:b/>
                  <w:color w:val="CC3399"/>
                  <w:sz w:val="28"/>
                  <w:szCs w:val="28"/>
                </w:rPr>
                <w:t xml:space="preserve"> business partnership and life partnership</w:t>
              </w:r>
            </w:ins>
            <w:ins w:id="3733" w:author="Sandhya T" w:date="2024-06-22T09:29:00Z" w16du:dateUtc="2024-06-22T03:59:00Z">
              <w:r w:rsidR="00620102">
                <w:rPr>
                  <w:rFonts w:ascii="Aptos" w:eastAsia="Aptos" w:hAnsi="Aptos" w:cs="Aptos"/>
                  <w:b/>
                  <w:color w:val="CC3399"/>
                  <w:sz w:val="28"/>
                  <w:szCs w:val="28"/>
                </w:rPr>
                <w:t>.</w:t>
              </w:r>
            </w:ins>
          </w:p>
          <w:p w14:paraId="0F1A2324" w14:textId="7D2A4B8D" w:rsidR="00CC0C63" w:rsidRPr="00CC0C63" w:rsidRDefault="00CC0C63" w:rsidP="00CC0C63">
            <w:pPr>
              <w:numPr>
                <w:ilvl w:val="0"/>
                <w:numId w:val="28"/>
              </w:numPr>
              <w:pBdr>
                <w:top w:val="nil"/>
                <w:left w:val="nil"/>
                <w:bottom w:val="nil"/>
                <w:right w:val="nil"/>
                <w:between w:val="nil"/>
              </w:pBdr>
              <w:spacing w:after="0" w:line="240" w:lineRule="auto"/>
              <w:jc w:val="both"/>
              <w:rPr>
                <w:ins w:id="3734" w:author="Sandhya T" w:date="2024-06-22T09:08:00Z" w16du:dateUtc="2024-06-22T03:38:00Z"/>
                <w:rFonts w:ascii="Aptos" w:eastAsia="Aptos" w:hAnsi="Aptos" w:cs="Aptos"/>
                <w:b/>
                <w:color w:val="CC3399"/>
                <w:sz w:val="28"/>
                <w:szCs w:val="28"/>
              </w:rPr>
            </w:pPr>
            <w:ins w:id="3735" w:author="Sandhya T" w:date="2024-06-22T09:08:00Z" w16du:dateUtc="2024-06-22T03:38:00Z">
              <w:r w:rsidRPr="00CC0C63">
                <w:rPr>
                  <w:rFonts w:ascii="Aptos" w:eastAsia="Aptos" w:hAnsi="Aptos" w:cs="Aptos"/>
                  <w:b/>
                  <w:color w:val="CC3399"/>
                  <w:sz w:val="28"/>
                  <w:szCs w:val="28"/>
                </w:rPr>
                <w:t>Number 6 women and Number 8 men make very good married life.</w:t>
              </w:r>
            </w:ins>
          </w:p>
          <w:p w14:paraId="788A6A5D" w14:textId="3EC336AB" w:rsidR="004615CB" w:rsidRDefault="00CC0C63" w:rsidP="00CC0C63">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ins w:id="3736" w:author="Sandhya T" w:date="2024-06-22T09:08:00Z" w16du:dateUtc="2024-06-22T03:38:00Z">
              <w:r w:rsidRPr="00CC0C63">
                <w:rPr>
                  <w:rFonts w:ascii="Aptos" w:eastAsia="Aptos" w:hAnsi="Aptos" w:cs="Aptos"/>
                  <w:b/>
                  <w:color w:val="CC3399"/>
                  <w:sz w:val="28"/>
                  <w:szCs w:val="28"/>
                </w:rPr>
                <w:t>Number 8 should make frequent journey and Number 6 should get time to be alone</w:t>
              </w:r>
            </w:ins>
            <w:ins w:id="3737" w:author="Sandhya T" w:date="2024-06-22T09:32:00Z" w16du:dateUtc="2024-06-22T04:02:00Z">
              <w:r w:rsidR="00620102">
                <w:rPr>
                  <w:rFonts w:ascii="Aptos" w:eastAsia="Aptos" w:hAnsi="Aptos" w:cs="Aptos"/>
                  <w:b/>
                  <w:color w:val="CC3399"/>
                  <w:sz w:val="28"/>
                  <w:szCs w:val="28"/>
                </w:rPr>
                <w:t>,</w:t>
              </w:r>
            </w:ins>
            <w:ins w:id="3738" w:author="Sandhya T" w:date="2024-06-22T09:08:00Z" w16du:dateUtc="2024-06-22T03:38:00Z">
              <w:r w:rsidRPr="00CC0C63">
                <w:rPr>
                  <w:rFonts w:ascii="Aptos" w:eastAsia="Aptos" w:hAnsi="Aptos" w:cs="Aptos"/>
                  <w:b/>
                  <w:color w:val="CC3399"/>
                  <w:sz w:val="28"/>
                  <w:szCs w:val="28"/>
                </w:rPr>
                <w:t xml:space="preserve"> then </w:t>
              </w:r>
            </w:ins>
            <w:ins w:id="3739" w:author="Sandhya T" w:date="2024-06-22T09:32:00Z" w16du:dateUtc="2024-06-22T04:02:00Z">
              <w:r w:rsidR="00620102">
                <w:rPr>
                  <w:rFonts w:ascii="Aptos" w:eastAsia="Aptos" w:hAnsi="Aptos" w:cs="Aptos"/>
                  <w:b/>
                  <w:color w:val="CC3399"/>
                  <w:sz w:val="28"/>
                  <w:szCs w:val="28"/>
                </w:rPr>
                <w:t>the</w:t>
              </w:r>
            </w:ins>
            <w:ins w:id="3740" w:author="Sandhya T" w:date="2024-06-22T09:08:00Z" w16du:dateUtc="2024-06-22T03:38:00Z">
              <w:r w:rsidRPr="00CC0C63">
                <w:rPr>
                  <w:rFonts w:ascii="Aptos" w:eastAsia="Aptos" w:hAnsi="Aptos" w:cs="Aptos"/>
                  <w:b/>
                  <w:color w:val="CC3399"/>
                  <w:sz w:val="28"/>
                  <w:szCs w:val="28"/>
                </w:rPr>
                <w:t xml:space="preserve"> </w:t>
              </w:r>
            </w:ins>
            <w:ins w:id="3741" w:author="Sandhya T" w:date="2024-06-22T09:30:00Z" w16du:dateUtc="2024-06-22T04:00:00Z">
              <w:r w:rsidR="00620102" w:rsidRPr="00CC0C63">
                <w:rPr>
                  <w:rFonts w:ascii="Aptos" w:eastAsia="Aptos" w:hAnsi="Aptos" w:cs="Aptos"/>
                  <w:b/>
                  <w:color w:val="CC3399"/>
                  <w:sz w:val="28"/>
                  <w:szCs w:val="28"/>
                </w:rPr>
                <w:t>relationship</w:t>
              </w:r>
            </w:ins>
            <w:ins w:id="3742" w:author="Sandhya T" w:date="2024-06-22T09:08:00Z" w16du:dateUtc="2024-06-22T03:38:00Z">
              <w:r w:rsidRPr="00CC0C63">
                <w:rPr>
                  <w:rFonts w:ascii="Aptos" w:eastAsia="Aptos" w:hAnsi="Aptos" w:cs="Aptos"/>
                  <w:b/>
                  <w:color w:val="CC3399"/>
                  <w:sz w:val="28"/>
                  <w:szCs w:val="28"/>
                </w:rPr>
                <w:t xml:space="preserve"> will work very well.</w:t>
              </w:r>
            </w:ins>
          </w:p>
        </w:tc>
      </w:tr>
      <w:tr w:rsidR="004615CB" w14:paraId="06C54A11"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5DDDAEA9"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lastRenderedPageBreak/>
              <w:t>8 / 7</w:t>
            </w:r>
          </w:p>
        </w:tc>
        <w:tc>
          <w:tcPr>
            <w:tcW w:w="8566" w:type="dxa"/>
            <w:tcBorders>
              <w:top w:val="nil"/>
              <w:left w:val="nil"/>
              <w:bottom w:val="single" w:sz="8" w:space="0" w:color="000000"/>
              <w:right w:val="single" w:sz="8" w:space="0" w:color="000000"/>
            </w:tcBorders>
            <w:shd w:val="clear" w:color="auto" w:fill="D9E1F2"/>
            <w:vAlign w:val="center"/>
          </w:tcPr>
          <w:p w14:paraId="1C8264BC" w14:textId="0793F988"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Number 7 is ruled by </w:t>
            </w:r>
            <w:ins w:id="3743" w:author="Sandhya T" w:date="2024-06-22T09:10:00Z" w16du:dateUtc="2024-06-22T03:40:00Z">
              <w:r w:rsidR="00CC0C63">
                <w:rPr>
                  <w:rFonts w:ascii="Aptos" w:eastAsia="Aptos" w:hAnsi="Aptos" w:cs="Aptos"/>
                  <w:b/>
                  <w:color w:val="00B050"/>
                  <w:sz w:val="28"/>
                  <w:szCs w:val="28"/>
                </w:rPr>
                <w:t>K</w:t>
              </w:r>
            </w:ins>
            <w:del w:id="3744" w:author="Sandhya T" w:date="2024-06-22T09:10:00Z" w16du:dateUtc="2024-06-22T03:40:00Z">
              <w:r w:rsidDel="00CC0C63">
                <w:rPr>
                  <w:rFonts w:ascii="Aptos" w:eastAsia="Aptos" w:hAnsi="Aptos" w:cs="Aptos"/>
                  <w:b/>
                  <w:color w:val="00B050"/>
                  <w:sz w:val="28"/>
                  <w:szCs w:val="28"/>
                </w:rPr>
                <w:delText>k</w:delText>
              </w:r>
            </w:del>
            <w:r>
              <w:rPr>
                <w:rFonts w:ascii="Aptos" w:eastAsia="Aptos" w:hAnsi="Aptos" w:cs="Aptos"/>
                <w:b/>
                <w:color w:val="00B050"/>
                <w:sz w:val="28"/>
                <w:szCs w:val="28"/>
              </w:rPr>
              <w:t>etu.</w:t>
            </w:r>
          </w:p>
          <w:p w14:paraId="7D062DA7" w14:textId="3CF073E6" w:rsidR="00CC0C63" w:rsidRPr="00CC0C63" w:rsidRDefault="00CC0C63" w:rsidP="00CC0C63">
            <w:pPr>
              <w:numPr>
                <w:ilvl w:val="0"/>
                <w:numId w:val="28"/>
              </w:numPr>
              <w:pBdr>
                <w:top w:val="nil"/>
                <w:left w:val="nil"/>
                <w:bottom w:val="nil"/>
                <w:right w:val="nil"/>
                <w:between w:val="nil"/>
              </w:pBdr>
              <w:spacing w:after="0" w:line="240" w:lineRule="auto"/>
              <w:jc w:val="both"/>
              <w:rPr>
                <w:ins w:id="3745" w:author="Sandhya T" w:date="2024-06-22T09:10:00Z" w16du:dateUtc="2024-06-22T03:40:00Z"/>
                <w:rFonts w:ascii="Aptos" w:eastAsia="Aptos" w:hAnsi="Aptos" w:cs="Aptos"/>
                <w:b/>
                <w:color w:val="00B050"/>
                <w:sz w:val="28"/>
                <w:szCs w:val="28"/>
              </w:rPr>
            </w:pPr>
            <w:ins w:id="3746" w:author="Sandhya T" w:date="2024-06-22T09:10:00Z" w16du:dateUtc="2024-06-22T03:40:00Z">
              <w:r w:rsidRPr="00CC0C63">
                <w:rPr>
                  <w:rFonts w:ascii="Aptos" w:eastAsia="Aptos" w:hAnsi="Aptos" w:cs="Aptos"/>
                  <w:b/>
                  <w:color w:val="00B050"/>
                  <w:sz w:val="28"/>
                  <w:szCs w:val="28"/>
                </w:rPr>
                <w:t>Number 8 are beneficial to Number 7.</w:t>
              </w:r>
            </w:ins>
          </w:p>
          <w:p w14:paraId="71126410" w14:textId="0CAE2E58" w:rsidR="00CC0C63" w:rsidRPr="00CC0C63" w:rsidRDefault="00CC0C63" w:rsidP="00CC0C63">
            <w:pPr>
              <w:numPr>
                <w:ilvl w:val="0"/>
                <w:numId w:val="28"/>
              </w:numPr>
              <w:pBdr>
                <w:top w:val="nil"/>
                <w:left w:val="nil"/>
                <w:bottom w:val="nil"/>
                <w:right w:val="nil"/>
                <w:between w:val="nil"/>
              </w:pBdr>
              <w:spacing w:after="0" w:line="240" w:lineRule="auto"/>
              <w:jc w:val="both"/>
              <w:rPr>
                <w:ins w:id="3747" w:author="Sandhya T" w:date="2024-06-22T09:10:00Z" w16du:dateUtc="2024-06-22T03:40:00Z"/>
                <w:rFonts w:ascii="Aptos" w:eastAsia="Aptos" w:hAnsi="Aptos" w:cs="Aptos"/>
                <w:b/>
                <w:color w:val="00B050"/>
                <w:sz w:val="28"/>
                <w:szCs w:val="28"/>
              </w:rPr>
            </w:pPr>
            <w:ins w:id="3748" w:author="Sandhya T" w:date="2024-06-22T09:10:00Z" w16du:dateUtc="2024-06-22T03:40:00Z">
              <w:r w:rsidRPr="00CC0C63">
                <w:rPr>
                  <w:rFonts w:ascii="Aptos" w:eastAsia="Aptos" w:hAnsi="Aptos" w:cs="Aptos"/>
                  <w:b/>
                  <w:color w:val="00B050"/>
                  <w:sz w:val="28"/>
                  <w:szCs w:val="28"/>
                </w:rPr>
                <w:t>Number 8 feel</w:t>
              </w:r>
            </w:ins>
            <w:ins w:id="3749" w:author="Sandhya T" w:date="2024-06-22T09:33:00Z" w16du:dateUtc="2024-06-22T04:03:00Z">
              <w:r w:rsidR="00620102">
                <w:rPr>
                  <w:rFonts w:ascii="Aptos" w:eastAsia="Aptos" w:hAnsi="Aptos" w:cs="Aptos"/>
                  <w:b/>
                  <w:color w:val="00B050"/>
                  <w:sz w:val="28"/>
                  <w:szCs w:val="28"/>
                </w:rPr>
                <w:t>s</w:t>
              </w:r>
            </w:ins>
            <w:ins w:id="3750" w:author="Sandhya T" w:date="2024-06-22T09:10:00Z" w16du:dateUtc="2024-06-22T03:40:00Z">
              <w:r w:rsidRPr="00CC0C63">
                <w:rPr>
                  <w:rFonts w:ascii="Aptos" w:eastAsia="Aptos" w:hAnsi="Aptos" w:cs="Aptos"/>
                  <w:b/>
                  <w:color w:val="00B050"/>
                  <w:sz w:val="28"/>
                  <w:szCs w:val="28"/>
                </w:rPr>
                <w:t xml:space="preserve"> comfortable with Number 7 but number 7 are not comfortable with Number 8.</w:t>
              </w:r>
            </w:ins>
          </w:p>
          <w:p w14:paraId="6995B884" w14:textId="35753B4E" w:rsidR="00CC0C63" w:rsidRPr="00CC0C63" w:rsidRDefault="00CC0C63" w:rsidP="00CC0C63">
            <w:pPr>
              <w:numPr>
                <w:ilvl w:val="0"/>
                <w:numId w:val="28"/>
              </w:numPr>
              <w:pBdr>
                <w:top w:val="nil"/>
                <w:left w:val="nil"/>
                <w:bottom w:val="nil"/>
                <w:right w:val="nil"/>
                <w:between w:val="nil"/>
              </w:pBdr>
              <w:spacing w:after="0" w:line="240" w:lineRule="auto"/>
              <w:jc w:val="both"/>
              <w:rPr>
                <w:ins w:id="3751" w:author="Sandhya T" w:date="2024-06-22T09:10:00Z" w16du:dateUtc="2024-06-22T03:40:00Z"/>
                <w:rFonts w:ascii="Aptos" w:eastAsia="Aptos" w:hAnsi="Aptos" w:cs="Aptos"/>
                <w:b/>
                <w:color w:val="00B050"/>
                <w:sz w:val="28"/>
                <w:szCs w:val="28"/>
              </w:rPr>
            </w:pPr>
            <w:ins w:id="3752" w:author="Sandhya T" w:date="2024-06-22T09:10:00Z" w16du:dateUtc="2024-06-22T03:40:00Z">
              <w:r w:rsidRPr="00CC0C63">
                <w:rPr>
                  <w:rFonts w:ascii="Aptos" w:eastAsia="Aptos" w:hAnsi="Aptos" w:cs="Aptos"/>
                  <w:b/>
                  <w:color w:val="00B050"/>
                  <w:sz w:val="28"/>
                  <w:szCs w:val="28"/>
                </w:rPr>
                <w:t>Friendship, partnership creates more difficulty and not ideal for marriage.</w:t>
              </w:r>
            </w:ins>
          </w:p>
          <w:p w14:paraId="1EAA4FD4" w14:textId="54C228C9" w:rsidR="004615CB" w:rsidRDefault="00CC0C63" w:rsidP="00CC0C63">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ins w:id="3753" w:author="Sandhya T" w:date="2024-06-22T09:10:00Z" w16du:dateUtc="2024-06-22T03:40:00Z">
              <w:r w:rsidRPr="00CC0C63">
                <w:rPr>
                  <w:rFonts w:ascii="Aptos" w:eastAsia="Aptos" w:hAnsi="Aptos" w:cs="Aptos"/>
                  <w:b/>
                  <w:color w:val="00B050"/>
                  <w:sz w:val="28"/>
                  <w:szCs w:val="28"/>
                </w:rPr>
                <w:t>Number 7 head a community and organisation and Number 8 handles t</w:t>
              </w:r>
            </w:ins>
            <w:ins w:id="3754" w:author="Sandhya T" w:date="2024-06-22T09:11:00Z" w16du:dateUtc="2024-06-22T03:41:00Z">
              <w:r>
                <w:rPr>
                  <w:rFonts w:ascii="Aptos" w:eastAsia="Aptos" w:hAnsi="Aptos" w:cs="Aptos"/>
                  <w:b/>
                  <w:color w:val="00B050"/>
                  <w:sz w:val="28"/>
                  <w:szCs w:val="28"/>
                </w:rPr>
                <w:t>h</w:t>
              </w:r>
            </w:ins>
            <w:ins w:id="3755" w:author="Sandhya T" w:date="2024-06-22T09:10:00Z" w16du:dateUtc="2024-06-22T03:40:00Z">
              <w:r w:rsidRPr="00CC0C63">
                <w:rPr>
                  <w:rFonts w:ascii="Aptos" w:eastAsia="Aptos" w:hAnsi="Aptos" w:cs="Aptos"/>
                  <w:b/>
                  <w:color w:val="00B050"/>
                  <w:sz w:val="28"/>
                  <w:szCs w:val="28"/>
                </w:rPr>
                <w:t>e management.</w:t>
              </w:r>
            </w:ins>
          </w:p>
        </w:tc>
      </w:tr>
      <w:tr w:rsidR="004615CB" w14:paraId="4E84395E" w14:textId="77777777" w:rsidTr="00BC5984">
        <w:trPr>
          <w:trHeight w:val="145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59B71DAE"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8 / 8</w:t>
            </w:r>
          </w:p>
        </w:tc>
        <w:tc>
          <w:tcPr>
            <w:tcW w:w="8566" w:type="dxa"/>
            <w:tcBorders>
              <w:top w:val="nil"/>
              <w:left w:val="nil"/>
              <w:bottom w:val="single" w:sz="8" w:space="0" w:color="000000"/>
              <w:right w:val="single" w:sz="8" w:space="0" w:color="000000"/>
            </w:tcBorders>
            <w:shd w:val="clear" w:color="auto" w:fill="FFF2CC"/>
            <w:vAlign w:val="center"/>
          </w:tcPr>
          <w:p w14:paraId="60FA7C31" w14:textId="35270E3B"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Number </w:t>
            </w:r>
            <w:ins w:id="3756" w:author="Sandhya T" w:date="2024-06-22T09:11:00Z" w16du:dateUtc="2024-06-22T03:41:00Z">
              <w:r w:rsidR="00CC0C63">
                <w:rPr>
                  <w:rFonts w:ascii="Aptos" w:eastAsia="Aptos" w:hAnsi="Aptos" w:cs="Aptos"/>
                  <w:b/>
                  <w:color w:val="CC3399"/>
                  <w:sz w:val="28"/>
                  <w:szCs w:val="28"/>
                </w:rPr>
                <w:t xml:space="preserve">8 </w:t>
              </w:r>
            </w:ins>
            <w:r>
              <w:rPr>
                <w:rFonts w:ascii="Aptos" w:eastAsia="Aptos" w:hAnsi="Aptos" w:cs="Aptos"/>
                <w:b/>
                <w:color w:val="CC3399"/>
                <w:sz w:val="28"/>
                <w:szCs w:val="28"/>
              </w:rPr>
              <w:t>is ruled by Saturn.</w:t>
            </w:r>
          </w:p>
          <w:p w14:paraId="52776C09" w14:textId="5BB3E122" w:rsidR="00CC0C63" w:rsidRPr="00CC0C63" w:rsidRDefault="00CC0C63" w:rsidP="00CC0C63">
            <w:pPr>
              <w:numPr>
                <w:ilvl w:val="0"/>
                <w:numId w:val="28"/>
              </w:numPr>
              <w:pBdr>
                <w:top w:val="nil"/>
                <w:left w:val="nil"/>
                <w:bottom w:val="nil"/>
                <w:right w:val="nil"/>
                <w:between w:val="nil"/>
              </w:pBdr>
              <w:spacing w:after="0" w:line="240" w:lineRule="auto"/>
              <w:jc w:val="both"/>
              <w:rPr>
                <w:ins w:id="3757" w:author="Sandhya T" w:date="2024-06-22T09:11:00Z" w16du:dateUtc="2024-06-22T03:41:00Z"/>
                <w:rFonts w:ascii="Aptos" w:eastAsia="Aptos" w:hAnsi="Aptos" w:cs="Aptos"/>
                <w:b/>
                <w:color w:val="CC3399"/>
                <w:sz w:val="28"/>
                <w:szCs w:val="28"/>
              </w:rPr>
            </w:pPr>
            <w:ins w:id="3758" w:author="Sandhya T" w:date="2024-06-22T09:11:00Z" w16du:dateUtc="2024-06-22T03:41:00Z">
              <w:r w:rsidRPr="00CC0C63">
                <w:rPr>
                  <w:rFonts w:ascii="Aptos" w:eastAsia="Aptos" w:hAnsi="Aptos" w:cs="Aptos"/>
                  <w:b/>
                  <w:color w:val="CC3399"/>
                  <w:sz w:val="28"/>
                  <w:szCs w:val="28"/>
                </w:rPr>
                <w:t>Very strong combination.</w:t>
              </w:r>
            </w:ins>
          </w:p>
          <w:p w14:paraId="4A786884" w14:textId="022DEDBA" w:rsidR="00CC0C63" w:rsidRPr="00CC0C63" w:rsidRDefault="00CC0C63" w:rsidP="00CC0C63">
            <w:pPr>
              <w:numPr>
                <w:ilvl w:val="0"/>
                <w:numId w:val="28"/>
              </w:numPr>
              <w:pBdr>
                <w:top w:val="nil"/>
                <w:left w:val="nil"/>
                <w:bottom w:val="nil"/>
                <w:right w:val="nil"/>
                <w:between w:val="nil"/>
              </w:pBdr>
              <w:spacing w:after="0" w:line="240" w:lineRule="auto"/>
              <w:jc w:val="both"/>
              <w:rPr>
                <w:ins w:id="3759" w:author="Sandhya T" w:date="2024-06-22T09:11:00Z" w16du:dateUtc="2024-06-22T03:41:00Z"/>
                <w:rFonts w:ascii="Aptos" w:eastAsia="Aptos" w:hAnsi="Aptos" w:cs="Aptos"/>
                <w:b/>
                <w:color w:val="CC3399"/>
                <w:sz w:val="28"/>
                <w:szCs w:val="28"/>
              </w:rPr>
            </w:pPr>
            <w:ins w:id="3760" w:author="Sandhya T" w:date="2024-06-22T09:11:00Z" w16du:dateUtc="2024-06-22T03:41:00Z">
              <w:r w:rsidRPr="00CC0C63">
                <w:rPr>
                  <w:rFonts w:ascii="Aptos" w:eastAsia="Aptos" w:hAnsi="Aptos" w:cs="Aptos"/>
                  <w:b/>
                  <w:color w:val="CC3399"/>
                  <w:sz w:val="28"/>
                  <w:szCs w:val="28"/>
                </w:rPr>
                <w:t>Opponents, good friends, successful married life, religious, likes occult science.</w:t>
              </w:r>
            </w:ins>
          </w:p>
          <w:p w14:paraId="084E623A" w14:textId="4837E4B7" w:rsidR="00CC0C63" w:rsidRPr="00CC0C63" w:rsidRDefault="00CC0C63" w:rsidP="00CC0C63">
            <w:pPr>
              <w:numPr>
                <w:ilvl w:val="0"/>
                <w:numId w:val="28"/>
              </w:numPr>
              <w:pBdr>
                <w:top w:val="nil"/>
                <w:left w:val="nil"/>
                <w:bottom w:val="nil"/>
                <w:right w:val="nil"/>
                <w:between w:val="nil"/>
              </w:pBdr>
              <w:spacing w:after="0" w:line="240" w:lineRule="auto"/>
              <w:jc w:val="both"/>
              <w:rPr>
                <w:ins w:id="3761" w:author="Sandhya T" w:date="2024-06-22T09:11:00Z" w16du:dateUtc="2024-06-22T03:41:00Z"/>
                <w:rFonts w:ascii="Aptos" w:eastAsia="Aptos" w:hAnsi="Aptos" w:cs="Aptos"/>
                <w:b/>
                <w:color w:val="CC3399"/>
                <w:sz w:val="28"/>
                <w:szCs w:val="28"/>
              </w:rPr>
            </w:pPr>
            <w:ins w:id="3762" w:author="Sandhya T" w:date="2024-06-22T09:11:00Z" w16du:dateUtc="2024-06-22T03:41:00Z">
              <w:r w:rsidRPr="00CC0C63">
                <w:rPr>
                  <w:rFonts w:ascii="Aptos" w:eastAsia="Aptos" w:hAnsi="Aptos" w:cs="Aptos"/>
                  <w:b/>
                  <w:color w:val="CC3399"/>
                  <w:sz w:val="28"/>
                  <w:szCs w:val="28"/>
                </w:rPr>
                <w:t>Good for business and life partnership.</w:t>
              </w:r>
            </w:ins>
          </w:p>
          <w:p w14:paraId="31F2E692" w14:textId="49595582" w:rsidR="004615CB" w:rsidRDefault="00620102" w:rsidP="00CC0C63">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ins w:id="3763" w:author="Sandhya T" w:date="2024-06-22T09:34:00Z" w16du:dateUtc="2024-06-22T04:04:00Z">
              <w:r>
                <w:rPr>
                  <w:rFonts w:ascii="Aptos" w:eastAsia="Aptos" w:hAnsi="Aptos" w:cs="Aptos"/>
                  <w:b/>
                  <w:color w:val="CC3399"/>
                  <w:sz w:val="28"/>
                  <w:szCs w:val="28"/>
                </w:rPr>
                <w:t>A</w:t>
              </w:r>
            </w:ins>
            <w:ins w:id="3764" w:author="Sandhya T" w:date="2024-06-22T09:11:00Z" w16du:dateUtc="2024-06-22T03:41:00Z">
              <w:r w:rsidR="00CC0C63" w:rsidRPr="00CC0C63">
                <w:rPr>
                  <w:rFonts w:ascii="Aptos" w:eastAsia="Aptos" w:hAnsi="Aptos" w:cs="Aptos"/>
                  <w:b/>
                  <w:color w:val="CC3399"/>
                  <w:sz w:val="28"/>
                  <w:szCs w:val="28"/>
                </w:rPr>
                <w:t>s life partners both are interested in human welfare organisation and remain together.</w:t>
              </w:r>
            </w:ins>
          </w:p>
        </w:tc>
      </w:tr>
      <w:tr w:rsidR="004615CB" w14:paraId="4ED5A1DA" w14:textId="77777777" w:rsidTr="00BC5984">
        <w:trPr>
          <w:trHeight w:val="430"/>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4199AC2E"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8 / 9</w:t>
            </w:r>
          </w:p>
        </w:tc>
        <w:tc>
          <w:tcPr>
            <w:tcW w:w="8566" w:type="dxa"/>
            <w:tcBorders>
              <w:top w:val="nil"/>
              <w:left w:val="nil"/>
              <w:bottom w:val="single" w:sz="8" w:space="0" w:color="000000"/>
              <w:right w:val="single" w:sz="8" w:space="0" w:color="000000"/>
            </w:tcBorders>
            <w:shd w:val="clear" w:color="auto" w:fill="D9E1F2"/>
            <w:vAlign w:val="center"/>
          </w:tcPr>
          <w:p w14:paraId="3F6F432B"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9 is rules by Mars.</w:t>
            </w:r>
          </w:p>
          <w:p w14:paraId="7EC6B627" w14:textId="45605354" w:rsidR="00CC0C63" w:rsidRPr="00CC0C63" w:rsidRDefault="00CC0C63" w:rsidP="00CC0C63">
            <w:pPr>
              <w:numPr>
                <w:ilvl w:val="0"/>
                <w:numId w:val="28"/>
              </w:numPr>
              <w:pBdr>
                <w:top w:val="nil"/>
                <w:left w:val="nil"/>
                <w:bottom w:val="nil"/>
                <w:right w:val="nil"/>
                <w:between w:val="nil"/>
              </w:pBdr>
              <w:spacing w:after="0" w:line="240" w:lineRule="auto"/>
              <w:jc w:val="both"/>
              <w:rPr>
                <w:ins w:id="3765" w:author="Sandhya T" w:date="2024-06-22T09:12:00Z" w16du:dateUtc="2024-06-22T03:42:00Z"/>
                <w:rFonts w:ascii="Aptos" w:eastAsia="Aptos" w:hAnsi="Aptos" w:cs="Aptos"/>
                <w:b/>
                <w:color w:val="00B050"/>
                <w:sz w:val="28"/>
                <w:szCs w:val="28"/>
              </w:rPr>
            </w:pPr>
            <w:ins w:id="3766" w:author="Sandhya T" w:date="2024-06-22T09:12:00Z" w16du:dateUtc="2024-06-22T03:42:00Z">
              <w:r w:rsidRPr="00CC0C63">
                <w:rPr>
                  <w:rFonts w:ascii="Aptos" w:eastAsia="Aptos" w:hAnsi="Aptos" w:cs="Aptos"/>
                  <w:b/>
                  <w:color w:val="00B050"/>
                  <w:sz w:val="28"/>
                  <w:szCs w:val="28"/>
                </w:rPr>
                <w:t>Both are enemies.</w:t>
              </w:r>
            </w:ins>
          </w:p>
          <w:p w14:paraId="2846F300" w14:textId="1D0D893D" w:rsidR="00CC0C63" w:rsidRPr="00CC0C63" w:rsidRDefault="00CC0C63" w:rsidP="00CC0C63">
            <w:pPr>
              <w:numPr>
                <w:ilvl w:val="0"/>
                <w:numId w:val="28"/>
              </w:numPr>
              <w:pBdr>
                <w:top w:val="nil"/>
                <w:left w:val="nil"/>
                <w:bottom w:val="nil"/>
                <w:right w:val="nil"/>
                <w:between w:val="nil"/>
              </w:pBdr>
              <w:spacing w:after="0" w:line="240" w:lineRule="auto"/>
              <w:jc w:val="both"/>
              <w:rPr>
                <w:ins w:id="3767" w:author="Sandhya T" w:date="2024-06-22T09:12:00Z" w16du:dateUtc="2024-06-22T03:42:00Z"/>
                <w:rFonts w:ascii="Aptos" w:eastAsia="Aptos" w:hAnsi="Aptos" w:cs="Aptos"/>
                <w:b/>
                <w:color w:val="00B050"/>
                <w:sz w:val="28"/>
                <w:szCs w:val="28"/>
              </w:rPr>
            </w:pPr>
            <w:ins w:id="3768" w:author="Sandhya T" w:date="2024-06-22T09:12:00Z" w16du:dateUtc="2024-06-22T03:42:00Z">
              <w:r w:rsidRPr="00CC0C63">
                <w:rPr>
                  <w:rFonts w:ascii="Aptos" w:eastAsia="Aptos" w:hAnsi="Aptos" w:cs="Aptos"/>
                  <w:b/>
                  <w:color w:val="00B050"/>
                  <w:sz w:val="28"/>
                  <w:szCs w:val="28"/>
                </w:rPr>
                <w:t>Number 9 are good teacher</w:t>
              </w:r>
            </w:ins>
            <w:ins w:id="3769" w:author="Sandhya T" w:date="2024-06-22T09:35:00Z" w16du:dateUtc="2024-06-22T04:05:00Z">
              <w:r w:rsidR="00620102">
                <w:rPr>
                  <w:rFonts w:ascii="Aptos" w:eastAsia="Aptos" w:hAnsi="Aptos" w:cs="Aptos"/>
                  <w:b/>
                  <w:color w:val="00B050"/>
                  <w:sz w:val="28"/>
                  <w:szCs w:val="28"/>
                </w:rPr>
                <w:t>s</w:t>
              </w:r>
            </w:ins>
            <w:ins w:id="3770" w:author="Sandhya T" w:date="2024-06-22T09:12:00Z" w16du:dateUtc="2024-06-22T03:42:00Z">
              <w:r w:rsidRPr="00CC0C63">
                <w:rPr>
                  <w:rFonts w:ascii="Aptos" w:eastAsia="Aptos" w:hAnsi="Aptos" w:cs="Aptos"/>
                  <w:b/>
                  <w:color w:val="00B050"/>
                  <w:sz w:val="28"/>
                  <w:szCs w:val="28"/>
                </w:rPr>
                <w:t xml:space="preserve"> to Number 8, and help to grow</w:t>
              </w:r>
              <w:r>
                <w:rPr>
                  <w:rFonts w:ascii="Aptos" w:eastAsia="Aptos" w:hAnsi="Aptos" w:cs="Aptos"/>
                  <w:b/>
                  <w:color w:val="00B050"/>
                  <w:sz w:val="28"/>
                  <w:szCs w:val="28"/>
                </w:rPr>
                <w:t xml:space="preserve"> </w:t>
              </w:r>
              <w:r w:rsidRPr="00CC0C63">
                <w:rPr>
                  <w:rFonts w:ascii="Aptos" w:eastAsia="Aptos" w:hAnsi="Aptos" w:cs="Aptos"/>
                  <w:b/>
                  <w:color w:val="00B050"/>
                  <w:sz w:val="28"/>
                  <w:szCs w:val="28"/>
                </w:rPr>
                <w:t>and develop.</w:t>
              </w:r>
            </w:ins>
          </w:p>
          <w:p w14:paraId="44E51227" w14:textId="542CECCF" w:rsidR="00CC0C63" w:rsidRPr="00CC0C63" w:rsidRDefault="00CC0C63" w:rsidP="00CC0C63">
            <w:pPr>
              <w:numPr>
                <w:ilvl w:val="0"/>
                <w:numId w:val="28"/>
              </w:numPr>
              <w:pBdr>
                <w:top w:val="nil"/>
                <w:left w:val="nil"/>
                <w:bottom w:val="nil"/>
                <w:right w:val="nil"/>
                <w:between w:val="nil"/>
              </w:pBdr>
              <w:spacing w:after="0" w:line="240" w:lineRule="auto"/>
              <w:jc w:val="both"/>
              <w:rPr>
                <w:ins w:id="3771" w:author="Sandhya T" w:date="2024-06-22T09:12:00Z" w16du:dateUtc="2024-06-22T03:42:00Z"/>
                <w:rFonts w:ascii="Aptos" w:eastAsia="Aptos" w:hAnsi="Aptos" w:cs="Aptos"/>
                <w:b/>
                <w:color w:val="00B050"/>
                <w:sz w:val="28"/>
                <w:szCs w:val="28"/>
              </w:rPr>
            </w:pPr>
            <w:ins w:id="3772" w:author="Sandhya T" w:date="2024-06-22T09:12:00Z" w16du:dateUtc="2024-06-22T03:42:00Z">
              <w:r w:rsidRPr="00CC0C63">
                <w:rPr>
                  <w:rFonts w:ascii="Aptos" w:eastAsia="Aptos" w:hAnsi="Aptos" w:cs="Aptos"/>
                  <w:b/>
                  <w:color w:val="00B050"/>
                  <w:sz w:val="28"/>
                  <w:szCs w:val="28"/>
                </w:rPr>
                <w:t xml:space="preserve">Number 8 are lucky </w:t>
              </w:r>
            </w:ins>
            <w:ins w:id="3773" w:author="Sandhya T" w:date="2024-06-22T09:35:00Z" w16du:dateUtc="2024-06-22T04:05:00Z">
              <w:r w:rsidR="00620102">
                <w:rPr>
                  <w:rFonts w:ascii="Aptos" w:eastAsia="Aptos" w:hAnsi="Aptos" w:cs="Aptos"/>
                  <w:b/>
                  <w:color w:val="00B050"/>
                  <w:sz w:val="28"/>
                  <w:szCs w:val="28"/>
                </w:rPr>
                <w:t>for</w:t>
              </w:r>
            </w:ins>
            <w:ins w:id="3774" w:author="Sandhya T" w:date="2024-06-22T09:12:00Z" w16du:dateUtc="2024-06-22T03:42:00Z">
              <w:r w:rsidRPr="00CC0C63">
                <w:rPr>
                  <w:rFonts w:ascii="Aptos" w:eastAsia="Aptos" w:hAnsi="Aptos" w:cs="Aptos"/>
                  <w:b/>
                  <w:color w:val="00B050"/>
                  <w:sz w:val="28"/>
                  <w:szCs w:val="28"/>
                </w:rPr>
                <w:t xml:space="preserve"> Number 9, but Number 9 are not</w:t>
              </w:r>
              <w:r>
                <w:rPr>
                  <w:rFonts w:ascii="Aptos" w:eastAsia="Aptos" w:hAnsi="Aptos" w:cs="Aptos"/>
                  <w:b/>
                  <w:color w:val="00B050"/>
                  <w:sz w:val="28"/>
                  <w:szCs w:val="28"/>
                </w:rPr>
                <w:t xml:space="preserve"> </w:t>
              </w:r>
              <w:r w:rsidRPr="00CC0C63">
                <w:rPr>
                  <w:rFonts w:ascii="Aptos" w:eastAsia="Aptos" w:hAnsi="Aptos" w:cs="Aptos"/>
                  <w:b/>
                  <w:color w:val="00B050"/>
                  <w:sz w:val="28"/>
                  <w:szCs w:val="28"/>
                </w:rPr>
                <w:t xml:space="preserve">lucky </w:t>
              </w:r>
            </w:ins>
            <w:ins w:id="3775" w:author="Sandhya T" w:date="2024-06-22T09:35:00Z" w16du:dateUtc="2024-06-22T04:05:00Z">
              <w:r w:rsidR="00620102">
                <w:rPr>
                  <w:rFonts w:ascii="Aptos" w:eastAsia="Aptos" w:hAnsi="Aptos" w:cs="Aptos"/>
                  <w:b/>
                  <w:color w:val="00B050"/>
                  <w:sz w:val="28"/>
                  <w:szCs w:val="28"/>
                </w:rPr>
                <w:t>for</w:t>
              </w:r>
            </w:ins>
            <w:ins w:id="3776" w:author="Sandhya T" w:date="2024-06-22T09:12:00Z" w16du:dateUtc="2024-06-22T03:42:00Z">
              <w:r w:rsidRPr="00CC0C63">
                <w:rPr>
                  <w:rFonts w:ascii="Aptos" w:eastAsia="Aptos" w:hAnsi="Aptos" w:cs="Aptos"/>
                  <w:b/>
                  <w:color w:val="00B050"/>
                  <w:sz w:val="28"/>
                  <w:szCs w:val="28"/>
                </w:rPr>
                <w:t xml:space="preserve"> Number 8.</w:t>
              </w:r>
            </w:ins>
          </w:p>
          <w:p w14:paraId="22F64321" w14:textId="2D63C3AD" w:rsidR="00CC0C63" w:rsidRPr="00CC0C63" w:rsidRDefault="00CC0C63" w:rsidP="00CC0C63">
            <w:pPr>
              <w:numPr>
                <w:ilvl w:val="0"/>
                <w:numId w:val="28"/>
              </w:numPr>
              <w:pBdr>
                <w:top w:val="nil"/>
                <w:left w:val="nil"/>
                <w:bottom w:val="nil"/>
                <w:right w:val="nil"/>
                <w:between w:val="nil"/>
              </w:pBdr>
              <w:spacing w:after="0" w:line="240" w:lineRule="auto"/>
              <w:jc w:val="both"/>
              <w:rPr>
                <w:ins w:id="3777" w:author="Sandhya T" w:date="2024-06-22T09:12:00Z" w16du:dateUtc="2024-06-22T03:42:00Z"/>
                <w:rFonts w:ascii="Aptos" w:eastAsia="Aptos" w:hAnsi="Aptos" w:cs="Aptos"/>
                <w:b/>
                <w:color w:val="00B050"/>
                <w:sz w:val="28"/>
                <w:szCs w:val="28"/>
              </w:rPr>
            </w:pPr>
            <w:ins w:id="3778" w:author="Sandhya T" w:date="2024-06-22T09:12:00Z" w16du:dateUtc="2024-06-22T03:42:00Z">
              <w:r w:rsidRPr="00CC0C63">
                <w:rPr>
                  <w:rFonts w:ascii="Aptos" w:eastAsia="Aptos" w:hAnsi="Aptos" w:cs="Aptos"/>
                  <w:b/>
                  <w:color w:val="00B050"/>
                  <w:sz w:val="28"/>
                  <w:szCs w:val="28"/>
                </w:rPr>
                <w:t>Number 8 can select Number 9 as business and life partners</w:t>
              </w:r>
            </w:ins>
            <w:ins w:id="3779" w:author="Sandhya T" w:date="2024-06-22T09:36:00Z" w16du:dateUtc="2024-06-22T04:06:00Z">
              <w:r w:rsidR="006F4480">
                <w:rPr>
                  <w:rFonts w:ascii="Aptos" w:eastAsia="Aptos" w:hAnsi="Aptos" w:cs="Aptos"/>
                  <w:b/>
                  <w:color w:val="00B050"/>
                  <w:sz w:val="28"/>
                  <w:szCs w:val="28"/>
                </w:rPr>
                <w:t>.</w:t>
              </w:r>
            </w:ins>
          </w:p>
          <w:p w14:paraId="5C79FE1C" w14:textId="1ECE9550" w:rsidR="00CC0C63" w:rsidRPr="00CC0C63" w:rsidRDefault="00CC0C63" w:rsidP="00CC0C63">
            <w:pPr>
              <w:numPr>
                <w:ilvl w:val="0"/>
                <w:numId w:val="28"/>
              </w:numPr>
              <w:pBdr>
                <w:top w:val="nil"/>
                <w:left w:val="nil"/>
                <w:bottom w:val="nil"/>
                <w:right w:val="nil"/>
                <w:between w:val="nil"/>
              </w:pBdr>
              <w:spacing w:after="0" w:line="240" w:lineRule="auto"/>
              <w:jc w:val="both"/>
              <w:rPr>
                <w:ins w:id="3780" w:author="Sandhya T" w:date="2024-06-22T09:12:00Z" w16du:dateUtc="2024-06-22T03:42:00Z"/>
                <w:rFonts w:ascii="Aptos" w:eastAsia="Aptos" w:hAnsi="Aptos" w:cs="Aptos"/>
                <w:b/>
                <w:color w:val="00B050"/>
                <w:sz w:val="28"/>
                <w:szCs w:val="28"/>
              </w:rPr>
            </w:pPr>
            <w:ins w:id="3781" w:author="Sandhya T" w:date="2024-06-22T09:12:00Z" w16du:dateUtc="2024-06-22T03:42:00Z">
              <w:r w:rsidRPr="00CC0C63">
                <w:rPr>
                  <w:rFonts w:ascii="Aptos" w:eastAsia="Aptos" w:hAnsi="Aptos" w:cs="Aptos"/>
                  <w:b/>
                  <w:color w:val="00B050"/>
                  <w:sz w:val="28"/>
                  <w:szCs w:val="28"/>
                </w:rPr>
                <w:t xml:space="preserve">Number 8 men can Marry Number 9 </w:t>
              </w:r>
            </w:ins>
            <w:ins w:id="3782" w:author="Sandhya T" w:date="2024-06-22T09:13:00Z" w16du:dateUtc="2024-06-22T03:43:00Z">
              <w:r w:rsidRPr="00CC0C63">
                <w:rPr>
                  <w:rFonts w:ascii="Aptos" w:eastAsia="Aptos" w:hAnsi="Aptos" w:cs="Aptos"/>
                  <w:b/>
                  <w:color w:val="00B050"/>
                  <w:sz w:val="28"/>
                  <w:szCs w:val="28"/>
                </w:rPr>
                <w:t>women, can</w:t>
              </w:r>
            </w:ins>
            <w:ins w:id="3783" w:author="Sandhya T" w:date="2024-06-22T09:12:00Z" w16du:dateUtc="2024-06-22T03:42:00Z">
              <w:r w:rsidRPr="00CC0C63">
                <w:rPr>
                  <w:rFonts w:ascii="Aptos" w:eastAsia="Aptos" w:hAnsi="Aptos" w:cs="Aptos"/>
                  <w:b/>
                  <w:color w:val="00B050"/>
                  <w:sz w:val="28"/>
                  <w:szCs w:val="28"/>
                </w:rPr>
                <w:t xml:space="preserve"> make good relationship.</w:t>
              </w:r>
            </w:ins>
          </w:p>
          <w:p w14:paraId="651AC3C7" w14:textId="4F9F43CE" w:rsidR="004615CB" w:rsidRDefault="00CC0C63" w:rsidP="00CC0C63">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ins w:id="3784" w:author="Sandhya T" w:date="2024-06-22T09:12:00Z" w16du:dateUtc="2024-06-22T03:42:00Z">
              <w:r w:rsidRPr="00CC0C63">
                <w:rPr>
                  <w:rFonts w:ascii="Aptos" w:eastAsia="Aptos" w:hAnsi="Aptos" w:cs="Aptos"/>
                  <w:b/>
                  <w:color w:val="00B050"/>
                  <w:sz w:val="28"/>
                  <w:szCs w:val="28"/>
                </w:rPr>
                <w:t>Number 8 women will face financial issue</w:t>
              </w:r>
            </w:ins>
            <w:ins w:id="3785" w:author="Sandhya T" w:date="2024-06-22T09:13:00Z" w16du:dateUtc="2024-06-22T03:43:00Z">
              <w:r>
                <w:rPr>
                  <w:rFonts w:ascii="Aptos" w:eastAsia="Aptos" w:hAnsi="Aptos" w:cs="Aptos"/>
                  <w:b/>
                  <w:color w:val="00B050"/>
                  <w:sz w:val="28"/>
                  <w:szCs w:val="28"/>
                </w:rPr>
                <w:t>s</w:t>
              </w:r>
            </w:ins>
            <w:ins w:id="3786" w:author="Sandhya T" w:date="2024-06-22T09:12:00Z" w16du:dateUtc="2024-06-22T03:42:00Z">
              <w:r w:rsidRPr="00CC0C63">
                <w:rPr>
                  <w:rFonts w:ascii="Aptos" w:eastAsia="Aptos" w:hAnsi="Aptos" w:cs="Aptos"/>
                  <w:b/>
                  <w:color w:val="00B050"/>
                  <w:sz w:val="28"/>
                  <w:szCs w:val="28"/>
                </w:rPr>
                <w:t xml:space="preserve"> with Number 9 men.</w:t>
              </w:r>
            </w:ins>
          </w:p>
        </w:tc>
      </w:tr>
    </w:tbl>
    <w:p w14:paraId="74AF0BFF" w14:textId="77777777" w:rsidR="004615CB" w:rsidRDefault="004615CB" w:rsidP="004615CB">
      <w:pPr>
        <w:ind w:firstLine="720"/>
        <w:rPr>
          <w:rFonts w:ascii="Arial" w:eastAsia="Arial" w:hAnsi="Arial" w:cs="Arial"/>
        </w:rPr>
      </w:pPr>
    </w:p>
    <w:p w14:paraId="76D72E4D" w14:textId="77777777" w:rsidR="00CA59D9" w:rsidRDefault="00CA59D9" w:rsidP="004615CB">
      <w:pPr>
        <w:ind w:firstLine="720"/>
        <w:rPr>
          <w:rFonts w:ascii="Arial" w:eastAsia="Arial" w:hAnsi="Arial" w:cs="Arial"/>
        </w:rPr>
      </w:pPr>
    </w:p>
    <w:p w14:paraId="15D00B2F" w14:textId="00D183D4" w:rsidR="00CA59D9" w:rsidRPr="00A45E04" w:rsidRDefault="00A45E04" w:rsidP="00A45E04">
      <w:pPr>
        <w:ind w:firstLine="720"/>
        <w:jc w:val="center"/>
        <w:rPr>
          <w:rFonts w:ascii="Arial Rounded MT Bold" w:eastAsia="Arial" w:hAnsi="Arial Rounded MT Bold" w:cs="Arial"/>
          <w:color w:val="004F88"/>
          <w:sz w:val="28"/>
          <w:szCs w:val="28"/>
        </w:rPr>
      </w:pPr>
      <w:r w:rsidRPr="009D411F">
        <w:rPr>
          <w:rFonts w:ascii="Arial Rounded MT Bold" w:eastAsia="Arial" w:hAnsi="Arial Rounded MT Bold" w:cs="Arial"/>
          <w:color w:val="004F88"/>
          <w:sz w:val="28"/>
          <w:szCs w:val="28"/>
        </w:rPr>
        <w:t xml:space="preserve">NUMBER </w:t>
      </w:r>
      <w:r>
        <w:rPr>
          <w:rFonts w:ascii="Arial Rounded MT Bold" w:eastAsia="Arial" w:hAnsi="Arial Rounded MT Bold" w:cs="Arial"/>
          <w:color w:val="004F88"/>
          <w:sz w:val="28"/>
          <w:szCs w:val="28"/>
        </w:rPr>
        <w:t>9</w:t>
      </w:r>
      <w:r w:rsidRPr="009D411F">
        <w:rPr>
          <w:rFonts w:ascii="Arial Rounded MT Bold" w:eastAsia="Arial" w:hAnsi="Arial Rounded MT Bold" w:cs="Arial"/>
          <w:color w:val="004F88"/>
          <w:sz w:val="28"/>
          <w:szCs w:val="28"/>
        </w:rPr>
        <w:t xml:space="preserve"> SERIES</w:t>
      </w:r>
    </w:p>
    <w:tbl>
      <w:tblPr>
        <w:tblW w:w="9890" w:type="dxa"/>
        <w:tblLayout w:type="fixed"/>
        <w:tblLook w:val="0400" w:firstRow="0" w:lastRow="0" w:firstColumn="0" w:lastColumn="0" w:noHBand="0" w:noVBand="1"/>
      </w:tblPr>
      <w:tblGrid>
        <w:gridCol w:w="1324"/>
        <w:gridCol w:w="8566"/>
        <w:tblGridChange w:id="3787">
          <w:tblGrid>
            <w:gridCol w:w="10"/>
            <w:gridCol w:w="1314"/>
            <w:gridCol w:w="10"/>
            <w:gridCol w:w="8556"/>
            <w:gridCol w:w="10"/>
          </w:tblGrid>
        </w:tblGridChange>
      </w:tblGrid>
      <w:tr w:rsidR="004615CB" w14:paraId="2742D8B1" w14:textId="77777777" w:rsidTr="00BC5984">
        <w:trPr>
          <w:trHeight w:val="1488"/>
        </w:trPr>
        <w:tc>
          <w:tcPr>
            <w:tcW w:w="1324" w:type="dxa"/>
            <w:tcBorders>
              <w:top w:val="single" w:sz="8" w:space="0" w:color="000000"/>
              <w:left w:val="single" w:sz="8" w:space="0" w:color="000000"/>
              <w:bottom w:val="single" w:sz="8" w:space="0" w:color="000000"/>
              <w:right w:val="single" w:sz="8" w:space="0" w:color="000000"/>
            </w:tcBorders>
            <w:shd w:val="clear" w:color="auto" w:fill="FF99FF"/>
            <w:vAlign w:val="center"/>
          </w:tcPr>
          <w:p w14:paraId="7A6C33BD" w14:textId="77777777" w:rsidR="004615CB" w:rsidRDefault="004615CB"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 xml:space="preserve">NUMBER </w:t>
            </w:r>
          </w:p>
        </w:tc>
        <w:tc>
          <w:tcPr>
            <w:tcW w:w="8566" w:type="dxa"/>
            <w:tcBorders>
              <w:top w:val="single" w:sz="8" w:space="0" w:color="000000"/>
              <w:left w:val="nil"/>
              <w:bottom w:val="single" w:sz="8" w:space="0" w:color="000000"/>
              <w:right w:val="single" w:sz="8" w:space="0" w:color="000000"/>
            </w:tcBorders>
            <w:shd w:val="clear" w:color="auto" w:fill="FF99FF"/>
            <w:vAlign w:val="center"/>
          </w:tcPr>
          <w:p w14:paraId="2409CE7A" w14:textId="77777777" w:rsidR="004615CB" w:rsidRDefault="004615CB" w:rsidP="00BC5984">
            <w:pPr>
              <w:spacing w:after="0" w:line="240" w:lineRule="auto"/>
              <w:jc w:val="center"/>
              <w:rPr>
                <w:rFonts w:ascii="Amasis MT Pro Black" w:eastAsia="Amasis MT Pro Black" w:hAnsi="Amasis MT Pro Black" w:cs="Amasis MT Pro Black"/>
                <w:b/>
                <w:color w:val="00204F"/>
                <w:sz w:val="24"/>
                <w:szCs w:val="24"/>
              </w:rPr>
            </w:pPr>
            <w:r>
              <w:rPr>
                <w:rFonts w:ascii="Amasis MT Pro Black" w:eastAsia="Amasis MT Pro Black" w:hAnsi="Amasis MT Pro Black" w:cs="Amasis MT Pro Black"/>
                <w:b/>
                <w:color w:val="00204F"/>
                <w:sz w:val="24"/>
                <w:szCs w:val="24"/>
              </w:rPr>
              <w:t>DESCRIPTION</w:t>
            </w:r>
          </w:p>
        </w:tc>
      </w:tr>
      <w:tr w:rsidR="004615CB" w14:paraId="16433340" w14:textId="77777777" w:rsidTr="00AF386B">
        <w:tblPrEx>
          <w:tblW w:w="9890" w:type="dxa"/>
          <w:tblLayout w:type="fixed"/>
          <w:tblLook w:val="0400" w:firstRow="0" w:lastRow="0" w:firstColumn="0" w:lastColumn="0" w:noHBand="0" w:noVBand="1"/>
          <w:tblPrExChange w:id="3788" w:author="Sandhya T" w:date="2024-06-22T10:11:00Z" w16du:dateUtc="2024-06-22T04:41:00Z">
            <w:tblPrEx>
              <w:tblW w:w="9890" w:type="dxa"/>
              <w:tblLayout w:type="fixed"/>
              <w:tblLook w:val="0400" w:firstRow="0" w:lastRow="0" w:firstColumn="0" w:lastColumn="0" w:noHBand="0" w:noVBand="1"/>
            </w:tblPrEx>
          </w:tblPrExChange>
        </w:tblPrEx>
        <w:trPr>
          <w:trHeight w:val="700"/>
          <w:trPrChange w:id="3789" w:author="Sandhya T" w:date="2024-06-22T10:11:00Z" w16du:dateUtc="2024-06-22T04:41:00Z">
            <w:trPr>
              <w:gridAfter w:val="0"/>
              <w:trHeight w:val="1812"/>
            </w:trPr>
          </w:trPrChange>
        </w:trPr>
        <w:tc>
          <w:tcPr>
            <w:tcW w:w="1324" w:type="dxa"/>
            <w:tcBorders>
              <w:top w:val="nil"/>
              <w:left w:val="single" w:sz="8" w:space="0" w:color="000000"/>
              <w:bottom w:val="single" w:sz="8" w:space="0" w:color="000000"/>
              <w:right w:val="single" w:sz="8" w:space="0" w:color="000000"/>
            </w:tcBorders>
            <w:shd w:val="clear" w:color="auto" w:fill="D9E1F2"/>
            <w:vAlign w:val="center"/>
            <w:tcPrChange w:id="3790" w:author="Sandhya T" w:date="2024-06-22T10:11:00Z" w16du:dateUtc="2024-06-22T04:41:00Z">
              <w:tcPr>
                <w:tcW w:w="1324" w:type="dxa"/>
                <w:gridSpan w:val="2"/>
                <w:tcBorders>
                  <w:top w:val="nil"/>
                  <w:left w:val="single" w:sz="8" w:space="0" w:color="000000"/>
                  <w:bottom w:val="single" w:sz="8" w:space="0" w:color="000000"/>
                  <w:right w:val="single" w:sz="8" w:space="0" w:color="000000"/>
                </w:tcBorders>
                <w:shd w:val="clear" w:color="auto" w:fill="D9E1F2"/>
                <w:vAlign w:val="center"/>
              </w:tcPr>
            </w:tcPrChange>
          </w:tcPr>
          <w:p w14:paraId="4A7FC4E2"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9 / 1</w:t>
            </w:r>
          </w:p>
        </w:tc>
        <w:tc>
          <w:tcPr>
            <w:tcW w:w="8566" w:type="dxa"/>
            <w:tcBorders>
              <w:top w:val="nil"/>
              <w:left w:val="nil"/>
              <w:bottom w:val="single" w:sz="8" w:space="0" w:color="000000"/>
              <w:right w:val="single" w:sz="8" w:space="0" w:color="000000"/>
            </w:tcBorders>
            <w:shd w:val="clear" w:color="auto" w:fill="D9E1F2"/>
            <w:vAlign w:val="center"/>
            <w:tcPrChange w:id="3791" w:author="Sandhya T" w:date="2024-06-22T10:11:00Z" w16du:dateUtc="2024-06-22T04:41:00Z">
              <w:tcPr>
                <w:tcW w:w="8566" w:type="dxa"/>
                <w:gridSpan w:val="2"/>
                <w:tcBorders>
                  <w:top w:val="nil"/>
                  <w:left w:val="nil"/>
                  <w:bottom w:val="single" w:sz="8" w:space="0" w:color="000000"/>
                  <w:right w:val="single" w:sz="8" w:space="0" w:color="000000"/>
                </w:tcBorders>
                <w:shd w:val="clear" w:color="auto" w:fill="D9E1F2"/>
                <w:vAlign w:val="center"/>
              </w:tcPr>
            </w:tcPrChange>
          </w:tcPr>
          <w:p w14:paraId="22B0EFFD"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1 is ruled by Sun.</w:t>
            </w:r>
          </w:p>
          <w:p w14:paraId="3E91CE92" w14:textId="4074F65F" w:rsidR="00CC0C63" w:rsidRPr="00CC0C63" w:rsidRDefault="00CC0C63" w:rsidP="00CC0C63">
            <w:pPr>
              <w:numPr>
                <w:ilvl w:val="0"/>
                <w:numId w:val="28"/>
              </w:numPr>
              <w:pBdr>
                <w:top w:val="nil"/>
                <w:left w:val="nil"/>
                <w:bottom w:val="nil"/>
                <w:right w:val="nil"/>
                <w:between w:val="nil"/>
              </w:pBdr>
              <w:spacing w:after="0" w:line="240" w:lineRule="auto"/>
              <w:jc w:val="both"/>
              <w:rPr>
                <w:ins w:id="3792" w:author="Sandhya T" w:date="2024-06-22T09:14:00Z" w16du:dateUtc="2024-06-22T03:44:00Z"/>
                <w:rFonts w:ascii="Aptos" w:eastAsia="Aptos" w:hAnsi="Aptos" w:cs="Aptos"/>
                <w:b/>
                <w:color w:val="00B050"/>
                <w:sz w:val="28"/>
                <w:szCs w:val="28"/>
              </w:rPr>
            </w:pPr>
            <w:ins w:id="3793" w:author="Sandhya T" w:date="2024-06-22T09:14:00Z" w16du:dateUtc="2024-06-22T03:44:00Z">
              <w:r w:rsidRPr="00CC0C63">
                <w:rPr>
                  <w:rFonts w:ascii="Aptos" w:eastAsia="Aptos" w:hAnsi="Aptos" w:cs="Aptos"/>
                  <w:b/>
                  <w:color w:val="00B050"/>
                  <w:sz w:val="28"/>
                  <w:szCs w:val="28"/>
                </w:rPr>
                <w:t>Number 1 is helpful to Number 9.</w:t>
              </w:r>
            </w:ins>
          </w:p>
          <w:p w14:paraId="7AAE7F7E" w14:textId="483B0437" w:rsidR="00CC0C63" w:rsidRPr="00CC0C63" w:rsidRDefault="00CC0C63" w:rsidP="00CC0C63">
            <w:pPr>
              <w:numPr>
                <w:ilvl w:val="0"/>
                <w:numId w:val="28"/>
              </w:numPr>
              <w:pBdr>
                <w:top w:val="nil"/>
                <w:left w:val="nil"/>
                <w:bottom w:val="nil"/>
                <w:right w:val="nil"/>
                <w:between w:val="nil"/>
              </w:pBdr>
              <w:spacing w:after="0" w:line="240" w:lineRule="auto"/>
              <w:jc w:val="both"/>
              <w:rPr>
                <w:ins w:id="3794" w:author="Sandhya T" w:date="2024-06-22T09:14:00Z" w16du:dateUtc="2024-06-22T03:44:00Z"/>
                <w:rFonts w:ascii="Aptos" w:eastAsia="Aptos" w:hAnsi="Aptos" w:cs="Aptos"/>
                <w:b/>
                <w:color w:val="00B050"/>
                <w:sz w:val="28"/>
                <w:szCs w:val="28"/>
              </w:rPr>
            </w:pPr>
            <w:ins w:id="3795" w:author="Sandhya T" w:date="2024-06-22T09:14:00Z" w16du:dateUtc="2024-06-22T03:44:00Z">
              <w:r w:rsidRPr="00CC0C63">
                <w:rPr>
                  <w:rFonts w:ascii="Aptos" w:eastAsia="Aptos" w:hAnsi="Aptos" w:cs="Aptos"/>
                  <w:b/>
                  <w:color w:val="00B050"/>
                  <w:sz w:val="28"/>
                  <w:szCs w:val="28"/>
                </w:rPr>
                <w:lastRenderedPageBreak/>
                <w:t>Number 9 is restless and doubtful</w:t>
              </w:r>
            </w:ins>
            <w:ins w:id="3796" w:author="Sandhya T" w:date="2024-06-22T09:15:00Z" w16du:dateUtc="2024-06-22T03:45:00Z">
              <w:r w:rsidR="004724CE">
                <w:rPr>
                  <w:rFonts w:ascii="Aptos" w:eastAsia="Aptos" w:hAnsi="Aptos" w:cs="Aptos"/>
                  <w:b/>
                  <w:color w:val="00B050"/>
                  <w:sz w:val="28"/>
                  <w:szCs w:val="28"/>
                </w:rPr>
                <w:t xml:space="preserve"> while</w:t>
              </w:r>
            </w:ins>
            <w:ins w:id="3797" w:author="Sandhya T" w:date="2024-06-22T09:14:00Z" w16du:dateUtc="2024-06-22T03:44:00Z">
              <w:r w:rsidRPr="00CC0C63">
                <w:rPr>
                  <w:rFonts w:ascii="Aptos" w:eastAsia="Aptos" w:hAnsi="Aptos" w:cs="Aptos"/>
                  <w:b/>
                  <w:color w:val="00B050"/>
                  <w:sz w:val="28"/>
                  <w:szCs w:val="28"/>
                </w:rPr>
                <w:t xml:space="preserve"> Number 1 is assertive and makes correct decision.</w:t>
              </w:r>
            </w:ins>
          </w:p>
          <w:p w14:paraId="135DF76B" w14:textId="391220B5" w:rsidR="00CC0C63" w:rsidRPr="00CC0C63" w:rsidRDefault="00CC0C63" w:rsidP="00CC0C63">
            <w:pPr>
              <w:numPr>
                <w:ilvl w:val="0"/>
                <w:numId w:val="28"/>
              </w:numPr>
              <w:pBdr>
                <w:top w:val="nil"/>
                <w:left w:val="nil"/>
                <w:bottom w:val="nil"/>
                <w:right w:val="nil"/>
                <w:between w:val="nil"/>
              </w:pBdr>
              <w:spacing w:after="0" w:line="240" w:lineRule="auto"/>
              <w:jc w:val="both"/>
              <w:rPr>
                <w:ins w:id="3798" w:author="Sandhya T" w:date="2024-06-22T09:14:00Z" w16du:dateUtc="2024-06-22T03:44:00Z"/>
                <w:rFonts w:ascii="Aptos" w:eastAsia="Aptos" w:hAnsi="Aptos" w:cs="Aptos"/>
                <w:b/>
                <w:color w:val="00B050"/>
                <w:sz w:val="28"/>
                <w:szCs w:val="28"/>
              </w:rPr>
            </w:pPr>
            <w:ins w:id="3799" w:author="Sandhya T" w:date="2024-06-22T09:14:00Z" w16du:dateUtc="2024-06-22T03:44:00Z">
              <w:r w:rsidRPr="00CC0C63">
                <w:rPr>
                  <w:rFonts w:ascii="Aptos" w:eastAsia="Aptos" w:hAnsi="Aptos" w:cs="Aptos"/>
                  <w:b/>
                  <w:color w:val="00B050"/>
                  <w:sz w:val="28"/>
                  <w:szCs w:val="28"/>
                </w:rPr>
                <w:t>Both are Powerful number</w:t>
              </w:r>
            </w:ins>
            <w:ins w:id="3800" w:author="Sandhya T" w:date="2024-06-22T09:36:00Z" w16du:dateUtc="2024-06-22T04:06:00Z">
              <w:r w:rsidR="006F4480">
                <w:rPr>
                  <w:rFonts w:ascii="Aptos" w:eastAsia="Aptos" w:hAnsi="Aptos" w:cs="Aptos"/>
                  <w:b/>
                  <w:color w:val="00B050"/>
                  <w:sz w:val="28"/>
                  <w:szCs w:val="28"/>
                </w:rPr>
                <w:t>s</w:t>
              </w:r>
            </w:ins>
            <w:ins w:id="3801" w:author="Sandhya T" w:date="2024-06-22T09:14:00Z" w16du:dateUtc="2024-06-22T03:44:00Z">
              <w:r w:rsidRPr="00CC0C63">
                <w:rPr>
                  <w:rFonts w:ascii="Aptos" w:eastAsia="Aptos" w:hAnsi="Aptos" w:cs="Aptos"/>
                  <w:b/>
                  <w:color w:val="00B050"/>
                  <w:sz w:val="28"/>
                  <w:szCs w:val="28"/>
                </w:rPr>
                <w:t>, hardworking and energetic.</w:t>
              </w:r>
            </w:ins>
          </w:p>
          <w:p w14:paraId="16E9740E" w14:textId="24CE1903" w:rsidR="00CC0C63" w:rsidRPr="00CC0C63" w:rsidRDefault="00CC0C63" w:rsidP="00CC0C63">
            <w:pPr>
              <w:numPr>
                <w:ilvl w:val="0"/>
                <w:numId w:val="28"/>
              </w:numPr>
              <w:pBdr>
                <w:top w:val="nil"/>
                <w:left w:val="nil"/>
                <w:bottom w:val="nil"/>
                <w:right w:val="nil"/>
                <w:between w:val="nil"/>
              </w:pBdr>
              <w:spacing w:after="0" w:line="240" w:lineRule="auto"/>
              <w:jc w:val="both"/>
              <w:rPr>
                <w:ins w:id="3802" w:author="Sandhya T" w:date="2024-06-22T09:14:00Z" w16du:dateUtc="2024-06-22T03:44:00Z"/>
                <w:rFonts w:ascii="Aptos" w:eastAsia="Aptos" w:hAnsi="Aptos" w:cs="Aptos"/>
                <w:b/>
                <w:color w:val="00B050"/>
                <w:sz w:val="28"/>
                <w:szCs w:val="28"/>
              </w:rPr>
            </w:pPr>
            <w:ins w:id="3803" w:author="Sandhya T" w:date="2024-06-22T09:14:00Z" w16du:dateUtc="2024-06-22T03:44:00Z">
              <w:r w:rsidRPr="00CC0C63">
                <w:rPr>
                  <w:rFonts w:ascii="Aptos" w:eastAsia="Aptos" w:hAnsi="Aptos" w:cs="Aptos"/>
                  <w:b/>
                  <w:color w:val="00B050"/>
                  <w:sz w:val="28"/>
                  <w:szCs w:val="28"/>
                </w:rPr>
                <w:t>Number 9 have more enemies but Number 1 are friendly to everyone.</w:t>
              </w:r>
            </w:ins>
          </w:p>
          <w:p w14:paraId="1515E8B2" w14:textId="1573324D" w:rsidR="00CC0C63" w:rsidRPr="00CC0C63" w:rsidRDefault="00CC0C63" w:rsidP="00CC0C63">
            <w:pPr>
              <w:numPr>
                <w:ilvl w:val="0"/>
                <w:numId w:val="28"/>
              </w:numPr>
              <w:pBdr>
                <w:top w:val="nil"/>
                <w:left w:val="nil"/>
                <w:bottom w:val="nil"/>
                <w:right w:val="nil"/>
                <w:between w:val="nil"/>
              </w:pBdr>
              <w:spacing w:after="0" w:line="240" w:lineRule="auto"/>
              <w:jc w:val="both"/>
              <w:rPr>
                <w:ins w:id="3804" w:author="Sandhya T" w:date="2024-06-22T09:14:00Z" w16du:dateUtc="2024-06-22T03:44:00Z"/>
                <w:rFonts w:ascii="Aptos" w:eastAsia="Aptos" w:hAnsi="Aptos" w:cs="Aptos"/>
                <w:b/>
                <w:color w:val="00B050"/>
                <w:sz w:val="28"/>
                <w:szCs w:val="28"/>
              </w:rPr>
            </w:pPr>
            <w:ins w:id="3805" w:author="Sandhya T" w:date="2024-06-22T09:14:00Z" w16du:dateUtc="2024-06-22T03:44:00Z">
              <w:r w:rsidRPr="00CC0C63">
                <w:rPr>
                  <w:rFonts w:ascii="Aptos" w:eastAsia="Aptos" w:hAnsi="Aptos" w:cs="Aptos"/>
                  <w:b/>
                  <w:color w:val="00B050"/>
                  <w:sz w:val="28"/>
                  <w:szCs w:val="28"/>
                </w:rPr>
                <w:t xml:space="preserve">Number 1 men can marry Number 9 women </w:t>
              </w:r>
            </w:ins>
          </w:p>
          <w:p w14:paraId="048CC391" w14:textId="55ACB6A2" w:rsidR="00CC0C63" w:rsidRPr="00CC0C63" w:rsidRDefault="00CC0C63" w:rsidP="00CC0C63">
            <w:pPr>
              <w:numPr>
                <w:ilvl w:val="0"/>
                <w:numId w:val="28"/>
              </w:numPr>
              <w:pBdr>
                <w:top w:val="nil"/>
                <w:left w:val="nil"/>
                <w:bottom w:val="nil"/>
                <w:right w:val="nil"/>
                <w:between w:val="nil"/>
              </w:pBdr>
              <w:spacing w:after="0" w:line="240" w:lineRule="auto"/>
              <w:jc w:val="both"/>
              <w:rPr>
                <w:ins w:id="3806" w:author="Sandhya T" w:date="2024-06-22T09:14:00Z" w16du:dateUtc="2024-06-22T03:44:00Z"/>
                <w:rFonts w:ascii="Aptos" w:eastAsia="Aptos" w:hAnsi="Aptos" w:cs="Aptos"/>
                <w:b/>
                <w:color w:val="00B050"/>
                <w:sz w:val="28"/>
                <w:szCs w:val="28"/>
              </w:rPr>
            </w:pPr>
            <w:ins w:id="3807" w:author="Sandhya T" w:date="2024-06-22T09:14:00Z" w16du:dateUtc="2024-06-22T03:44:00Z">
              <w:r w:rsidRPr="00CC0C63">
                <w:rPr>
                  <w:rFonts w:ascii="Aptos" w:eastAsia="Aptos" w:hAnsi="Aptos" w:cs="Aptos"/>
                  <w:b/>
                  <w:color w:val="00B050"/>
                  <w:sz w:val="28"/>
                  <w:szCs w:val="28"/>
                </w:rPr>
                <w:t xml:space="preserve">But number 9 women and Number 1 men </w:t>
              </w:r>
            </w:ins>
            <w:ins w:id="3808" w:author="Sandhya T" w:date="2024-06-22T09:37:00Z" w16du:dateUtc="2024-06-22T04:07:00Z">
              <w:r w:rsidR="006F4480">
                <w:rPr>
                  <w:rFonts w:ascii="Aptos" w:eastAsia="Aptos" w:hAnsi="Aptos" w:cs="Aptos"/>
                  <w:b/>
                  <w:color w:val="00B050"/>
                  <w:sz w:val="28"/>
                  <w:szCs w:val="28"/>
                </w:rPr>
                <w:t xml:space="preserve">do not </w:t>
              </w:r>
            </w:ins>
            <w:ins w:id="3809" w:author="Sandhya T" w:date="2024-06-22T09:38:00Z" w16du:dateUtc="2024-06-22T04:08:00Z">
              <w:r w:rsidR="006F4480">
                <w:rPr>
                  <w:rFonts w:ascii="Aptos" w:eastAsia="Aptos" w:hAnsi="Aptos" w:cs="Aptos"/>
                  <w:b/>
                  <w:color w:val="00B050"/>
                  <w:sz w:val="28"/>
                  <w:szCs w:val="28"/>
                </w:rPr>
                <w:t>make ideal relationship.</w:t>
              </w:r>
            </w:ins>
          </w:p>
          <w:p w14:paraId="31B20A55" w14:textId="25D11C85" w:rsidR="004615CB" w:rsidRDefault="00CC0C63" w:rsidP="00CC0C63">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ins w:id="3810" w:author="Sandhya T" w:date="2024-06-22T09:14:00Z" w16du:dateUtc="2024-06-22T03:44:00Z">
              <w:r w:rsidRPr="00CC0C63">
                <w:rPr>
                  <w:rFonts w:ascii="Aptos" w:eastAsia="Aptos" w:hAnsi="Aptos" w:cs="Aptos"/>
                  <w:b/>
                  <w:color w:val="00B050"/>
                  <w:sz w:val="28"/>
                  <w:szCs w:val="28"/>
                </w:rPr>
                <w:t>Number 9 make good teacher for Number 1</w:t>
              </w:r>
            </w:ins>
            <w:ins w:id="3811" w:author="Sandhya T" w:date="2024-06-22T09:38:00Z" w16du:dateUtc="2024-06-22T04:08:00Z">
              <w:r w:rsidR="006F4480">
                <w:rPr>
                  <w:rFonts w:ascii="Aptos" w:eastAsia="Aptos" w:hAnsi="Aptos" w:cs="Aptos"/>
                  <w:b/>
                  <w:color w:val="00B050"/>
                  <w:sz w:val="28"/>
                  <w:szCs w:val="28"/>
                </w:rPr>
                <w:t xml:space="preserve"> and</w:t>
              </w:r>
            </w:ins>
            <w:ins w:id="3812" w:author="Sandhya T" w:date="2024-06-22T09:14:00Z" w16du:dateUtc="2024-06-22T03:44:00Z">
              <w:r w:rsidRPr="00CC0C63">
                <w:rPr>
                  <w:rFonts w:ascii="Aptos" w:eastAsia="Aptos" w:hAnsi="Aptos" w:cs="Aptos"/>
                  <w:b/>
                  <w:color w:val="00B050"/>
                  <w:sz w:val="28"/>
                  <w:szCs w:val="28"/>
                </w:rPr>
                <w:t xml:space="preserve"> helps to grow and develop.</w:t>
              </w:r>
            </w:ins>
            <w:ins w:id="3813" w:author="Sandhya T" w:date="2024-06-22T10:11:00Z" w16du:dateUtc="2024-06-22T04:41:00Z">
              <w:r w:rsidR="00B533F0">
                <w:rPr>
                  <w:rFonts w:ascii="Aptos" w:eastAsia="Aptos" w:hAnsi="Aptos" w:cs="Aptos"/>
                  <w:b/>
                  <w:color w:val="00B050"/>
                  <w:sz w:val="28"/>
                  <w:szCs w:val="28"/>
                </w:rPr>
                <w:t xml:space="preserve"> </w:t>
              </w:r>
            </w:ins>
          </w:p>
        </w:tc>
      </w:tr>
      <w:tr w:rsidR="004615CB" w:rsidRPr="00854B53" w14:paraId="587C4D1D"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2B11E5F5" w14:textId="77777777" w:rsidR="004615CB" w:rsidRDefault="004615CB" w:rsidP="00BC5984">
            <w:pPr>
              <w:spacing w:after="0" w:line="240" w:lineRule="auto"/>
              <w:rPr>
                <w:rFonts w:ascii="Aptos" w:eastAsia="Aptos" w:hAnsi="Aptos" w:cs="Aptos"/>
                <w:b/>
                <w:color w:val="CC3399"/>
                <w:sz w:val="28"/>
                <w:szCs w:val="28"/>
              </w:rPr>
            </w:pPr>
            <w:r>
              <w:rPr>
                <w:rFonts w:ascii="Aptos" w:eastAsia="Aptos" w:hAnsi="Aptos" w:cs="Aptos"/>
                <w:b/>
                <w:color w:val="CC3399"/>
                <w:sz w:val="28"/>
                <w:szCs w:val="28"/>
              </w:rPr>
              <w:lastRenderedPageBreak/>
              <w:t xml:space="preserve">   9 / 2</w:t>
            </w:r>
          </w:p>
        </w:tc>
        <w:tc>
          <w:tcPr>
            <w:tcW w:w="8566" w:type="dxa"/>
            <w:tcBorders>
              <w:top w:val="nil"/>
              <w:left w:val="nil"/>
              <w:bottom w:val="single" w:sz="8" w:space="0" w:color="000000"/>
              <w:right w:val="single" w:sz="8" w:space="0" w:color="000000"/>
            </w:tcBorders>
            <w:shd w:val="clear" w:color="auto" w:fill="FFF2CC"/>
            <w:vAlign w:val="center"/>
          </w:tcPr>
          <w:p w14:paraId="68AFBB52" w14:textId="21C956CA"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 xml:space="preserve">Number 2 is ruled by </w:t>
            </w:r>
            <w:ins w:id="3814" w:author="Sandhya T" w:date="2024-06-22T10:11:00Z" w16du:dateUtc="2024-06-22T04:41:00Z">
              <w:r w:rsidR="00B533F0">
                <w:rPr>
                  <w:rFonts w:ascii="Aptos" w:eastAsia="Aptos" w:hAnsi="Aptos" w:cs="Aptos"/>
                  <w:b/>
                  <w:color w:val="CC3399"/>
                  <w:sz w:val="28"/>
                  <w:szCs w:val="28"/>
                </w:rPr>
                <w:t>the</w:t>
              </w:r>
              <w:r w:rsidR="00AF386B">
                <w:rPr>
                  <w:rFonts w:ascii="Aptos" w:eastAsia="Aptos" w:hAnsi="Aptos" w:cs="Aptos"/>
                  <w:b/>
                  <w:color w:val="CC3399"/>
                  <w:sz w:val="28"/>
                  <w:szCs w:val="28"/>
                </w:rPr>
                <w:t xml:space="preserve"> </w:t>
              </w:r>
            </w:ins>
            <w:r>
              <w:rPr>
                <w:rFonts w:ascii="Aptos" w:eastAsia="Aptos" w:hAnsi="Aptos" w:cs="Aptos"/>
                <w:b/>
                <w:color w:val="CC3399"/>
                <w:sz w:val="28"/>
                <w:szCs w:val="28"/>
              </w:rPr>
              <w:t>Moon.</w:t>
            </w:r>
          </w:p>
          <w:p w14:paraId="7D2F1D00" w14:textId="263463B7" w:rsidR="004724CE" w:rsidRPr="004724CE" w:rsidRDefault="004724CE" w:rsidP="004724CE">
            <w:pPr>
              <w:numPr>
                <w:ilvl w:val="0"/>
                <w:numId w:val="28"/>
              </w:numPr>
              <w:pBdr>
                <w:top w:val="nil"/>
                <w:left w:val="nil"/>
                <w:bottom w:val="nil"/>
                <w:right w:val="nil"/>
                <w:between w:val="nil"/>
              </w:pBdr>
              <w:spacing w:after="0" w:line="240" w:lineRule="auto"/>
              <w:jc w:val="both"/>
              <w:rPr>
                <w:ins w:id="3815" w:author="Sandhya T" w:date="2024-06-22T09:16:00Z" w16du:dateUtc="2024-06-22T03:46:00Z"/>
                <w:rFonts w:ascii="Aptos" w:eastAsia="Aptos" w:hAnsi="Aptos" w:cs="Aptos"/>
                <w:b/>
                <w:color w:val="CC3399"/>
                <w:sz w:val="28"/>
                <w:szCs w:val="28"/>
              </w:rPr>
            </w:pPr>
            <w:ins w:id="3816" w:author="Sandhya T" w:date="2024-06-22T09:16:00Z" w16du:dateUtc="2024-06-22T03:46:00Z">
              <w:r w:rsidRPr="004724CE">
                <w:rPr>
                  <w:rFonts w:ascii="Aptos" w:eastAsia="Aptos" w:hAnsi="Aptos" w:cs="Aptos"/>
                  <w:b/>
                  <w:color w:val="CC3399"/>
                  <w:sz w:val="28"/>
                  <w:szCs w:val="28"/>
                </w:rPr>
                <w:t>They go very well with each other.</w:t>
              </w:r>
            </w:ins>
          </w:p>
          <w:p w14:paraId="13787593" w14:textId="21427786" w:rsidR="004724CE" w:rsidRPr="004724CE" w:rsidRDefault="004724CE" w:rsidP="004724CE">
            <w:pPr>
              <w:numPr>
                <w:ilvl w:val="0"/>
                <w:numId w:val="28"/>
              </w:numPr>
              <w:pBdr>
                <w:top w:val="nil"/>
                <w:left w:val="nil"/>
                <w:bottom w:val="nil"/>
                <w:right w:val="nil"/>
                <w:between w:val="nil"/>
              </w:pBdr>
              <w:spacing w:after="0" w:line="240" w:lineRule="auto"/>
              <w:jc w:val="both"/>
              <w:rPr>
                <w:ins w:id="3817" w:author="Sandhya T" w:date="2024-06-22T09:16:00Z" w16du:dateUtc="2024-06-22T03:46:00Z"/>
                <w:rFonts w:ascii="Aptos" w:eastAsia="Aptos" w:hAnsi="Aptos" w:cs="Aptos"/>
                <w:b/>
                <w:color w:val="CC3399"/>
                <w:sz w:val="28"/>
                <w:szCs w:val="28"/>
              </w:rPr>
            </w:pPr>
            <w:ins w:id="3818" w:author="Sandhya T" w:date="2024-06-22T09:16:00Z" w16du:dateUtc="2024-06-22T03:46:00Z">
              <w:r w:rsidRPr="004724CE">
                <w:rPr>
                  <w:rFonts w:ascii="Aptos" w:eastAsia="Aptos" w:hAnsi="Aptos" w:cs="Aptos"/>
                  <w:b/>
                  <w:color w:val="CC3399"/>
                  <w:sz w:val="28"/>
                  <w:szCs w:val="28"/>
                </w:rPr>
                <w:t>Number 9 is hot and Number 2 is cold.</w:t>
              </w:r>
            </w:ins>
          </w:p>
          <w:p w14:paraId="0F434386" w14:textId="3A023E55" w:rsidR="004724CE" w:rsidRPr="004724CE" w:rsidRDefault="004724CE" w:rsidP="004724CE">
            <w:pPr>
              <w:numPr>
                <w:ilvl w:val="0"/>
                <w:numId w:val="28"/>
              </w:numPr>
              <w:pBdr>
                <w:top w:val="nil"/>
                <w:left w:val="nil"/>
                <w:bottom w:val="nil"/>
                <w:right w:val="nil"/>
                <w:between w:val="nil"/>
              </w:pBdr>
              <w:spacing w:after="0" w:line="240" w:lineRule="auto"/>
              <w:jc w:val="both"/>
              <w:rPr>
                <w:ins w:id="3819" w:author="Sandhya T" w:date="2024-06-22T09:16:00Z" w16du:dateUtc="2024-06-22T03:46:00Z"/>
                <w:rFonts w:ascii="Aptos" w:eastAsia="Aptos" w:hAnsi="Aptos" w:cs="Aptos"/>
                <w:b/>
                <w:color w:val="CC3399"/>
                <w:sz w:val="28"/>
                <w:szCs w:val="28"/>
              </w:rPr>
            </w:pPr>
            <w:ins w:id="3820" w:author="Sandhya T" w:date="2024-06-22T09:16:00Z" w16du:dateUtc="2024-06-22T03:46:00Z">
              <w:r w:rsidRPr="004724CE">
                <w:rPr>
                  <w:rFonts w:ascii="Aptos" w:eastAsia="Aptos" w:hAnsi="Aptos" w:cs="Aptos"/>
                  <w:b/>
                  <w:color w:val="CC3399"/>
                  <w:sz w:val="28"/>
                  <w:szCs w:val="28"/>
                </w:rPr>
                <w:t>Both are suitable for friendship, marriage and business.</w:t>
              </w:r>
            </w:ins>
          </w:p>
          <w:p w14:paraId="752646F0" w14:textId="7C9A79BB" w:rsidR="004615CB" w:rsidRPr="00854B53" w:rsidRDefault="004724CE" w:rsidP="004724CE">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ins w:id="3821" w:author="Sandhya T" w:date="2024-06-22T09:16:00Z" w16du:dateUtc="2024-06-22T03:46:00Z">
              <w:r w:rsidRPr="004724CE">
                <w:rPr>
                  <w:rFonts w:ascii="Aptos" w:eastAsia="Aptos" w:hAnsi="Aptos" w:cs="Aptos"/>
                  <w:b/>
                  <w:color w:val="CC3399"/>
                  <w:sz w:val="28"/>
                  <w:szCs w:val="28"/>
                </w:rPr>
                <w:t xml:space="preserve">Number 9 work hard </w:t>
              </w:r>
            </w:ins>
            <w:ins w:id="3822" w:author="Sandhya T" w:date="2024-06-22T09:39:00Z" w16du:dateUtc="2024-06-22T04:09:00Z">
              <w:r w:rsidR="006F4480">
                <w:rPr>
                  <w:rFonts w:ascii="Aptos" w:eastAsia="Aptos" w:hAnsi="Aptos" w:cs="Aptos"/>
                  <w:b/>
                  <w:color w:val="CC3399"/>
                  <w:sz w:val="28"/>
                  <w:szCs w:val="28"/>
                </w:rPr>
                <w:t>for</w:t>
              </w:r>
            </w:ins>
            <w:ins w:id="3823" w:author="Sandhya T" w:date="2024-06-22T09:16:00Z" w16du:dateUtc="2024-06-22T03:46:00Z">
              <w:r w:rsidRPr="004724CE">
                <w:rPr>
                  <w:rFonts w:ascii="Aptos" w:eastAsia="Aptos" w:hAnsi="Aptos" w:cs="Aptos"/>
                  <w:b/>
                  <w:color w:val="CC3399"/>
                  <w:sz w:val="28"/>
                  <w:szCs w:val="28"/>
                </w:rPr>
                <w:t xml:space="preserve"> Number 2.</w:t>
              </w:r>
            </w:ins>
          </w:p>
        </w:tc>
      </w:tr>
      <w:tr w:rsidR="004615CB" w14:paraId="30AC3FAE" w14:textId="77777777" w:rsidTr="00BC5984">
        <w:trPr>
          <w:trHeight w:val="790"/>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33A728FA"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9 / 3</w:t>
            </w:r>
          </w:p>
        </w:tc>
        <w:tc>
          <w:tcPr>
            <w:tcW w:w="8566" w:type="dxa"/>
            <w:tcBorders>
              <w:top w:val="nil"/>
              <w:left w:val="nil"/>
              <w:bottom w:val="single" w:sz="8" w:space="0" w:color="000000"/>
              <w:right w:val="single" w:sz="8" w:space="0" w:color="000000"/>
            </w:tcBorders>
            <w:shd w:val="clear" w:color="auto" w:fill="D9E1F2"/>
            <w:vAlign w:val="center"/>
          </w:tcPr>
          <w:p w14:paraId="2EDBD7B0"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3 is ruled by Jupiter.</w:t>
            </w:r>
          </w:p>
          <w:p w14:paraId="5B4ED8AB" w14:textId="4B3F53C0" w:rsidR="004724CE" w:rsidRPr="004724CE" w:rsidRDefault="004724CE" w:rsidP="004724CE">
            <w:pPr>
              <w:numPr>
                <w:ilvl w:val="0"/>
                <w:numId w:val="28"/>
              </w:numPr>
              <w:pBdr>
                <w:top w:val="nil"/>
                <w:left w:val="nil"/>
                <w:bottom w:val="nil"/>
                <w:right w:val="nil"/>
                <w:between w:val="nil"/>
              </w:pBdr>
              <w:spacing w:after="0" w:line="240" w:lineRule="auto"/>
              <w:jc w:val="both"/>
              <w:rPr>
                <w:ins w:id="3824" w:author="Sandhya T" w:date="2024-06-22T09:17:00Z" w16du:dateUtc="2024-06-22T03:47:00Z"/>
                <w:rFonts w:ascii="Aptos" w:eastAsia="Aptos" w:hAnsi="Aptos" w:cs="Aptos"/>
                <w:b/>
                <w:color w:val="00B050"/>
                <w:sz w:val="28"/>
                <w:szCs w:val="28"/>
              </w:rPr>
            </w:pPr>
            <w:ins w:id="3825" w:author="Sandhya T" w:date="2024-06-22T09:17:00Z" w16du:dateUtc="2024-06-22T03:47:00Z">
              <w:r w:rsidRPr="004724CE">
                <w:rPr>
                  <w:rFonts w:ascii="Aptos" w:eastAsia="Aptos" w:hAnsi="Aptos" w:cs="Aptos"/>
                  <w:b/>
                  <w:color w:val="00B050"/>
                  <w:sz w:val="28"/>
                  <w:szCs w:val="28"/>
                </w:rPr>
                <w:t xml:space="preserve">Number 9 is </w:t>
              </w:r>
            </w:ins>
            <w:ins w:id="3826" w:author="Sandhya T" w:date="2024-06-22T10:11:00Z" w16du:dateUtc="2024-06-22T04:41:00Z">
              <w:r w:rsidR="00AF386B">
                <w:rPr>
                  <w:rFonts w:ascii="Aptos" w:eastAsia="Aptos" w:hAnsi="Aptos" w:cs="Aptos"/>
                  <w:b/>
                  <w:color w:val="00B050"/>
                  <w:sz w:val="28"/>
                  <w:szCs w:val="28"/>
                </w:rPr>
                <w:t xml:space="preserve">a </w:t>
              </w:r>
            </w:ins>
            <w:ins w:id="3827" w:author="Sandhya T" w:date="2024-06-22T09:17:00Z" w16du:dateUtc="2024-06-22T03:47:00Z">
              <w:r w:rsidRPr="004724CE">
                <w:rPr>
                  <w:rFonts w:ascii="Aptos" w:eastAsia="Aptos" w:hAnsi="Aptos" w:cs="Aptos"/>
                  <w:b/>
                  <w:color w:val="00B050"/>
                  <w:sz w:val="28"/>
                  <w:szCs w:val="28"/>
                </w:rPr>
                <w:t>multiple of Number 3.</w:t>
              </w:r>
            </w:ins>
          </w:p>
          <w:p w14:paraId="7ADB0271" w14:textId="55061E6C" w:rsidR="004724CE" w:rsidRPr="004724CE" w:rsidRDefault="004724CE" w:rsidP="004724CE">
            <w:pPr>
              <w:numPr>
                <w:ilvl w:val="0"/>
                <w:numId w:val="28"/>
              </w:numPr>
              <w:pBdr>
                <w:top w:val="nil"/>
                <w:left w:val="nil"/>
                <w:bottom w:val="nil"/>
                <w:right w:val="nil"/>
                <w:between w:val="nil"/>
              </w:pBdr>
              <w:spacing w:after="0" w:line="240" w:lineRule="auto"/>
              <w:jc w:val="both"/>
              <w:rPr>
                <w:ins w:id="3828" w:author="Sandhya T" w:date="2024-06-22T09:17:00Z" w16du:dateUtc="2024-06-22T03:47:00Z"/>
                <w:rFonts w:ascii="Aptos" w:eastAsia="Aptos" w:hAnsi="Aptos" w:cs="Aptos"/>
                <w:b/>
                <w:color w:val="00B050"/>
                <w:sz w:val="28"/>
                <w:szCs w:val="28"/>
              </w:rPr>
            </w:pPr>
            <w:ins w:id="3829" w:author="Sandhya T" w:date="2024-06-22T09:17:00Z" w16du:dateUtc="2024-06-22T03:47:00Z">
              <w:r w:rsidRPr="004724CE">
                <w:rPr>
                  <w:rFonts w:ascii="Aptos" w:eastAsia="Aptos" w:hAnsi="Aptos" w:cs="Aptos"/>
                  <w:b/>
                  <w:color w:val="00B050"/>
                  <w:sz w:val="28"/>
                  <w:szCs w:val="28"/>
                </w:rPr>
                <w:t xml:space="preserve">Number 3 accept the authority </w:t>
              </w:r>
            </w:ins>
            <w:ins w:id="3830" w:author="Sandhya T" w:date="2024-06-22T09:39:00Z" w16du:dateUtc="2024-06-22T04:09:00Z">
              <w:r w:rsidR="006F4480">
                <w:rPr>
                  <w:rFonts w:ascii="Aptos" w:eastAsia="Aptos" w:hAnsi="Aptos" w:cs="Aptos"/>
                  <w:b/>
                  <w:color w:val="00B050"/>
                  <w:sz w:val="28"/>
                  <w:szCs w:val="28"/>
                </w:rPr>
                <w:t>of</w:t>
              </w:r>
            </w:ins>
            <w:ins w:id="3831" w:author="Sandhya T" w:date="2024-06-22T09:17:00Z" w16du:dateUtc="2024-06-22T03:47:00Z">
              <w:r w:rsidRPr="004724CE">
                <w:rPr>
                  <w:rFonts w:ascii="Aptos" w:eastAsia="Aptos" w:hAnsi="Aptos" w:cs="Aptos"/>
                  <w:b/>
                  <w:color w:val="00B050"/>
                  <w:sz w:val="28"/>
                  <w:szCs w:val="28"/>
                </w:rPr>
                <w:t xml:space="preserve"> Number 9.</w:t>
              </w:r>
            </w:ins>
          </w:p>
          <w:p w14:paraId="3EF99F96" w14:textId="18D6FC9C" w:rsidR="004724CE" w:rsidRPr="004724CE" w:rsidRDefault="004724CE" w:rsidP="004724CE">
            <w:pPr>
              <w:numPr>
                <w:ilvl w:val="0"/>
                <w:numId w:val="28"/>
              </w:numPr>
              <w:pBdr>
                <w:top w:val="nil"/>
                <w:left w:val="nil"/>
                <w:bottom w:val="nil"/>
                <w:right w:val="nil"/>
                <w:between w:val="nil"/>
              </w:pBdr>
              <w:spacing w:after="0" w:line="240" w:lineRule="auto"/>
              <w:jc w:val="both"/>
              <w:rPr>
                <w:ins w:id="3832" w:author="Sandhya T" w:date="2024-06-22T09:17:00Z" w16du:dateUtc="2024-06-22T03:47:00Z"/>
                <w:rFonts w:ascii="Aptos" w:eastAsia="Aptos" w:hAnsi="Aptos" w:cs="Aptos"/>
                <w:b/>
                <w:color w:val="00B050"/>
                <w:sz w:val="28"/>
                <w:szCs w:val="28"/>
              </w:rPr>
            </w:pPr>
            <w:ins w:id="3833" w:author="Sandhya T" w:date="2024-06-22T09:17:00Z" w16du:dateUtc="2024-06-22T03:47:00Z">
              <w:r w:rsidRPr="004724CE">
                <w:rPr>
                  <w:rFonts w:ascii="Aptos" w:eastAsia="Aptos" w:hAnsi="Aptos" w:cs="Aptos"/>
                  <w:b/>
                  <w:color w:val="00B050"/>
                  <w:sz w:val="28"/>
                  <w:szCs w:val="28"/>
                </w:rPr>
                <w:t>Number 3 helps Number 9 with psychology and inner strength.</w:t>
              </w:r>
            </w:ins>
          </w:p>
          <w:p w14:paraId="096C251F" w14:textId="4EA43491" w:rsidR="004724CE" w:rsidRPr="004724CE" w:rsidRDefault="004724CE" w:rsidP="004724CE">
            <w:pPr>
              <w:numPr>
                <w:ilvl w:val="0"/>
                <w:numId w:val="28"/>
              </w:numPr>
              <w:pBdr>
                <w:top w:val="nil"/>
                <w:left w:val="nil"/>
                <w:bottom w:val="nil"/>
                <w:right w:val="nil"/>
                <w:between w:val="nil"/>
              </w:pBdr>
              <w:spacing w:after="0" w:line="240" w:lineRule="auto"/>
              <w:jc w:val="both"/>
              <w:rPr>
                <w:ins w:id="3834" w:author="Sandhya T" w:date="2024-06-22T09:17:00Z" w16du:dateUtc="2024-06-22T03:47:00Z"/>
                <w:rFonts w:ascii="Aptos" w:eastAsia="Aptos" w:hAnsi="Aptos" w:cs="Aptos"/>
                <w:b/>
                <w:color w:val="00B050"/>
                <w:sz w:val="28"/>
                <w:szCs w:val="28"/>
              </w:rPr>
            </w:pPr>
            <w:ins w:id="3835" w:author="Sandhya T" w:date="2024-06-22T09:17:00Z" w16du:dateUtc="2024-06-22T03:47:00Z">
              <w:r w:rsidRPr="004724CE">
                <w:rPr>
                  <w:rFonts w:ascii="Aptos" w:eastAsia="Aptos" w:hAnsi="Aptos" w:cs="Aptos"/>
                  <w:b/>
                  <w:color w:val="00B050"/>
                  <w:sz w:val="28"/>
                  <w:szCs w:val="28"/>
                </w:rPr>
                <w:t>Number 9 helps Number 3 to grow and develo</w:t>
              </w:r>
            </w:ins>
            <w:ins w:id="3836" w:author="Sandhya T" w:date="2024-06-22T09:39:00Z" w16du:dateUtc="2024-06-22T04:09:00Z">
              <w:r w:rsidR="006F4480">
                <w:rPr>
                  <w:rFonts w:ascii="Aptos" w:eastAsia="Aptos" w:hAnsi="Aptos" w:cs="Aptos"/>
                  <w:b/>
                  <w:color w:val="00B050"/>
                  <w:sz w:val="28"/>
                  <w:szCs w:val="28"/>
                </w:rPr>
                <w:t>p</w:t>
              </w:r>
            </w:ins>
            <w:ins w:id="3837" w:author="Sandhya T" w:date="2024-06-22T09:17:00Z" w16du:dateUtc="2024-06-22T03:47:00Z">
              <w:r w:rsidRPr="004724CE">
                <w:rPr>
                  <w:rFonts w:ascii="Aptos" w:eastAsia="Aptos" w:hAnsi="Aptos" w:cs="Aptos"/>
                  <w:b/>
                  <w:color w:val="00B050"/>
                  <w:sz w:val="28"/>
                  <w:szCs w:val="28"/>
                </w:rPr>
                <w:t>.</w:t>
              </w:r>
            </w:ins>
          </w:p>
          <w:p w14:paraId="41713FE0" w14:textId="01557B95" w:rsidR="004615CB" w:rsidRDefault="004724CE" w:rsidP="004724CE">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ins w:id="3838" w:author="Sandhya T" w:date="2024-06-22T09:17:00Z" w16du:dateUtc="2024-06-22T03:47:00Z">
              <w:r w:rsidRPr="004724CE">
                <w:rPr>
                  <w:rFonts w:ascii="Aptos" w:eastAsia="Aptos" w:hAnsi="Aptos" w:cs="Aptos"/>
                  <w:b/>
                  <w:color w:val="00B050"/>
                  <w:sz w:val="28"/>
                  <w:szCs w:val="28"/>
                </w:rPr>
                <w:t>Good for friendship, business and life partnership</w:t>
              </w:r>
            </w:ins>
          </w:p>
        </w:tc>
      </w:tr>
      <w:tr w:rsidR="004615CB" w:rsidRPr="00CB58CB" w14:paraId="39340E26" w14:textId="77777777" w:rsidTr="00BC5984">
        <w:trPr>
          <w:trHeight w:val="1618"/>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5B13BEBD"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9 / 4</w:t>
            </w:r>
          </w:p>
        </w:tc>
        <w:tc>
          <w:tcPr>
            <w:tcW w:w="8566" w:type="dxa"/>
            <w:tcBorders>
              <w:top w:val="nil"/>
              <w:left w:val="nil"/>
              <w:bottom w:val="single" w:sz="8" w:space="0" w:color="000000"/>
              <w:right w:val="single" w:sz="8" w:space="0" w:color="000000"/>
            </w:tcBorders>
            <w:shd w:val="clear" w:color="auto" w:fill="FFF2CC"/>
            <w:vAlign w:val="center"/>
          </w:tcPr>
          <w:p w14:paraId="1F895245"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4 is ruled by Rahu.</w:t>
            </w:r>
          </w:p>
          <w:p w14:paraId="0BEA2FCC" w14:textId="63BC9419" w:rsidR="004724CE" w:rsidRPr="004724CE" w:rsidRDefault="004724CE" w:rsidP="004724CE">
            <w:pPr>
              <w:numPr>
                <w:ilvl w:val="0"/>
                <w:numId w:val="28"/>
              </w:numPr>
              <w:pBdr>
                <w:top w:val="nil"/>
                <w:left w:val="nil"/>
                <w:bottom w:val="nil"/>
                <w:right w:val="nil"/>
                <w:between w:val="nil"/>
              </w:pBdr>
              <w:spacing w:after="0" w:line="240" w:lineRule="auto"/>
              <w:jc w:val="both"/>
              <w:rPr>
                <w:ins w:id="3839" w:author="Sandhya T" w:date="2024-06-22T09:16:00Z" w16du:dateUtc="2024-06-22T03:46:00Z"/>
                <w:rFonts w:ascii="Aptos" w:eastAsia="Aptos" w:hAnsi="Aptos" w:cs="Aptos"/>
                <w:b/>
                <w:color w:val="CC3399"/>
                <w:sz w:val="28"/>
                <w:szCs w:val="28"/>
              </w:rPr>
            </w:pPr>
            <w:ins w:id="3840" w:author="Sandhya T" w:date="2024-06-22T09:16:00Z" w16du:dateUtc="2024-06-22T03:46:00Z">
              <w:r w:rsidRPr="004724CE">
                <w:rPr>
                  <w:rFonts w:ascii="Aptos" w:eastAsia="Aptos" w:hAnsi="Aptos" w:cs="Aptos"/>
                  <w:b/>
                  <w:color w:val="CC3399"/>
                  <w:sz w:val="28"/>
                  <w:szCs w:val="28"/>
                </w:rPr>
                <w:t>Both are enemies.</w:t>
              </w:r>
            </w:ins>
          </w:p>
          <w:p w14:paraId="32385E81" w14:textId="058F7C48" w:rsidR="004724CE" w:rsidRPr="004724CE" w:rsidRDefault="004724CE" w:rsidP="004724CE">
            <w:pPr>
              <w:numPr>
                <w:ilvl w:val="0"/>
                <w:numId w:val="28"/>
              </w:numPr>
              <w:pBdr>
                <w:top w:val="nil"/>
                <w:left w:val="nil"/>
                <w:bottom w:val="nil"/>
                <w:right w:val="nil"/>
                <w:between w:val="nil"/>
              </w:pBdr>
              <w:spacing w:after="0" w:line="240" w:lineRule="auto"/>
              <w:jc w:val="both"/>
              <w:rPr>
                <w:ins w:id="3841" w:author="Sandhya T" w:date="2024-06-22T09:16:00Z" w16du:dateUtc="2024-06-22T03:46:00Z"/>
                <w:rFonts w:ascii="Aptos" w:eastAsia="Aptos" w:hAnsi="Aptos" w:cs="Aptos"/>
                <w:b/>
                <w:color w:val="CC3399"/>
                <w:sz w:val="28"/>
                <w:szCs w:val="28"/>
              </w:rPr>
            </w:pPr>
            <w:ins w:id="3842" w:author="Sandhya T" w:date="2024-06-22T09:16:00Z" w16du:dateUtc="2024-06-22T03:46:00Z">
              <w:r w:rsidRPr="004724CE">
                <w:rPr>
                  <w:rFonts w:ascii="Aptos" w:eastAsia="Aptos" w:hAnsi="Aptos" w:cs="Aptos"/>
                  <w:b/>
                  <w:color w:val="CC3399"/>
                  <w:sz w:val="28"/>
                  <w:szCs w:val="28"/>
                </w:rPr>
                <w:t>Attract</w:t>
              </w:r>
            </w:ins>
            <w:ins w:id="3843" w:author="Sandhya T" w:date="2024-06-22T09:40:00Z" w16du:dateUtc="2024-06-22T04:10:00Z">
              <w:r w:rsidR="006F4480">
                <w:rPr>
                  <w:rFonts w:ascii="Aptos" w:eastAsia="Aptos" w:hAnsi="Aptos" w:cs="Aptos"/>
                  <w:b/>
                  <w:color w:val="CC3399"/>
                  <w:sz w:val="28"/>
                  <w:szCs w:val="28"/>
                </w:rPr>
                <w:t xml:space="preserve">ed to </w:t>
              </w:r>
            </w:ins>
            <w:ins w:id="3844" w:author="Sandhya T" w:date="2024-06-22T09:16:00Z" w16du:dateUtc="2024-06-22T03:46:00Z">
              <w:r w:rsidRPr="004724CE">
                <w:rPr>
                  <w:rFonts w:ascii="Aptos" w:eastAsia="Aptos" w:hAnsi="Aptos" w:cs="Aptos"/>
                  <w:b/>
                  <w:color w:val="CC3399"/>
                  <w:sz w:val="28"/>
                  <w:szCs w:val="28"/>
                </w:rPr>
                <w:t>each other.</w:t>
              </w:r>
            </w:ins>
          </w:p>
          <w:p w14:paraId="378E59F3" w14:textId="3A8650E0" w:rsidR="004724CE" w:rsidRPr="004724CE" w:rsidRDefault="004724CE" w:rsidP="004724CE">
            <w:pPr>
              <w:numPr>
                <w:ilvl w:val="0"/>
                <w:numId w:val="28"/>
              </w:numPr>
              <w:pBdr>
                <w:top w:val="nil"/>
                <w:left w:val="nil"/>
                <w:bottom w:val="nil"/>
                <w:right w:val="nil"/>
                <w:between w:val="nil"/>
              </w:pBdr>
              <w:spacing w:after="0" w:line="240" w:lineRule="auto"/>
              <w:jc w:val="both"/>
              <w:rPr>
                <w:ins w:id="3845" w:author="Sandhya T" w:date="2024-06-22T09:16:00Z" w16du:dateUtc="2024-06-22T03:46:00Z"/>
                <w:rFonts w:ascii="Aptos" w:eastAsia="Aptos" w:hAnsi="Aptos" w:cs="Aptos"/>
                <w:b/>
                <w:color w:val="CC3399"/>
                <w:sz w:val="28"/>
                <w:szCs w:val="28"/>
              </w:rPr>
            </w:pPr>
            <w:ins w:id="3846" w:author="Sandhya T" w:date="2024-06-22T09:16:00Z" w16du:dateUtc="2024-06-22T03:46:00Z">
              <w:r w:rsidRPr="004724CE">
                <w:rPr>
                  <w:rFonts w:ascii="Aptos" w:eastAsia="Aptos" w:hAnsi="Aptos" w:cs="Aptos"/>
                  <w:b/>
                  <w:color w:val="CC3399"/>
                  <w:sz w:val="28"/>
                  <w:szCs w:val="28"/>
                </w:rPr>
                <w:t>Both are hard worker</w:t>
              </w:r>
            </w:ins>
            <w:ins w:id="3847" w:author="Sandhya T" w:date="2024-06-22T09:40:00Z" w16du:dateUtc="2024-06-22T04:10:00Z">
              <w:r w:rsidR="006F4480">
                <w:rPr>
                  <w:rFonts w:ascii="Aptos" w:eastAsia="Aptos" w:hAnsi="Aptos" w:cs="Aptos"/>
                  <w:b/>
                  <w:color w:val="CC3399"/>
                  <w:sz w:val="28"/>
                  <w:szCs w:val="28"/>
                </w:rPr>
                <w:t>s</w:t>
              </w:r>
            </w:ins>
            <w:ins w:id="3848" w:author="Sandhya T" w:date="2024-06-22T09:16:00Z" w16du:dateUtc="2024-06-22T03:46:00Z">
              <w:r w:rsidRPr="004724CE">
                <w:rPr>
                  <w:rFonts w:ascii="Aptos" w:eastAsia="Aptos" w:hAnsi="Aptos" w:cs="Aptos"/>
                  <w:b/>
                  <w:color w:val="CC3399"/>
                  <w:sz w:val="28"/>
                  <w:szCs w:val="28"/>
                </w:rPr>
                <w:t>.</w:t>
              </w:r>
            </w:ins>
          </w:p>
          <w:p w14:paraId="6B1D8602" w14:textId="37300955" w:rsidR="004724CE" w:rsidRPr="004724CE" w:rsidRDefault="004724CE" w:rsidP="004724CE">
            <w:pPr>
              <w:numPr>
                <w:ilvl w:val="0"/>
                <w:numId w:val="28"/>
              </w:numPr>
              <w:pBdr>
                <w:top w:val="nil"/>
                <w:left w:val="nil"/>
                <w:bottom w:val="nil"/>
                <w:right w:val="nil"/>
                <w:between w:val="nil"/>
              </w:pBdr>
              <w:spacing w:after="0" w:line="240" w:lineRule="auto"/>
              <w:jc w:val="both"/>
              <w:rPr>
                <w:ins w:id="3849" w:author="Sandhya T" w:date="2024-06-22T09:16:00Z" w16du:dateUtc="2024-06-22T03:46:00Z"/>
                <w:rFonts w:ascii="Aptos" w:eastAsia="Aptos" w:hAnsi="Aptos" w:cs="Aptos"/>
                <w:b/>
                <w:color w:val="CC3399"/>
                <w:sz w:val="28"/>
                <w:szCs w:val="28"/>
              </w:rPr>
            </w:pPr>
            <w:ins w:id="3850" w:author="Sandhya T" w:date="2024-06-22T09:16:00Z" w16du:dateUtc="2024-06-22T03:46:00Z">
              <w:r w:rsidRPr="004724CE">
                <w:rPr>
                  <w:rFonts w:ascii="Aptos" w:eastAsia="Aptos" w:hAnsi="Aptos" w:cs="Aptos"/>
                  <w:b/>
                  <w:color w:val="CC3399"/>
                  <w:sz w:val="28"/>
                  <w:szCs w:val="28"/>
                </w:rPr>
                <w:t xml:space="preserve">Number 9 </w:t>
              </w:r>
            </w:ins>
            <w:ins w:id="3851" w:author="Sandhya T" w:date="2024-06-22T09:40:00Z" w16du:dateUtc="2024-06-22T04:10:00Z">
              <w:r w:rsidR="006F4480">
                <w:rPr>
                  <w:rFonts w:ascii="Aptos" w:eastAsia="Aptos" w:hAnsi="Aptos" w:cs="Aptos"/>
                  <w:b/>
                  <w:color w:val="CC3399"/>
                  <w:sz w:val="28"/>
                  <w:szCs w:val="28"/>
                </w:rPr>
                <w:t xml:space="preserve">is </w:t>
              </w:r>
            </w:ins>
            <w:ins w:id="3852" w:author="Sandhya T" w:date="2024-06-22T09:16:00Z" w16du:dateUtc="2024-06-22T03:46:00Z">
              <w:r w:rsidRPr="004724CE">
                <w:rPr>
                  <w:rFonts w:ascii="Aptos" w:eastAsia="Aptos" w:hAnsi="Aptos" w:cs="Aptos"/>
                  <w:b/>
                  <w:color w:val="CC3399"/>
                  <w:sz w:val="28"/>
                  <w:szCs w:val="28"/>
                </w:rPr>
                <w:t>always involved in social situations, Number 4 opposite.</w:t>
              </w:r>
            </w:ins>
          </w:p>
          <w:p w14:paraId="34F51504" w14:textId="3E7D56BC" w:rsidR="004615CB" w:rsidRPr="00CB58CB" w:rsidRDefault="004724CE" w:rsidP="004724CE">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ins w:id="3853" w:author="Sandhya T" w:date="2024-06-22T09:16:00Z" w16du:dateUtc="2024-06-22T03:46:00Z">
              <w:r w:rsidRPr="004724CE">
                <w:rPr>
                  <w:rFonts w:ascii="Aptos" w:eastAsia="Aptos" w:hAnsi="Aptos" w:cs="Aptos"/>
                  <w:b/>
                  <w:color w:val="CC3399"/>
                  <w:sz w:val="28"/>
                  <w:szCs w:val="28"/>
                </w:rPr>
                <w:t>They should avoid friendship, business and life partnership.</w:t>
              </w:r>
            </w:ins>
          </w:p>
        </w:tc>
      </w:tr>
      <w:tr w:rsidR="004615CB" w14:paraId="418C3945"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1D0F9D86"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9 / 5</w:t>
            </w:r>
          </w:p>
        </w:tc>
        <w:tc>
          <w:tcPr>
            <w:tcW w:w="8566" w:type="dxa"/>
            <w:tcBorders>
              <w:top w:val="nil"/>
              <w:left w:val="nil"/>
              <w:bottom w:val="single" w:sz="8" w:space="0" w:color="000000"/>
              <w:right w:val="single" w:sz="8" w:space="0" w:color="000000"/>
            </w:tcBorders>
            <w:shd w:val="clear" w:color="auto" w:fill="D9E1F2"/>
            <w:vAlign w:val="center"/>
          </w:tcPr>
          <w:p w14:paraId="7B1AEFB9"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5 is ruled by Mercury.</w:t>
            </w:r>
          </w:p>
          <w:p w14:paraId="77155B1B" w14:textId="4D19E1DD" w:rsidR="004724CE" w:rsidRPr="004724CE" w:rsidRDefault="004724CE" w:rsidP="004724CE">
            <w:pPr>
              <w:numPr>
                <w:ilvl w:val="0"/>
                <w:numId w:val="28"/>
              </w:numPr>
              <w:pBdr>
                <w:top w:val="nil"/>
                <w:left w:val="nil"/>
                <w:bottom w:val="nil"/>
                <w:right w:val="nil"/>
                <w:between w:val="nil"/>
              </w:pBdr>
              <w:spacing w:after="0" w:line="240" w:lineRule="auto"/>
              <w:jc w:val="both"/>
              <w:rPr>
                <w:ins w:id="3854" w:author="Sandhya T" w:date="2024-06-22T09:18:00Z" w16du:dateUtc="2024-06-22T03:48:00Z"/>
                <w:rFonts w:ascii="Aptos" w:eastAsia="Aptos" w:hAnsi="Aptos" w:cs="Aptos"/>
                <w:b/>
                <w:color w:val="00B050"/>
                <w:sz w:val="28"/>
                <w:szCs w:val="28"/>
              </w:rPr>
            </w:pPr>
            <w:ins w:id="3855" w:author="Sandhya T" w:date="2024-06-22T09:20:00Z" w16du:dateUtc="2024-06-22T03:50:00Z">
              <w:r>
                <w:rPr>
                  <w:rFonts w:ascii="Aptos" w:eastAsia="Aptos" w:hAnsi="Aptos" w:cs="Aptos"/>
                  <w:b/>
                  <w:color w:val="00B050"/>
                  <w:sz w:val="28"/>
                  <w:szCs w:val="28"/>
                </w:rPr>
                <w:t>B</w:t>
              </w:r>
            </w:ins>
            <w:ins w:id="3856" w:author="Sandhya T" w:date="2024-06-22T09:18:00Z" w16du:dateUtc="2024-06-22T03:48:00Z">
              <w:r w:rsidRPr="004724CE">
                <w:rPr>
                  <w:rFonts w:ascii="Aptos" w:eastAsia="Aptos" w:hAnsi="Aptos" w:cs="Aptos"/>
                  <w:b/>
                  <w:color w:val="00B050"/>
                  <w:sz w:val="28"/>
                  <w:szCs w:val="28"/>
                </w:rPr>
                <w:t>oth have strange relationship.</w:t>
              </w:r>
            </w:ins>
          </w:p>
          <w:p w14:paraId="095523B5" w14:textId="04855478" w:rsidR="004724CE" w:rsidRPr="004724CE" w:rsidRDefault="004724CE" w:rsidP="004724CE">
            <w:pPr>
              <w:numPr>
                <w:ilvl w:val="0"/>
                <w:numId w:val="28"/>
              </w:numPr>
              <w:pBdr>
                <w:top w:val="nil"/>
                <w:left w:val="nil"/>
                <w:bottom w:val="nil"/>
                <w:right w:val="nil"/>
                <w:between w:val="nil"/>
              </w:pBdr>
              <w:spacing w:after="0" w:line="240" w:lineRule="auto"/>
              <w:jc w:val="both"/>
              <w:rPr>
                <w:ins w:id="3857" w:author="Sandhya T" w:date="2024-06-22T09:18:00Z" w16du:dateUtc="2024-06-22T03:48:00Z"/>
                <w:rFonts w:ascii="Aptos" w:eastAsia="Aptos" w:hAnsi="Aptos" w:cs="Aptos"/>
                <w:b/>
                <w:color w:val="00B050"/>
                <w:sz w:val="28"/>
                <w:szCs w:val="28"/>
              </w:rPr>
            </w:pPr>
            <w:ins w:id="3858" w:author="Sandhya T" w:date="2024-06-22T09:18:00Z" w16du:dateUtc="2024-06-22T03:48:00Z">
              <w:r w:rsidRPr="004724CE">
                <w:rPr>
                  <w:rFonts w:ascii="Aptos" w:eastAsia="Aptos" w:hAnsi="Aptos" w:cs="Aptos"/>
                  <w:b/>
                  <w:color w:val="00B050"/>
                  <w:sz w:val="28"/>
                  <w:szCs w:val="28"/>
                </w:rPr>
                <w:t>Number 9 is enemy for Number 5. But Number 5 is neutral to Number 9.</w:t>
              </w:r>
            </w:ins>
          </w:p>
          <w:p w14:paraId="224784D6" w14:textId="6645186B" w:rsidR="004724CE" w:rsidRPr="004724CE" w:rsidRDefault="004724CE" w:rsidP="004724CE">
            <w:pPr>
              <w:numPr>
                <w:ilvl w:val="0"/>
                <w:numId w:val="28"/>
              </w:numPr>
              <w:pBdr>
                <w:top w:val="nil"/>
                <w:left w:val="nil"/>
                <w:bottom w:val="nil"/>
                <w:right w:val="nil"/>
                <w:between w:val="nil"/>
              </w:pBdr>
              <w:spacing w:after="0" w:line="240" w:lineRule="auto"/>
              <w:jc w:val="both"/>
              <w:rPr>
                <w:ins w:id="3859" w:author="Sandhya T" w:date="2024-06-22T09:18:00Z" w16du:dateUtc="2024-06-22T03:48:00Z"/>
                <w:rFonts w:ascii="Aptos" w:eastAsia="Aptos" w:hAnsi="Aptos" w:cs="Aptos"/>
                <w:b/>
                <w:color w:val="00B050"/>
                <w:sz w:val="28"/>
                <w:szCs w:val="28"/>
              </w:rPr>
            </w:pPr>
            <w:ins w:id="3860" w:author="Sandhya T" w:date="2024-06-22T09:18:00Z" w16du:dateUtc="2024-06-22T03:48:00Z">
              <w:r w:rsidRPr="004724CE">
                <w:rPr>
                  <w:rFonts w:ascii="Aptos" w:eastAsia="Aptos" w:hAnsi="Aptos" w:cs="Aptos"/>
                  <w:b/>
                  <w:color w:val="00B050"/>
                  <w:sz w:val="28"/>
                  <w:szCs w:val="28"/>
                </w:rPr>
                <w:t>Number 5 is favourable to Number 9.</w:t>
              </w:r>
            </w:ins>
          </w:p>
          <w:p w14:paraId="51443AAF" w14:textId="207D38B9" w:rsidR="004615CB" w:rsidRDefault="004724CE" w:rsidP="004724CE">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ins w:id="3861" w:author="Sandhya T" w:date="2024-06-22T09:18:00Z" w16du:dateUtc="2024-06-22T03:48:00Z">
              <w:r w:rsidRPr="004724CE">
                <w:rPr>
                  <w:rFonts w:ascii="Aptos" w:eastAsia="Aptos" w:hAnsi="Aptos" w:cs="Aptos"/>
                  <w:b/>
                  <w:color w:val="00B050"/>
                  <w:sz w:val="28"/>
                  <w:szCs w:val="28"/>
                </w:rPr>
                <w:t>When mutually interested both can make good companions.</w:t>
              </w:r>
            </w:ins>
          </w:p>
        </w:tc>
      </w:tr>
      <w:tr w:rsidR="004615CB" w14:paraId="76C39C83"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3B7DE2E9"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lastRenderedPageBreak/>
              <w:t>9 / 6</w:t>
            </w:r>
          </w:p>
        </w:tc>
        <w:tc>
          <w:tcPr>
            <w:tcW w:w="8566" w:type="dxa"/>
            <w:tcBorders>
              <w:top w:val="nil"/>
              <w:left w:val="nil"/>
              <w:bottom w:val="single" w:sz="8" w:space="0" w:color="000000"/>
              <w:right w:val="single" w:sz="8" w:space="0" w:color="000000"/>
            </w:tcBorders>
            <w:shd w:val="clear" w:color="auto" w:fill="FFF2CC"/>
            <w:vAlign w:val="center"/>
          </w:tcPr>
          <w:p w14:paraId="6776CC20" w14:textId="77777777"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 6 is ruled by Venus.</w:t>
            </w:r>
          </w:p>
          <w:p w14:paraId="187C3617" w14:textId="1C7BC1A4" w:rsidR="004724CE" w:rsidRPr="004724CE" w:rsidRDefault="004724CE" w:rsidP="004724CE">
            <w:pPr>
              <w:numPr>
                <w:ilvl w:val="0"/>
                <w:numId w:val="28"/>
              </w:numPr>
              <w:pBdr>
                <w:top w:val="nil"/>
                <w:left w:val="nil"/>
                <w:bottom w:val="nil"/>
                <w:right w:val="nil"/>
                <w:between w:val="nil"/>
              </w:pBdr>
              <w:spacing w:after="0" w:line="240" w:lineRule="auto"/>
              <w:jc w:val="both"/>
              <w:rPr>
                <w:ins w:id="3862" w:author="Sandhya T" w:date="2024-06-22T09:18:00Z" w16du:dateUtc="2024-06-22T03:48:00Z"/>
                <w:rFonts w:ascii="Aptos" w:eastAsia="Aptos" w:hAnsi="Aptos" w:cs="Aptos"/>
                <w:b/>
                <w:color w:val="CC3399"/>
                <w:sz w:val="28"/>
                <w:szCs w:val="28"/>
              </w:rPr>
            </w:pPr>
            <w:ins w:id="3863" w:author="Sandhya T" w:date="2024-06-22T09:18:00Z" w16du:dateUtc="2024-06-22T03:48:00Z">
              <w:r w:rsidRPr="004724CE">
                <w:rPr>
                  <w:rFonts w:ascii="Aptos" w:eastAsia="Aptos" w:hAnsi="Aptos" w:cs="Aptos"/>
                  <w:b/>
                  <w:color w:val="CC3399"/>
                  <w:sz w:val="28"/>
                  <w:szCs w:val="28"/>
                </w:rPr>
                <w:t>Both are neutral.</w:t>
              </w:r>
            </w:ins>
          </w:p>
          <w:p w14:paraId="7033D763" w14:textId="3CB94A52" w:rsidR="004724CE" w:rsidRPr="004724CE" w:rsidRDefault="004724CE" w:rsidP="004724CE">
            <w:pPr>
              <w:numPr>
                <w:ilvl w:val="0"/>
                <w:numId w:val="28"/>
              </w:numPr>
              <w:pBdr>
                <w:top w:val="nil"/>
                <w:left w:val="nil"/>
                <w:bottom w:val="nil"/>
                <w:right w:val="nil"/>
                <w:between w:val="nil"/>
              </w:pBdr>
              <w:spacing w:after="0" w:line="240" w:lineRule="auto"/>
              <w:jc w:val="both"/>
              <w:rPr>
                <w:ins w:id="3864" w:author="Sandhya T" w:date="2024-06-22T09:18:00Z" w16du:dateUtc="2024-06-22T03:48:00Z"/>
                <w:rFonts w:ascii="Aptos" w:eastAsia="Aptos" w:hAnsi="Aptos" w:cs="Aptos"/>
                <w:b/>
                <w:color w:val="CC3399"/>
                <w:sz w:val="28"/>
                <w:szCs w:val="28"/>
              </w:rPr>
            </w:pPr>
            <w:ins w:id="3865" w:author="Sandhya T" w:date="2024-06-22T09:18:00Z" w16du:dateUtc="2024-06-22T03:48:00Z">
              <w:r w:rsidRPr="004724CE">
                <w:rPr>
                  <w:rFonts w:ascii="Aptos" w:eastAsia="Aptos" w:hAnsi="Aptos" w:cs="Aptos"/>
                  <w:b/>
                  <w:color w:val="CC3399"/>
                  <w:sz w:val="28"/>
                  <w:szCs w:val="28"/>
                </w:rPr>
                <w:t>Both are excellent friends.</w:t>
              </w:r>
            </w:ins>
          </w:p>
          <w:p w14:paraId="0FDADDCD" w14:textId="3B84FF40" w:rsidR="004724CE" w:rsidRPr="004724CE" w:rsidRDefault="004724CE" w:rsidP="004724CE">
            <w:pPr>
              <w:numPr>
                <w:ilvl w:val="0"/>
                <w:numId w:val="28"/>
              </w:numPr>
              <w:pBdr>
                <w:top w:val="nil"/>
                <w:left w:val="nil"/>
                <w:bottom w:val="nil"/>
                <w:right w:val="nil"/>
                <w:between w:val="nil"/>
              </w:pBdr>
              <w:spacing w:after="0" w:line="240" w:lineRule="auto"/>
              <w:jc w:val="both"/>
              <w:rPr>
                <w:ins w:id="3866" w:author="Sandhya T" w:date="2024-06-22T09:18:00Z" w16du:dateUtc="2024-06-22T03:48:00Z"/>
                <w:rFonts w:ascii="Aptos" w:eastAsia="Aptos" w:hAnsi="Aptos" w:cs="Aptos"/>
                <w:b/>
                <w:color w:val="CC3399"/>
                <w:sz w:val="28"/>
                <w:szCs w:val="28"/>
              </w:rPr>
            </w:pPr>
            <w:ins w:id="3867" w:author="Sandhya T" w:date="2024-06-22T09:18:00Z" w16du:dateUtc="2024-06-22T03:48:00Z">
              <w:r w:rsidRPr="004724CE">
                <w:rPr>
                  <w:rFonts w:ascii="Aptos" w:eastAsia="Aptos" w:hAnsi="Aptos" w:cs="Aptos"/>
                  <w:b/>
                  <w:color w:val="CC3399"/>
                  <w:sz w:val="28"/>
                  <w:szCs w:val="28"/>
                </w:rPr>
                <w:t>Both number</w:t>
              </w:r>
            </w:ins>
            <w:ins w:id="3868" w:author="Sandhya T" w:date="2024-06-22T09:41:00Z" w16du:dateUtc="2024-06-22T04:11:00Z">
              <w:r w:rsidR="006F4480">
                <w:rPr>
                  <w:rFonts w:ascii="Aptos" w:eastAsia="Aptos" w:hAnsi="Aptos" w:cs="Aptos"/>
                  <w:b/>
                  <w:color w:val="CC3399"/>
                  <w:sz w:val="28"/>
                  <w:szCs w:val="28"/>
                </w:rPr>
                <w:t>s</w:t>
              </w:r>
            </w:ins>
            <w:ins w:id="3869" w:author="Sandhya T" w:date="2024-06-22T09:18:00Z" w16du:dateUtc="2024-06-22T03:48:00Z">
              <w:r w:rsidRPr="004724CE">
                <w:rPr>
                  <w:rFonts w:ascii="Aptos" w:eastAsia="Aptos" w:hAnsi="Aptos" w:cs="Aptos"/>
                  <w:b/>
                  <w:color w:val="CC3399"/>
                  <w:sz w:val="28"/>
                  <w:szCs w:val="28"/>
                </w:rPr>
                <w:t xml:space="preserve"> complete each other.</w:t>
              </w:r>
            </w:ins>
          </w:p>
          <w:p w14:paraId="5A7BC1D6" w14:textId="78ECA4FF" w:rsidR="004724CE" w:rsidRPr="004724CE" w:rsidRDefault="004724CE" w:rsidP="004724CE">
            <w:pPr>
              <w:numPr>
                <w:ilvl w:val="0"/>
                <w:numId w:val="28"/>
              </w:numPr>
              <w:pBdr>
                <w:top w:val="nil"/>
                <w:left w:val="nil"/>
                <w:bottom w:val="nil"/>
                <w:right w:val="nil"/>
                <w:between w:val="nil"/>
              </w:pBdr>
              <w:spacing w:after="0" w:line="240" w:lineRule="auto"/>
              <w:jc w:val="both"/>
              <w:rPr>
                <w:ins w:id="3870" w:author="Sandhya T" w:date="2024-06-22T09:18:00Z" w16du:dateUtc="2024-06-22T03:48:00Z"/>
                <w:rFonts w:ascii="Aptos" w:eastAsia="Aptos" w:hAnsi="Aptos" w:cs="Aptos"/>
                <w:b/>
                <w:color w:val="CC3399"/>
                <w:sz w:val="28"/>
                <w:szCs w:val="28"/>
              </w:rPr>
            </w:pPr>
            <w:ins w:id="3871" w:author="Sandhya T" w:date="2024-06-22T09:18:00Z" w16du:dateUtc="2024-06-22T03:48:00Z">
              <w:r w:rsidRPr="004724CE">
                <w:rPr>
                  <w:rFonts w:ascii="Aptos" w:eastAsia="Aptos" w:hAnsi="Aptos" w:cs="Aptos"/>
                  <w:b/>
                  <w:color w:val="CC3399"/>
                  <w:sz w:val="28"/>
                  <w:szCs w:val="28"/>
                </w:rPr>
                <w:t>Both are honest in financial matters.</w:t>
              </w:r>
            </w:ins>
          </w:p>
          <w:p w14:paraId="58C809B4" w14:textId="523C1870" w:rsidR="004724CE" w:rsidRPr="004724CE" w:rsidRDefault="004724CE" w:rsidP="004724CE">
            <w:pPr>
              <w:numPr>
                <w:ilvl w:val="0"/>
                <w:numId w:val="28"/>
              </w:numPr>
              <w:pBdr>
                <w:top w:val="nil"/>
                <w:left w:val="nil"/>
                <w:bottom w:val="nil"/>
                <w:right w:val="nil"/>
                <w:between w:val="nil"/>
              </w:pBdr>
              <w:spacing w:after="0" w:line="240" w:lineRule="auto"/>
              <w:jc w:val="both"/>
              <w:rPr>
                <w:ins w:id="3872" w:author="Sandhya T" w:date="2024-06-22T09:18:00Z" w16du:dateUtc="2024-06-22T03:48:00Z"/>
                <w:rFonts w:ascii="Aptos" w:eastAsia="Aptos" w:hAnsi="Aptos" w:cs="Aptos"/>
                <w:b/>
                <w:color w:val="CC3399"/>
                <w:sz w:val="28"/>
                <w:szCs w:val="28"/>
              </w:rPr>
            </w:pPr>
            <w:ins w:id="3873" w:author="Sandhya T" w:date="2024-06-22T09:18:00Z" w16du:dateUtc="2024-06-22T03:48:00Z">
              <w:r w:rsidRPr="004724CE">
                <w:rPr>
                  <w:rFonts w:ascii="Aptos" w:eastAsia="Aptos" w:hAnsi="Aptos" w:cs="Aptos"/>
                  <w:b/>
                  <w:color w:val="CC3399"/>
                  <w:sz w:val="28"/>
                  <w:szCs w:val="28"/>
                </w:rPr>
                <w:t>Good in friendship, business and life partnership.</w:t>
              </w:r>
            </w:ins>
          </w:p>
          <w:p w14:paraId="5C34F5B9" w14:textId="779EC723" w:rsidR="004615CB" w:rsidRDefault="004724CE" w:rsidP="004724CE">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ins w:id="3874" w:author="Sandhya T" w:date="2024-06-22T09:18:00Z" w16du:dateUtc="2024-06-22T03:48:00Z">
              <w:r w:rsidRPr="004724CE">
                <w:rPr>
                  <w:rFonts w:ascii="Aptos" w:eastAsia="Aptos" w:hAnsi="Aptos" w:cs="Aptos"/>
                  <w:b/>
                  <w:color w:val="CC3399"/>
                  <w:sz w:val="28"/>
                  <w:szCs w:val="28"/>
                </w:rPr>
                <w:t>Number 9 men and Number 6 women</w:t>
              </w:r>
            </w:ins>
            <w:ins w:id="3875" w:author="Sandhya T" w:date="2024-06-22T09:41:00Z" w16du:dateUtc="2024-06-22T04:11:00Z">
              <w:r w:rsidR="006F4480">
                <w:rPr>
                  <w:rFonts w:ascii="Aptos" w:eastAsia="Aptos" w:hAnsi="Aptos" w:cs="Aptos"/>
                  <w:b/>
                  <w:color w:val="CC3399"/>
                  <w:sz w:val="28"/>
                  <w:szCs w:val="28"/>
                </w:rPr>
                <w:t>,</w:t>
              </w:r>
            </w:ins>
            <w:ins w:id="3876" w:author="Sandhya T" w:date="2024-06-22T09:18:00Z" w16du:dateUtc="2024-06-22T03:48:00Z">
              <w:r w:rsidRPr="004724CE">
                <w:rPr>
                  <w:rFonts w:ascii="Aptos" w:eastAsia="Aptos" w:hAnsi="Aptos" w:cs="Aptos"/>
                  <w:b/>
                  <w:color w:val="CC3399"/>
                  <w:sz w:val="28"/>
                  <w:szCs w:val="28"/>
                </w:rPr>
                <w:t xml:space="preserve"> marriage are recommended.</w:t>
              </w:r>
            </w:ins>
          </w:p>
        </w:tc>
      </w:tr>
      <w:tr w:rsidR="004615CB" w14:paraId="023EC61D" w14:textId="77777777" w:rsidTr="00BC5984">
        <w:trPr>
          <w:trHeight w:val="1812"/>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4958336B"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9 / 7</w:t>
            </w:r>
          </w:p>
        </w:tc>
        <w:tc>
          <w:tcPr>
            <w:tcW w:w="8566" w:type="dxa"/>
            <w:tcBorders>
              <w:top w:val="nil"/>
              <w:left w:val="nil"/>
              <w:bottom w:val="single" w:sz="8" w:space="0" w:color="000000"/>
              <w:right w:val="single" w:sz="8" w:space="0" w:color="000000"/>
            </w:tcBorders>
            <w:shd w:val="clear" w:color="auto" w:fill="D9E1F2"/>
            <w:vAlign w:val="center"/>
          </w:tcPr>
          <w:p w14:paraId="57B96404" w14:textId="3D476BA6"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 xml:space="preserve">Number 7 is ruled by </w:t>
            </w:r>
            <w:ins w:id="3877" w:author="Sandhya T" w:date="2024-06-22T09:19:00Z" w16du:dateUtc="2024-06-22T03:49:00Z">
              <w:r w:rsidR="004724CE">
                <w:rPr>
                  <w:rFonts w:ascii="Aptos" w:eastAsia="Aptos" w:hAnsi="Aptos" w:cs="Aptos"/>
                  <w:b/>
                  <w:color w:val="00B050"/>
                  <w:sz w:val="28"/>
                  <w:szCs w:val="28"/>
                </w:rPr>
                <w:t>K</w:t>
              </w:r>
            </w:ins>
            <w:del w:id="3878" w:author="Sandhya T" w:date="2024-06-22T09:19:00Z" w16du:dateUtc="2024-06-22T03:49:00Z">
              <w:r w:rsidDel="004724CE">
                <w:rPr>
                  <w:rFonts w:ascii="Aptos" w:eastAsia="Aptos" w:hAnsi="Aptos" w:cs="Aptos"/>
                  <w:b/>
                  <w:color w:val="00B050"/>
                  <w:sz w:val="28"/>
                  <w:szCs w:val="28"/>
                </w:rPr>
                <w:delText>k</w:delText>
              </w:r>
            </w:del>
            <w:r>
              <w:rPr>
                <w:rFonts w:ascii="Aptos" w:eastAsia="Aptos" w:hAnsi="Aptos" w:cs="Aptos"/>
                <w:b/>
                <w:color w:val="00B050"/>
                <w:sz w:val="28"/>
                <w:szCs w:val="28"/>
              </w:rPr>
              <w:t>etu.</w:t>
            </w:r>
          </w:p>
          <w:p w14:paraId="429F6848" w14:textId="3FE25D61" w:rsidR="004724CE" w:rsidRPr="004724CE" w:rsidRDefault="004724CE" w:rsidP="004724CE">
            <w:pPr>
              <w:numPr>
                <w:ilvl w:val="0"/>
                <w:numId w:val="28"/>
              </w:numPr>
              <w:pBdr>
                <w:top w:val="nil"/>
                <w:left w:val="nil"/>
                <w:bottom w:val="nil"/>
                <w:right w:val="nil"/>
                <w:between w:val="nil"/>
              </w:pBdr>
              <w:spacing w:after="0" w:line="240" w:lineRule="auto"/>
              <w:jc w:val="both"/>
              <w:rPr>
                <w:ins w:id="3879" w:author="Sandhya T" w:date="2024-06-22T09:18:00Z" w16du:dateUtc="2024-06-22T03:48:00Z"/>
                <w:rFonts w:ascii="Aptos" w:eastAsia="Aptos" w:hAnsi="Aptos" w:cs="Aptos"/>
                <w:b/>
                <w:color w:val="00B050"/>
                <w:sz w:val="28"/>
                <w:szCs w:val="28"/>
              </w:rPr>
            </w:pPr>
            <w:ins w:id="3880" w:author="Sandhya T" w:date="2024-06-22T09:18:00Z" w16du:dateUtc="2024-06-22T03:48:00Z">
              <w:r w:rsidRPr="004724CE">
                <w:rPr>
                  <w:rFonts w:ascii="Aptos" w:eastAsia="Aptos" w:hAnsi="Aptos" w:cs="Aptos"/>
                  <w:b/>
                  <w:color w:val="00B050"/>
                  <w:sz w:val="28"/>
                  <w:szCs w:val="28"/>
                </w:rPr>
                <w:t>Number 9 is more powerful than number 7.</w:t>
              </w:r>
            </w:ins>
          </w:p>
          <w:p w14:paraId="7870585C" w14:textId="11BC278B" w:rsidR="004724CE" w:rsidRPr="004724CE" w:rsidRDefault="004724CE" w:rsidP="004724CE">
            <w:pPr>
              <w:numPr>
                <w:ilvl w:val="0"/>
                <w:numId w:val="28"/>
              </w:numPr>
              <w:pBdr>
                <w:top w:val="nil"/>
                <w:left w:val="nil"/>
                <w:bottom w:val="nil"/>
                <w:right w:val="nil"/>
                <w:between w:val="nil"/>
              </w:pBdr>
              <w:spacing w:after="0" w:line="240" w:lineRule="auto"/>
              <w:jc w:val="both"/>
              <w:rPr>
                <w:ins w:id="3881" w:author="Sandhya T" w:date="2024-06-22T09:18:00Z" w16du:dateUtc="2024-06-22T03:48:00Z"/>
                <w:rFonts w:ascii="Aptos" w:eastAsia="Aptos" w:hAnsi="Aptos" w:cs="Aptos"/>
                <w:b/>
                <w:color w:val="00B050"/>
                <w:sz w:val="28"/>
                <w:szCs w:val="28"/>
              </w:rPr>
            </w:pPr>
            <w:ins w:id="3882" w:author="Sandhya T" w:date="2024-06-22T09:18:00Z" w16du:dateUtc="2024-06-22T03:48:00Z">
              <w:r w:rsidRPr="004724CE">
                <w:rPr>
                  <w:rFonts w:ascii="Aptos" w:eastAsia="Aptos" w:hAnsi="Aptos" w:cs="Aptos"/>
                  <w:b/>
                  <w:color w:val="00B050"/>
                  <w:sz w:val="28"/>
                  <w:szCs w:val="28"/>
                </w:rPr>
                <w:t>Number 7 is a teacher</w:t>
              </w:r>
            </w:ins>
            <w:ins w:id="3883" w:author="Sandhya T" w:date="2024-06-22T09:41:00Z" w16du:dateUtc="2024-06-22T04:11:00Z">
              <w:r w:rsidR="006F4480">
                <w:rPr>
                  <w:rFonts w:ascii="Aptos" w:eastAsia="Aptos" w:hAnsi="Aptos" w:cs="Aptos"/>
                  <w:b/>
                  <w:color w:val="00B050"/>
                  <w:sz w:val="28"/>
                  <w:szCs w:val="28"/>
                </w:rPr>
                <w:t xml:space="preserve"> of</w:t>
              </w:r>
            </w:ins>
            <w:ins w:id="3884" w:author="Sandhya T" w:date="2024-06-22T09:18:00Z" w16du:dateUtc="2024-06-22T03:48:00Z">
              <w:r w:rsidRPr="004724CE">
                <w:rPr>
                  <w:rFonts w:ascii="Aptos" w:eastAsia="Aptos" w:hAnsi="Aptos" w:cs="Aptos"/>
                  <w:b/>
                  <w:color w:val="00B050"/>
                  <w:sz w:val="28"/>
                  <w:szCs w:val="28"/>
                </w:rPr>
                <w:t xml:space="preserve"> mysticism and Number 9 is interested in mystic and occult knowledge,both are mutually beneficial.</w:t>
              </w:r>
            </w:ins>
          </w:p>
          <w:p w14:paraId="15BCACD3" w14:textId="4752EF65" w:rsidR="004615CB" w:rsidRDefault="004724CE" w:rsidP="004724CE">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ins w:id="3885" w:author="Sandhya T" w:date="2024-06-22T09:18:00Z" w16du:dateUtc="2024-06-22T03:48:00Z">
              <w:r w:rsidRPr="004724CE">
                <w:rPr>
                  <w:rFonts w:ascii="Aptos" w:eastAsia="Aptos" w:hAnsi="Aptos" w:cs="Aptos"/>
                  <w:b/>
                  <w:color w:val="00B050"/>
                  <w:sz w:val="28"/>
                  <w:szCs w:val="28"/>
                </w:rPr>
                <w:t>Number 7 women and number 9 men recommended for marriage.</w:t>
              </w:r>
            </w:ins>
          </w:p>
        </w:tc>
      </w:tr>
      <w:tr w:rsidR="004615CB" w14:paraId="5AFABCEB" w14:textId="77777777" w:rsidTr="00BC5984">
        <w:trPr>
          <w:trHeight w:val="1452"/>
        </w:trPr>
        <w:tc>
          <w:tcPr>
            <w:tcW w:w="1324" w:type="dxa"/>
            <w:tcBorders>
              <w:top w:val="nil"/>
              <w:left w:val="single" w:sz="8" w:space="0" w:color="000000"/>
              <w:bottom w:val="single" w:sz="8" w:space="0" w:color="000000"/>
              <w:right w:val="single" w:sz="8" w:space="0" w:color="000000"/>
            </w:tcBorders>
            <w:shd w:val="clear" w:color="auto" w:fill="FFF2CC"/>
            <w:vAlign w:val="center"/>
          </w:tcPr>
          <w:p w14:paraId="3D430780" w14:textId="77777777" w:rsidR="004615CB" w:rsidRDefault="004615CB" w:rsidP="00BC5984">
            <w:pPr>
              <w:spacing w:after="0" w:line="240" w:lineRule="auto"/>
              <w:jc w:val="center"/>
              <w:rPr>
                <w:rFonts w:ascii="Aptos" w:eastAsia="Aptos" w:hAnsi="Aptos" w:cs="Aptos"/>
                <w:b/>
                <w:color w:val="CC3399"/>
                <w:sz w:val="28"/>
                <w:szCs w:val="28"/>
              </w:rPr>
            </w:pPr>
            <w:r>
              <w:rPr>
                <w:rFonts w:ascii="Aptos" w:eastAsia="Aptos" w:hAnsi="Aptos" w:cs="Aptos"/>
                <w:b/>
                <w:color w:val="CC3399"/>
                <w:sz w:val="28"/>
                <w:szCs w:val="28"/>
              </w:rPr>
              <w:t>9 / 8</w:t>
            </w:r>
          </w:p>
        </w:tc>
        <w:tc>
          <w:tcPr>
            <w:tcW w:w="8566" w:type="dxa"/>
            <w:tcBorders>
              <w:top w:val="nil"/>
              <w:left w:val="nil"/>
              <w:bottom w:val="single" w:sz="8" w:space="0" w:color="000000"/>
              <w:right w:val="single" w:sz="8" w:space="0" w:color="000000"/>
            </w:tcBorders>
            <w:shd w:val="clear" w:color="auto" w:fill="FFF2CC"/>
            <w:vAlign w:val="center"/>
          </w:tcPr>
          <w:p w14:paraId="4F837F7C" w14:textId="12CC71C0"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r>
              <w:rPr>
                <w:rFonts w:ascii="Aptos" w:eastAsia="Aptos" w:hAnsi="Aptos" w:cs="Aptos"/>
                <w:b/>
                <w:color w:val="CC3399"/>
                <w:sz w:val="28"/>
                <w:szCs w:val="28"/>
              </w:rPr>
              <w:t>Number</w:t>
            </w:r>
            <w:ins w:id="3886" w:author="Sandhya T" w:date="2024-06-22T09:42:00Z" w16du:dateUtc="2024-06-22T04:12:00Z">
              <w:r w:rsidR="006F4480">
                <w:rPr>
                  <w:rFonts w:ascii="Aptos" w:eastAsia="Aptos" w:hAnsi="Aptos" w:cs="Aptos"/>
                  <w:b/>
                  <w:color w:val="CC3399"/>
                  <w:sz w:val="28"/>
                  <w:szCs w:val="28"/>
                </w:rPr>
                <w:t xml:space="preserve"> 8</w:t>
              </w:r>
            </w:ins>
            <w:r>
              <w:rPr>
                <w:rFonts w:ascii="Aptos" w:eastAsia="Aptos" w:hAnsi="Aptos" w:cs="Aptos"/>
                <w:b/>
                <w:color w:val="CC3399"/>
                <w:sz w:val="28"/>
                <w:szCs w:val="28"/>
              </w:rPr>
              <w:t xml:space="preserve"> is ruled by Saturn.</w:t>
            </w:r>
          </w:p>
          <w:p w14:paraId="7D31F0BF" w14:textId="1EA8E385" w:rsidR="004724CE" w:rsidRPr="004724CE" w:rsidRDefault="004724CE" w:rsidP="004724CE">
            <w:pPr>
              <w:numPr>
                <w:ilvl w:val="0"/>
                <w:numId w:val="28"/>
              </w:numPr>
              <w:pBdr>
                <w:top w:val="nil"/>
                <w:left w:val="nil"/>
                <w:bottom w:val="nil"/>
                <w:right w:val="nil"/>
                <w:between w:val="nil"/>
              </w:pBdr>
              <w:spacing w:after="0" w:line="240" w:lineRule="auto"/>
              <w:jc w:val="both"/>
              <w:rPr>
                <w:ins w:id="3887" w:author="Sandhya T" w:date="2024-06-22T09:19:00Z" w16du:dateUtc="2024-06-22T03:49:00Z"/>
                <w:rFonts w:ascii="Aptos" w:eastAsia="Aptos" w:hAnsi="Aptos" w:cs="Aptos"/>
                <w:b/>
                <w:color w:val="CC3399"/>
                <w:sz w:val="28"/>
                <w:szCs w:val="28"/>
              </w:rPr>
            </w:pPr>
            <w:ins w:id="3888" w:author="Sandhya T" w:date="2024-06-22T09:19:00Z" w16du:dateUtc="2024-06-22T03:49:00Z">
              <w:r w:rsidRPr="004724CE">
                <w:rPr>
                  <w:rFonts w:ascii="Aptos" w:eastAsia="Aptos" w:hAnsi="Aptos" w:cs="Aptos"/>
                  <w:b/>
                  <w:color w:val="CC3399"/>
                  <w:sz w:val="28"/>
                  <w:szCs w:val="28"/>
                </w:rPr>
                <w:t>Both are neutral.</w:t>
              </w:r>
            </w:ins>
          </w:p>
          <w:p w14:paraId="7FEDCBFD" w14:textId="70ACC082" w:rsidR="004724CE" w:rsidRPr="004724CE" w:rsidRDefault="004724CE" w:rsidP="004724CE">
            <w:pPr>
              <w:numPr>
                <w:ilvl w:val="0"/>
                <w:numId w:val="28"/>
              </w:numPr>
              <w:pBdr>
                <w:top w:val="nil"/>
                <w:left w:val="nil"/>
                <w:bottom w:val="nil"/>
                <w:right w:val="nil"/>
                <w:between w:val="nil"/>
              </w:pBdr>
              <w:spacing w:after="0" w:line="240" w:lineRule="auto"/>
              <w:jc w:val="both"/>
              <w:rPr>
                <w:ins w:id="3889" w:author="Sandhya T" w:date="2024-06-22T09:19:00Z" w16du:dateUtc="2024-06-22T03:49:00Z"/>
                <w:rFonts w:ascii="Aptos" w:eastAsia="Aptos" w:hAnsi="Aptos" w:cs="Aptos"/>
                <w:b/>
                <w:color w:val="CC3399"/>
                <w:sz w:val="28"/>
                <w:szCs w:val="28"/>
              </w:rPr>
            </w:pPr>
            <w:ins w:id="3890" w:author="Sandhya T" w:date="2024-06-22T09:19:00Z" w16du:dateUtc="2024-06-22T03:49:00Z">
              <w:r w:rsidRPr="004724CE">
                <w:rPr>
                  <w:rFonts w:ascii="Aptos" w:eastAsia="Aptos" w:hAnsi="Aptos" w:cs="Aptos"/>
                  <w:b/>
                  <w:color w:val="CC3399"/>
                  <w:sz w:val="28"/>
                  <w:szCs w:val="28"/>
                </w:rPr>
                <w:t>Number 7 are law</w:t>
              </w:r>
              <w:r>
                <w:rPr>
                  <w:rFonts w:ascii="Aptos" w:eastAsia="Aptos" w:hAnsi="Aptos" w:cs="Aptos"/>
                  <w:b/>
                  <w:color w:val="CC3399"/>
                  <w:sz w:val="28"/>
                  <w:szCs w:val="28"/>
                </w:rPr>
                <w:t>-</w:t>
              </w:r>
              <w:r w:rsidRPr="004724CE">
                <w:rPr>
                  <w:rFonts w:ascii="Aptos" w:eastAsia="Aptos" w:hAnsi="Aptos" w:cs="Aptos"/>
                  <w:b/>
                  <w:color w:val="CC3399"/>
                  <w:sz w:val="28"/>
                  <w:szCs w:val="28"/>
                </w:rPr>
                <w:t>breaker, number 9 are p</w:t>
              </w:r>
            </w:ins>
            <w:ins w:id="3891" w:author="Sandhya T" w:date="2024-06-22T09:42:00Z" w16du:dateUtc="2024-06-22T04:12:00Z">
              <w:r w:rsidR="006F4480">
                <w:rPr>
                  <w:rFonts w:ascii="Aptos" w:eastAsia="Aptos" w:hAnsi="Aptos" w:cs="Aptos"/>
                  <w:b/>
                  <w:color w:val="CC3399"/>
                  <w:sz w:val="28"/>
                  <w:szCs w:val="28"/>
                </w:rPr>
                <w:t>r</w:t>
              </w:r>
            </w:ins>
            <w:ins w:id="3892" w:author="Sandhya T" w:date="2024-06-22T09:19:00Z" w16du:dateUtc="2024-06-22T03:49:00Z">
              <w:r w:rsidRPr="004724CE">
                <w:rPr>
                  <w:rFonts w:ascii="Aptos" w:eastAsia="Aptos" w:hAnsi="Aptos" w:cs="Aptos"/>
                  <w:b/>
                  <w:color w:val="CC3399"/>
                  <w:sz w:val="28"/>
                  <w:szCs w:val="28"/>
                </w:rPr>
                <w:t>otector of law.</w:t>
              </w:r>
            </w:ins>
          </w:p>
          <w:p w14:paraId="516CEE31" w14:textId="2E01796A" w:rsidR="004615CB" w:rsidRDefault="004724CE" w:rsidP="004724CE">
            <w:pPr>
              <w:numPr>
                <w:ilvl w:val="0"/>
                <w:numId w:val="28"/>
              </w:numPr>
              <w:pBdr>
                <w:top w:val="nil"/>
                <w:left w:val="nil"/>
                <w:bottom w:val="nil"/>
                <w:right w:val="nil"/>
                <w:between w:val="nil"/>
              </w:pBdr>
              <w:spacing w:after="0" w:line="240" w:lineRule="auto"/>
              <w:jc w:val="both"/>
              <w:rPr>
                <w:rFonts w:ascii="Aptos" w:eastAsia="Aptos" w:hAnsi="Aptos" w:cs="Aptos"/>
                <w:b/>
                <w:color w:val="CC3399"/>
                <w:sz w:val="28"/>
                <w:szCs w:val="28"/>
              </w:rPr>
            </w:pPr>
            <w:ins w:id="3893" w:author="Sandhya T" w:date="2024-06-22T09:19:00Z" w16du:dateUtc="2024-06-22T03:49:00Z">
              <w:r w:rsidRPr="004724CE">
                <w:rPr>
                  <w:rFonts w:ascii="Aptos" w:eastAsia="Aptos" w:hAnsi="Aptos" w:cs="Aptos"/>
                  <w:b/>
                  <w:color w:val="CC3399"/>
                  <w:sz w:val="28"/>
                  <w:szCs w:val="28"/>
                </w:rPr>
                <w:t>Number 9 women can marry number 7</w:t>
              </w:r>
            </w:ins>
            <w:ins w:id="3894" w:author="Sandhya T" w:date="2024-06-22T09:42:00Z" w16du:dateUtc="2024-06-22T04:12:00Z">
              <w:r w:rsidR="006F4480">
                <w:rPr>
                  <w:rFonts w:ascii="Aptos" w:eastAsia="Aptos" w:hAnsi="Aptos" w:cs="Aptos"/>
                  <w:b/>
                  <w:color w:val="CC3399"/>
                  <w:sz w:val="28"/>
                  <w:szCs w:val="28"/>
                </w:rPr>
                <w:t xml:space="preserve"> men</w:t>
              </w:r>
            </w:ins>
          </w:p>
        </w:tc>
      </w:tr>
      <w:tr w:rsidR="004615CB" w14:paraId="517FD15A" w14:textId="77777777" w:rsidTr="00BC5984">
        <w:trPr>
          <w:trHeight w:val="430"/>
        </w:trPr>
        <w:tc>
          <w:tcPr>
            <w:tcW w:w="1324" w:type="dxa"/>
            <w:tcBorders>
              <w:top w:val="nil"/>
              <w:left w:val="single" w:sz="8" w:space="0" w:color="000000"/>
              <w:bottom w:val="single" w:sz="8" w:space="0" w:color="000000"/>
              <w:right w:val="single" w:sz="8" w:space="0" w:color="000000"/>
            </w:tcBorders>
            <w:shd w:val="clear" w:color="auto" w:fill="D9E1F2"/>
            <w:vAlign w:val="center"/>
          </w:tcPr>
          <w:p w14:paraId="602E6B85" w14:textId="77777777" w:rsidR="004615CB" w:rsidRDefault="004615CB" w:rsidP="00BC5984">
            <w:pPr>
              <w:spacing w:after="0" w:line="240" w:lineRule="auto"/>
              <w:jc w:val="center"/>
              <w:rPr>
                <w:rFonts w:ascii="Aptos" w:eastAsia="Aptos" w:hAnsi="Aptos" w:cs="Aptos"/>
                <w:b/>
                <w:color w:val="00B050"/>
                <w:sz w:val="28"/>
                <w:szCs w:val="28"/>
              </w:rPr>
            </w:pPr>
            <w:r>
              <w:rPr>
                <w:rFonts w:ascii="Aptos" w:eastAsia="Aptos" w:hAnsi="Aptos" w:cs="Aptos"/>
                <w:b/>
                <w:color w:val="00B050"/>
                <w:sz w:val="28"/>
                <w:szCs w:val="28"/>
              </w:rPr>
              <w:t>9 / 9</w:t>
            </w:r>
          </w:p>
        </w:tc>
        <w:tc>
          <w:tcPr>
            <w:tcW w:w="8566" w:type="dxa"/>
            <w:tcBorders>
              <w:top w:val="nil"/>
              <w:left w:val="nil"/>
              <w:bottom w:val="single" w:sz="8" w:space="0" w:color="000000"/>
              <w:right w:val="single" w:sz="8" w:space="0" w:color="000000"/>
            </w:tcBorders>
            <w:shd w:val="clear" w:color="auto" w:fill="D9E1F2"/>
            <w:vAlign w:val="center"/>
          </w:tcPr>
          <w:p w14:paraId="6FDFB996" w14:textId="1F357582" w:rsidR="004615CB" w:rsidRDefault="004615CB" w:rsidP="004615CB">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r>
              <w:rPr>
                <w:rFonts w:ascii="Aptos" w:eastAsia="Aptos" w:hAnsi="Aptos" w:cs="Aptos"/>
                <w:b/>
                <w:color w:val="00B050"/>
                <w:sz w:val="28"/>
                <w:szCs w:val="28"/>
              </w:rPr>
              <w:t>Number 9 is rule</w:t>
            </w:r>
            <w:del w:id="3895" w:author="Sandhya T" w:date="2024-06-22T09:42:00Z" w16du:dateUtc="2024-06-22T04:12:00Z">
              <w:r w:rsidDel="006F4480">
                <w:rPr>
                  <w:rFonts w:ascii="Aptos" w:eastAsia="Aptos" w:hAnsi="Aptos" w:cs="Aptos"/>
                  <w:b/>
                  <w:color w:val="00B050"/>
                  <w:sz w:val="28"/>
                  <w:szCs w:val="28"/>
                </w:rPr>
                <w:delText>s</w:delText>
              </w:r>
            </w:del>
            <w:ins w:id="3896" w:author="Sandhya T" w:date="2024-06-22T09:42:00Z" w16du:dateUtc="2024-06-22T04:12:00Z">
              <w:r w:rsidR="006F4480">
                <w:rPr>
                  <w:rFonts w:ascii="Aptos" w:eastAsia="Aptos" w:hAnsi="Aptos" w:cs="Aptos"/>
                  <w:b/>
                  <w:color w:val="00B050"/>
                  <w:sz w:val="28"/>
                  <w:szCs w:val="28"/>
                </w:rPr>
                <w:t>d</w:t>
              </w:r>
            </w:ins>
            <w:r>
              <w:rPr>
                <w:rFonts w:ascii="Aptos" w:eastAsia="Aptos" w:hAnsi="Aptos" w:cs="Aptos"/>
                <w:b/>
                <w:color w:val="00B050"/>
                <w:sz w:val="28"/>
                <w:szCs w:val="28"/>
              </w:rPr>
              <w:t xml:space="preserve"> by Mars.</w:t>
            </w:r>
          </w:p>
          <w:p w14:paraId="2773B3B1" w14:textId="73A3AE3E" w:rsidR="004724CE" w:rsidRPr="004724CE" w:rsidRDefault="004724CE" w:rsidP="004724CE">
            <w:pPr>
              <w:numPr>
                <w:ilvl w:val="0"/>
                <w:numId w:val="28"/>
              </w:numPr>
              <w:pBdr>
                <w:top w:val="nil"/>
                <w:left w:val="nil"/>
                <w:bottom w:val="nil"/>
                <w:right w:val="nil"/>
                <w:between w:val="nil"/>
              </w:pBdr>
              <w:spacing w:after="0" w:line="240" w:lineRule="auto"/>
              <w:jc w:val="both"/>
              <w:rPr>
                <w:ins w:id="3897" w:author="Sandhya T" w:date="2024-06-22T09:19:00Z" w16du:dateUtc="2024-06-22T03:49:00Z"/>
                <w:rFonts w:ascii="Aptos" w:eastAsia="Aptos" w:hAnsi="Aptos" w:cs="Aptos"/>
                <w:b/>
                <w:color w:val="00B050"/>
                <w:sz w:val="28"/>
                <w:szCs w:val="28"/>
              </w:rPr>
            </w:pPr>
            <w:ins w:id="3898" w:author="Sandhya T" w:date="2024-06-22T09:19:00Z" w16du:dateUtc="2024-06-22T03:49:00Z">
              <w:r w:rsidRPr="004724CE">
                <w:rPr>
                  <w:rFonts w:ascii="Aptos" w:eastAsia="Aptos" w:hAnsi="Aptos" w:cs="Aptos"/>
                  <w:b/>
                  <w:color w:val="00B050"/>
                  <w:sz w:val="28"/>
                  <w:szCs w:val="28"/>
                </w:rPr>
                <w:t>Both are not ideal for friendship.</w:t>
              </w:r>
            </w:ins>
          </w:p>
          <w:p w14:paraId="1CC14AAB" w14:textId="3F507AEA" w:rsidR="004724CE" w:rsidRPr="004724CE" w:rsidRDefault="004724CE" w:rsidP="004724CE">
            <w:pPr>
              <w:numPr>
                <w:ilvl w:val="0"/>
                <w:numId w:val="28"/>
              </w:numPr>
              <w:pBdr>
                <w:top w:val="nil"/>
                <w:left w:val="nil"/>
                <w:bottom w:val="nil"/>
                <w:right w:val="nil"/>
                <w:between w:val="nil"/>
              </w:pBdr>
              <w:spacing w:after="0" w:line="240" w:lineRule="auto"/>
              <w:jc w:val="both"/>
              <w:rPr>
                <w:ins w:id="3899" w:author="Sandhya T" w:date="2024-06-22T09:19:00Z" w16du:dateUtc="2024-06-22T03:49:00Z"/>
                <w:rFonts w:ascii="Aptos" w:eastAsia="Aptos" w:hAnsi="Aptos" w:cs="Aptos"/>
                <w:b/>
                <w:color w:val="00B050"/>
                <w:sz w:val="28"/>
                <w:szCs w:val="28"/>
              </w:rPr>
            </w:pPr>
            <w:ins w:id="3900" w:author="Sandhya T" w:date="2024-06-22T09:19:00Z" w16du:dateUtc="2024-06-22T03:49:00Z">
              <w:r w:rsidRPr="004724CE">
                <w:rPr>
                  <w:rFonts w:ascii="Aptos" w:eastAsia="Aptos" w:hAnsi="Aptos" w:cs="Aptos"/>
                  <w:b/>
                  <w:color w:val="00B050"/>
                  <w:sz w:val="28"/>
                  <w:szCs w:val="28"/>
                </w:rPr>
                <w:t>Both make no loss or no gain.</w:t>
              </w:r>
            </w:ins>
          </w:p>
          <w:p w14:paraId="3E5A52E5" w14:textId="3157677A" w:rsidR="004724CE" w:rsidRPr="004724CE" w:rsidRDefault="004724CE" w:rsidP="004724CE">
            <w:pPr>
              <w:numPr>
                <w:ilvl w:val="0"/>
                <w:numId w:val="28"/>
              </w:numPr>
              <w:pBdr>
                <w:top w:val="nil"/>
                <w:left w:val="nil"/>
                <w:bottom w:val="nil"/>
                <w:right w:val="nil"/>
                <w:between w:val="nil"/>
              </w:pBdr>
              <w:spacing w:after="0" w:line="240" w:lineRule="auto"/>
              <w:jc w:val="both"/>
              <w:rPr>
                <w:ins w:id="3901" w:author="Sandhya T" w:date="2024-06-22T09:19:00Z" w16du:dateUtc="2024-06-22T03:49:00Z"/>
                <w:rFonts w:ascii="Aptos" w:eastAsia="Aptos" w:hAnsi="Aptos" w:cs="Aptos"/>
                <w:b/>
                <w:color w:val="00B050"/>
                <w:sz w:val="28"/>
                <w:szCs w:val="28"/>
              </w:rPr>
            </w:pPr>
            <w:ins w:id="3902" w:author="Sandhya T" w:date="2024-06-22T09:19:00Z" w16du:dateUtc="2024-06-22T03:49:00Z">
              <w:r w:rsidRPr="004724CE">
                <w:rPr>
                  <w:rFonts w:ascii="Aptos" w:eastAsia="Aptos" w:hAnsi="Aptos" w:cs="Aptos"/>
                  <w:b/>
                  <w:color w:val="00B050"/>
                  <w:sz w:val="28"/>
                  <w:szCs w:val="28"/>
                </w:rPr>
                <w:t>Both can bring about revolution.</w:t>
              </w:r>
            </w:ins>
          </w:p>
          <w:p w14:paraId="2A2AEDB0" w14:textId="699EC578" w:rsidR="004724CE" w:rsidRPr="004724CE" w:rsidRDefault="004724CE" w:rsidP="004724CE">
            <w:pPr>
              <w:numPr>
                <w:ilvl w:val="0"/>
                <w:numId w:val="28"/>
              </w:numPr>
              <w:pBdr>
                <w:top w:val="nil"/>
                <w:left w:val="nil"/>
                <w:bottom w:val="nil"/>
                <w:right w:val="nil"/>
                <w:between w:val="nil"/>
              </w:pBdr>
              <w:spacing w:after="0" w:line="240" w:lineRule="auto"/>
              <w:jc w:val="both"/>
              <w:rPr>
                <w:ins w:id="3903" w:author="Sandhya T" w:date="2024-06-22T09:19:00Z" w16du:dateUtc="2024-06-22T03:49:00Z"/>
                <w:rFonts w:ascii="Aptos" w:eastAsia="Aptos" w:hAnsi="Aptos" w:cs="Aptos"/>
                <w:b/>
                <w:color w:val="00B050"/>
                <w:sz w:val="28"/>
                <w:szCs w:val="28"/>
              </w:rPr>
            </w:pPr>
            <w:ins w:id="3904" w:author="Sandhya T" w:date="2024-06-22T09:19:00Z" w16du:dateUtc="2024-06-22T03:49:00Z">
              <w:r w:rsidRPr="004724CE">
                <w:rPr>
                  <w:rFonts w:ascii="Aptos" w:eastAsia="Aptos" w:hAnsi="Aptos" w:cs="Aptos"/>
                  <w:b/>
                  <w:color w:val="00B050"/>
                  <w:sz w:val="28"/>
                  <w:szCs w:val="28"/>
                </w:rPr>
                <w:t>Friendship remains for long time.</w:t>
              </w:r>
            </w:ins>
          </w:p>
          <w:p w14:paraId="73E5C9E8" w14:textId="3C2988E6" w:rsidR="004615CB" w:rsidRDefault="004724CE" w:rsidP="004724CE">
            <w:pPr>
              <w:numPr>
                <w:ilvl w:val="0"/>
                <w:numId w:val="28"/>
              </w:numPr>
              <w:pBdr>
                <w:top w:val="nil"/>
                <w:left w:val="nil"/>
                <w:bottom w:val="nil"/>
                <w:right w:val="nil"/>
                <w:between w:val="nil"/>
              </w:pBdr>
              <w:spacing w:after="0" w:line="240" w:lineRule="auto"/>
              <w:jc w:val="both"/>
              <w:rPr>
                <w:rFonts w:ascii="Aptos" w:eastAsia="Aptos" w:hAnsi="Aptos" w:cs="Aptos"/>
                <w:b/>
                <w:color w:val="00B050"/>
                <w:sz w:val="28"/>
                <w:szCs w:val="28"/>
              </w:rPr>
            </w:pPr>
            <w:ins w:id="3905" w:author="Sandhya T" w:date="2024-06-22T09:19:00Z" w16du:dateUtc="2024-06-22T03:49:00Z">
              <w:r w:rsidRPr="004724CE">
                <w:rPr>
                  <w:rFonts w:ascii="Aptos" w:eastAsia="Aptos" w:hAnsi="Aptos" w:cs="Aptos"/>
                  <w:b/>
                  <w:color w:val="00B050"/>
                  <w:sz w:val="28"/>
                  <w:szCs w:val="28"/>
                </w:rPr>
                <w:t>Business and life partnership</w:t>
              </w:r>
            </w:ins>
            <w:ins w:id="3906" w:author="Sandhya T" w:date="2024-06-22T09:47:00Z" w16du:dateUtc="2024-06-22T04:17:00Z">
              <w:r w:rsidR="00971B50">
                <w:rPr>
                  <w:rFonts w:ascii="Aptos" w:eastAsia="Aptos" w:hAnsi="Aptos" w:cs="Aptos"/>
                  <w:b/>
                  <w:color w:val="00B050"/>
                  <w:sz w:val="28"/>
                  <w:szCs w:val="28"/>
                </w:rPr>
                <w:t xml:space="preserve"> - </w:t>
              </w:r>
            </w:ins>
            <w:ins w:id="3907" w:author="Sandhya T" w:date="2024-06-22T09:19:00Z" w16du:dateUtc="2024-06-22T03:49:00Z">
              <w:r w:rsidRPr="004724CE">
                <w:rPr>
                  <w:rFonts w:ascii="Aptos" w:eastAsia="Aptos" w:hAnsi="Aptos" w:cs="Aptos"/>
                  <w:b/>
                  <w:color w:val="00B050"/>
                  <w:sz w:val="28"/>
                  <w:szCs w:val="28"/>
                </w:rPr>
                <w:t>neutral.</w:t>
              </w:r>
            </w:ins>
          </w:p>
        </w:tc>
      </w:tr>
    </w:tbl>
    <w:p w14:paraId="5FC008DE" w14:textId="77777777" w:rsidR="004615CB" w:rsidRDefault="004615CB" w:rsidP="00C80489">
      <w:pPr>
        <w:rPr>
          <w:ins w:id="3908" w:author="Dinesh N" w:date="2024-06-22T23:42:00Z" w16du:dateUtc="2024-06-22T18:12:00Z"/>
        </w:rPr>
      </w:pPr>
    </w:p>
    <w:p w14:paraId="7D8D0425" w14:textId="77777777" w:rsidR="007825C6" w:rsidRDefault="007825C6" w:rsidP="00C80489">
      <w:pPr>
        <w:rPr>
          <w:ins w:id="3909" w:author="Dinesh N" w:date="2024-06-22T23:42:00Z" w16du:dateUtc="2024-06-22T18:12:00Z"/>
        </w:rPr>
      </w:pPr>
    </w:p>
    <w:p w14:paraId="5F07997A" w14:textId="77777777" w:rsidR="007825C6" w:rsidRDefault="007825C6" w:rsidP="00C80489">
      <w:pPr>
        <w:rPr>
          <w:ins w:id="3910" w:author="Dinesh N" w:date="2024-06-22T23:42:00Z" w16du:dateUtc="2024-06-22T18:12:00Z"/>
        </w:rPr>
      </w:pPr>
    </w:p>
    <w:p w14:paraId="288B9F02" w14:textId="77777777" w:rsidR="007825C6" w:rsidRDefault="007825C6" w:rsidP="00C80489"/>
    <w:p w14:paraId="18912052" w14:textId="5CD67743" w:rsidR="00AB36C8" w:rsidRPr="0097568F" w:rsidRDefault="0097568F" w:rsidP="0097568F">
      <w:pPr>
        <w:jc w:val="center"/>
        <w:rPr>
          <w:rFonts w:ascii="Bodoni MT Black" w:hAnsi="Bodoni MT Black"/>
          <w:color w:val="C00000"/>
          <w:sz w:val="28"/>
          <w:szCs w:val="28"/>
          <w:u w:val="single"/>
        </w:rPr>
      </w:pPr>
      <w:r w:rsidRPr="0097568F">
        <w:rPr>
          <w:rFonts w:ascii="Bodoni MT Black" w:hAnsi="Bodoni MT Black"/>
          <w:color w:val="C00000"/>
          <w:sz w:val="28"/>
          <w:szCs w:val="28"/>
          <w:u w:val="single"/>
        </w:rPr>
        <w:t>YANTRA TO IMPROVE IN BUSINESS AND PROFESSION</w:t>
      </w:r>
    </w:p>
    <w:p w14:paraId="56A23C8B" w14:textId="31B48B49" w:rsidR="0097568F" w:rsidDel="00971B50" w:rsidRDefault="0097568F" w:rsidP="00C80489">
      <w:pPr>
        <w:rPr>
          <w:del w:id="3911" w:author="Sandhya T" w:date="2024-06-22T09:47:00Z" w16du:dateUtc="2024-06-22T04:17:00Z"/>
        </w:rPr>
      </w:pPr>
    </w:p>
    <w:p w14:paraId="060DA476" w14:textId="77777777" w:rsidR="0097568F" w:rsidRDefault="0097568F" w:rsidP="00C80489"/>
    <w:tbl>
      <w:tblPr>
        <w:tblW w:w="3484" w:type="dxa"/>
        <w:tblInd w:w="3115" w:type="dxa"/>
        <w:tblLook w:val="04A0" w:firstRow="1" w:lastRow="0" w:firstColumn="1" w:lastColumn="0" w:noHBand="0" w:noVBand="1"/>
      </w:tblPr>
      <w:tblGrid>
        <w:gridCol w:w="871"/>
        <w:gridCol w:w="871"/>
        <w:gridCol w:w="871"/>
        <w:gridCol w:w="871"/>
      </w:tblGrid>
      <w:tr w:rsidR="0097568F" w:rsidRPr="0097568F" w14:paraId="265E7F13" w14:textId="77777777" w:rsidTr="0097568F">
        <w:trPr>
          <w:trHeight w:val="778"/>
        </w:trPr>
        <w:tc>
          <w:tcPr>
            <w:tcW w:w="871" w:type="dxa"/>
            <w:tcBorders>
              <w:top w:val="single" w:sz="4" w:space="0" w:color="auto"/>
              <w:left w:val="single" w:sz="4" w:space="0" w:color="auto"/>
              <w:bottom w:val="single" w:sz="4" w:space="0" w:color="auto"/>
              <w:right w:val="single" w:sz="4" w:space="0" w:color="auto"/>
            </w:tcBorders>
            <w:shd w:val="clear" w:color="000000" w:fill="FF66FF"/>
            <w:noWrap/>
            <w:vAlign w:val="center"/>
            <w:hideMark/>
          </w:tcPr>
          <w:p w14:paraId="6B540E52" w14:textId="77777777" w:rsidR="0097568F" w:rsidRPr="0097568F" w:rsidRDefault="0097568F" w:rsidP="0097568F">
            <w:pPr>
              <w:spacing w:after="0" w:line="240" w:lineRule="auto"/>
              <w:jc w:val="center"/>
              <w:rPr>
                <w:rFonts w:ascii="Arial Rounded MT Bold" w:eastAsia="Times New Roman" w:hAnsi="Arial Rounded MT Bold"/>
                <w:b/>
                <w:bCs/>
                <w:color w:val="0070C0"/>
                <w:sz w:val="28"/>
                <w:szCs w:val="28"/>
                <w:lang w:eastAsia="en-US"/>
              </w:rPr>
            </w:pPr>
            <w:r w:rsidRPr="0097568F">
              <w:rPr>
                <w:rFonts w:ascii="Arial Rounded MT Bold" w:eastAsia="Times New Roman" w:hAnsi="Arial Rounded MT Bold"/>
                <w:b/>
                <w:bCs/>
                <w:color w:val="0070C0"/>
                <w:sz w:val="28"/>
                <w:szCs w:val="28"/>
                <w:lang w:eastAsia="en-US"/>
              </w:rPr>
              <w:t>69</w:t>
            </w:r>
          </w:p>
        </w:tc>
        <w:tc>
          <w:tcPr>
            <w:tcW w:w="871" w:type="dxa"/>
            <w:tcBorders>
              <w:top w:val="single" w:sz="4" w:space="0" w:color="auto"/>
              <w:left w:val="nil"/>
              <w:bottom w:val="single" w:sz="4" w:space="0" w:color="auto"/>
              <w:right w:val="single" w:sz="4" w:space="0" w:color="auto"/>
            </w:tcBorders>
            <w:shd w:val="clear" w:color="000000" w:fill="66FF66"/>
            <w:noWrap/>
            <w:vAlign w:val="center"/>
            <w:hideMark/>
          </w:tcPr>
          <w:p w14:paraId="12B64013" w14:textId="77777777" w:rsidR="0097568F" w:rsidRPr="0097568F" w:rsidRDefault="0097568F" w:rsidP="0097568F">
            <w:pPr>
              <w:spacing w:after="0" w:line="240" w:lineRule="auto"/>
              <w:jc w:val="center"/>
              <w:rPr>
                <w:rFonts w:ascii="Arial Rounded MT Bold" w:eastAsia="Times New Roman" w:hAnsi="Arial Rounded MT Bold"/>
                <w:b/>
                <w:bCs/>
                <w:color w:val="C00000"/>
                <w:sz w:val="28"/>
                <w:szCs w:val="28"/>
                <w:lang w:eastAsia="en-US"/>
              </w:rPr>
            </w:pPr>
            <w:r w:rsidRPr="0097568F">
              <w:rPr>
                <w:rFonts w:ascii="Arial Rounded MT Bold" w:eastAsia="Times New Roman" w:hAnsi="Arial Rounded MT Bold"/>
                <w:b/>
                <w:bCs/>
                <w:color w:val="C00000"/>
                <w:sz w:val="28"/>
                <w:szCs w:val="28"/>
                <w:lang w:eastAsia="en-US"/>
              </w:rPr>
              <w:t>82</w:t>
            </w:r>
          </w:p>
        </w:tc>
        <w:tc>
          <w:tcPr>
            <w:tcW w:w="871" w:type="dxa"/>
            <w:tcBorders>
              <w:top w:val="single" w:sz="4" w:space="0" w:color="auto"/>
              <w:left w:val="nil"/>
              <w:bottom w:val="single" w:sz="4" w:space="0" w:color="auto"/>
              <w:right w:val="single" w:sz="4" w:space="0" w:color="auto"/>
            </w:tcBorders>
            <w:shd w:val="clear" w:color="000000" w:fill="FF66FF"/>
            <w:noWrap/>
            <w:vAlign w:val="center"/>
            <w:hideMark/>
          </w:tcPr>
          <w:p w14:paraId="74C4DC1C" w14:textId="77777777" w:rsidR="0097568F" w:rsidRPr="0097568F" w:rsidRDefault="0097568F" w:rsidP="0097568F">
            <w:pPr>
              <w:spacing w:after="0" w:line="240" w:lineRule="auto"/>
              <w:jc w:val="center"/>
              <w:rPr>
                <w:rFonts w:ascii="Arial Rounded MT Bold" w:eastAsia="Times New Roman" w:hAnsi="Arial Rounded MT Bold"/>
                <w:b/>
                <w:bCs/>
                <w:color w:val="0070C0"/>
                <w:sz w:val="28"/>
                <w:szCs w:val="28"/>
                <w:lang w:eastAsia="en-US"/>
              </w:rPr>
            </w:pPr>
            <w:r w:rsidRPr="0097568F">
              <w:rPr>
                <w:rFonts w:ascii="Arial Rounded MT Bold" w:eastAsia="Times New Roman" w:hAnsi="Arial Rounded MT Bold"/>
                <w:b/>
                <w:bCs/>
                <w:color w:val="0070C0"/>
                <w:sz w:val="28"/>
                <w:szCs w:val="28"/>
                <w:lang w:eastAsia="en-US"/>
              </w:rPr>
              <w:t>79</w:t>
            </w:r>
          </w:p>
        </w:tc>
        <w:tc>
          <w:tcPr>
            <w:tcW w:w="871" w:type="dxa"/>
            <w:tcBorders>
              <w:top w:val="single" w:sz="4" w:space="0" w:color="auto"/>
              <w:left w:val="nil"/>
              <w:bottom w:val="single" w:sz="4" w:space="0" w:color="auto"/>
              <w:right w:val="single" w:sz="4" w:space="0" w:color="auto"/>
            </w:tcBorders>
            <w:shd w:val="clear" w:color="000000" w:fill="66FF66"/>
            <w:noWrap/>
            <w:vAlign w:val="center"/>
            <w:hideMark/>
          </w:tcPr>
          <w:p w14:paraId="3F3D1BC1" w14:textId="77777777" w:rsidR="0097568F" w:rsidRPr="0097568F" w:rsidRDefault="0097568F" w:rsidP="0097568F">
            <w:pPr>
              <w:spacing w:after="0" w:line="240" w:lineRule="auto"/>
              <w:jc w:val="center"/>
              <w:rPr>
                <w:rFonts w:ascii="Arial Rounded MT Bold" w:eastAsia="Times New Roman" w:hAnsi="Arial Rounded MT Bold"/>
                <w:b/>
                <w:bCs/>
                <w:color w:val="C00000"/>
                <w:sz w:val="28"/>
                <w:szCs w:val="28"/>
                <w:lang w:eastAsia="en-US"/>
              </w:rPr>
            </w:pPr>
            <w:r w:rsidRPr="0097568F">
              <w:rPr>
                <w:rFonts w:ascii="Arial Rounded MT Bold" w:eastAsia="Times New Roman" w:hAnsi="Arial Rounded MT Bold"/>
                <w:b/>
                <w:bCs/>
                <w:color w:val="C00000"/>
                <w:sz w:val="28"/>
                <w:szCs w:val="28"/>
                <w:lang w:eastAsia="en-US"/>
              </w:rPr>
              <w:t>76</w:t>
            </w:r>
          </w:p>
        </w:tc>
      </w:tr>
      <w:tr w:rsidR="0097568F" w:rsidRPr="0097568F" w14:paraId="7582BA49" w14:textId="77777777" w:rsidTr="0097568F">
        <w:trPr>
          <w:trHeight w:val="778"/>
        </w:trPr>
        <w:tc>
          <w:tcPr>
            <w:tcW w:w="871" w:type="dxa"/>
            <w:tcBorders>
              <w:top w:val="nil"/>
              <w:left w:val="single" w:sz="4" w:space="0" w:color="auto"/>
              <w:bottom w:val="single" w:sz="4" w:space="0" w:color="auto"/>
              <w:right w:val="single" w:sz="4" w:space="0" w:color="auto"/>
            </w:tcBorders>
            <w:shd w:val="clear" w:color="000000" w:fill="66FF66"/>
            <w:noWrap/>
            <w:vAlign w:val="center"/>
            <w:hideMark/>
          </w:tcPr>
          <w:p w14:paraId="123DCC14" w14:textId="77777777" w:rsidR="0097568F" w:rsidRPr="0097568F" w:rsidRDefault="0097568F" w:rsidP="0097568F">
            <w:pPr>
              <w:spacing w:after="0" w:line="240" w:lineRule="auto"/>
              <w:jc w:val="center"/>
              <w:rPr>
                <w:rFonts w:ascii="Arial Rounded MT Bold" w:eastAsia="Times New Roman" w:hAnsi="Arial Rounded MT Bold"/>
                <w:b/>
                <w:bCs/>
                <w:color w:val="C00000"/>
                <w:sz w:val="28"/>
                <w:szCs w:val="28"/>
                <w:lang w:eastAsia="en-US"/>
              </w:rPr>
            </w:pPr>
            <w:r w:rsidRPr="0097568F">
              <w:rPr>
                <w:rFonts w:ascii="Arial Rounded MT Bold" w:eastAsia="Times New Roman" w:hAnsi="Arial Rounded MT Bold"/>
                <w:b/>
                <w:bCs/>
                <w:color w:val="C00000"/>
                <w:sz w:val="28"/>
                <w:szCs w:val="28"/>
                <w:lang w:eastAsia="en-US"/>
              </w:rPr>
              <w:lastRenderedPageBreak/>
              <w:t>80</w:t>
            </w:r>
          </w:p>
        </w:tc>
        <w:tc>
          <w:tcPr>
            <w:tcW w:w="871" w:type="dxa"/>
            <w:tcBorders>
              <w:top w:val="nil"/>
              <w:left w:val="nil"/>
              <w:bottom w:val="single" w:sz="4" w:space="0" w:color="auto"/>
              <w:right w:val="single" w:sz="4" w:space="0" w:color="auto"/>
            </w:tcBorders>
            <w:shd w:val="clear" w:color="000000" w:fill="FF66FF"/>
            <w:noWrap/>
            <w:vAlign w:val="center"/>
            <w:hideMark/>
          </w:tcPr>
          <w:p w14:paraId="67CADC60" w14:textId="77777777" w:rsidR="0097568F" w:rsidRPr="0097568F" w:rsidRDefault="0097568F" w:rsidP="0097568F">
            <w:pPr>
              <w:spacing w:after="0" w:line="240" w:lineRule="auto"/>
              <w:jc w:val="center"/>
              <w:rPr>
                <w:rFonts w:ascii="Arial Rounded MT Bold" w:eastAsia="Times New Roman" w:hAnsi="Arial Rounded MT Bold"/>
                <w:b/>
                <w:bCs/>
                <w:color w:val="0070C0"/>
                <w:sz w:val="28"/>
                <w:szCs w:val="28"/>
                <w:lang w:eastAsia="en-US"/>
              </w:rPr>
            </w:pPr>
            <w:r w:rsidRPr="0097568F">
              <w:rPr>
                <w:rFonts w:ascii="Arial Rounded MT Bold" w:eastAsia="Times New Roman" w:hAnsi="Arial Rounded MT Bold"/>
                <w:b/>
                <w:bCs/>
                <w:color w:val="0070C0"/>
                <w:sz w:val="28"/>
                <w:szCs w:val="28"/>
                <w:lang w:eastAsia="en-US"/>
              </w:rPr>
              <w:t>75</w:t>
            </w:r>
          </w:p>
        </w:tc>
        <w:tc>
          <w:tcPr>
            <w:tcW w:w="871" w:type="dxa"/>
            <w:tcBorders>
              <w:top w:val="nil"/>
              <w:left w:val="nil"/>
              <w:bottom w:val="single" w:sz="4" w:space="0" w:color="auto"/>
              <w:right w:val="single" w:sz="4" w:space="0" w:color="auto"/>
            </w:tcBorders>
            <w:shd w:val="clear" w:color="000000" w:fill="66FF66"/>
            <w:noWrap/>
            <w:vAlign w:val="center"/>
            <w:hideMark/>
          </w:tcPr>
          <w:p w14:paraId="6C754928" w14:textId="77777777" w:rsidR="0097568F" w:rsidRPr="0097568F" w:rsidRDefault="0097568F" w:rsidP="0097568F">
            <w:pPr>
              <w:spacing w:after="0" w:line="240" w:lineRule="auto"/>
              <w:jc w:val="center"/>
              <w:rPr>
                <w:rFonts w:ascii="Arial Rounded MT Bold" w:eastAsia="Times New Roman" w:hAnsi="Arial Rounded MT Bold"/>
                <w:b/>
                <w:bCs/>
                <w:color w:val="C00000"/>
                <w:sz w:val="28"/>
                <w:szCs w:val="28"/>
                <w:lang w:eastAsia="en-US"/>
              </w:rPr>
            </w:pPr>
            <w:r w:rsidRPr="0097568F">
              <w:rPr>
                <w:rFonts w:ascii="Arial Rounded MT Bold" w:eastAsia="Times New Roman" w:hAnsi="Arial Rounded MT Bold"/>
                <w:b/>
                <w:bCs/>
                <w:color w:val="C00000"/>
                <w:sz w:val="28"/>
                <w:szCs w:val="28"/>
                <w:lang w:eastAsia="en-US"/>
              </w:rPr>
              <w:t>70</w:t>
            </w:r>
          </w:p>
        </w:tc>
        <w:tc>
          <w:tcPr>
            <w:tcW w:w="871" w:type="dxa"/>
            <w:tcBorders>
              <w:top w:val="nil"/>
              <w:left w:val="nil"/>
              <w:bottom w:val="single" w:sz="4" w:space="0" w:color="auto"/>
              <w:right w:val="single" w:sz="4" w:space="0" w:color="auto"/>
            </w:tcBorders>
            <w:shd w:val="clear" w:color="000000" w:fill="FF66FF"/>
            <w:noWrap/>
            <w:vAlign w:val="center"/>
            <w:hideMark/>
          </w:tcPr>
          <w:p w14:paraId="6A846E27" w14:textId="77777777" w:rsidR="0097568F" w:rsidRPr="0097568F" w:rsidRDefault="0097568F" w:rsidP="0097568F">
            <w:pPr>
              <w:spacing w:after="0" w:line="240" w:lineRule="auto"/>
              <w:jc w:val="center"/>
              <w:rPr>
                <w:rFonts w:ascii="Arial Rounded MT Bold" w:eastAsia="Times New Roman" w:hAnsi="Arial Rounded MT Bold"/>
                <w:b/>
                <w:bCs/>
                <w:color w:val="0070C0"/>
                <w:sz w:val="28"/>
                <w:szCs w:val="28"/>
                <w:lang w:eastAsia="en-US"/>
              </w:rPr>
            </w:pPr>
            <w:r w:rsidRPr="0097568F">
              <w:rPr>
                <w:rFonts w:ascii="Arial Rounded MT Bold" w:eastAsia="Times New Roman" w:hAnsi="Arial Rounded MT Bold"/>
                <w:b/>
                <w:bCs/>
                <w:color w:val="0070C0"/>
                <w:sz w:val="28"/>
                <w:szCs w:val="28"/>
                <w:lang w:eastAsia="en-US"/>
              </w:rPr>
              <w:t>81</w:t>
            </w:r>
          </w:p>
        </w:tc>
      </w:tr>
      <w:tr w:rsidR="0097568F" w:rsidRPr="0097568F" w14:paraId="561F5C82" w14:textId="77777777" w:rsidTr="0097568F">
        <w:trPr>
          <w:trHeight w:val="778"/>
        </w:trPr>
        <w:tc>
          <w:tcPr>
            <w:tcW w:w="871" w:type="dxa"/>
            <w:tcBorders>
              <w:top w:val="nil"/>
              <w:left w:val="single" w:sz="4" w:space="0" w:color="auto"/>
              <w:bottom w:val="single" w:sz="4" w:space="0" w:color="auto"/>
              <w:right w:val="single" w:sz="4" w:space="0" w:color="auto"/>
            </w:tcBorders>
            <w:shd w:val="clear" w:color="000000" w:fill="FF66FF"/>
            <w:noWrap/>
            <w:vAlign w:val="center"/>
            <w:hideMark/>
          </w:tcPr>
          <w:p w14:paraId="333186D8" w14:textId="77777777" w:rsidR="0097568F" w:rsidRPr="0097568F" w:rsidRDefault="0097568F" w:rsidP="0097568F">
            <w:pPr>
              <w:spacing w:after="0" w:line="240" w:lineRule="auto"/>
              <w:jc w:val="center"/>
              <w:rPr>
                <w:rFonts w:ascii="Arial Rounded MT Bold" w:eastAsia="Times New Roman" w:hAnsi="Arial Rounded MT Bold"/>
                <w:b/>
                <w:bCs/>
                <w:color w:val="0070C0"/>
                <w:sz w:val="28"/>
                <w:szCs w:val="28"/>
                <w:lang w:eastAsia="en-US"/>
              </w:rPr>
            </w:pPr>
            <w:r w:rsidRPr="0097568F">
              <w:rPr>
                <w:rFonts w:ascii="Arial Rounded MT Bold" w:eastAsia="Times New Roman" w:hAnsi="Arial Rounded MT Bold"/>
                <w:b/>
                <w:bCs/>
                <w:color w:val="0070C0"/>
                <w:sz w:val="28"/>
                <w:szCs w:val="28"/>
                <w:lang w:eastAsia="en-US"/>
              </w:rPr>
              <w:t>74</w:t>
            </w:r>
          </w:p>
        </w:tc>
        <w:tc>
          <w:tcPr>
            <w:tcW w:w="871" w:type="dxa"/>
            <w:tcBorders>
              <w:top w:val="nil"/>
              <w:left w:val="nil"/>
              <w:bottom w:val="single" w:sz="4" w:space="0" w:color="auto"/>
              <w:right w:val="single" w:sz="4" w:space="0" w:color="auto"/>
            </w:tcBorders>
            <w:shd w:val="clear" w:color="000000" w:fill="66FF66"/>
            <w:noWrap/>
            <w:vAlign w:val="center"/>
            <w:hideMark/>
          </w:tcPr>
          <w:p w14:paraId="0E0EDDEB" w14:textId="77777777" w:rsidR="0097568F" w:rsidRPr="0097568F" w:rsidRDefault="0097568F" w:rsidP="0097568F">
            <w:pPr>
              <w:spacing w:after="0" w:line="240" w:lineRule="auto"/>
              <w:jc w:val="center"/>
              <w:rPr>
                <w:rFonts w:ascii="Arial Rounded MT Bold" w:eastAsia="Times New Roman" w:hAnsi="Arial Rounded MT Bold"/>
                <w:b/>
                <w:bCs/>
                <w:color w:val="C00000"/>
                <w:sz w:val="28"/>
                <w:szCs w:val="28"/>
                <w:lang w:eastAsia="en-US"/>
              </w:rPr>
            </w:pPr>
            <w:r w:rsidRPr="0097568F">
              <w:rPr>
                <w:rFonts w:ascii="Arial Rounded MT Bold" w:eastAsia="Times New Roman" w:hAnsi="Arial Rounded MT Bold"/>
                <w:b/>
                <w:bCs/>
                <w:color w:val="C00000"/>
                <w:sz w:val="28"/>
                <w:szCs w:val="28"/>
                <w:lang w:eastAsia="en-US"/>
              </w:rPr>
              <w:t>77</w:t>
            </w:r>
          </w:p>
        </w:tc>
        <w:tc>
          <w:tcPr>
            <w:tcW w:w="871" w:type="dxa"/>
            <w:tcBorders>
              <w:top w:val="nil"/>
              <w:left w:val="nil"/>
              <w:bottom w:val="single" w:sz="4" w:space="0" w:color="auto"/>
              <w:right w:val="single" w:sz="4" w:space="0" w:color="auto"/>
            </w:tcBorders>
            <w:shd w:val="clear" w:color="000000" w:fill="FF66FF"/>
            <w:noWrap/>
            <w:vAlign w:val="center"/>
            <w:hideMark/>
          </w:tcPr>
          <w:p w14:paraId="6B6444DA" w14:textId="77777777" w:rsidR="0097568F" w:rsidRPr="0097568F" w:rsidRDefault="0097568F" w:rsidP="0097568F">
            <w:pPr>
              <w:spacing w:after="0" w:line="240" w:lineRule="auto"/>
              <w:jc w:val="center"/>
              <w:rPr>
                <w:rFonts w:ascii="Arial Rounded MT Bold" w:eastAsia="Times New Roman" w:hAnsi="Arial Rounded MT Bold"/>
                <w:b/>
                <w:bCs/>
                <w:color w:val="0070C0"/>
                <w:sz w:val="28"/>
                <w:szCs w:val="28"/>
                <w:lang w:eastAsia="en-US"/>
              </w:rPr>
            </w:pPr>
            <w:r w:rsidRPr="0097568F">
              <w:rPr>
                <w:rFonts w:ascii="Arial Rounded MT Bold" w:eastAsia="Times New Roman" w:hAnsi="Arial Rounded MT Bold"/>
                <w:b/>
                <w:bCs/>
                <w:color w:val="0070C0"/>
                <w:sz w:val="28"/>
                <w:szCs w:val="28"/>
                <w:lang w:eastAsia="en-US"/>
              </w:rPr>
              <w:t>84</w:t>
            </w:r>
          </w:p>
        </w:tc>
        <w:tc>
          <w:tcPr>
            <w:tcW w:w="871" w:type="dxa"/>
            <w:tcBorders>
              <w:top w:val="nil"/>
              <w:left w:val="nil"/>
              <w:bottom w:val="single" w:sz="4" w:space="0" w:color="auto"/>
              <w:right w:val="single" w:sz="4" w:space="0" w:color="auto"/>
            </w:tcBorders>
            <w:shd w:val="clear" w:color="000000" w:fill="66FF66"/>
            <w:noWrap/>
            <w:vAlign w:val="center"/>
            <w:hideMark/>
          </w:tcPr>
          <w:p w14:paraId="00B26027" w14:textId="77777777" w:rsidR="0097568F" w:rsidRPr="0097568F" w:rsidRDefault="0097568F" w:rsidP="0097568F">
            <w:pPr>
              <w:spacing w:after="0" w:line="240" w:lineRule="auto"/>
              <w:jc w:val="center"/>
              <w:rPr>
                <w:rFonts w:ascii="Arial Rounded MT Bold" w:eastAsia="Times New Roman" w:hAnsi="Arial Rounded MT Bold"/>
                <w:b/>
                <w:bCs/>
                <w:color w:val="C00000"/>
                <w:sz w:val="28"/>
                <w:szCs w:val="28"/>
                <w:lang w:eastAsia="en-US"/>
              </w:rPr>
            </w:pPr>
            <w:r w:rsidRPr="0097568F">
              <w:rPr>
                <w:rFonts w:ascii="Arial Rounded MT Bold" w:eastAsia="Times New Roman" w:hAnsi="Arial Rounded MT Bold"/>
                <w:b/>
                <w:bCs/>
                <w:color w:val="C00000"/>
                <w:sz w:val="28"/>
                <w:szCs w:val="28"/>
                <w:lang w:eastAsia="en-US"/>
              </w:rPr>
              <w:t>71</w:t>
            </w:r>
          </w:p>
        </w:tc>
      </w:tr>
      <w:tr w:rsidR="0097568F" w:rsidRPr="0097568F" w14:paraId="1290ECD5" w14:textId="77777777" w:rsidTr="0097568F">
        <w:trPr>
          <w:trHeight w:val="778"/>
        </w:trPr>
        <w:tc>
          <w:tcPr>
            <w:tcW w:w="871" w:type="dxa"/>
            <w:tcBorders>
              <w:top w:val="nil"/>
              <w:left w:val="single" w:sz="4" w:space="0" w:color="auto"/>
              <w:bottom w:val="single" w:sz="4" w:space="0" w:color="auto"/>
              <w:right w:val="single" w:sz="4" w:space="0" w:color="auto"/>
            </w:tcBorders>
            <w:shd w:val="clear" w:color="000000" w:fill="66FF66"/>
            <w:noWrap/>
            <w:vAlign w:val="center"/>
            <w:hideMark/>
          </w:tcPr>
          <w:p w14:paraId="0C2CC4BE" w14:textId="77777777" w:rsidR="0097568F" w:rsidRPr="0097568F" w:rsidRDefault="0097568F" w:rsidP="0097568F">
            <w:pPr>
              <w:spacing w:after="0" w:line="240" w:lineRule="auto"/>
              <w:jc w:val="center"/>
              <w:rPr>
                <w:rFonts w:ascii="Arial Rounded MT Bold" w:eastAsia="Times New Roman" w:hAnsi="Arial Rounded MT Bold"/>
                <w:b/>
                <w:bCs/>
                <w:color w:val="C00000"/>
                <w:sz w:val="28"/>
                <w:szCs w:val="28"/>
                <w:lang w:eastAsia="en-US"/>
              </w:rPr>
            </w:pPr>
            <w:r w:rsidRPr="0097568F">
              <w:rPr>
                <w:rFonts w:ascii="Arial Rounded MT Bold" w:eastAsia="Times New Roman" w:hAnsi="Arial Rounded MT Bold"/>
                <w:b/>
                <w:bCs/>
                <w:color w:val="C00000"/>
                <w:sz w:val="28"/>
                <w:szCs w:val="28"/>
                <w:lang w:eastAsia="en-US"/>
              </w:rPr>
              <w:t>83</w:t>
            </w:r>
          </w:p>
        </w:tc>
        <w:tc>
          <w:tcPr>
            <w:tcW w:w="871" w:type="dxa"/>
            <w:tcBorders>
              <w:top w:val="nil"/>
              <w:left w:val="nil"/>
              <w:bottom w:val="single" w:sz="4" w:space="0" w:color="auto"/>
              <w:right w:val="single" w:sz="4" w:space="0" w:color="auto"/>
            </w:tcBorders>
            <w:shd w:val="clear" w:color="000000" w:fill="FF66FF"/>
            <w:noWrap/>
            <w:vAlign w:val="center"/>
            <w:hideMark/>
          </w:tcPr>
          <w:p w14:paraId="2C845FFA" w14:textId="77777777" w:rsidR="0097568F" w:rsidRPr="0097568F" w:rsidRDefault="0097568F" w:rsidP="0097568F">
            <w:pPr>
              <w:spacing w:after="0" w:line="240" w:lineRule="auto"/>
              <w:jc w:val="center"/>
              <w:rPr>
                <w:rFonts w:ascii="Arial Rounded MT Bold" w:eastAsia="Times New Roman" w:hAnsi="Arial Rounded MT Bold"/>
                <w:b/>
                <w:bCs/>
                <w:color w:val="0070C0"/>
                <w:sz w:val="28"/>
                <w:szCs w:val="28"/>
                <w:lang w:eastAsia="en-US"/>
              </w:rPr>
            </w:pPr>
            <w:r w:rsidRPr="0097568F">
              <w:rPr>
                <w:rFonts w:ascii="Arial Rounded MT Bold" w:eastAsia="Times New Roman" w:hAnsi="Arial Rounded MT Bold"/>
                <w:b/>
                <w:bCs/>
                <w:color w:val="0070C0"/>
                <w:sz w:val="28"/>
                <w:szCs w:val="28"/>
                <w:lang w:eastAsia="en-US"/>
              </w:rPr>
              <w:t>72</w:t>
            </w:r>
          </w:p>
        </w:tc>
        <w:tc>
          <w:tcPr>
            <w:tcW w:w="871" w:type="dxa"/>
            <w:tcBorders>
              <w:top w:val="nil"/>
              <w:left w:val="nil"/>
              <w:bottom w:val="single" w:sz="4" w:space="0" w:color="auto"/>
              <w:right w:val="single" w:sz="4" w:space="0" w:color="auto"/>
            </w:tcBorders>
            <w:shd w:val="clear" w:color="000000" w:fill="66FF66"/>
            <w:noWrap/>
            <w:vAlign w:val="center"/>
            <w:hideMark/>
          </w:tcPr>
          <w:p w14:paraId="6D62C113" w14:textId="77777777" w:rsidR="0097568F" w:rsidRPr="0097568F" w:rsidRDefault="0097568F" w:rsidP="0097568F">
            <w:pPr>
              <w:spacing w:after="0" w:line="240" w:lineRule="auto"/>
              <w:jc w:val="center"/>
              <w:rPr>
                <w:rFonts w:ascii="Arial Rounded MT Bold" w:eastAsia="Times New Roman" w:hAnsi="Arial Rounded MT Bold"/>
                <w:b/>
                <w:bCs/>
                <w:color w:val="C00000"/>
                <w:sz w:val="28"/>
                <w:szCs w:val="28"/>
                <w:lang w:eastAsia="en-US"/>
              </w:rPr>
            </w:pPr>
            <w:r w:rsidRPr="0097568F">
              <w:rPr>
                <w:rFonts w:ascii="Arial Rounded MT Bold" w:eastAsia="Times New Roman" w:hAnsi="Arial Rounded MT Bold"/>
                <w:b/>
                <w:bCs/>
                <w:color w:val="C00000"/>
                <w:sz w:val="28"/>
                <w:szCs w:val="28"/>
                <w:lang w:eastAsia="en-US"/>
              </w:rPr>
              <w:t>73</w:t>
            </w:r>
          </w:p>
        </w:tc>
        <w:tc>
          <w:tcPr>
            <w:tcW w:w="871" w:type="dxa"/>
            <w:tcBorders>
              <w:top w:val="nil"/>
              <w:left w:val="nil"/>
              <w:bottom w:val="single" w:sz="4" w:space="0" w:color="auto"/>
              <w:right w:val="single" w:sz="4" w:space="0" w:color="auto"/>
            </w:tcBorders>
            <w:shd w:val="clear" w:color="000000" w:fill="FF66FF"/>
            <w:noWrap/>
            <w:vAlign w:val="center"/>
            <w:hideMark/>
          </w:tcPr>
          <w:p w14:paraId="0095EC25" w14:textId="77777777" w:rsidR="0097568F" w:rsidRPr="0097568F" w:rsidRDefault="0097568F" w:rsidP="0097568F">
            <w:pPr>
              <w:spacing w:after="0" w:line="240" w:lineRule="auto"/>
              <w:jc w:val="center"/>
              <w:rPr>
                <w:rFonts w:ascii="Arial Rounded MT Bold" w:eastAsia="Times New Roman" w:hAnsi="Arial Rounded MT Bold"/>
                <w:b/>
                <w:bCs/>
                <w:color w:val="0070C0"/>
                <w:sz w:val="28"/>
                <w:szCs w:val="28"/>
                <w:lang w:eastAsia="en-US"/>
              </w:rPr>
            </w:pPr>
            <w:r w:rsidRPr="0097568F">
              <w:rPr>
                <w:rFonts w:ascii="Arial Rounded MT Bold" w:eastAsia="Times New Roman" w:hAnsi="Arial Rounded MT Bold"/>
                <w:b/>
                <w:bCs/>
                <w:color w:val="0070C0"/>
                <w:sz w:val="28"/>
                <w:szCs w:val="28"/>
                <w:lang w:eastAsia="en-US"/>
              </w:rPr>
              <w:t>78</w:t>
            </w:r>
          </w:p>
        </w:tc>
      </w:tr>
    </w:tbl>
    <w:p w14:paraId="75E45746" w14:textId="77777777" w:rsidR="006F4480" w:rsidRDefault="006F4480" w:rsidP="0097568F">
      <w:pPr>
        <w:jc w:val="center"/>
        <w:rPr>
          <w:ins w:id="3912" w:author="Sandhya T" w:date="2024-06-22T09:44:00Z" w16du:dateUtc="2024-06-22T04:14:00Z"/>
          <w:rFonts w:ascii="Bodoni MT Black" w:hAnsi="Bodoni MT Black"/>
          <w:color w:val="C00000"/>
          <w:sz w:val="28"/>
          <w:szCs w:val="28"/>
          <w:u w:val="single"/>
        </w:rPr>
      </w:pPr>
    </w:p>
    <w:p w14:paraId="767279F7" w14:textId="0FF39409" w:rsidR="007825C6" w:rsidRPr="007825C6" w:rsidRDefault="007825C6" w:rsidP="0097568F">
      <w:pPr>
        <w:jc w:val="center"/>
        <w:rPr>
          <w:ins w:id="3913" w:author="Dinesh N" w:date="2024-06-22T23:42:00Z" w16du:dateUtc="2024-06-22T18:12:00Z"/>
          <w:rFonts w:ascii="Arial Narrow" w:hAnsi="Arial Narrow"/>
          <w:b/>
          <w:bCs/>
          <w:color w:val="005E00"/>
          <w:sz w:val="28"/>
          <w:szCs w:val="28"/>
          <w:rPrChange w:id="3914" w:author="Dinesh N" w:date="2024-06-22T23:43:00Z" w16du:dateUtc="2024-06-22T18:13:00Z">
            <w:rPr>
              <w:ins w:id="3915" w:author="Dinesh N" w:date="2024-06-22T23:42:00Z" w16du:dateUtc="2024-06-22T18:12:00Z"/>
              <w:rFonts w:ascii="Bodoni MT Black" w:hAnsi="Bodoni MT Black"/>
              <w:color w:val="C00000"/>
              <w:sz w:val="28"/>
              <w:szCs w:val="28"/>
              <w:u w:val="single"/>
            </w:rPr>
          </w:rPrChange>
        </w:rPr>
      </w:pPr>
      <w:ins w:id="3916" w:author="Dinesh N" w:date="2024-06-22T23:42:00Z" w16du:dateUtc="2024-06-22T18:12:00Z">
        <w:r w:rsidRPr="007825C6">
          <w:rPr>
            <w:rFonts w:ascii="Arial Narrow" w:hAnsi="Arial Narrow"/>
            <w:b/>
            <w:bCs/>
            <w:color w:val="005E00"/>
            <w:sz w:val="28"/>
            <w:szCs w:val="28"/>
            <w:rPrChange w:id="3917" w:author="Dinesh N" w:date="2024-06-22T23:43:00Z" w16du:dateUtc="2024-06-22T18:13:00Z">
              <w:rPr>
                <w:rFonts w:ascii="Bodoni MT Black" w:hAnsi="Bodoni MT Black"/>
                <w:color w:val="C00000"/>
                <w:sz w:val="28"/>
                <w:szCs w:val="28"/>
                <w:u w:val="single"/>
              </w:rPr>
            </w:rPrChange>
          </w:rPr>
          <w:t xml:space="preserve">WRITE THE </w:t>
        </w:r>
      </w:ins>
      <w:ins w:id="3918" w:author="Dinesh N" w:date="2024-06-22T23:48:00Z" w16du:dateUtc="2024-06-22T18:18:00Z">
        <w:r w:rsidR="00BB3979">
          <w:rPr>
            <w:rFonts w:ascii="Arial Narrow" w:hAnsi="Arial Narrow"/>
            <w:b/>
            <w:bCs/>
            <w:color w:val="005E00"/>
            <w:sz w:val="28"/>
            <w:szCs w:val="28"/>
          </w:rPr>
          <w:t xml:space="preserve">ABOVE </w:t>
        </w:r>
      </w:ins>
      <w:ins w:id="3919" w:author="Dinesh N" w:date="2024-06-22T23:42:00Z" w16du:dateUtc="2024-06-22T18:12:00Z">
        <w:r w:rsidRPr="007825C6">
          <w:rPr>
            <w:rFonts w:ascii="Arial Narrow" w:hAnsi="Arial Narrow"/>
            <w:b/>
            <w:bCs/>
            <w:color w:val="005E00"/>
            <w:sz w:val="28"/>
            <w:szCs w:val="28"/>
            <w:rPrChange w:id="3920" w:author="Dinesh N" w:date="2024-06-22T23:43:00Z" w16du:dateUtc="2024-06-22T18:13:00Z">
              <w:rPr>
                <w:rFonts w:ascii="Bodoni MT Black" w:hAnsi="Bodoni MT Black"/>
                <w:color w:val="C00000"/>
                <w:sz w:val="28"/>
                <w:szCs w:val="28"/>
                <w:u w:val="single"/>
              </w:rPr>
            </w:rPrChange>
          </w:rPr>
          <w:t>YANTRA IN WHITE SHEET WITH GREEN IN</w:t>
        </w:r>
      </w:ins>
      <w:ins w:id="3921" w:author="Dinesh N" w:date="2024-06-22T23:43:00Z" w16du:dateUtc="2024-06-22T18:13:00Z">
        <w:r w:rsidRPr="007825C6">
          <w:rPr>
            <w:rFonts w:ascii="Arial Narrow" w:hAnsi="Arial Narrow"/>
            <w:b/>
            <w:bCs/>
            <w:color w:val="005E00"/>
            <w:sz w:val="28"/>
            <w:szCs w:val="28"/>
            <w:rPrChange w:id="3922" w:author="Dinesh N" w:date="2024-06-22T23:43:00Z" w16du:dateUtc="2024-06-22T18:13:00Z">
              <w:rPr>
                <w:rFonts w:ascii="Bodoni MT Black" w:hAnsi="Bodoni MT Black"/>
                <w:color w:val="C00000"/>
                <w:sz w:val="28"/>
                <w:szCs w:val="28"/>
                <w:u w:val="single"/>
              </w:rPr>
            </w:rPrChange>
          </w:rPr>
          <w:t>K PEN</w:t>
        </w:r>
      </w:ins>
    </w:p>
    <w:p w14:paraId="7335188F" w14:textId="15659E31" w:rsidR="0097568F" w:rsidRPr="0097568F" w:rsidRDefault="0097568F" w:rsidP="0097568F">
      <w:pPr>
        <w:jc w:val="center"/>
        <w:rPr>
          <w:rFonts w:ascii="Bodoni MT Black" w:hAnsi="Bodoni MT Black"/>
          <w:color w:val="C00000"/>
          <w:sz w:val="28"/>
          <w:szCs w:val="28"/>
          <w:u w:val="single"/>
        </w:rPr>
      </w:pPr>
      <w:r w:rsidRPr="0097568F">
        <w:rPr>
          <w:rFonts w:ascii="Bodoni MT Black" w:hAnsi="Bodoni MT Black"/>
          <w:color w:val="C00000"/>
          <w:sz w:val="28"/>
          <w:szCs w:val="28"/>
          <w:u w:val="single"/>
        </w:rPr>
        <w:t>YANTRA</w:t>
      </w:r>
      <w:r w:rsidR="009E0896">
        <w:rPr>
          <w:rFonts w:ascii="Bodoni MT Black" w:hAnsi="Bodoni MT Black"/>
          <w:color w:val="C00000"/>
          <w:sz w:val="28"/>
          <w:szCs w:val="28"/>
          <w:u w:val="single"/>
        </w:rPr>
        <w:t xml:space="preserve"> FOR SUPPORTING SALES</w:t>
      </w:r>
      <w:r w:rsidRPr="0097568F">
        <w:rPr>
          <w:rFonts w:ascii="Bodoni MT Black" w:hAnsi="Bodoni MT Black"/>
          <w:color w:val="C00000"/>
          <w:sz w:val="28"/>
          <w:szCs w:val="28"/>
          <w:u w:val="single"/>
        </w:rPr>
        <w:t xml:space="preserve"> IN BUSINE</w:t>
      </w:r>
      <w:r w:rsidR="00665859">
        <w:rPr>
          <w:rFonts w:ascii="Bodoni MT Black" w:hAnsi="Bodoni MT Black"/>
          <w:color w:val="C00000"/>
          <w:sz w:val="28"/>
          <w:szCs w:val="28"/>
          <w:u w:val="single"/>
        </w:rPr>
        <w:t>SS</w:t>
      </w:r>
    </w:p>
    <w:p w14:paraId="262BC322" w14:textId="7F778060" w:rsidR="0097568F" w:rsidRPr="00231F9E" w:rsidDel="00971B50" w:rsidRDefault="0097568F" w:rsidP="00C80489">
      <w:pPr>
        <w:rPr>
          <w:del w:id="3923" w:author="Sandhya T" w:date="2024-06-22T09:50:00Z" w16du:dateUtc="2024-06-22T04:20:00Z"/>
          <w:rFonts w:ascii="Arial Rounded MT Bold" w:hAnsi="Arial Rounded MT Bold"/>
          <w:sz w:val="28"/>
          <w:szCs w:val="28"/>
        </w:rPr>
      </w:pPr>
    </w:p>
    <w:tbl>
      <w:tblPr>
        <w:tblW w:w="3584" w:type="dxa"/>
        <w:tblInd w:w="2946" w:type="dxa"/>
        <w:tblLook w:val="04A0" w:firstRow="1" w:lastRow="0" w:firstColumn="1" w:lastColumn="0" w:noHBand="0" w:noVBand="1"/>
      </w:tblPr>
      <w:tblGrid>
        <w:gridCol w:w="896"/>
        <w:gridCol w:w="896"/>
        <w:gridCol w:w="896"/>
        <w:gridCol w:w="896"/>
      </w:tblGrid>
      <w:tr w:rsidR="00451B51" w:rsidRPr="00451B51" w14:paraId="77867102" w14:textId="77777777" w:rsidTr="008F7DF2">
        <w:trPr>
          <w:trHeight w:val="644"/>
        </w:trPr>
        <w:tc>
          <w:tcPr>
            <w:tcW w:w="896" w:type="dxa"/>
            <w:tcBorders>
              <w:top w:val="single" w:sz="4" w:space="0" w:color="auto"/>
              <w:left w:val="single" w:sz="4" w:space="0" w:color="auto"/>
              <w:bottom w:val="single" w:sz="4" w:space="0" w:color="auto"/>
              <w:right w:val="single" w:sz="4" w:space="0" w:color="auto"/>
            </w:tcBorders>
            <w:shd w:val="clear" w:color="000000" w:fill="FF66FF"/>
            <w:noWrap/>
            <w:vAlign w:val="center"/>
            <w:hideMark/>
          </w:tcPr>
          <w:p w14:paraId="238E4904" w14:textId="77777777" w:rsidR="00451B51" w:rsidRPr="00451B51" w:rsidRDefault="00451B51" w:rsidP="00451B51">
            <w:pPr>
              <w:spacing w:after="0" w:line="240" w:lineRule="auto"/>
              <w:jc w:val="center"/>
              <w:rPr>
                <w:rFonts w:ascii="Arial Rounded MT Bold" w:eastAsia="Times New Roman" w:hAnsi="Arial Rounded MT Bold"/>
                <w:b/>
                <w:bCs/>
                <w:color w:val="0070C0"/>
                <w:sz w:val="28"/>
                <w:szCs w:val="28"/>
                <w:lang w:eastAsia="en-US"/>
              </w:rPr>
            </w:pPr>
            <w:r w:rsidRPr="00451B51">
              <w:rPr>
                <w:rFonts w:ascii="Arial Rounded MT Bold" w:eastAsia="Times New Roman" w:hAnsi="Arial Rounded MT Bold"/>
                <w:b/>
                <w:bCs/>
                <w:color w:val="0070C0"/>
                <w:sz w:val="28"/>
                <w:szCs w:val="28"/>
                <w:lang w:eastAsia="en-US"/>
              </w:rPr>
              <w:t>73</w:t>
            </w:r>
          </w:p>
        </w:tc>
        <w:tc>
          <w:tcPr>
            <w:tcW w:w="896" w:type="dxa"/>
            <w:tcBorders>
              <w:top w:val="single" w:sz="4" w:space="0" w:color="auto"/>
              <w:left w:val="nil"/>
              <w:bottom w:val="single" w:sz="4" w:space="0" w:color="auto"/>
              <w:right w:val="single" w:sz="4" w:space="0" w:color="auto"/>
            </w:tcBorders>
            <w:shd w:val="clear" w:color="000000" w:fill="66FF66"/>
            <w:noWrap/>
            <w:vAlign w:val="center"/>
            <w:hideMark/>
          </w:tcPr>
          <w:p w14:paraId="2493D647" w14:textId="77777777" w:rsidR="00451B51" w:rsidRPr="00451B51" w:rsidRDefault="00451B51" w:rsidP="00451B51">
            <w:pPr>
              <w:spacing w:after="0" w:line="240" w:lineRule="auto"/>
              <w:jc w:val="center"/>
              <w:rPr>
                <w:rFonts w:ascii="Arial Rounded MT Bold" w:eastAsia="Times New Roman" w:hAnsi="Arial Rounded MT Bold"/>
                <w:b/>
                <w:bCs/>
                <w:color w:val="C00000"/>
                <w:sz w:val="28"/>
                <w:szCs w:val="28"/>
                <w:lang w:eastAsia="en-US"/>
              </w:rPr>
            </w:pPr>
            <w:r w:rsidRPr="00451B51">
              <w:rPr>
                <w:rFonts w:ascii="Arial Rounded MT Bold" w:eastAsia="Times New Roman" w:hAnsi="Arial Rounded MT Bold"/>
                <w:b/>
                <w:bCs/>
                <w:color w:val="C00000"/>
                <w:sz w:val="28"/>
                <w:szCs w:val="28"/>
                <w:lang w:eastAsia="en-US"/>
              </w:rPr>
              <w:t>86</w:t>
            </w:r>
          </w:p>
        </w:tc>
        <w:tc>
          <w:tcPr>
            <w:tcW w:w="896" w:type="dxa"/>
            <w:tcBorders>
              <w:top w:val="single" w:sz="4" w:space="0" w:color="auto"/>
              <w:left w:val="nil"/>
              <w:bottom w:val="single" w:sz="4" w:space="0" w:color="auto"/>
              <w:right w:val="single" w:sz="4" w:space="0" w:color="auto"/>
            </w:tcBorders>
            <w:shd w:val="clear" w:color="000000" w:fill="FF66FF"/>
            <w:noWrap/>
            <w:vAlign w:val="center"/>
            <w:hideMark/>
          </w:tcPr>
          <w:p w14:paraId="569021A1" w14:textId="77777777" w:rsidR="00451B51" w:rsidRPr="00451B51" w:rsidRDefault="00451B51" w:rsidP="00451B51">
            <w:pPr>
              <w:spacing w:after="0" w:line="240" w:lineRule="auto"/>
              <w:jc w:val="center"/>
              <w:rPr>
                <w:rFonts w:ascii="Arial Rounded MT Bold" w:eastAsia="Times New Roman" w:hAnsi="Arial Rounded MT Bold"/>
                <w:b/>
                <w:bCs/>
                <w:color w:val="0070C0"/>
                <w:sz w:val="28"/>
                <w:szCs w:val="28"/>
                <w:lang w:eastAsia="en-US"/>
              </w:rPr>
            </w:pPr>
            <w:r w:rsidRPr="00451B51">
              <w:rPr>
                <w:rFonts w:ascii="Arial Rounded MT Bold" w:eastAsia="Times New Roman" w:hAnsi="Arial Rounded MT Bold"/>
                <w:b/>
                <w:bCs/>
                <w:color w:val="0070C0"/>
                <w:sz w:val="28"/>
                <w:szCs w:val="28"/>
                <w:lang w:eastAsia="en-US"/>
              </w:rPr>
              <w:t>83</w:t>
            </w:r>
          </w:p>
        </w:tc>
        <w:tc>
          <w:tcPr>
            <w:tcW w:w="896" w:type="dxa"/>
            <w:tcBorders>
              <w:top w:val="single" w:sz="4" w:space="0" w:color="auto"/>
              <w:left w:val="nil"/>
              <w:bottom w:val="single" w:sz="4" w:space="0" w:color="auto"/>
              <w:right w:val="single" w:sz="4" w:space="0" w:color="auto"/>
            </w:tcBorders>
            <w:shd w:val="clear" w:color="000000" w:fill="66FF66"/>
            <w:noWrap/>
            <w:vAlign w:val="center"/>
            <w:hideMark/>
          </w:tcPr>
          <w:p w14:paraId="72671466" w14:textId="77777777" w:rsidR="00451B51" w:rsidRPr="00451B51" w:rsidRDefault="00451B51" w:rsidP="00451B51">
            <w:pPr>
              <w:spacing w:after="0" w:line="240" w:lineRule="auto"/>
              <w:jc w:val="center"/>
              <w:rPr>
                <w:rFonts w:ascii="Arial Rounded MT Bold" w:eastAsia="Times New Roman" w:hAnsi="Arial Rounded MT Bold"/>
                <w:b/>
                <w:bCs/>
                <w:color w:val="C00000"/>
                <w:sz w:val="28"/>
                <w:szCs w:val="28"/>
                <w:lang w:eastAsia="en-US"/>
              </w:rPr>
            </w:pPr>
            <w:r w:rsidRPr="00451B51">
              <w:rPr>
                <w:rFonts w:ascii="Arial Rounded MT Bold" w:eastAsia="Times New Roman" w:hAnsi="Arial Rounded MT Bold"/>
                <w:b/>
                <w:bCs/>
                <w:color w:val="C00000"/>
                <w:sz w:val="28"/>
                <w:szCs w:val="28"/>
                <w:lang w:eastAsia="en-US"/>
              </w:rPr>
              <w:t>80</w:t>
            </w:r>
          </w:p>
        </w:tc>
      </w:tr>
      <w:tr w:rsidR="00451B51" w:rsidRPr="00451B51" w14:paraId="79C11435" w14:textId="77777777" w:rsidTr="008F7DF2">
        <w:trPr>
          <w:trHeight w:val="644"/>
        </w:trPr>
        <w:tc>
          <w:tcPr>
            <w:tcW w:w="896" w:type="dxa"/>
            <w:tcBorders>
              <w:top w:val="nil"/>
              <w:left w:val="single" w:sz="4" w:space="0" w:color="auto"/>
              <w:bottom w:val="single" w:sz="4" w:space="0" w:color="auto"/>
              <w:right w:val="single" w:sz="4" w:space="0" w:color="auto"/>
            </w:tcBorders>
            <w:shd w:val="clear" w:color="000000" w:fill="66FF66"/>
            <w:noWrap/>
            <w:vAlign w:val="center"/>
            <w:hideMark/>
          </w:tcPr>
          <w:p w14:paraId="7BAA3F8D" w14:textId="77777777" w:rsidR="00451B51" w:rsidRPr="00451B51" w:rsidRDefault="00451B51" w:rsidP="00451B51">
            <w:pPr>
              <w:spacing w:after="0" w:line="240" w:lineRule="auto"/>
              <w:jc w:val="center"/>
              <w:rPr>
                <w:rFonts w:ascii="Arial Rounded MT Bold" w:eastAsia="Times New Roman" w:hAnsi="Arial Rounded MT Bold"/>
                <w:b/>
                <w:bCs/>
                <w:color w:val="C00000"/>
                <w:sz w:val="28"/>
                <w:szCs w:val="28"/>
                <w:lang w:eastAsia="en-US"/>
              </w:rPr>
            </w:pPr>
            <w:r w:rsidRPr="00451B51">
              <w:rPr>
                <w:rFonts w:ascii="Arial Rounded MT Bold" w:eastAsia="Times New Roman" w:hAnsi="Arial Rounded MT Bold"/>
                <w:b/>
                <w:bCs/>
                <w:color w:val="C00000"/>
                <w:sz w:val="28"/>
                <w:szCs w:val="28"/>
                <w:lang w:eastAsia="en-US"/>
              </w:rPr>
              <w:t>84</w:t>
            </w:r>
          </w:p>
        </w:tc>
        <w:tc>
          <w:tcPr>
            <w:tcW w:w="896" w:type="dxa"/>
            <w:tcBorders>
              <w:top w:val="nil"/>
              <w:left w:val="nil"/>
              <w:bottom w:val="single" w:sz="4" w:space="0" w:color="auto"/>
              <w:right w:val="single" w:sz="4" w:space="0" w:color="auto"/>
            </w:tcBorders>
            <w:shd w:val="clear" w:color="000000" w:fill="FF66FF"/>
            <w:noWrap/>
            <w:vAlign w:val="center"/>
            <w:hideMark/>
          </w:tcPr>
          <w:p w14:paraId="4D54FEBB" w14:textId="77777777" w:rsidR="00451B51" w:rsidRPr="00451B51" w:rsidRDefault="00451B51" w:rsidP="00451B51">
            <w:pPr>
              <w:spacing w:after="0" w:line="240" w:lineRule="auto"/>
              <w:jc w:val="center"/>
              <w:rPr>
                <w:rFonts w:ascii="Arial Rounded MT Bold" w:eastAsia="Times New Roman" w:hAnsi="Arial Rounded MT Bold"/>
                <w:b/>
                <w:bCs/>
                <w:color w:val="0070C0"/>
                <w:sz w:val="28"/>
                <w:szCs w:val="28"/>
                <w:lang w:eastAsia="en-US"/>
              </w:rPr>
            </w:pPr>
            <w:r w:rsidRPr="00451B51">
              <w:rPr>
                <w:rFonts w:ascii="Arial Rounded MT Bold" w:eastAsia="Times New Roman" w:hAnsi="Arial Rounded MT Bold"/>
                <w:b/>
                <w:bCs/>
                <w:color w:val="0070C0"/>
                <w:sz w:val="28"/>
                <w:szCs w:val="28"/>
                <w:lang w:eastAsia="en-US"/>
              </w:rPr>
              <w:t>79</w:t>
            </w:r>
          </w:p>
        </w:tc>
        <w:tc>
          <w:tcPr>
            <w:tcW w:w="896" w:type="dxa"/>
            <w:tcBorders>
              <w:top w:val="nil"/>
              <w:left w:val="nil"/>
              <w:bottom w:val="single" w:sz="4" w:space="0" w:color="auto"/>
              <w:right w:val="single" w:sz="4" w:space="0" w:color="auto"/>
            </w:tcBorders>
            <w:shd w:val="clear" w:color="000000" w:fill="66FF66"/>
            <w:noWrap/>
            <w:vAlign w:val="center"/>
            <w:hideMark/>
          </w:tcPr>
          <w:p w14:paraId="50BD252C" w14:textId="77777777" w:rsidR="00451B51" w:rsidRPr="00451B51" w:rsidRDefault="00451B51" w:rsidP="00451B51">
            <w:pPr>
              <w:spacing w:after="0" w:line="240" w:lineRule="auto"/>
              <w:jc w:val="center"/>
              <w:rPr>
                <w:rFonts w:ascii="Arial Rounded MT Bold" w:eastAsia="Times New Roman" w:hAnsi="Arial Rounded MT Bold"/>
                <w:b/>
                <w:bCs/>
                <w:color w:val="C00000"/>
                <w:sz w:val="28"/>
                <w:szCs w:val="28"/>
                <w:lang w:eastAsia="en-US"/>
              </w:rPr>
            </w:pPr>
            <w:r w:rsidRPr="00451B51">
              <w:rPr>
                <w:rFonts w:ascii="Arial Rounded MT Bold" w:eastAsia="Times New Roman" w:hAnsi="Arial Rounded MT Bold"/>
                <w:b/>
                <w:bCs/>
                <w:color w:val="C00000"/>
                <w:sz w:val="28"/>
                <w:szCs w:val="28"/>
                <w:lang w:eastAsia="en-US"/>
              </w:rPr>
              <w:t>74</w:t>
            </w:r>
          </w:p>
        </w:tc>
        <w:tc>
          <w:tcPr>
            <w:tcW w:w="896" w:type="dxa"/>
            <w:tcBorders>
              <w:top w:val="nil"/>
              <w:left w:val="nil"/>
              <w:bottom w:val="single" w:sz="4" w:space="0" w:color="auto"/>
              <w:right w:val="single" w:sz="4" w:space="0" w:color="auto"/>
            </w:tcBorders>
            <w:shd w:val="clear" w:color="000000" w:fill="FF66FF"/>
            <w:noWrap/>
            <w:vAlign w:val="center"/>
            <w:hideMark/>
          </w:tcPr>
          <w:p w14:paraId="0347EFA4" w14:textId="77777777" w:rsidR="00451B51" w:rsidRPr="00451B51" w:rsidRDefault="00451B51" w:rsidP="00451B51">
            <w:pPr>
              <w:spacing w:after="0" w:line="240" w:lineRule="auto"/>
              <w:jc w:val="center"/>
              <w:rPr>
                <w:rFonts w:ascii="Arial Rounded MT Bold" w:eastAsia="Times New Roman" w:hAnsi="Arial Rounded MT Bold"/>
                <w:b/>
                <w:bCs/>
                <w:color w:val="0070C0"/>
                <w:sz w:val="28"/>
                <w:szCs w:val="28"/>
                <w:lang w:eastAsia="en-US"/>
              </w:rPr>
            </w:pPr>
            <w:r w:rsidRPr="00451B51">
              <w:rPr>
                <w:rFonts w:ascii="Arial Rounded MT Bold" w:eastAsia="Times New Roman" w:hAnsi="Arial Rounded MT Bold"/>
                <w:b/>
                <w:bCs/>
                <w:color w:val="0070C0"/>
                <w:sz w:val="28"/>
                <w:szCs w:val="28"/>
                <w:lang w:eastAsia="en-US"/>
              </w:rPr>
              <w:t>85</w:t>
            </w:r>
          </w:p>
        </w:tc>
      </w:tr>
      <w:tr w:rsidR="00451B51" w:rsidRPr="00451B51" w14:paraId="7EB5E19A" w14:textId="77777777" w:rsidTr="008F7DF2">
        <w:trPr>
          <w:trHeight w:val="644"/>
        </w:trPr>
        <w:tc>
          <w:tcPr>
            <w:tcW w:w="896" w:type="dxa"/>
            <w:tcBorders>
              <w:top w:val="nil"/>
              <w:left w:val="single" w:sz="4" w:space="0" w:color="auto"/>
              <w:bottom w:val="single" w:sz="4" w:space="0" w:color="auto"/>
              <w:right w:val="single" w:sz="4" w:space="0" w:color="auto"/>
            </w:tcBorders>
            <w:shd w:val="clear" w:color="000000" w:fill="FF66FF"/>
            <w:noWrap/>
            <w:vAlign w:val="center"/>
            <w:hideMark/>
          </w:tcPr>
          <w:p w14:paraId="7F3126D8" w14:textId="77777777" w:rsidR="00451B51" w:rsidRPr="00451B51" w:rsidRDefault="00451B51" w:rsidP="00451B51">
            <w:pPr>
              <w:spacing w:after="0" w:line="240" w:lineRule="auto"/>
              <w:jc w:val="center"/>
              <w:rPr>
                <w:rFonts w:ascii="Arial Rounded MT Bold" w:eastAsia="Times New Roman" w:hAnsi="Arial Rounded MT Bold"/>
                <w:b/>
                <w:bCs/>
                <w:color w:val="0070C0"/>
                <w:sz w:val="28"/>
                <w:szCs w:val="28"/>
                <w:lang w:eastAsia="en-US"/>
              </w:rPr>
            </w:pPr>
            <w:r w:rsidRPr="00451B51">
              <w:rPr>
                <w:rFonts w:ascii="Arial Rounded MT Bold" w:eastAsia="Times New Roman" w:hAnsi="Arial Rounded MT Bold"/>
                <w:b/>
                <w:bCs/>
                <w:color w:val="0070C0"/>
                <w:sz w:val="28"/>
                <w:szCs w:val="28"/>
                <w:lang w:eastAsia="en-US"/>
              </w:rPr>
              <w:t>78</w:t>
            </w:r>
          </w:p>
        </w:tc>
        <w:tc>
          <w:tcPr>
            <w:tcW w:w="896" w:type="dxa"/>
            <w:tcBorders>
              <w:top w:val="nil"/>
              <w:left w:val="nil"/>
              <w:bottom w:val="single" w:sz="4" w:space="0" w:color="auto"/>
              <w:right w:val="single" w:sz="4" w:space="0" w:color="auto"/>
            </w:tcBorders>
            <w:shd w:val="clear" w:color="000000" w:fill="66FF66"/>
            <w:noWrap/>
            <w:vAlign w:val="center"/>
            <w:hideMark/>
          </w:tcPr>
          <w:p w14:paraId="1BAC2B7A" w14:textId="77777777" w:rsidR="00451B51" w:rsidRPr="00451B51" w:rsidRDefault="00451B51" w:rsidP="00451B51">
            <w:pPr>
              <w:spacing w:after="0" w:line="240" w:lineRule="auto"/>
              <w:jc w:val="center"/>
              <w:rPr>
                <w:rFonts w:ascii="Arial Rounded MT Bold" w:eastAsia="Times New Roman" w:hAnsi="Arial Rounded MT Bold"/>
                <w:b/>
                <w:bCs/>
                <w:color w:val="C00000"/>
                <w:sz w:val="28"/>
                <w:szCs w:val="28"/>
                <w:lang w:eastAsia="en-US"/>
              </w:rPr>
            </w:pPr>
            <w:r w:rsidRPr="00451B51">
              <w:rPr>
                <w:rFonts w:ascii="Arial Rounded MT Bold" w:eastAsia="Times New Roman" w:hAnsi="Arial Rounded MT Bold"/>
                <w:b/>
                <w:bCs/>
                <w:color w:val="C00000"/>
                <w:sz w:val="28"/>
                <w:szCs w:val="28"/>
                <w:lang w:eastAsia="en-US"/>
              </w:rPr>
              <w:t>81</w:t>
            </w:r>
          </w:p>
        </w:tc>
        <w:tc>
          <w:tcPr>
            <w:tcW w:w="896" w:type="dxa"/>
            <w:tcBorders>
              <w:top w:val="nil"/>
              <w:left w:val="nil"/>
              <w:bottom w:val="single" w:sz="4" w:space="0" w:color="auto"/>
              <w:right w:val="single" w:sz="4" w:space="0" w:color="auto"/>
            </w:tcBorders>
            <w:shd w:val="clear" w:color="000000" w:fill="FF66FF"/>
            <w:noWrap/>
            <w:vAlign w:val="center"/>
            <w:hideMark/>
          </w:tcPr>
          <w:p w14:paraId="370C964D" w14:textId="77777777" w:rsidR="00451B51" w:rsidRPr="00451B51" w:rsidRDefault="00451B51" w:rsidP="00451B51">
            <w:pPr>
              <w:spacing w:after="0" w:line="240" w:lineRule="auto"/>
              <w:jc w:val="center"/>
              <w:rPr>
                <w:rFonts w:ascii="Arial Rounded MT Bold" w:eastAsia="Times New Roman" w:hAnsi="Arial Rounded MT Bold"/>
                <w:b/>
                <w:bCs/>
                <w:color w:val="0070C0"/>
                <w:sz w:val="28"/>
                <w:szCs w:val="28"/>
                <w:lang w:eastAsia="en-US"/>
              </w:rPr>
            </w:pPr>
            <w:r w:rsidRPr="00451B51">
              <w:rPr>
                <w:rFonts w:ascii="Arial Rounded MT Bold" w:eastAsia="Times New Roman" w:hAnsi="Arial Rounded MT Bold"/>
                <w:b/>
                <w:bCs/>
                <w:color w:val="0070C0"/>
                <w:sz w:val="28"/>
                <w:szCs w:val="28"/>
                <w:lang w:eastAsia="en-US"/>
              </w:rPr>
              <w:t>88</w:t>
            </w:r>
          </w:p>
        </w:tc>
        <w:tc>
          <w:tcPr>
            <w:tcW w:w="896" w:type="dxa"/>
            <w:tcBorders>
              <w:top w:val="nil"/>
              <w:left w:val="nil"/>
              <w:bottom w:val="single" w:sz="4" w:space="0" w:color="auto"/>
              <w:right w:val="single" w:sz="4" w:space="0" w:color="auto"/>
            </w:tcBorders>
            <w:shd w:val="clear" w:color="000000" w:fill="66FF66"/>
            <w:noWrap/>
            <w:vAlign w:val="center"/>
            <w:hideMark/>
          </w:tcPr>
          <w:p w14:paraId="78EEDD8A" w14:textId="77777777" w:rsidR="00451B51" w:rsidRPr="00451B51" w:rsidRDefault="00451B51" w:rsidP="00451B51">
            <w:pPr>
              <w:spacing w:after="0" w:line="240" w:lineRule="auto"/>
              <w:jc w:val="center"/>
              <w:rPr>
                <w:rFonts w:ascii="Arial Rounded MT Bold" w:eastAsia="Times New Roman" w:hAnsi="Arial Rounded MT Bold"/>
                <w:b/>
                <w:bCs/>
                <w:color w:val="C00000"/>
                <w:sz w:val="28"/>
                <w:szCs w:val="28"/>
                <w:lang w:eastAsia="en-US"/>
              </w:rPr>
            </w:pPr>
            <w:r w:rsidRPr="00451B51">
              <w:rPr>
                <w:rFonts w:ascii="Arial Rounded MT Bold" w:eastAsia="Times New Roman" w:hAnsi="Arial Rounded MT Bold"/>
                <w:b/>
                <w:bCs/>
                <w:color w:val="C00000"/>
                <w:sz w:val="28"/>
                <w:szCs w:val="28"/>
                <w:lang w:eastAsia="en-US"/>
              </w:rPr>
              <w:t>75</w:t>
            </w:r>
          </w:p>
        </w:tc>
      </w:tr>
      <w:tr w:rsidR="00451B51" w:rsidRPr="00451B51" w14:paraId="45FE7453" w14:textId="77777777" w:rsidTr="008F7DF2">
        <w:trPr>
          <w:trHeight w:val="644"/>
        </w:trPr>
        <w:tc>
          <w:tcPr>
            <w:tcW w:w="896" w:type="dxa"/>
            <w:tcBorders>
              <w:top w:val="nil"/>
              <w:left w:val="single" w:sz="4" w:space="0" w:color="auto"/>
              <w:bottom w:val="single" w:sz="4" w:space="0" w:color="auto"/>
              <w:right w:val="single" w:sz="4" w:space="0" w:color="auto"/>
            </w:tcBorders>
            <w:shd w:val="clear" w:color="000000" w:fill="66FF66"/>
            <w:noWrap/>
            <w:vAlign w:val="center"/>
            <w:hideMark/>
          </w:tcPr>
          <w:p w14:paraId="229CD57F" w14:textId="77777777" w:rsidR="00451B51" w:rsidRPr="00451B51" w:rsidRDefault="00451B51" w:rsidP="00451B51">
            <w:pPr>
              <w:spacing w:after="0" w:line="240" w:lineRule="auto"/>
              <w:jc w:val="center"/>
              <w:rPr>
                <w:rFonts w:ascii="Arial Rounded MT Bold" w:eastAsia="Times New Roman" w:hAnsi="Arial Rounded MT Bold"/>
                <w:b/>
                <w:bCs/>
                <w:color w:val="C00000"/>
                <w:sz w:val="28"/>
                <w:szCs w:val="28"/>
                <w:lang w:eastAsia="en-US"/>
              </w:rPr>
            </w:pPr>
            <w:r w:rsidRPr="00451B51">
              <w:rPr>
                <w:rFonts w:ascii="Arial Rounded MT Bold" w:eastAsia="Times New Roman" w:hAnsi="Arial Rounded MT Bold"/>
                <w:b/>
                <w:bCs/>
                <w:color w:val="C00000"/>
                <w:sz w:val="28"/>
                <w:szCs w:val="28"/>
                <w:lang w:eastAsia="en-US"/>
              </w:rPr>
              <w:t>87</w:t>
            </w:r>
          </w:p>
        </w:tc>
        <w:tc>
          <w:tcPr>
            <w:tcW w:w="896" w:type="dxa"/>
            <w:tcBorders>
              <w:top w:val="nil"/>
              <w:left w:val="nil"/>
              <w:bottom w:val="single" w:sz="4" w:space="0" w:color="auto"/>
              <w:right w:val="single" w:sz="4" w:space="0" w:color="auto"/>
            </w:tcBorders>
            <w:shd w:val="clear" w:color="000000" w:fill="FF66FF"/>
            <w:noWrap/>
            <w:vAlign w:val="center"/>
            <w:hideMark/>
          </w:tcPr>
          <w:p w14:paraId="75B7290C" w14:textId="77777777" w:rsidR="00451B51" w:rsidRPr="00451B51" w:rsidRDefault="00451B51" w:rsidP="00451B51">
            <w:pPr>
              <w:spacing w:after="0" w:line="240" w:lineRule="auto"/>
              <w:jc w:val="center"/>
              <w:rPr>
                <w:rFonts w:ascii="Arial Rounded MT Bold" w:eastAsia="Times New Roman" w:hAnsi="Arial Rounded MT Bold"/>
                <w:b/>
                <w:bCs/>
                <w:color w:val="0070C0"/>
                <w:sz w:val="28"/>
                <w:szCs w:val="28"/>
                <w:lang w:eastAsia="en-US"/>
              </w:rPr>
            </w:pPr>
            <w:r w:rsidRPr="00451B51">
              <w:rPr>
                <w:rFonts w:ascii="Arial Rounded MT Bold" w:eastAsia="Times New Roman" w:hAnsi="Arial Rounded MT Bold"/>
                <w:b/>
                <w:bCs/>
                <w:color w:val="0070C0"/>
                <w:sz w:val="28"/>
                <w:szCs w:val="28"/>
                <w:lang w:eastAsia="en-US"/>
              </w:rPr>
              <w:t>76</w:t>
            </w:r>
          </w:p>
        </w:tc>
        <w:tc>
          <w:tcPr>
            <w:tcW w:w="896" w:type="dxa"/>
            <w:tcBorders>
              <w:top w:val="nil"/>
              <w:left w:val="nil"/>
              <w:bottom w:val="single" w:sz="4" w:space="0" w:color="auto"/>
              <w:right w:val="single" w:sz="4" w:space="0" w:color="auto"/>
            </w:tcBorders>
            <w:shd w:val="clear" w:color="000000" w:fill="66FF66"/>
            <w:noWrap/>
            <w:vAlign w:val="center"/>
            <w:hideMark/>
          </w:tcPr>
          <w:p w14:paraId="0EAEAF3E" w14:textId="77777777" w:rsidR="00451B51" w:rsidRPr="00451B51" w:rsidRDefault="00451B51" w:rsidP="00451B51">
            <w:pPr>
              <w:spacing w:after="0" w:line="240" w:lineRule="auto"/>
              <w:jc w:val="center"/>
              <w:rPr>
                <w:rFonts w:ascii="Arial Rounded MT Bold" w:eastAsia="Times New Roman" w:hAnsi="Arial Rounded MT Bold"/>
                <w:b/>
                <w:bCs/>
                <w:color w:val="C00000"/>
                <w:sz w:val="28"/>
                <w:szCs w:val="28"/>
                <w:lang w:eastAsia="en-US"/>
              </w:rPr>
            </w:pPr>
            <w:r w:rsidRPr="00451B51">
              <w:rPr>
                <w:rFonts w:ascii="Arial Rounded MT Bold" w:eastAsia="Times New Roman" w:hAnsi="Arial Rounded MT Bold"/>
                <w:b/>
                <w:bCs/>
                <w:color w:val="C00000"/>
                <w:sz w:val="28"/>
                <w:szCs w:val="28"/>
                <w:lang w:eastAsia="en-US"/>
              </w:rPr>
              <w:t>77</w:t>
            </w:r>
          </w:p>
        </w:tc>
        <w:tc>
          <w:tcPr>
            <w:tcW w:w="896" w:type="dxa"/>
            <w:tcBorders>
              <w:top w:val="nil"/>
              <w:left w:val="nil"/>
              <w:bottom w:val="single" w:sz="4" w:space="0" w:color="auto"/>
              <w:right w:val="single" w:sz="4" w:space="0" w:color="auto"/>
            </w:tcBorders>
            <w:shd w:val="clear" w:color="000000" w:fill="FF66FF"/>
            <w:noWrap/>
            <w:vAlign w:val="center"/>
            <w:hideMark/>
          </w:tcPr>
          <w:p w14:paraId="5E8596FE" w14:textId="77777777" w:rsidR="00451B51" w:rsidRPr="00451B51" w:rsidRDefault="00451B51" w:rsidP="00451B51">
            <w:pPr>
              <w:spacing w:after="0" w:line="240" w:lineRule="auto"/>
              <w:jc w:val="center"/>
              <w:rPr>
                <w:rFonts w:ascii="Arial Rounded MT Bold" w:eastAsia="Times New Roman" w:hAnsi="Arial Rounded MT Bold"/>
                <w:b/>
                <w:bCs/>
                <w:color w:val="0070C0"/>
                <w:sz w:val="28"/>
                <w:szCs w:val="28"/>
                <w:lang w:eastAsia="en-US"/>
              </w:rPr>
            </w:pPr>
            <w:r w:rsidRPr="00451B51">
              <w:rPr>
                <w:rFonts w:ascii="Arial Rounded MT Bold" w:eastAsia="Times New Roman" w:hAnsi="Arial Rounded MT Bold"/>
                <w:b/>
                <w:bCs/>
                <w:color w:val="0070C0"/>
                <w:sz w:val="28"/>
                <w:szCs w:val="28"/>
                <w:lang w:eastAsia="en-US"/>
              </w:rPr>
              <w:t>82</w:t>
            </w:r>
          </w:p>
        </w:tc>
      </w:tr>
    </w:tbl>
    <w:p w14:paraId="768AE7B2" w14:textId="77777777" w:rsidR="005779B7" w:rsidRDefault="005779B7" w:rsidP="005779B7">
      <w:pPr>
        <w:jc w:val="center"/>
        <w:rPr>
          <w:ins w:id="3924" w:author="Dinesh N" w:date="2024-06-22T23:44:00Z" w16du:dateUtc="2024-06-22T18:14:00Z"/>
          <w:rFonts w:ascii="Arial Narrow" w:hAnsi="Arial Narrow"/>
          <w:b/>
          <w:bCs/>
          <w:color w:val="005E00"/>
          <w:sz w:val="28"/>
          <w:szCs w:val="28"/>
        </w:rPr>
      </w:pPr>
    </w:p>
    <w:p w14:paraId="46AC3E46" w14:textId="5FDE9E4D" w:rsidR="005779B7" w:rsidRPr="00A24776" w:rsidRDefault="005779B7" w:rsidP="005779B7">
      <w:pPr>
        <w:jc w:val="center"/>
        <w:rPr>
          <w:ins w:id="3925" w:author="Dinesh N" w:date="2024-06-22T23:44:00Z" w16du:dateUtc="2024-06-22T18:14:00Z"/>
          <w:rFonts w:ascii="Arial Narrow" w:hAnsi="Arial Narrow"/>
          <w:b/>
          <w:bCs/>
          <w:color w:val="005E00"/>
          <w:sz w:val="28"/>
          <w:szCs w:val="28"/>
        </w:rPr>
      </w:pPr>
      <w:ins w:id="3926" w:author="Dinesh N" w:date="2024-06-22T23:44:00Z" w16du:dateUtc="2024-06-22T18:14:00Z">
        <w:r w:rsidRPr="00A24776">
          <w:rPr>
            <w:rFonts w:ascii="Arial Narrow" w:hAnsi="Arial Narrow"/>
            <w:b/>
            <w:bCs/>
            <w:color w:val="005E00"/>
            <w:sz w:val="28"/>
            <w:szCs w:val="28"/>
          </w:rPr>
          <w:t xml:space="preserve">WRITE THE </w:t>
        </w:r>
      </w:ins>
      <w:ins w:id="3927" w:author="Dinesh N" w:date="2024-06-22T23:48:00Z" w16du:dateUtc="2024-06-22T18:18:00Z">
        <w:r w:rsidR="00BB3979">
          <w:rPr>
            <w:rFonts w:ascii="Arial Narrow" w:hAnsi="Arial Narrow"/>
            <w:b/>
            <w:bCs/>
            <w:color w:val="005E00"/>
            <w:sz w:val="28"/>
            <w:szCs w:val="28"/>
          </w:rPr>
          <w:t xml:space="preserve">ABOVE </w:t>
        </w:r>
      </w:ins>
      <w:ins w:id="3928" w:author="Dinesh N" w:date="2024-06-22T23:44:00Z" w16du:dateUtc="2024-06-22T18:14:00Z">
        <w:r w:rsidRPr="00A24776">
          <w:rPr>
            <w:rFonts w:ascii="Arial Narrow" w:hAnsi="Arial Narrow"/>
            <w:b/>
            <w:bCs/>
            <w:color w:val="005E00"/>
            <w:sz w:val="28"/>
            <w:szCs w:val="28"/>
          </w:rPr>
          <w:t>YANTRA IN WHITE SHEET WITH GREEN INK PEN</w:t>
        </w:r>
      </w:ins>
    </w:p>
    <w:p w14:paraId="647BE783" w14:textId="77777777" w:rsidR="00451B51" w:rsidRPr="00231F9E" w:rsidDel="005779B7" w:rsidRDefault="00451B51" w:rsidP="00C80489">
      <w:pPr>
        <w:rPr>
          <w:del w:id="3929" w:author="Dinesh N" w:date="2024-06-22T23:44:00Z" w16du:dateUtc="2024-06-22T18:14:00Z"/>
          <w:rFonts w:ascii="Arial Rounded MT Bold" w:hAnsi="Arial Rounded MT Bold"/>
          <w:sz w:val="28"/>
          <w:szCs w:val="28"/>
        </w:rPr>
      </w:pPr>
    </w:p>
    <w:p w14:paraId="73826236" w14:textId="77777777" w:rsidR="008F7DF2" w:rsidRDefault="008F7DF2" w:rsidP="00C80489">
      <w:pPr>
        <w:rPr>
          <w:rFonts w:ascii="Arial Rounded MT Bold" w:hAnsi="Arial Rounded MT Bold"/>
          <w:sz w:val="28"/>
          <w:szCs w:val="28"/>
        </w:rPr>
      </w:pPr>
    </w:p>
    <w:p w14:paraId="440BA8EA" w14:textId="7B15E6FB" w:rsidR="00231F9E" w:rsidRPr="0097568F" w:rsidRDefault="00231F9E" w:rsidP="00231F9E">
      <w:pPr>
        <w:jc w:val="center"/>
        <w:rPr>
          <w:rFonts w:ascii="Bodoni MT Black" w:hAnsi="Bodoni MT Black"/>
          <w:color w:val="C00000"/>
          <w:sz w:val="28"/>
          <w:szCs w:val="28"/>
          <w:u w:val="single"/>
        </w:rPr>
      </w:pPr>
      <w:r w:rsidRPr="0097568F">
        <w:rPr>
          <w:rFonts w:ascii="Bodoni MT Black" w:hAnsi="Bodoni MT Black"/>
          <w:color w:val="C00000"/>
          <w:sz w:val="28"/>
          <w:szCs w:val="28"/>
          <w:u w:val="single"/>
        </w:rPr>
        <w:t>YANTRA</w:t>
      </w:r>
      <w:r>
        <w:rPr>
          <w:rFonts w:ascii="Bodoni MT Black" w:hAnsi="Bodoni MT Black"/>
          <w:color w:val="C00000"/>
          <w:sz w:val="28"/>
          <w:szCs w:val="28"/>
          <w:u w:val="single"/>
        </w:rPr>
        <w:t xml:space="preserve"> FOR </w:t>
      </w:r>
      <w:r w:rsidR="00634539">
        <w:rPr>
          <w:rFonts w:ascii="Bodoni MT Black" w:hAnsi="Bodoni MT Black"/>
          <w:color w:val="C00000"/>
          <w:sz w:val="28"/>
          <w:szCs w:val="28"/>
          <w:u w:val="single"/>
        </w:rPr>
        <w:t>NAME AND FAME</w:t>
      </w:r>
    </w:p>
    <w:p w14:paraId="25041685" w14:textId="77777777" w:rsidR="008F7DF2" w:rsidRPr="00231F9E" w:rsidRDefault="008F7DF2" w:rsidP="00C80489">
      <w:pPr>
        <w:rPr>
          <w:rFonts w:ascii="Arial Rounded MT Bold" w:hAnsi="Arial Rounded MT Bold"/>
          <w:sz w:val="28"/>
          <w:szCs w:val="28"/>
        </w:rPr>
      </w:pPr>
    </w:p>
    <w:tbl>
      <w:tblPr>
        <w:tblW w:w="3724" w:type="dxa"/>
        <w:tblInd w:w="3066" w:type="dxa"/>
        <w:tblLook w:val="04A0" w:firstRow="1" w:lastRow="0" w:firstColumn="1" w:lastColumn="0" w:noHBand="0" w:noVBand="1"/>
      </w:tblPr>
      <w:tblGrid>
        <w:gridCol w:w="931"/>
        <w:gridCol w:w="931"/>
        <w:gridCol w:w="931"/>
        <w:gridCol w:w="931"/>
      </w:tblGrid>
      <w:tr w:rsidR="008B41AE" w:rsidRPr="00231F9E" w14:paraId="7BC40C08" w14:textId="77777777" w:rsidTr="008B41AE">
        <w:trPr>
          <w:trHeight w:val="665"/>
        </w:trPr>
        <w:tc>
          <w:tcPr>
            <w:tcW w:w="931" w:type="dxa"/>
            <w:tcBorders>
              <w:top w:val="single" w:sz="4" w:space="0" w:color="auto"/>
              <w:left w:val="single" w:sz="4" w:space="0" w:color="auto"/>
              <w:bottom w:val="single" w:sz="4" w:space="0" w:color="auto"/>
              <w:right w:val="single" w:sz="4" w:space="0" w:color="auto"/>
            </w:tcBorders>
            <w:shd w:val="clear" w:color="000000" w:fill="FF66FF"/>
            <w:noWrap/>
            <w:vAlign w:val="center"/>
          </w:tcPr>
          <w:p w14:paraId="15599B45" w14:textId="2C087A0F" w:rsidR="008F7DF2" w:rsidRPr="008F7DF2" w:rsidRDefault="008B41AE" w:rsidP="008F7DF2">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16</w:t>
            </w:r>
          </w:p>
        </w:tc>
        <w:tc>
          <w:tcPr>
            <w:tcW w:w="931" w:type="dxa"/>
            <w:tcBorders>
              <w:top w:val="single" w:sz="4" w:space="0" w:color="auto"/>
              <w:left w:val="nil"/>
              <w:bottom w:val="single" w:sz="4" w:space="0" w:color="auto"/>
              <w:right w:val="single" w:sz="4" w:space="0" w:color="auto"/>
            </w:tcBorders>
            <w:shd w:val="clear" w:color="000000" w:fill="66FF66"/>
            <w:noWrap/>
            <w:vAlign w:val="center"/>
          </w:tcPr>
          <w:p w14:paraId="29A65CC4" w14:textId="05FE5ED6" w:rsidR="008F7DF2" w:rsidRPr="008F7DF2" w:rsidRDefault="008B41AE" w:rsidP="008F7DF2">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29</w:t>
            </w:r>
          </w:p>
        </w:tc>
        <w:tc>
          <w:tcPr>
            <w:tcW w:w="931" w:type="dxa"/>
            <w:tcBorders>
              <w:top w:val="single" w:sz="4" w:space="0" w:color="auto"/>
              <w:left w:val="nil"/>
              <w:bottom w:val="single" w:sz="4" w:space="0" w:color="auto"/>
              <w:right w:val="single" w:sz="4" w:space="0" w:color="auto"/>
            </w:tcBorders>
            <w:shd w:val="clear" w:color="000000" w:fill="FF66FF"/>
            <w:noWrap/>
            <w:vAlign w:val="center"/>
          </w:tcPr>
          <w:p w14:paraId="6E41959B" w14:textId="4391BF8C" w:rsidR="008F7DF2" w:rsidRPr="008F7DF2" w:rsidRDefault="008B41AE" w:rsidP="008F7DF2">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26</w:t>
            </w:r>
          </w:p>
        </w:tc>
        <w:tc>
          <w:tcPr>
            <w:tcW w:w="931" w:type="dxa"/>
            <w:tcBorders>
              <w:top w:val="single" w:sz="4" w:space="0" w:color="auto"/>
              <w:left w:val="nil"/>
              <w:bottom w:val="single" w:sz="4" w:space="0" w:color="auto"/>
              <w:right w:val="single" w:sz="4" w:space="0" w:color="auto"/>
            </w:tcBorders>
            <w:shd w:val="clear" w:color="000000" w:fill="66FF66"/>
            <w:noWrap/>
            <w:vAlign w:val="center"/>
          </w:tcPr>
          <w:p w14:paraId="6515434F" w14:textId="2541955B" w:rsidR="008F7DF2" w:rsidRPr="008F7DF2" w:rsidRDefault="008B41AE" w:rsidP="008F7DF2">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23</w:t>
            </w:r>
          </w:p>
        </w:tc>
      </w:tr>
      <w:tr w:rsidR="008B41AE" w:rsidRPr="00231F9E" w14:paraId="0FBC968F" w14:textId="77777777" w:rsidTr="008B41AE">
        <w:trPr>
          <w:trHeight w:val="665"/>
        </w:trPr>
        <w:tc>
          <w:tcPr>
            <w:tcW w:w="931" w:type="dxa"/>
            <w:tcBorders>
              <w:top w:val="nil"/>
              <w:left w:val="single" w:sz="4" w:space="0" w:color="auto"/>
              <w:bottom w:val="single" w:sz="4" w:space="0" w:color="auto"/>
              <w:right w:val="single" w:sz="4" w:space="0" w:color="auto"/>
            </w:tcBorders>
            <w:shd w:val="clear" w:color="000000" w:fill="66FF66"/>
            <w:noWrap/>
            <w:vAlign w:val="center"/>
          </w:tcPr>
          <w:p w14:paraId="2B0E830C" w14:textId="353A3A52" w:rsidR="008F7DF2" w:rsidRPr="008F7DF2" w:rsidRDefault="008B41AE" w:rsidP="008F7DF2">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27</w:t>
            </w:r>
          </w:p>
        </w:tc>
        <w:tc>
          <w:tcPr>
            <w:tcW w:w="931" w:type="dxa"/>
            <w:tcBorders>
              <w:top w:val="nil"/>
              <w:left w:val="nil"/>
              <w:bottom w:val="single" w:sz="4" w:space="0" w:color="auto"/>
              <w:right w:val="single" w:sz="4" w:space="0" w:color="auto"/>
            </w:tcBorders>
            <w:shd w:val="clear" w:color="000000" w:fill="FF66FF"/>
            <w:noWrap/>
            <w:vAlign w:val="center"/>
          </w:tcPr>
          <w:p w14:paraId="66C62BD0" w14:textId="37EBE23C" w:rsidR="008F7DF2" w:rsidRPr="008F7DF2" w:rsidRDefault="008B41AE" w:rsidP="008F7DF2">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22</w:t>
            </w:r>
          </w:p>
        </w:tc>
        <w:tc>
          <w:tcPr>
            <w:tcW w:w="931" w:type="dxa"/>
            <w:tcBorders>
              <w:top w:val="nil"/>
              <w:left w:val="nil"/>
              <w:bottom w:val="single" w:sz="4" w:space="0" w:color="auto"/>
              <w:right w:val="single" w:sz="4" w:space="0" w:color="auto"/>
            </w:tcBorders>
            <w:shd w:val="clear" w:color="000000" w:fill="66FF66"/>
            <w:noWrap/>
            <w:vAlign w:val="center"/>
          </w:tcPr>
          <w:p w14:paraId="5B8BBD34" w14:textId="5C9105F0" w:rsidR="008F7DF2" w:rsidRPr="008F7DF2" w:rsidRDefault="008B41AE" w:rsidP="008F7DF2">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17</w:t>
            </w:r>
          </w:p>
        </w:tc>
        <w:tc>
          <w:tcPr>
            <w:tcW w:w="931" w:type="dxa"/>
            <w:tcBorders>
              <w:top w:val="nil"/>
              <w:left w:val="nil"/>
              <w:bottom w:val="single" w:sz="4" w:space="0" w:color="auto"/>
              <w:right w:val="single" w:sz="4" w:space="0" w:color="auto"/>
            </w:tcBorders>
            <w:shd w:val="clear" w:color="000000" w:fill="FF66FF"/>
            <w:noWrap/>
            <w:vAlign w:val="center"/>
          </w:tcPr>
          <w:p w14:paraId="1AE64A49" w14:textId="34A2B51D" w:rsidR="008F7DF2" w:rsidRPr="008F7DF2" w:rsidRDefault="008B41AE" w:rsidP="008F7DF2">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28</w:t>
            </w:r>
          </w:p>
        </w:tc>
      </w:tr>
      <w:tr w:rsidR="008B41AE" w:rsidRPr="00231F9E" w14:paraId="33E50867" w14:textId="77777777" w:rsidTr="008B41AE">
        <w:trPr>
          <w:trHeight w:val="665"/>
        </w:trPr>
        <w:tc>
          <w:tcPr>
            <w:tcW w:w="931" w:type="dxa"/>
            <w:tcBorders>
              <w:top w:val="nil"/>
              <w:left w:val="single" w:sz="4" w:space="0" w:color="auto"/>
              <w:bottom w:val="single" w:sz="4" w:space="0" w:color="auto"/>
              <w:right w:val="single" w:sz="4" w:space="0" w:color="auto"/>
            </w:tcBorders>
            <w:shd w:val="clear" w:color="000000" w:fill="FF66FF"/>
            <w:noWrap/>
            <w:vAlign w:val="center"/>
          </w:tcPr>
          <w:p w14:paraId="50E89CBA" w14:textId="78C3629A" w:rsidR="008F7DF2" w:rsidRPr="008F7DF2" w:rsidRDefault="008B41AE" w:rsidP="008F7DF2">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21</w:t>
            </w:r>
          </w:p>
        </w:tc>
        <w:tc>
          <w:tcPr>
            <w:tcW w:w="931" w:type="dxa"/>
            <w:tcBorders>
              <w:top w:val="nil"/>
              <w:left w:val="nil"/>
              <w:bottom w:val="single" w:sz="4" w:space="0" w:color="auto"/>
              <w:right w:val="single" w:sz="4" w:space="0" w:color="auto"/>
            </w:tcBorders>
            <w:shd w:val="clear" w:color="000000" w:fill="66FF66"/>
            <w:noWrap/>
            <w:vAlign w:val="center"/>
          </w:tcPr>
          <w:p w14:paraId="06D16EEE" w14:textId="7DA05F50" w:rsidR="008F7DF2" w:rsidRPr="008F7DF2" w:rsidRDefault="008B41AE" w:rsidP="008F7DF2">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24</w:t>
            </w:r>
          </w:p>
        </w:tc>
        <w:tc>
          <w:tcPr>
            <w:tcW w:w="931" w:type="dxa"/>
            <w:tcBorders>
              <w:top w:val="nil"/>
              <w:left w:val="nil"/>
              <w:bottom w:val="single" w:sz="4" w:space="0" w:color="auto"/>
              <w:right w:val="single" w:sz="4" w:space="0" w:color="auto"/>
            </w:tcBorders>
            <w:shd w:val="clear" w:color="000000" w:fill="FF66FF"/>
            <w:noWrap/>
            <w:vAlign w:val="center"/>
          </w:tcPr>
          <w:p w14:paraId="2B994E65" w14:textId="102020F9" w:rsidR="008F7DF2" w:rsidRPr="008F7DF2" w:rsidRDefault="008B41AE" w:rsidP="008F7DF2">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31</w:t>
            </w:r>
          </w:p>
        </w:tc>
        <w:tc>
          <w:tcPr>
            <w:tcW w:w="931" w:type="dxa"/>
            <w:tcBorders>
              <w:top w:val="nil"/>
              <w:left w:val="nil"/>
              <w:bottom w:val="single" w:sz="4" w:space="0" w:color="auto"/>
              <w:right w:val="single" w:sz="4" w:space="0" w:color="auto"/>
            </w:tcBorders>
            <w:shd w:val="clear" w:color="000000" w:fill="66FF66"/>
            <w:noWrap/>
            <w:vAlign w:val="center"/>
          </w:tcPr>
          <w:p w14:paraId="3361396E" w14:textId="2CA656F8" w:rsidR="008F7DF2" w:rsidRPr="008F7DF2" w:rsidRDefault="008B41AE" w:rsidP="008F7DF2">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18</w:t>
            </w:r>
          </w:p>
        </w:tc>
      </w:tr>
      <w:tr w:rsidR="008B41AE" w:rsidRPr="00231F9E" w14:paraId="622C6D8B" w14:textId="77777777" w:rsidTr="008B41AE">
        <w:trPr>
          <w:trHeight w:val="665"/>
        </w:trPr>
        <w:tc>
          <w:tcPr>
            <w:tcW w:w="931" w:type="dxa"/>
            <w:tcBorders>
              <w:top w:val="nil"/>
              <w:left w:val="single" w:sz="4" w:space="0" w:color="auto"/>
              <w:bottom w:val="single" w:sz="4" w:space="0" w:color="auto"/>
              <w:right w:val="single" w:sz="4" w:space="0" w:color="auto"/>
            </w:tcBorders>
            <w:shd w:val="clear" w:color="000000" w:fill="66FF66"/>
            <w:noWrap/>
            <w:vAlign w:val="center"/>
          </w:tcPr>
          <w:p w14:paraId="74803048" w14:textId="0EC01A4A" w:rsidR="008F7DF2" w:rsidRPr="008F7DF2" w:rsidRDefault="008B41AE" w:rsidP="008F7DF2">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30</w:t>
            </w:r>
          </w:p>
        </w:tc>
        <w:tc>
          <w:tcPr>
            <w:tcW w:w="931" w:type="dxa"/>
            <w:tcBorders>
              <w:top w:val="nil"/>
              <w:left w:val="nil"/>
              <w:bottom w:val="single" w:sz="4" w:space="0" w:color="auto"/>
              <w:right w:val="single" w:sz="4" w:space="0" w:color="auto"/>
            </w:tcBorders>
            <w:shd w:val="clear" w:color="000000" w:fill="FF66FF"/>
            <w:noWrap/>
            <w:vAlign w:val="center"/>
          </w:tcPr>
          <w:p w14:paraId="74C92454" w14:textId="7C07F376" w:rsidR="008F7DF2" w:rsidRPr="008F7DF2" w:rsidRDefault="008B41AE" w:rsidP="008F7DF2">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19</w:t>
            </w:r>
          </w:p>
        </w:tc>
        <w:tc>
          <w:tcPr>
            <w:tcW w:w="931" w:type="dxa"/>
            <w:tcBorders>
              <w:top w:val="nil"/>
              <w:left w:val="nil"/>
              <w:bottom w:val="single" w:sz="4" w:space="0" w:color="auto"/>
              <w:right w:val="single" w:sz="4" w:space="0" w:color="auto"/>
            </w:tcBorders>
            <w:shd w:val="clear" w:color="000000" w:fill="66FF66"/>
            <w:noWrap/>
            <w:vAlign w:val="center"/>
          </w:tcPr>
          <w:p w14:paraId="63839330" w14:textId="618A1D83" w:rsidR="008F7DF2" w:rsidRPr="008F7DF2" w:rsidRDefault="008B41AE" w:rsidP="008F7DF2">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20</w:t>
            </w:r>
          </w:p>
        </w:tc>
        <w:tc>
          <w:tcPr>
            <w:tcW w:w="931" w:type="dxa"/>
            <w:tcBorders>
              <w:top w:val="nil"/>
              <w:left w:val="nil"/>
              <w:bottom w:val="single" w:sz="4" w:space="0" w:color="auto"/>
              <w:right w:val="single" w:sz="4" w:space="0" w:color="auto"/>
            </w:tcBorders>
            <w:shd w:val="clear" w:color="000000" w:fill="FF66FF"/>
            <w:noWrap/>
            <w:vAlign w:val="center"/>
          </w:tcPr>
          <w:p w14:paraId="49B28F33" w14:textId="16D08D85" w:rsidR="008F7DF2" w:rsidRPr="008F7DF2" w:rsidRDefault="008B41AE" w:rsidP="008F7DF2">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25</w:t>
            </w:r>
          </w:p>
        </w:tc>
      </w:tr>
    </w:tbl>
    <w:p w14:paraId="217D9A99" w14:textId="77777777" w:rsidR="00BB3979" w:rsidRDefault="00BB3979" w:rsidP="00BB3979">
      <w:pPr>
        <w:jc w:val="center"/>
        <w:rPr>
          <w:ins w:id="3930" w:author="Dinesh N" w:date="2024-06-22T23:44:00Z" w16du:dateUtc="2024-06-22T18:14:00Z"/>
          <w:rFonts w:ascii="Arial Narrow" w:hAnsi="Arial Narrow"/>
          <w:b/>
          <w:bCs/>
          <w:color w:val="005E00"/>
          <w:sz w:val="28"/>
          <w:szCs w:val="28"/>
        </w:rPr>
      </w:pPr>
    </w:p>
    <w:p w14:paraId="1306B7E8" w14:textId="67BFC439" w:rsidR="00BB3979" w:rsidRPr="00A24776" w:rsidRDefault="00BB3979" w:rsidP="00BB3979">
      <w:pPr>
        <w:jc w:val="center"/>
        <w:rPr>
          <w:ins w:id="3931" w:author="Dinesh N" w:date="2024-06-22T23:44:00Z" w16du:dateUtc="2024-06-22T18:14:00Z"/>
          <w:rFonts w:ascii="Arial Narrow" w:hAnsi="Arial Narrow"/>
          <w:b/>
          <w:bCs/>
          <w:color w:val="005E00"/>
          <w:sz w:val="28"/>
          <w:szCs w:val="28"/>
        </w:rPr>
      </w:pPr>
      <w:ins w:id="3932" w:author="Dinesh N" w:date="2024-06-22T23:44:00Z" w16du:dateUtc="2024-06-22T18:14:00Z">
        <w:r w:rsidRPr="00A24776">
          <w:rPr>
            <w:rFonts w:ascii="Arial Narrow" w:hAnsi="Arial Narrow"/>
            <w:b/>
            <w:bCs/>
            <w:color w:val="005E00"/>
            <w:sz w:val="28"/>
            <w:szCs w:val="28"/>
          </w:rPr>
          <w:t xml:space="preserve">WRITE THE </w:t>
        </w:r>
      </w:ins>
      <w:ins w:id="3933" w:author="Dinesh N" w:date="2024-06-22T23:48:00Z" w16du:dateUtc="2024-06-22T18:18:00Z">
        <w:r>
          <w:rPr>
            <w:rFonts w:ascii="Arial Narrow" w:hAnsi="Arial Narrow"/>
            <w:b/>
            <w:bCs/>
            <w:color w:val="005E00"/>
            <w:sz w:val="28"/>
            <w:szCs w:val="28"/>
          </w:rPr>
          <w:t xml:space="preserve">ABOVE </w:t>
        </w:r>
      </w:ins>
      <w:ins w:id="3934" w:author="Dinesh N" w:date="2024-06-22T23:44:00Z" w16du:dateUtc="2024-06-22T18:14:00Z">
        <w:r w:rsidRPr="00A24776">
          <w:rPr>
            <w:rFonts w:ascii="Arial Narrow" w:hAnsi="Arial Narrow"/>
            <w:b/>
            <w:bCs/>
            <w:color w:val="005E00"/>
            <w:sz w:val="28"/>
            <w:szCs w:val="28"/>
          </w:rPr>
          <w:t>YANTRA IN WHITE SHEET WITH GREEN INK PEN</w:t>
        </w:r>
      </w:ins>
    </w:p>
    <w:p w14:paraId="50A34F46" w14:textId="77777777" w:rsidR="008F7DF2" w:rsidRDefault="008F7DF2" w:rsidP="00C80489">
      <w:pPr>
        <w:rPr>
          <w:ins w:id="3935" w:author="Dinesh N" w:date="2024-06-22T23:45:00Z" w16du:dateUtc="2024-06-22T18:15:00Z"/>
          <w:rFonts w:ascii="Arial Rounded MT Bold" w:hAnsi="Arial Rounded MT Bold"/>
          <w:sz w:val="28"/>
          <w:szCs w:val="28"/>
        </w:rPr>
      </w:pPr>
    </w:p>
    <w:p w14:paraId="03DA72EB" w14:textId="77777777" w:rsidR="00BB3979" w:rsidRDefault="00BB3979" w:rsidP="00C80489">
      <w:pPr>
        <w:rPr>
          <w:ins w:id="3936" w:author="Dinesh N" w:date="2024-06-22T23:45:00Z" w16du:dateUtc="2024-06-22T18:15:00Z"/>
          <w:rFonts w:ascii="Arial Rounded MT Bold" w:hAnsi="Arial Rounded MT Bold"/>
          <w:sz w:val="28"/>
          <w:szCs w:val="28"/>
        </w:rPr>
      </w:pPr>
    </w:p>
    <w:p w14:paraId="74DC0508" w14:textId="77777777" w:rsidR="00BB3979" w:rsidRDefault="00BB3979" w:rsidP="00C80489">
      <w:pPr>
        <w:rPr>
          <w:ins w:id="3937" w:author="Dinesh N" w:date="2024-06-22T23:45:00Z" w16du:dateUtc="2024-06-22T18:15:00Z"/>
          <w:rFonts w:ascii="Arial Rounded MT Bold" w:hAnsi="Arial Rounded MT Bold"/>
          <w:sz w:val="28"/>
          <w:szCs w:val="28"/>
        </w:rPr>
      </w:pPr>
    </w:p>
    <w:p w14:paraId="77226D92" w14:textId="77777777" w:rsidR="00BB3979" w:rsidRDefault="00BB3979" w:rsidP="00C80489">
      <w:pPr>
        <w:rPr>
          <w:ins w:id="3938" w:author="Dinesh N" w:date="2024-06-22T23:45:00Z" w16du:dateUtc="2024-06-22T18:15:00Z"/>
          <w:rFonts w:ascii="Arial Rounded MT Bold" w:hAnsi="Arial Rounded MT Bold"/>
          <w:sz w:val="28"/>
          <w:szCs w:val="28"/>
        </w:rPr>
      </w:pPr>
    </w:p>
    <w:p w14:paraId="6938AA68" w14:textId="77777777" w:rsidR="00BB3979" w:rsidRDefault="00BB3979" w:rsidP="00C80489">
      <w:pPr>
        <w:rPr>
          <w:ins w:id="3939" w:author="Dinesh N" w:date="2024-06-22T23:45:00Z" w16du:dateUtc="2024-06-22T18:15:00Z"/>
          <w:rFonts w:ascii="Arial Rounded MT Bold" w:hAnsi="Arial Rounded MT Bold"/>
          <w:sz w:val="28"/>
          <w:szCs w:val="28"/>
        </w:rPr>
      </w:pPr>
    </w:p>
    <w:p w14:paraId="79C3C676" w14:textId="77777777" w:rsidR="00BB3979" w:rsidRDefault="00BB3979" w:rsidP="00C80489">
      <w:pPr>
        <w:rPr>
          <w:ins w:id="3940" w:author="Dinesh N" w:date="2024-06-22T23:45:00Z" w16du:dateUtc="2024-06-22T18:15:00Z"/>
          <w:rFonts w:ascii="Arial Rounded MT Bold" w:hAnsi="Arial Rounded MT Bold"/>
          <w:sz w:val="28"/>
          <w:szCs w:val="28"/>
        </w:rPr>
      </w:pPr>
    </w:p>
    <w:p w14:paraId="5DFFF0B8" w14:textId="77777777" w:rsidR="00BB3979" w:rsidRPr="00231F9E" w:rsidRDefault="00BB3979" w:rsidP="00C80489">
      <w:pPr>
        <w:rPr>
          <w:rFonts w:ascii="Arial Rounded MT Bold" w:hAnsi="Arial Rounded MT Bold"/>
          <w:sz w:val="28"/>
          <w:szCs w:val="28"/>
        </w:rPr>
      </w:pPr>
    </w:p>
    <w:p w14:paraId="4C9AD351" w14:textId="0B9DD175" w:rsidR="00634539" w:rsidRPr="0097568F" w:rsidRDefault="00634539" w:rsidP="00634539">
      <w:pPr>
        <w:jc w:val="center"/>
        <w:rPr>
          <w:rFonts w:ascii="Bodoni MT Black" w:hAnsi="Bodoni MT Black"/>
          <w:color w:val="C00000"/>
          <w:sz w:val="28"/>
          <w:szCs w:val="28"/>
          <w:u w:val="single"/>
        </w:rPr>
      </w:pPr>
      <w:r w:rsidRPr="0097568F">
        <w:rPr>
          <w:rFonts w:ascii="Bodoni MT Black" w:hAnsi="Bodoni MT Black"/>
          <w:color w:val="C00000"/>
          <w:sz w:val="28"/>
          <w:szCs w:val="28"/>
          <w:u w:val="single"/>
        </w:rPr>
        <w:t>YANTRA</w:t>
      </w:r>
      <w:r>
        <w:rPr>
          <w:rFonts w:ascii="Bodoni MT Black" w:hAnsi="Bodoni MT Black"/>
          <w:color w:val="C00000"/>
          <w:sz w:val="28"/>
          <w:szCs w:val="28"/>
          <w:u w:val="single"/>
        </w:rPr>
        <w:t xml:space="preserve"> FOR </w:t>
      </w:r>
      <w:r w:rsidR="00656763">
        <w:rPr>
          <w:rFonts w:ascii="Bodoni MT Black" w:hAnsi="Bodoni MT Black"/>
          <w:color w:val="C00000"/>
          <w:sz w:val="28"/>
          <w:szCs w:val="28"/>
          <w:u w:val="single"/>
        </w:rPr>
        <w:t xml:space="preserve">VICTORY </w:t>
      </w:r>
      <w:del w:id="3941" w:author="Sandhya T" w:date="2024-06-22T09:53:00Z" w16du:dateUtc="2024-06-22T04:23:00Z">
        <w:r w:rsidR="00656763" w:rsidDel="000A14C5">
          <w:rPr>
            <w:rFonts w:ascii="Bodoni MT Black" w:hAnsi="Bodoni MT Black"/>
            <w:color w:val="C00000"/>
            <w:sz w:val="28"/>
            <w:szCs w:val="28"/>
            <w:u w:val="single"/>
          </w:rPr>
          <w:delText>FROM</w:delText>
        </w:r>
      </w:del>
      <w:del w:id="3942" w:author="Sandhya T" w:date="2024-06-22T09:52:00Z" w16du:dateUtc="2024-06-22T04:22:00Z">
        <w:r w:rsidR="00656763" w:rsidDel="00971B50">
          <w:rPr>
            <w:rFonts w:ascii="Bodoni MT Black" w:hAnsi="Bodoni MT Black"/>
            <w:color w:val="C00000"/>
            <w:sz w:val="28"/>
            <w:szCs w:val="28"/>
            <w:u w:val="single"/>
          </w:rPr>
          <w:delText xml:space="preserve"> </w:delText>
        </w:r>
      </w:del>
      <w:ins w:id="3943" w:author="Sandhya T" w:date="2024-06-22T09:53:00Z" w16du:dateUtc="2024-06-22T04:23:00Z">
        <w:r w:rsidR="000A14C5">
          <w:rPr>
            <w:rFonts w:ascii="Bodoni MT Black" w:hAnsi="Bodoni MT Black"/>
            <w:color w:val="C00000"/>
            <w:sz w:val="28"/>
            <w:szCs w:val="28"/>
            <w:u w:val="single"/>
          </w:rPr>
          <w:t>OVER</w:t>
        </w:r>
      </w:ins>
      <w:ins w:id="3944" w:author="Sandhya T" w:date="2024-06-22T09:43:00Z" w16du:dateUtc="2024-06-22T04:13:00Z">
        <w:r w:rsidR="006F4480">
          <w:rPr>
            <w:rFonts w:ascii="Bodoni MT Black" w:hAnsi="Bodoni MT Black"/>
            <w:color w:val="C00000"/>
            <w:sz w:val="28"/>
            <w:szCs w:val="28"/>
            <w:u w:val="single"/>
          </w:rPr>
          <w:t xml:space="preserve"> </w:t>
        </w:r>
      </w:ins>
      <w:r w:rsidR="00656763">
        <w:rPr>
          <w:rFonts w:ascii="Bodoni MT Black" w:hAnsi="Bodoni MT Black"/>
          <w:color w:val="C00000"/>
          <w:sz w:val="28"/>
          <w:szCs w:val="28"/>
          <w:u w:val="single"/>
        </w:rPr>
        <w:t>ENEMY</w:t>
      </w:r>
    </w:p>
    <w:p w14:paraId="70104D0C" w14:textId="77777777" w:rsidR="008F7DF2" w:rsidRPr="00231F9E" w:rsidRDefault="008F7DF2" w:rsidP="00C80489">
      <w:pPr>
        <w:rPr>
          <w:rFonts w:ascii="Arial Rounded MT Bold" w:hAnsi="Arial Rounded MT Bold"/>
          <w:sz w:val="28"/>
          <w:szCs w:val="28"/>
        </w:rPr>
      </w:pPr>
    </w:p>
    <w:tbl>
      <w:tblPr>
        <w:tblW w:w="3792" w:type="dxa"/>
        <w:tblInd w:w="2776" w:type="dxa"/>
        <w:tblLook w:val="04A0" w:firstRow="1" w:lastRow="0" w:firstColumn="1" w:lastColumn="0" w:noHBand="0" w:noVBand="1"/>
      </w:tblPr>
      <w:tblGrid>
        <w:gridCol w:w="948"/>
        <w:gridCol w:w="948"/>
        <w:gridCol w:w="948"/>
        <w:gridCol w:w="948"/>
      </w:tblGrid>
      <w:tr w:rsidR="008B41AE" w:rsidRPr="00231F9E" w14:paraId="25BEA990" w14:textId="77777777" w:rsidTr="008B41AE">
        <w:trPr>
          <w:trHeight w:val="828"/>
        </w:trPr>
        <w:tc>
          <w:tcPr>
            <w:tcW w:w="948" w:type="dxa"/>
            <w:tcBorders>
              <w:top w:val="single" w:sz="4" w:space="0" w:color="auto"/>
              <w:left w:val="single" w:sz="4" w:space="0" w:color="auto"/>
              <w:bottom w:val="single" w:sz="4" w:space="0" w:color="auto"/>
              <w:right w:val="single" w:sz="4" w:space="0" w:color="auto"/>
            </w:tcBorders>
            <w:shd w:val="clear" w:color="000000" w:fill="FF66FF"/>
            <w:noWrap/>
            <w:vAlign w:val="center"/>
          </w:tcPr>
          <w:p w14:paraId="65BA6BD6" w14:textId="6726E6C0" w:rsidR="008F7DF2" w:rsidRPr="008F7DF2" w:rsidRDefault="00934599" w:rsidP="008F7DF2">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242</w:t>
            </w:r>
          </w:p>
        </w:tc>
        <w:tc>
          <w:tcPr>
            <w:tcW w:w="948" w:type="dxa"/>
            <w:tcBorders>
              <w:top w:val="single" w:sz="4" w:space="0" w:color="auto"/>
              <w:left w:val="nil"/>
              <w:bottom w:val="single" w:sz="4" w:space="0" w:color="auto"/>
              <w:right w:val="single" w:sz="4" w:space="0" w:color="auto"/>
            </w:tcBorders>
            <w:shd w:val="clear" w:color="000000" w:fill="66FF66"/>
            <w:noWrap/>
            <w:vAlign w:val="center"/>
          </w:tcPr>
          <w:p w14:paraId="3BC7D6CC" w14:textId="09B1C7C8" w:rsidR="008F7DF2" w:rsidRPr="008F7DF2" w:rsidRDefault="00934599" w:rsidP="008F7DF2">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249</w:t>
            </w:r>
          </w:p>
        </w:tc>
        <w:tc>
          <w:tcPr>
            <w:tcW w:w="948" w:type="dxa"/>
            <w:tcBorders>
              <w:top w:val="single" w:sz="4" w:space="0" w:color="auto"/>
              <w:left w:val="nil"/>
              <w:bottom w:val="single" w:sz="4" w:space="0" w:color="auto"/>
              <w:right w:val="single" w:sz="4" w:space="0" w:color="auto"/>
            </w:tcBorders>
            <w:shd w:val="clear" w:color="000000" w:fill="FF66FF"/>
            <w:noWrap/>
            <w:vAlign w:val="center"/>
          </w:tcPr>
          <w:p w14:paraId="7C8812B8" w14:textId="044A05D2" w:rsidR="008F7DF2" w:rsidRPr="008F7DF2" w:rsidRDefault="00934599" w:rsidP="008F7DF2">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2</w:t>
            </w:r>
          </w:p>
        </w:tc>
        <w:tc>
          <w:tcPr>
            <w:tcW w:w="948" w:type="dxa"/>
            <w:tcBorders>
              <w:top w:val="single" w:sz="4" w:space="0" w:color="auto"/>
              <w:left w:val="nil"/>
              <w:bottom w:val="single" w:sz="4" w:space="0" w:color="auto"/>
              <w:right w:val="single" w:sz="4" w:space="0" w:color="auto"/>
            </w:tcBorders>
            <w:shd w:val="clear" w:color="000000" w:fill="66FF66"/>
            <w:noWrap/>
            <w:vAlign w:val="center"/>
          </w:tcPr>
          <w:p w14:paraId="0B43090B" w14:textId="26CE0BAD" w:rsidR="008F7DF2" w:rsidRPr="008F7DF2" w:rsidRDefault="00934599" w:rsidP="008F7DF2">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7</w:t>
            </w:r>
          </w:p>
        </w:tc>
      </w:tr>
      <w:tr w:rsidR="008B41AE" w:rsidRPr="00231F9E" w14:paraId="1592352E" w14:textId="77777777" w:rsidTr="008B41AE">
        <w:trPr>
          <w:trHeight w:val="828"/>
        </w:trPr>
        <w:tc>
          <w:tcPr>
            <w:tcW w:w="948" w:type="dxa"/>
            <w:tcBorders>
              <w:top w:val="nil"/>
              <w:left w:val="single" w:sz="4" w:space="0" w:color="auto"/>
              <w:bottom w:val="single" w:sz="4" w:space="0" w:color="auto"/>
              <w:right w:val="single" w:sz="4" w:space="0" w:color="auto"/>
            </w:tcBorders>
            <w:shd w:val="clear" w:color="000000" w:fill="66FF66"/>
            <w:noWrap/>
            <w:vAlign w:val="center"/>
          </w:tcPr>
          <w:p w14:paraId="1E7BC67E" w14:textId="49A2C324" w:rsidR="008F7DF2" w:rsidRPr="008F7DF2" w:rsidRDefault="00934599" w:rsidP="008F7DF2">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6</w:t>
            </w:r>
          </w:p>
        </w:tc>
        <w:tc>
          <w:tcPr>
            <w:tcW w:w="948" w:type="dxa"/>
            <w:tcBorders>
              <w:top w:val="nil"/>
              <w:left w:val="nil"/>
              <w:bottom w:val="single" w:sz="4" w:space="0" w:color="auto"/>
              <w:right w:val="single" w:sz="4" w:space="0" w:color="auto"/>
            </w:tcBorders>
            <w:shd w:val="clear" w:color="000000" w:fill="FF66FF"/>
            <w:noWrap/>
            <w:vAlign w:val="center"/>
          </w:tcPr>
          <w:p w14:paraId="0D7A86B3" w14:textId="04250703" w:rsidR="008F7DF2" w:rsidRPr="008F7DF2" w:rsidRDefault="00934599" w:rsidP="008F7DF2">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3</w:t>
            </w:r>
          </w:p>
        </w:tc>
        <w:tc>
          <w:tcPr>
            <w:tcW w:w="948" w:type="dxa"/>
            <w:tcBorders>
              <w:top w:val="nil"/>
              <w:left w:val="nil"/>
              <w:bottom w:val="single" w:sz="4" w:space="0" w:color="auto"/>
              <w:right w:val="single" w:sz="4" w:space="0" w:color="auto"/>
            </w:tcBorders>
            <w:shd w:val="clear" w:color="000000" w:fill="66FF66"/>
            <w:noWrap/>
            <w:vAlign w:val="center"/>
          </w:tcPr>
          <w:p w14:paraId="308E39F9" w14:textId="6864E8D6" w:rsidR="008F7DF2" w:rsidRPr="008F7DF2" w:rsidRDefault="00934599" w:rsidP="008F7DF2">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246</w:t>
            </w:r>
          </w:p>
        </w:tc>
        <w:tc>
          <w:tcPr>
            <w:tcW w:w="948" w:type="dxa"/>
            <w:tcBorders>
              <w:top w:val="nil"/>
              <w:left w:val="nil"/>
              <w:bottom w:val="single" w:sz="4" w:space="0" w:color="auto"/>
              <w:right w:val="single" w:sz="4" w:space="0" w:color="auto"/>
            </w:tcBorders>
            <w:shd w:val="clear" w:color="000000" w:fill="FF66FF"/>
            <w:noWrap/>
            <w:vAlign w:val="center"/>
          </w:tcPr>
          <w:p w14:paraId="5B52E118" w14:textId="2F36BD76" w:rsidR="008F7DF2" w:rsidRPr="008F7DF2" w:rsidRDefault="00934599" w:rsidP="008F7DF2">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245</w:t>
            </w:r>
          </w:p>
        </w:tc>
      </w:tr>
      <w:tr w:rsidR="008B41AE" w:rsidRPr="00231F9E" w14:paraId="08C69A61" w14:textId="77777777" w:rsidTr="008B41AE">
        <w:trPr>
          <w:trHeight w:val="828"/>
        </w:trPr>
        <w:tc>
          <w:tcPr>
            <w:tcW w:w="948" w:type="dxa"/>
            <w:tcBorders>
              <w:top w:val="nil"/>
              <w:left w:val="single" w:sz="4" w:space="0" w:color="auto"/>
              <w:bottom w:val="single" w:sz="4" w:space="0" w:color="auto"/>
              <w:right w:val="single" w:sz="4" w:space="0" w:color="auto"/>
            </w:tcBorders>
            <w:shd w:val="clear" w:color="000000" w:fill="FF66FF"/>
            <w:noWrap/>
            <w:vAlign w:val="center"/>
          </w:tcPr>
          <w:p w14:paraId="250EE8EC" w14:textId="4C2B9A40" w:rsidR="008F7DF2" w:rsidRPr="008F7DF2" w:rsidRDefault="00934599" w:rsidP="008F7DF2">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248</w:t>
            </w:r>
          </w:p>
        </w:tc>
        <w:tc>
          <w:tcPr>
            <w:tcW w:w="948" w:type="dxa"/>
            <w:tcBorders>
              <w:top w:val="nil"/>
              <w:left w:val="nil"/>
              <w:bottom w:val="single" w:sz="4" w:space="0" w:color="auto"/>
              <w:right w:val="single" w:sz="4" w:space="0" w:color="auto"/>
            </w:tcBorders>
            <w:shd w:val="clear" w:color="000000" w:fill="66FF66"/>
            <w:noWrap/>
            <w:vAlign w:val="center"/>
          </w:tcPr>
          <w:p w14:paraId="480A7CF3" w14:textId="475BCDFD" w:rsidR="008F7DF2" w:rsidRPr="008F7DF2" w:rsidRDefault="00934599" w:rsidP="008F7DF2">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243</w:t>
            </w:r>
          </w:p>
        </w:tc>
        <w:tc>
          <w:tcPr>
            <w:tcW w:w="948" w:type="dxa"/>
            <w:tcBorders>
              <w:top w:val="nil"/>
              <w:left w:val="nil"/>
              <w:bottom w:val="single" w:sz="4" w:space="0" w:color="auto"/>
              <w:right w:val="single" w:sz="4" w:space="0" w:color="auto"/>
            </w:tcBorders>
            <w:shd w:val="clear" w:color="000000" w:fill="FF66FF"/>
            <w:noWrap/>
            <w:vAlign w:val="center"/>
          </w:tcPr>
          <w:p w14:paraId="55686099" w14:textId="27FA436B" w:rsidR="008F7DF2" w:rsidRPr="008F7DF2" w:rsidRDefault="00934599" w:rsidP="008F7DF2">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8</w:t>
            </w:r>
          </w:p>
        </w:tc>
        <w:tc>
          <w:tcPr>
            <w:tcW w:w="948" w:type="dxa"/>
            <w:tcBorders>
              <w:top w:val="nil"/>
              <w:left w:val="nil"/>
              <w:bottom w:val="single" w:sz="4" w:space="0" w:color="auto"/>
              <w:right w:val="single" w:sz="4" w:space="0" w:color="auto"/>
            </w:tcBorders>
            <w:shd w:val="clear" w:color="000000" w:fill="66FF66"/>
            <w:noWrap/>
            <w:vAlign w:val="center"/>
          </w:tcPr>
          <w:p w14:paraId="204EC41F" w14:textId="46F937E9" w:rsidR="008F7DF2" w:rsidRPr="008F7DF2" w:rsidRDefault="00934599" w:rsidP="008F7DF2">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1</w:t>
            </w:r>
          </w:p>
        </w:tc>
      </w:tr>
      <w:tr w:rsidR="008B41AE" w:rsidRPr="00231F9E" w14:paraId="6AB09CF2" w14:textId="77777777" w:rsidTr="008B41AE">
        <w:trPr>
          <w:trHeight w:val="828"/>
        </w:trPr>
        <w:tc>
          <w:tcPr>
            <w:tcW w:w="948" w:type="dxa"/>
            <w:tcBorders>
              <w:top w:val="nil"/>
              <w:left w:val="single" w:sz="4" w:space="0" w:color="auto"/>
              <w:bottom w:val="single" w:sz="4" w:space="0" w:color="auto"/>
              <w:right w:val="single" w:sz="4" w:space="0" w:color="auto"/>
            </w:tcBorders>
            <w:shd w:val="clear" w:color="000000" w:fill="66FF66"/>
            <w:noWrap/>
            <w:vAlign w:val="center"/>
          </w:tcPr>
          <w:p w14:paraId="461D28CB" w14:textId="61E2CFE4" w:rsidR="008F7DF2" w:rsidRPr="008F7DF2" w:rsidRDefault="00934599" w:rsidP="008F7DF2">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4</w:t>
            </w:r>
          </w:p>
        </w:tc>
        <w:tc>
          <w:tcPr>
            <w:tcW w:w="948" w:type="dxa"/>
            <w:tcBorders>
              <w:top w:val="nil"/>
              <w:left w:val="nil"/>
              <w:bottom w:val="single" w:sz="4" w:space="0" w:color="auto"/>
              <w:right w:val="single" w:sz="4" w:space="0" w:color="auto"/>
            </w:tcBorders>
            <w:shd w:val="clear" w:color="000000" w:fill="FF66FF"/>
            <w:noWrap/>
            <w:vAlign w:val="center"/>
          </w:tcPr>
          <w:p w14:paraId="67B2DE5E" w14:textId="554E4D65" w:rsidR="008F7DF2" w:rsidRPr="008F7DF2" w:rsidRDefault="00934599" w:rsidP="008F7DF2">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5</w:t>
            </w:r>
          </w:p>
        </w:tc>
        <w:tc>
          <w:tcPr>
            <w:tcW w:w="948" w:type="dxa"/>
            <w:tcBorders>
              <w:top w:val="nil"/>
              <w:left w:val="nil"/>
              <w:bottom w:val="single" w:sz="4" w:space="0" w:color="auto"/>
              <w:right w:val="single" w:sz="4" w:space="0" w:color="auto"/>
            </w:tcBorders>
            <w:shd w:val="clear" w:color="000000" w:fill="66FF66"/>
            <w:noWrap/>
            <w:vAlign w:val="center"/>
          </w:tcPr>
          <w:p w14:paraId="5409A832" w14:textId="3E95C4BE" w:rsidR="008F7DF2" w:rsidRPr="008F7DF2" w:rsidRDefault="00934599" w:rsidP="008F7DF2">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244</w:t>
            </w:r>
          </w:p>
        </w:tc>
        <w:tc>
          <w:tcPr>
            <w:tcW w:w="948" w:type="dxa"/>
            <w:tcBorders>
              <w:top w:val="nil"/>
              <w:left w:val="nil"/>
              <w:bottom w:val="single" w:sz="4" w:space="0" w:color="auto"/>
              <w:right w:val="single" w:sz="4" w:space="0" w:color="auto"/>
            </w:tcBorders>
            <w:shd w:val="clear" w:color="000000" w:fill="FF66FF"/>
            <w:noWrap/>
            <w:vAlign w:val="center"/>
          </w:tcPr>
          <w:p w14:paraId="11865D29" w14:textId="2B0A14BD" w:rsidR="008F7DF2" w:rsidRPr="008F7DF2" w:rsidRDefault="00934599" w:rsidP="008F7DF2">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247</w:t>
            </w:r>
          </w:p>
        </w:tc>
      </w:tr>
    </w:tbl>
    <w:p w14:paraId="1AD4929C" w14:textId="74F6AD2A" w:rsidR="008F7DF2" w:rsidDel="00BB3979" w:rsidRDefault="008F7DF2" w:rsidP="00656763">
      <w:pPr>
        <w:jc w:val="center"/>
        <w:rPr>
          <w:del w:id="3945" w:author="Sandhya T" w:date="2024-06-22T09:50:00Z" w16du:dateUtc="2024-06-22T04:20:00Z"/>
          <w:rFonts w:ascii="Arial Rounded MT Bold" w:hAnsi="Arial Rounded MT Bold"/>
          <w:sz w:val="28"/>
          <w:szCs w:val="28"/>
        </w:rPr>
      </w:pPr>
    </w:p>
    <w:p w14:paraId="11DA058E" w14:textId="77777777" w:rsidR="00BB3979" w:rsidRDefault="00BB3979" w:rsidP="008B41AE">
      <w:pPr>
        <w:rPr>
          <w:ins w:id="3946" w:author="Dinesh N" w:date="2024-06-22T23:44:00Z" w16du:dateUtc="2024-06-22T18:14:00Z"/>
          <w:rFonts w:ascii="Arial Rounded MT Bold" w:hAnsi="Arial Rounded MT Bold"/>
          <w:sz w:val="28"/>
          <w:szCs w:val="28"/>
        </w:rPr>
      </w:pPr>
    </w:p>
    <w:p w14:paraId="10BB6BAD" w14:textId="51641081" w:rsidR="00BB3979" w:rsidRPr="00BB3979" w:rsidRDefault="00BB3979" w:rsidP="00BB3979">
      <w:pPr>
        <w:jc w:val="center"/>
        <w:rPr>
          <w:ins w:id="3947" w:author="Dinesh N" w:date="2024-06-22T23:45:00Z" w16du:dateUtc="2024-06-22T18:15:00Z"/>
          <w:rFonts w:ascii="Arial Narrow" w:hAnsi="Arial Narrow"/>
          <w:b/>
          <w:bCs/>
          <w:color w:val="FF0000"/>
          <w:sz w:val="28"/>
          <w:szCs w:val="28"/>
          <w:rPrChange w:id="3948" w:author="Dinesh N" w:date="2024-06-22T23:45:00Z" w16du:dateUtc="2024-06-22T18:15:00Z">
            <w:rPr>
              <w:ins w:id="3949" w:author="Dinesh N" w:date="2024-06-22T23:45:00Z" w16du:dateUtc="2024-06-22T18:15:00Z"/>
              <w:rFonts w:ascii="Arial Narrow" w:hAnsi="Arial Narrow"/>
              <w:b/>
              <w:bCs/>
              <w:color w:val="005E00"/>
              <w:sz w:val="28"/>
              <w:szCs w:val="28"/>
            </w:rPr>
          </w:rPrChange>
        </w:rPr>
      </w:pPr>
      <w:ins w:id="3950" w:author="Dinesh N" w:date="2024-06-22T23:45:00Z" w16du:dateUtc="2024-06-22T18:15:00Z">
        <w:r w:rsidRPr="00BB3979">
          <w:rPr>
            <w:rFonts w:ascii="Arial Narrow" w:hAnsi="Arial Narrow"/>
            <w:b/>
            <w:bCs/>
            <w:color w:val="FF0000"/>
            <w:sz w:val="28"/>
            <w:szCs w:val="28"/>
            <w:rPrChange w:id="3951" w:author="Dinesh N" w:date="2024-06-22T23:45:00Z" w16du:dateUtc="2024-06-22T18:15:00Z">
              <w:rPr>
                <w:rFonts w:ascii="Arial Narrow" w:hAnsi="Arial Narrow"/>
                <w:b/>
                <w:bCs/>
                <w:color w:val="005E00"/>
                <w:sz w:val="28"/>
                <w:szCs w:val="28"/>
              </w:rPr>
            </w:rPrChange>
          </w:rPr>
          <w:t xml:space="preserve">WRITE THE </w:t>
        </w:r>
      </w:ins>
      <w:ins w:id="3952" w:author="Dinesh N" w:date="2024-06-22T23:47:00Z" w16du:dateUtc="2024-06-22T18:17:00Z">
        <w:r>
          <w:rPr>
            <w:rFonts w:ascii="Arial Narrow" w:hAnsi="Arial Narrow"/>
            <w:b/>
            <w:bCs/>
            <w:color w:val="FF0000"/>
            <w:sz w:val="28"/>
            <w:szCs w:val="28"/>
          </w:rPr>
          <w:t xml:space="preserve">ABOVE </w:t>
        </w:r>
      </w:ins>
      <w:ins w:id="3953" w:author="Dinesh N" w:date="2024-06-22T23:45:00Z" w16du:dateUtc="2024-06-22T18:15:00Z">
        <w:r w:rsidRPr="00BB3979">
          <w:rPr>
            <w:rFonts w:ascii="Arial Narrow" w:hAnsi="Arial Narrow"/>
            <w:b/>
            <w:bCs/>
            <w:color w:val="FF0000"/>
            <w:sz w:val="28"/>
            <w:szCs w:val="28"/>
            <w:rPrChange w:id="3954" w:author="Dinesh N" w:date="2024-06-22T23:45:00Z" w16du:dateUtc="2024-06-22T18:15:00Z">
              <w:rPr>
                <w:rFonts w:ascii="Arial Narrow" w:hAnsi="Arial Narrow"/>
                <w:b/>
                <w:bCs/>
                <w:color w:val="005E00"/>
                <w:sz w:val="28"/>
                <w:szCs w:val="28"/>
              </w:rPr>
            </w:rPrChange>
          </w:rPr>
          <w:t>YANTRA IN WHITE SHEET WITH GREEN INK RED OR BLACK</w:t>
        </w:r>
      </w:ins>
    </w:p>
    <w:p w14:paraId="3519D3F9" w14:textId="77777777" w:rsidR="00BB3979" w:rsidRDefault="00BB3979" w:rsidP="008B41AE">
      <w:pPr>
        <w:rPr>
          <w:ins w:id="3955" w:author="Dinesh N" w:date="2024-06-22T23:45:00Z" w16du:dateUtc="2024-06-22T18:15:00Z"/>
          <w:rFonts w:ascii="Arial Rounded MT Bold" w:hAnsi="Arial Rounded MT Bold"/>
          <w:sz w:val="28"/>
          <w:szCs w:val="28"/>
        </w:rPr>
      </w:pPr>
    </w:p>
    <w:p w14:paraId="1EAF15DE" w14:textId="77777777" w:rsidR="00BB3979" w:rsidRPr="00231F9E" w:rsidRDefault="00BB3979" w:rsidP="008B41AE">
      <w:pPr>
        <w:rPr>
          <w:ins w:id="3956" w:author="Dinesh N" w:date="2024-06-22T23:44:00Z" w16du:dateUtc="2024-06-22T18:14:00Z"/>
          <w:rFonts w:ascii="Arial Rounded MT Bold" w:hAnsi="Arial Rounded MT Bold"/>
          <w:sz w:val="28"/>
          <w:szCs w:val="28"/>
        </w:rPr>
      </w:pPr>
    </w:p>
    <w:p w14:paraId="31D849E4" w14:textId="676AB156" w:rsidR="00656763" w:rsidRPr="0097568F" w:rsidRDefault="00656763" w:rsidP="00656763">
      <w:pPr>
        <w:jc w:val="center"/>
        <w:rPr>
          <w:rFonts w:ascii="Bodoni MT Black" w:hAnsi="Bodoni MT Black"/>
          <w:color w:val="C00000"/>
          <w:sz w:val="28"/>
          <w:szCs w:val="28"/>
          <w:u w:val="single"/>
        </w:rPr>
      </w:pPr>
      <w:r w:rsidRPr="0097568F">
        <w:rPr>
          <w:rFonts w:ascii="Bodoni MT Black" w:hAnsi="Bodoni MT Black"/>
          <w:color w:val="C00000"/>
          <w:sz w:val="28"/>
          <w:szCs w:val="28"/>
          <w:u w:val="single"/>
        </w:rPr>
        <w:t>YANTRA</w:t>
      </w:r>
      <w:r>
        <w:rPr>
          <w:rFonts w:ascii="Bodoni MT Black" w:hAnsi="Bodoni MT Black"/>
          <w:color w:val="C00000"/>
          <w:sz w:val="28"/>
          <w:szCs w:val="28"/>
          <w:u w:val="single"/>
        </w:rPr>
        <w:t xml:space="preserve"> TO </w:t>
      </w:r>
      <w:r w:rsidR="003E0E2B">
        <w:rPr>
          <w:rFonts w:ascii="Bodoni MT Black" w:hAnsi="Bodoni MT Black"/>
          <w:color w:val="C00000"/>
          <w:sz w:val="28"/>
          <w:szCs w:val="28"/>
          <w:u w:val="single"/>
        </w:rPr>
        <w:t>GET RID</w:t>
      </w:r>
      <w:ins w:id="3957" w:author="Sandhya T" w:date="2024-06-22T09:43:00Z" w16du:dateUtc="2024-06-22T04:13:00Z">
        <w:r w:rsidR="006F4480">
          <w:rPr>
            <w:rFonts w:ascii="Bodoni MT Black" w:hAnsi="Bodoni MT Black"/>
            <w:color w:val="C00000"/>
            <w:sz w:val="28"/>
            <w:szCs w:val="28"/>
            <w:u w:val="single"/>
          </w:rPr>
          <w:t xml:space="preserve"> OF</w:t>
        </w:r>
      </w:ins>
      <w:r>
        <w:rPr>
          <w:rFonts w:ascii="Bodoni MT Black" w:hAnsi="Bodoni MT Black"/>
          <w:color w:val="C00000"/>
          <w:sz w:val="28"/>
          <w:szCs w:val="28"/>
          <w:u w:val="single"/>
        </w:rPr>
        <w:t xml:space="preserve"> ENEM</w:t>
      </w:r>
      <w:r w:rsidR="00643240">
        <w:rPr>
          <w:rFonts w:ascii="Bodoni MT Black" w:hAnsi="Bodoni MT Black"/>
          <w:color w:val="C00000"/>
          <w:sz w:val="28"/>
          <w:szCs w:val="28"/>
          <w:u w:val="single"/>
        </w:rPr>
        <w:t>IES</w:t>
      </w:r>
    </w:p>
    <w:p w14:paraId="73D429AD" w14:textId="77777777" w:rsidR="008B41AE" w:rsidRPr="00231F9E" w:rsidRDefault="008B41AE" w:rsidP="00C80489">
      <w:pPr>
        <w:rPr>
          <w:rFonts w:ascii="Arial Rounded MT Bold" w:hAnsi="Arial Rounded MT Bold"/>
          <w:sz w:val="28"/>
          <w:szCs w:val="28"/>
        </w:rPr>
      </w:pPr>
    </w:p>
    <w:tbl>
      <w:tblPr>
        <w:tblW w:w="3864" w:type="dxa"/>
        <w:tblInd w:w="2809" w:type="dxa"/>
        <w:tblLook w:val="04A0" w:firstRow="1" w:lastRow="0" w:firstColumn="1" w:lastColumn="0" w:noHBand="0" w:noVBand="1"/>
      </w:tblPr>
      <w:tblGrid>
        <w:gridCol w:w="966"/>
        <w:gridCol w:w="966"/>
        <w:gridCol w:w="966"/>
        <w:gridCol w:w="966"/>
      </w:tblGrid>
      <w:tr w:rsidR="008B41AE" w:rsidRPr="008B41AE" w14:paraId="76328569" w14:textId="77777777" w:rsidTr="00934599">
        <w:trPr>
          <w:trHeight w:val="642"/>
        </w:trPr>
        <w:tc>
          <w:tcPr>
            <w:tcW w:w="966" w:type="dxa"/>
            <w:tcBorders>
              <w:top w:val="single" w:sz="4" w:space="0" w:color="auto"/>
              <w:left w:val="single" w:sz="4" w:space="0" w:color="auto"/>
              <w:bottom w:val="single" w:sz="4" w:space="0" w:color="auto"/>
              <w:right w:val="single" w:sz="4" w:space="0" w:color="auto"/>
            </w:tcBorders>
            <w:shd w:val="clear" w:color="000000" w:fill="FF66FF"/>
            <w:noWrap/>
            <w:vAlign w:val="center"/>
          </w:tcPr>
          <w:p w14:paraId="44DFA33C" w14:textId="0E91BD7C" w:rsidR="008B41AE" w:rsidRPr="008B41AE" w:rsidRDefault="00140B85" w:rsidP="008B41AE">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lastRenderedPageBreak/>
              <w:t>79</w:t>
            </w:r>
          </w:p>
        </w:tc>
        <w:tc>
          <w:tcPr>
            <w:tcW w:w="966" w:type="dxa"/>
            <w:tcBorders>
              <w:top w:val="single" w:sz="4" w:space="0" w:color="auto"/>
              <w:left w:val="nil"/>
              <w:bottom w:val="single" w:sz="4" w:space="0" w:color="auto"/>
              <w:right w:val="single" w:sz="4" w:space="0" w:color="auto"/>
            </w:tcBorders>
            <w:shd w:val="clear" w:color="000000" w:fill="66FF66"/>
            <w:noWrap/>
            <w:vAlign w:val="center"/>
          </w:tcPr>
          <w:p w14:paraId="52861D9F" w14:textId="4F973FF9" w:rsidR="008B41AE" w:rsidRPr="008B41AE" w:rsidRDefault="00140B85" w:rsidP="008B41AE">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86</w:t>
            </w:r>
          </w:p>
        </w:tc>
        <w:tc>
          <w:tcPr>
            <w:tcW w:w="966" w:type="dxa"/>
            <w:tcBorders>
              <w:top w:val="single" w:sz="4" w:space="0" w:color="auto"/>
              <w:left w:val="nil"/>
              <w:bottom w:val="single" w:sz="4" w:space="0" w:color="auto"/>
              <w:right w:val="single" w:sz="4" w:space="0" w:color="auto"/>
            </w:tcBorders>
            <w:shd w:val="clear" w:color="000000" w:fill="FF66FF"/>
            <w:noWrap/>
            <w:vAlign w:val="center"/>
          </w:tcPr>
          <w:p w14:paraId="7E2B3B05" w14:textId="27DA0244" w:rsidR="008B41AE" w:rsidRPr="008B41AE" w:rsidRDefault="00140B85" w:rsidP="008B41AE">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2</w:t>
            </w:r>
          </w:p>
        </w:tc>
        <w:tc>
          <w:tcPr>
            <w:tcW w:w="966" w:type="dxa"/>
            <w:tcBorders>
              <w:top w:val="single" w:sz="4" w:space="0" w:color="auto"/>
              <w:left w:val="nil"/>
              <w:bottom w:val="single" w:sz="4" w:space="0" w:color="auto"/>
              <w:right w:val="single" w:sz="4" w:space="0" w:color="auto"/>
            </w:tcBorders>
            <w:shd w:val="clear" w:color="000000" w:fill="66FF66"/>
            <w:noWrap/>
            <w:vAlign w:val="center"/>
          </w:tcPr>
          <w:p w14:paraId="5B841BFC" w14:textId="7195C13E" w:rsidR="008B41AE" w:rsidRPr="008B41AE" w:rsidRDefault="00140B85" w:rsidP="008B41AE">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8</w:t>
            </w:r>
          </w:p>
        </w:tc>
      </w:tr>
      <w:tr w:rsidR="008B41AE" w:rsidRPr="008B41AE" w14:paraId="15584B69" w14:textId="77777777" w:rsidTr="00934599">
        <w:trPr>
          <w:trHeight w:val="642"/>
        </w:trPr>
        <w:tc>
          <w:tcPr>
            <w:tcW w:w="966" w:type="dxa"/>
            <w:tcBorders>
              <w:top w:val="nil"/>
              <w:left w:val="single" w:sz="4" w:space="0" w:color="auto"/>
              <w:bottom w:val="single" w:sz="4" w:space="0" w:color="auto"/>
              <w:right w:val="single" w:sz="4" w:space="0" w:color="auto"/>
            </w:tcBorders>
            <w:shd w:val="clear" w:color="000000" w:fill="66FF66"/>
            <w:noWrap/>
            <w:vAlign w:val="center"/>
          </w:tcPr>
          <w:p w14:paraId="0B34F872" w14:textId="787E117D" w:rsidR="008B41AE" w:rsidRPr="008B41AE" w:rsidRDefault="00140B85" w:rsidP="008B41AE">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7</w:t>
            </w:r>
          </w:p>
        </w:tc>
        <w:tc>
          <w:tcPr>
            <w:tcW w:w="966" w:type="dxa"/>
            <w:tcBorders>
              <w:top w:val="nil"/>
              <w:left w:val="nil"/>
              <w:bottom w:val="single" w:sz="4" w:space="0" w:color="auto"/>
              <w:right w:val="single" w:sz="4" w:space="0" w:color="auto"/>
            </w:tcBorders>
            <w:shd w:val="clear" w:color="000000" w:fill="FF66FF"/>
            <w:noWrap/>
            <w:vAlign w:val="center"/>
          </w:tcPr>
          <w:p w14:paraId="0A2BE517" w14:textId="1771E70B" w:rsidR="008B41AE" w:rsidRPr="008B41AE" w:rsidRDefault="00140B85" w:rsidP="008B41AE">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3</w:t>
            </w:r>
          </w:p>
        </w:tc>
        <w:tc>
          <w:tcPr>
            <w:tcW w:w="966" w:type="dxa"/>
            <w:tcBorders>
              <w:top w:val="nil"/>
              <w:left w:val="nil"/>
              <w:bottom w:val="single" w:sz="4" w:space="0" w:color="auto"/>
              <w:right w:val="single" w:sz="4" w:space="0" w:color="auto"/>
            </w:tcBorders>
            <w:shd w:val="clear" w:color="000000" w:fill="66FF66"/>
            <w:noWrap/>
            <w:vAlign w:val="center"/>
          </w:tcPr>
          <w:p w14:paraId="51005542" w14:textId="6962292E" w:rsidR="008B41AE" w:rsidRPr="008B41AE" w:rsidRDefault="00140B85" w:rsidP="008B41AE">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83</w:t>
            </w:r>
          </w:p>
        </w:tc>
        <w:tc>
          <w:tcPr>
            <w:tcW w:w="966" w:type="dxa"/>
            <w:tcBorders>
              <w:top w:val="nil"/>
              <w:left w:val="nil"/>
              <w:bottom w:val="single" w:sz="4" w:space="0" w:color="auto"/>
              <w:right w:val="single" w:sz="4" w:space="0" w:color="auto"/>
            </w:tcBorders>
            <w:shd w:val="clear" w:color="000000" w:fill="FF66FF"/>
            <w:noWrap/>
            <w:vAlign w:val="center"/>
          </w:tcPr>
          <w:p w14:paraId="14D39DC5" w14:textId="2E715788" w:rsidR="008B41AE" w:rsidRPr="008B41AE" w:rsidRDefault="00140B85" w:rsidP="008B41AE">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82</w:t>
            </w:r>
          </w:p>
        </w:tc>
      </w:tr>
      <w:tr w:rsidR="008B41AE" w:rsidRPr="008B41AE" w14:paraId="5586AC46" w14:textId="77777777" w:rsidTr="00934599">
        <w:trPr>
          <w:trHeight w:val="642"/>
        </w:trPr>
        <w:tc>
          <w:tcPr>
            <w:tcW w:w="966" w:type="dxa"/>
            <w:tcBorders>
              <w:top w:val="nil"/>
              <w:left w:val="single" w:sz="4" w:space="0" w:color="auto"/>
              <w:bottom w:val="single" w:sz="4" w:space="0" w:color="auto"/>
              <w:right w:val="single" w:sz="4" w:space="0" w:color="auto"/>
            </w:tcBorders>
            <w:shd w:val="clear" w:color="000000" w:fill="FF66FF"/>
            <w:noWrap/>
            <w:vAlign w:val="center"/>
          </w:tcPr>
          <w:p w14:paraId="7751C180" w14:textId="709C1225" w:rsidR="008B41AE" w:rsidRPr="008B41AE" w:rsidRDefault="00140B85" w:rsidP="008B41AE">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85</w:t>
            </w:r>
          </w:p>
        </w:tc>
        <w:tc>
          <w:tcPr>
            <w:tcW w:w="966" w:type="dxa"/>
            <w:tcBorders>
              <w:top w:val="nil"/>
              <w:left w:val="nil"/>
              <w:bottom w:val="single" w:sz="4" w:space="0" w:color="auto"/>
              <w:right w:val="single" w:sz="4" w:space="0" w:color="auto"/>
            </w:tcBorders>
            <w:shd w:val="clear" w:color="000000" w:fill="66FF66"/>
            <w:noWrap/>
            <w:vAlign w:val="center"/>
          </w:tcPr>
          <w:p w14:paraId="16793AD9" w14:textId="41080754" w:rsidR="008B41AE" w:rsidRPr="008B41AE" w:rsidRDefault="00140B85" w:rsidP="008B41AE">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80</w:t>
            </w:r>
          </w:p>
        </w:tc>
        <w:tc>
          <w:tcPr>
            <w:tcW w:w="966" w:type="dxa"/>
            <w:tcBorders>
              <w:top w:val="nil"/>
              <w:left w:val="nil"/>
              <w:bottom w:val="single" w:sz="4" w:space="0" w:color="auto"/>
              <w:right w:val="single" w:sz="4" w:space="0" w:color="auto"/>
            </w:tcBorders>
            <w:shd w:val="clear" w:color="000000" w:fill="FF66FF"/>
            <w:noWrap/>
            <w:vAlign w:val="center"/>
          </w:tcPr>
          <w:p w14:paraId="43D34750" w14:textId="6C0E06D1" w:rsidR="008B41AE" w:rsidRPr="008B41AE" w:rsidRDefault="00140B85" w:rsidP="008B41AE">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9</w:t>
            </w:r>
          </w:p>
        </w:tc>
        <w:tc>
          <w:tcPr>
            <w:tcW w:w="966" w:type="dxa"/>
            <w:tcBorders>
              <w:top w:val="nil"/>
              <w:left w:val="nil"/>
              <w:bottom w:val="single" w:sz="4" w:space="0" w:color="auto"/>
              <w:right w:val="single" w:sz="4" w:space="0" w:color="auto"/>
            </w:tcBorders>
            <w:shd w:val="clear" w:color="000000" w:fill="66FF66"/>
            <w:noWrap/>
            <w:vAlign w:val="center"/>
          </w:tcPr>
          <w:p w14:paraId="1B638F8C" w14:textId="71286FF1" w:rsidR="008B41AE" w:rsidRPr="008B41AE" w:rsidRDefault="00140B85" w:rsidP="008B41AE">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1</w:t>
            </w:r>
          </w:p>
        </w:tc>
      </w:tr>
      <w:tr w:rsidR="008B41AE" w:rsidRPr="008B41AE" w14:paraId="3240A1F7" w14:textId="77777777" w:rsidTr="00934599">
        <w:trPr>
          <w:trHeight w:val="642"/>
        </w:trPr>
        <w:tc>
          <w:tcPr>
            <w:tcW w:w="966" w:type="dxa"/>
            <w:tcBorders>
              <w:top w:val="nil"/>
              <w:left w:val="single" w:sz="4" w:space="0" w:color="auto"/>
              <w:bottom w:val="single" w:sz="4" w:space="0" w:color="auto"/>
              <w:right w:val="single" w:sz="4" w:space="0" w:color="auto"/>
            </w:tcBorders>
            <w:shd w:val="clear" w:color="000000" w:fill="66FF66"/>
            <w:noWrap/>
            <w:vAlign w:val="center"/>
          </w:tcPr>
          <w:p w14:paraId="2A8BDF09" w14:textId="375B5FAC" w:rsidR="008B41AE" w:rsidRPr="008B41AE" w:rsidRDefault="00140B85" w:rsidP="008B41AE">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4</w:t>
            </w:r>
          </w:p>
        </w:tc>
        <w:tc>
          <w:tcPr>
            <w:tcW w:w="966" w:type="dxa"/>
            <w:tcBorders>
              <w:top w:val="nil"/>
              <w:left w:val="nil"/>
              <w:bottom w:val="single" w:sz="4" w:space="0" w:color="auto"/>
              <w:right w:val="single" w:sz="4" w:space="0" w:color="auto"/>
            </w:tcBorders>
            <w:shd w:val="clear" w:color="000000" w:fill="FF66FF"/>
            <w:noWrap/>
            <w:vAlign w:val="center"/>
          </w:tcPr>
          <w:p w14:paraId="52F81B6F" w14:textId="47720B59" w:rsidR="008B41AE" w:rsidRPr="008B41AE" w:rsidRDefault="00140B85" w:rsidP="008B41AE">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6</w:t>
            </w:r>
          </w:p>
        </w:tc>
        <w:tc>
          <w:tcPr>
            <w:tcW w:w="966" w:type="dxa"/>
            <w:tcBorders>
              <w:top w:val="nil"/>
              <w:left w:val="nil"/>
              <w:bottom w:val="single" w:sz="4" w:space="0" w:color="auto"/>
              <w:right w:val="single" w:sz="4" w:space="0" w:color="auto"/>
            </w:tcBorders>
            <w:shd w:val="clear" w:color="000000" w:fill="66FF66"/>
            <w:noWrap/>
            <w:vAlign w:val="center"/>
          </w:tcPr>
          <w:p w14:paraId="13414FE3" w14:textId="546F3307" w:rsidR="008B41AE" w:rsidRPr="008B41AE" w:rsidRDefault="00140B85" w:rsidP="008B41AE">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81</w:t>
            </w:r>
          </w:p>
        </w:tc>
        <w:tc>
          <w:tcPr>
            <w:tcW w:w="966" w:type="dxa"/>
            <w:tcBorders>
              <w:top w:val="nil"/>
              <w:left w:val="nil"/>
              <w:bottom w:val="single" w:sz="4" w:space="0" w:color="auto"/>
              <w:right w:val="single" w:sz="4" w:space="0" w:color="auto"/>
            </w:tcBorders>
            <w:shd w:val="clear" w:color="000000" w:fill="FF66FF"/>
            <w:noWrap/>
            <w:vAlign w:val="center"/>
          </w:tcPr>
          <w:p w14:paraId="4BA273C8" w14:textId="738F3440" w:rsidR="008B41AE" w:rsidRPr="008B41AE" w:rsidRDefault="00140B85" w:rsidP="008B41AE">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84</w:t>
            </w:r>
          </w:p>
        </w:tc>
      </w:tr>
    </w:tbl>
    <w:p w14:paraId="66E734BF" w14:textId="77777777" w:rsidR="008B41AE" w:rsidRDefault="008B41AE" w:rsidP="00C80489">
      <w:pPr>
        <w:rPr>
          <w:ins w:id="3958" w:author="Dinesh N" w:date="2024-06-22T23:45:00Z" w16du:dateUtc="2024-06-22T18:15:00Z"/>
          <w:rFonts w:ascii="Arial Rounded MT Bold" w:hAnsi="Arial Rounded MT Bold"/>
          <w:sz w:val="28"/>
          <w:szCs w:val="28"/>
        </w:rPr>
      </w:pPr>
    </w:p>
    <w:p w14:paraId="43799E9B" w14:textId="145EE524" w:rsidR="00BB3979" w:rsidRPr="00A24776" w:rsidRDefault="00BB3979" w:rsidP="00BB3979">
      <w:pPr>
        <w:jc w:val="center"/>
        <w:rPr>
          <w:ins w:id="3959" w:author="Dinesh N" w:date="2024-06-22T23:45:00Z" w16du:dateUtc="2024-06-22T18:15:00Z"/>
          <w:rFonts w:ascii="Arial Narrow" w:hAnsi="Arial Narrow"/>
          <w:b/>
          <w:bCs/>
          <w:color w:val="FF0000"/>
          <w:sz w:val="28"/>
          <w:szCs w:val="28"/>
        </w:rPr>
      </w:pPr>
      <w:ins w:id="3960" w:author="Dinesh N" w:date="2024-06-22T23:45:00Z" w16du:dateUtc="2024-06-22T18:15:00Z">
        <w:r w:rsidRPr="00A24776">
          <w:rPr>
            <w:rFonts w:ascii="Arial Narrow" w:hAnsi="Arial Narrow"/>
            <w:b/>
            <w:bCs/>
            <w:color w:val="FF0000"/>
            <w:sz w:val="28"/>
            <w:szCs w:val="28"/>
          </w:rPr>
          <w:t xml:space="preserve">WRITE THE </w:t>
        </w:r>
      </w:ins>
      <w:ins w:id="3961" w:author="Dinesh N" w:date="2024-06-22T23:47:00Z" w16du:dateUtc="2024-06-22T18:17:00Z">
        <w:r>
          <w:rPr>
            <w:rFonts w:ascii="Arial Narrow" w:hAnsi="Arial Narrow"/>
            <w:b/>
            <w:bCs/>
            <w:color w:val="FF0000"/>
            <w:sz w:val="28"/>
            <w:szCs w:val="28"/>
          </w:rPr>
          <w:t xml:space="preserve">ABOVE </w:t>
        </w:r>
      </w:ins>
      <w:ins w:id="3962" w:author="Dinesh N" w:date="2024-06-22T23:45:00Z" w16du:dateUtc="2024-06-22T18:15:00Z">
        <w:r w:rsidRPr="00A24776">
          <w:rPr>
            <w:rFonts w:ascii="Arial Narrow" w:hAnsi="Arial Narrow"/>
            <w:b/>
            <w:bCs/>
            <w:color w:val="FF0000"/>
            <w:sz w:val="28"/>
            <w:szCs w:val="28"/>
          </w:rPr>
          <w:t>YANTRA IN WHITE SHEET WITH GREEN INK RED OR BLACK</w:t>
        </w:r>
      </w:ins>
    </w:p>
    <w:p w14:paraId="639A134A" w14:textId="77777777" w:rsidR="00BB3979" w:rsidRDefault="00BB3979" w:rsidP="00C80489">
      <w:pPr>
        <w:rPr>
          <w:ins w:id="3963" w:author="Dinesh N" w:date="2024-06-22T23:45:00Z" w16du:dateUtc="2024-06-22T18:15:00Z"/>
          <w:rFonts w:ascii="Arial Rounded MT Bold" w:hAnsi="Arial Rounded MT Bold"/>
          <w:sz w:val="28"/>
          <w:szCs w:val="28"/>
        </w:rPr>
      </w:pPr>
    </w:p>
    <w:p w14:paraId="7D31948A" w14:textId="77777777" w:rsidR="00BB3979" w:rsidRDefault="00BB3979" w:rsidP="00C80489">
      <w:pPr>
        <w:rPr>
          <w:ins w:id="3964" w:author="Dinesh N" w:date="2024-06-22T23:45:00Z" w16du:dateUtc="2024-06-22T18:15:00Z"/>
          <w:rFonts w:ascii="Arial Rounded MT Bold" w:hAnsi="Arial Rounded MT Bold"/>
          <w:sz w:val="28"/>
          <w:szCs w:val="28"/>
        </w:rPr>
      </w:pPr>
    </w:p>
    <w:p w14:paraId="29F2202D" w14:textId="77777777" w:rsidR="00BB3979" w:rsidRPr="00231F9E" w:rsidRDefault="00BB3979" w:rsidP="00C80489">
      <w:pPr>
        <w:rPr>
          <w:rFonts w:ascii="Arial Rounded MT Bold" w:hAnsi="Arial Rounded MT Bold"/>
          <w:sz w:val="28"/>
          <w:szCs w:val="28"/>
        </w:rPr>
      </w:pPr>
    </w:p>
    <w:tbl>
      <w:tblPr>
        <w:tblpPr w:leftFromText="180" w:rightFromText="180" w:vertAnchor="text" w:horzAnchor="margin" w:tblpXSpec="center" w:tblpY="988"/>
        <w:tblW w:w="2973" w:type="dxa"/>
        <w:tblLook w:val="04A0" w:firstRow="1" w:lastRow="0" w:firstColumn="1" w:lastColumn="0" w:noHBand="0" w:noVBand="1"/>
        <w:tblPrChange w:id="3965" w:author="Dinesh N" w:date="2024-06-22T23:46:00Z" w16du:dateUtc="2024-06-22T18:16:00Z">
          <w:tblPr>
            <w:tblpPr w:leftFromText="180" w:rightFromText="180" w:vertAnchor="text" w:horzAnchor="margin" w:tblpXSpec="center" w:tblpY="425"/>
            <w:tblW w:w="2973" w:type="dxa"/>
            <w:tblLook w:val="04A0" w:firstRow="1" w:lastRow="0" w:firstColumn="1" w:lastColumn="0" w:noHBand="0" w:noVBand="1"/>
          </w:tblPr>
        </w:tblPrChange>
      </w:tblPr>
      <w:tblGrid>
        <w:gridCol w:w="991"/>
        <w:gridCol w:w="991"/>
        <w:gridCol w:w="991"/>
        <w:tblGridChange w:id="3966">
          <w:tblGrid>
            <w:gridCol w:w="991"/>
            <w:gridCol w:w="991"/>
            <w:gridCol w:w="991"/>
          </w:tblGrid>
        </w:tblGridChange>
      </w:tblGrid>
      <w:tr w:rsidR="00586292" w:rsidRPr="00231F9E" w14:paraId="0AF224B0" w14:textId="77777777" w:rsidTr="00BB3979">
        <w:trPr>
          <w:trHeight w:val="610"/>
          <w:trPrChange w:id="3967" w:author="Dinesh N" w:date="2024-06-22T23:46:00Z" w16du:dateUtc="2024-06-22T18:16:00Z">
            <w:trPr>
              <w:trHeight w:val="610"/>
            </w:trPr>
          </w:trPrChange>
        </w:trPr>
        <w:tc>
          <w:tcPr>
            <w:tcW w:w="991" w:type="dxa"/>
            <w:tcBorders>
              <w:top w:val="single" w:sz="4" w:space="0" w:color="auto"/>
              <w:left w:val="single" w:sz="4" w:space="0" w:color="auto"/>
              <w:bottom w:val="single" w:sz="4" w:space="0" w:color="auto"/>
              <w:right w:val="single" w:sz="4" w:space="0" w:color="auto"/>
            </w:tcBorders>
            <w:shd w:val="clear" w:color="000000" w:fill="FF66FF"/>
            <w:noWrap/>
            <w:vAlign w:val="center"/>
            <w:tcPrChange w:id="3968" w:author="Dinesh N" w:date="2024-06-22T23:46:00Z" w16du:dateUtc="2024-06-22T18:16:00Z">
              <w:tcPr>
                <w:tcW w:w="991" w:type="dxa"/>
                <w:tcBorders>
                  <w:top w:val="single" w:sz="4" w:space="0" w:color="auto"/>
                  <w:left w:val="single" w:sz="4" w:space="0" w:color="auto"/>
                  <w:bottom w:val="single" w:sz="4" w:space="0" w:color="auto"/>
                  <w:right w:val="single" w:sz="4" w:space="0" w:color="auto"/>
                </w:tcBorders>
                <w:shd w:val="clear" w:color="000000" w:fill="FF66FF"/>
                <w:noWrap/>
                <w:vAlign w:val="center"/>
              </w:tcPr>
            </w:tcPrChange>
          </w:tcPr>
          <w:p w14:paraId="67F64C76" w14:textId="79C330DE" w:rsidR="00586292" w:rsidRPr="008B41AE" w:rsidRDefault="00586292" w:rsidP="00BB3979">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38</w:t>
            </w:r>
          </w:p>
        </w:tc>
        <w:tc>
          <w:tcPr>
            <w:tcW w:w="991" w:type="dxa"/>
            <w:tcBorders>
              <w:top w:val="single" w:sz="4" w:space="0" w:color="auto"/>
              <w:left w:val="nil"/>
              <w:bottom w:val="single" w:sz="4" w:space="0" w:color="auto"/>
              <w:right w:val="single" w:sz="4" w:space="0" w:color="auto"/>
            </w:tcBorders>
            <w:shd w:val="clear" w:color="000000" w:fill="66FF66"/>
            <w:noWrap/>
            <w:vAlign w:val="center"/>
            <w:tcPrChange w:id="3969" w:author="Dinesh N" w:date="2024-06-22T23:46:00Z" w16du:dateUtc="2024-06-22T18:16:00Z">
              <w:tcPr>
                <w:tcW w:w="991" w:type="dxa"/>
                <w:tcBorders>
                  <w:top w:val="single" w:sz="4" w:space="0" w:color="auto"/>
                  <w:left w:val="nil"/>
                  <w:bottom w:val="single" w:sz="4" w:space="0" w:color="auto"/>
                  <w:right w:val="single" w:sz="4" w:space="0" w:color="auto"/>
                </w:tcBorders>
                <w:shd w:val="clear" w:color="000000" w:fill="66FF66"/>
                <w:noWrap/>
                <w:vAlign w:val="center"/>
              </w:tcPr>
            </w:tcPrChange>
          </w:tcPr>
          <w:p w14:paraId="6EE03FFA" w14:textId="5D5A85CD" w:rsidR="00586292" w:rsidRPr="008B41AE" w:rsidRDefault="00586292" w:rsidP="00BB3979">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31</w:t>
            </w:r>
          </w:p>
        </w:tc>
        <w:tc>
          <w:tcPr>
            <w:tcW w:w="991" w:type="dxa"/>
            <w:tcBorders>
              <w:top w:val="single" w:sz="4" w:space="0" w:color="auto"/>
              <w:left w:val="nil"/>
              <w:bottom w:val="single" w:sz="4" w:space="0" w:color="auto"/>
              <w:right w:val="single" w:sz="4" w:space="0" w:color="auto"/>
            </w:tcBorders>
            <w:shd w:val="clear" w:color="000000" w:fill="FF66FF"/>
            <w:noWrap/>
            <w:vAlign w:val="center"/>
            <w:tcPrChange w:id="3970" w:author="Dinesh N" w:date="2024-06-22T23:46:00Z" w16du:dateUtc="2024-06-22T18:16:00Z">
              <w:tcPr>
                <w:tcW w:w="991" w:type="dxa"/>
                <w:tcBorders>
                  <w:top w:val="single" w:sz="4" w:space="0" w:color="auto"/>
                  <w:left w:val="nil"/>
                  <w:bottom w:val="single" w:sz="4" w:space="0" w:color="auto"/>
                  <w:right w:val="single" w:sz="4" w:space="0" w:color="auto"/>
                </w:tcBorders>
                <w:shd w:val="clear" w:color="000000" w:fill="FF66FF"/>
                <w:noWrap/>
                <w:vAlign w:val="center"/>
              </w:tcPr>
            </w:tcPrChange>
          </w:tcPr>
          <w:p w14:paraId="2C03565A" w14:textId="4EBC5023" w:rsidR="00586292" w:rsidRPr="008B41AE" w:rsidRDefault="00586292" w:rsidP="00BB3979">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36</w:t>
            </w:r>
          </w:p>
        </w:tc>
      </w:tr>
      <w:tr w:rsidR="00586292" w:rsidRPr="00231F9E" w14:paraId="102AB0EC" w14:textId="77777777" w:rsidTr="00BB3979">
        <w:trPr>
          <w:trHeight w:val="610"/>
          <w:trPrChange w:id="3971" w:author="Dinesh N" w:date="2024-06-22T23:46:00Z" w16du:dateUtc="2024-06-22T18:16:00Z">
            <w:trPr>
              <w:trHeight w:val="610"/>
            </w:trPr>
          </w:trPrChange>
        </w:trPr>
        <w:tc>
          <w:tcPr>
            <w:tcW w:w="991" w:type="dxa"/>
            <w:tcBorders>
              <w:top w:val="nil"/>
              <w:left w:val="single" w:sz="4" w:space="0" w:color="auto"/>
              <w:bottom w:val="single" w:sz="4" w:space="0" w:color="auto"/>
              <w:right w:val="single" w:sz="4" w:space="0" w:color="auto"/>
            </w:tcBorders>
            <w:shd w:val="clear" w:color="000000" w:fill="66FF66"/>
            <w:noWrap/>
            <w:vAlign w:val="center"/>
            <w:tcPrChange w:id="3972" w:author="Dinesh N" w:date="2024-06-22T23:46:00Z" w16du:dateUtc="2024-06-22T18:16:00Z">
              <w:tcPr>
                <w:tcW w:w="991" w:type="dxa"/>
                <w:tcBorders>
                  <w:top w:val="nil"/>
                  <w:left w:val="single" w:sz="4" w:space="0" w:color="auto"/>
                  <w:bottom w:val="single" w:sz="4" w:space="0" w:color="auto"/>
                  <w:right w:val="single" w:sz="4" w:space="0" w:color="auto"/>
                </w:tcBorders>
                <w:shd w:val="clear" w:color="000000" w:fill="66FF66"/>
                <w:noWrap/>
                <w:vAlign w:val="center"/>
              </w:tcPr>
            </w:tcPrChange>
          </w:tcPr>
          <w:p w14:paraId="06762791" w14:textId="297A5DE6" w:rsidR="00586292" w:rsidRPr="008B41AE" w:rsidRDefault="00586292" w:rsidP="00BB3979">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33</w:t>
            </w:r>
          </w:p>
        </w:tc>
        <w:tc>
          <w:tcPr>
            <w:tcW w:w="991" w:type="dxa"/>
            <w:tcBorders>
              <w:top w:val="nil"/>
              <w:left w:val="nil"/>
              <w:bottom w:val="single" w:sz="4" w:space="0" w:color="auto"/>
              <w:right w:val="single" w:sz="4" w:space="0" w:color="auto"/>
            </w:tcBorders>
            <w:shd w:val="clear" w:color="000000" w:fill="FF66FF"/>
            <w:noWrap/>
            <w:vAlign w:val="center"/>
            <w:tcPrChange w:id="3973" w:author="Dinesh N" w:date="2024-06-22T23:46:00Z" w16du:dateUtc="2024-06-22T18:16:00Z">
              <w:tcPr>
                <w:tcW w:w="991" w:type="dxa"/>
                <w:tcBorders>
                  <w:top w:val="nil"/>
                  <w:left w:val="nil"/>
                  <w:bottom w:val="single" w:sz="4" w:space="0" w:color="auto"/>
                  <w:right w:val="single" w:sz="4" w:space="0" w:color="auto"/>
                </w:tcBorders>
                <w:shd w:val="clear" w:color="000000" w:fill="FF66FF"/>
                <w:noWrap/>
                <w:vAlign w:val="center"/>
              </w:tcPr>
            </w:tcPrChange>
          </w:tcPr>
          <w:p w14:paraId="7DD89EEB" w14:textId="476E1BA5" w:rsidR="00586292" w:rsidRPr="008B41AE" w:rsidRDefault="00586292" w:rsidP="00BB3979">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35</w:t>
            </w:r>
          </w:p>
        </w:tc>
        <w:tc>
          <w:tcPr>
            <w:tcW w:w="991" w:type="dxa"/>
            <w:tcBorders>
              <w:top w:val="nil"/>
              <w:left w:val="nil"/>
              <w:bottom w:val="single" w:sz="4" w:space="0" w:color="auto"/>
              <w:right w:val="single" w:sz="4" w:space="0" w:color="auto"/>
            </w:tcBorders>
            <w:shd w:val="clear" w:color="000000" w:fill="66FF66"/>
            <w:noWrap/>
            <w:vAlign w:val="center"/>
            <w:tcPrChange w:id="3974" w:author="Dinesh N" w:date="2024-06-22T23:46:00Z" w16du:dateUtc="2024-06-22T18:16:00Z">
              <w:tcPr>
                <w:tcW w:w="991" w:type="dxa"/>
                <w:tcBorders>
                  <w:top w:val="nil"/>
                  <w:left w:val="nil"/>
                  <w:bottom w:val="single" w:sz="4" w:space="0" w:color="auto"/>
                  <w:right w:val="single" w:sz="4" w:space="0" w:color="auto"/>
                </w:tcBorders>
                <w:shd w:val="clear" w:color="000000" w:fill="66FF66"/>
                <w:noWrap/>
                <w:vAlign w:val="center"/>
              </w:tcPr>
            </w:tcPrChange>
          </w:tcPr>
          <w:p w14:paraId="7A5594E1" w14:textId="116F9409" w:rsidR="00586292" w:rsidRPr="008B41AE" w:rsidRDefault="00586292" w:rsidP="00BB3979">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37</w:t>
            </w:r>
          </w:p>
        </w:tc>
      </w:tr>
      <w:tr w:rsidR="00586292" w:rsidRPr="00231F9E" w14:paraId="63771F72" w14:textId="77777777" w:rsidTr="00BB3979">
        <w:trPr>
          <w:trHeight w:val="610"/>
          <w:trPrChange w:id="3975" w:author="Dinesh N" w:date="2024-06-22T23:46:00Z" w16du:dateUtc="2024-06-22T18:16:00Z">
            <w:trPr>
              <w:trHeight w:val="610"/>
            </w:trPr>
          </w:trPrChange>
        </w:trPr>
        <w:tc>
          <w:tcPr>
            <w:tcW w:w="991" w:type="dxa"/>
            <w:tcBorders>
              <w:top w:val="nil"/>
              <w:left w:val="single" w:sz="4" w:space="0" w:color="auto"/>
              <w:bottom w:val="single" w:sz="4" w:space="0" w:color="auto"/>
              <w:right w:val="single" w:sz="4" w:space="0" w:color="auto"/>
            </w:tcBorders>
            <w:shd w:val="clear" w:color="000000" w:fill="FF66FF"/>
            <w:noWrap/>
            <w:vAlign w:val="center"/>
            <w:tcPrChange w:id="3976" w:author="Dinesh N" w:date="2024-06-22T23:46:00Z" w16du:dateUtc="2024-06-22T18:16:00Z">
              <w:tcPr>
                <w:tcW w:w="991" w:type="dxa"/>
                <w:tcBorders>
                  <w:top w:val="nil"/>
                  <w:left w:val="single" w:sz="4" w:space="0" w:color="auto"/>
                  <w:bottom w:val="single" w:sz="4" w:space="0" w:color="auto"/>
                  <w:right w:val="single" w:sz="4" w:space="0" w:color="auto"/>
                </w:tcBorders>
                <w:shd w:val="clear" w:color="000000" w:fill="FF66FF"/>
                <w:noWrap/>
                <w:vAlign w:val="center"/>
              </w:tcPr>
            </w:tcPrChange>
          </w:tcPr>
          <w:p w14:paraId="50D219B6" w14:textId="0485E30F" w:rsidR="00586292" w:rsidRPr="008B41AE" w:rsidRDefault="00586292" w:rsidP="00BB3979">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34</w:t>
            </w:r>
          </w:p>
        </w:tc>
        <w:tc>
          <w:tcPr>
            <w:tcW w:w="991" w:type="dxa"/>
            <w:tcBorders>
              <w:top w:val="nil"/>
              <w:left w:val="nil"/>
              <w:bottom w:val="single" w:sz="4" w:space="0" w:color="auto"/>
              <w:right w:val="single" w:sz="4" w:space="0" w:color="auto"/>
            </w:tcBorders>
            <w:shd w:val="clear" w:color="000000" w:fill="66FF66"/>
            <w:noWrap/>
            <w:vAlign w:val="center"/>
            <w:tcPrChange w:id="3977" w:author="Dinesh N" w:date="2024-06-22T23:46:00Z" w16du:dateUtc="2024-06-22T18:16:00Z">
              <w:tcPr>
                <w:tcW w:w="991" w:type="dxa"/>
                <w:tcBorders>
                  <w:top w:val="nil"/>
                  <w:left w:val="nil"/>
                  <w:bottom w:val="single" w:sz="4" w:space="0" w:color="auto"/>
                  <w:right w:val="single" w:sz="4" w:space="0" w:color="auto"/>
                </w:tcBorders>
                <w:shd w:val="clear" w:color="000000" w:fill="66FF66"/>
                <w:noWrap/>
                <w:vAlign w:val="center"/>
              </w:tcPr>
            </w:tcPrChange>
          </w:tcPr>
          <w:p w14:paraId="27313C00" w14:textId="6AA241DE" w:rsidR="00586292" w:rsidRPr="008B41AE" w:rsidRDefault="00586292" w:rsidP="00BB3979">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39</w:t>
            </w:r>
          </w:p>
        </w:tc>
        <w:tc>
          <w:tcPr>
            <w:tcW w:w="991" w:type="dxa"/>
            <w:tcBorders>
              <w:top w:val="nil"/>
              <w:left w:val="nil"/>
              <w:bottom w:val="single" w:sz="4" w:space="0" w:color="auto"/>
              <w:right w:val="single" w:sz="4" w:space="0" w:color="auto"/>
            </w:tcBorders>
            <w:shd w:val="clear" w:color="000000" w:fill="FF66FF"/>
            <w:noWrap/>
            <w:vAlign w:val="center"/>
            <w:tcPrChange w:id="3978" w:author="Dinesh N" w:date="2024-06-22T23:46:00Z" w16du:dateUtc="2024-06-22T18:16:00Z">
              <w:tcPr>
                <w:tcW w:w="991" w:type="dxa"/>
                <w:tcBorders>
                  <w:top w:val="nil"/>
                  <w:left w:val="nil"/>
                  <w:bottom w:val="single" w:sz="4" w:space="0" w:color="auto"/>
                  <w:right w:val="single" w:sz="4" w:space="0" w:color="auto"/>
                </w:tcBorders>
                <w:shd w:val="clear" w:color="000000" w:fill="FF66FF"/>
                <w:noWrap/>
                <w:vAlign w:val="center"/>
              </w:tcPr>
            </w:tcPrChange>
          </w:tcPr>
          <w:p w14:paraId="26D7A085" w14:textId="58B1A9C8" w:rsidR="00586292" w:rsidRPr="008B41AE" w:rsidRDefault="00586292" w:rsidP="00BB3979">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32</w:t>
            </w:r>
          </w:p>
        </w:tc>
      </w:tr>
    </w:tbl>
    <w:p w14:paraId="608B57F1" w14:textId="190FE4A3" w:rsidR="00643240" w:rsidRDefault="00643240" w:rsidP="00643240">
      <w:pPr>
        <w:jc w:val="center"/>
        <w:rPr>
          <w:rFonts w:ascii="Bodoni MT Black" w:hAnsi="Bodoni MT Black"/>
          <w:color w:val="C00000"/>
          <w:sz w:val="28"/>
          <w:szCs w:val="28"/>
          <w:u w:val="single"/>
        </w:rPr>
      </w:pPr>
      <w:r w:rsidRPr="0097568F">
        <w:rPr>
          <w:rFonts w:ascii="Bodoni MT Black" w:hAnsi="Bodoni MT Black"/>
          <w:color w:val="C00000"/>
          <w:sz w:val="28"/>
          <w:szCs w:val="28"/>
          <w:u w:val="single"/>
        </w:rPr>
        <w:t>YANTRA</w:t>
      </w:r>
      <w:r>
        <w:rPr>
          <w:rFonts w:ascii="Bodoni MT Black" w:hAnsi="Bodoni MT Black"/>
          <w:color w:val="C00000"/>
          <w:sz w:val="28"/>
          <w:szCs w:val="28"/>
          <w:u w:val="single"/>
        </w:rPr>
        <w:t xml:space="preserve"> TO CONTROL ENEMY</w:t>
      </w:r>
    </w:p>
    <w:p w14:paraId="702F9E5B" w14:textId="77777777" w:rsidR="00643240" w:rsidRDefault="00643240" w:rsidP="00643240">
      <w:pPr>
        <w:jc w:val="center"/>
        <w:rPr>
          <w:ins w:id="3979" w:author="Dinesh N" w:date="2024-06-22T23:46:00Z" w16du:dateUtc="2024-06-22T18:16:00Z"/>
          <w:rFonts w:ascii="Bodoni MT Black" w:hAnsi="Bodoni MT Black"/>
          <w:color w:val="C00000"/>
          <w:sz w:val="28"/>
          <w:szCs w:val="28"/>
          <w:u w:val="single"/>
        </w:rPr>
      </w:pPr>
    </w:p>
    <w:p w14:paraId="1CBFDD24" w14:textId="77777777" w:rsidR="00BB3979" w:rsidRDefault="00BB3979" w:rsidP="00643240">
      <w:pPr>
        <w:jc w:val="center"/>
        <w:rPr>
          <w:ins w:id="3980" w:author="Dinesh N" w:date="2024-06-22T23:46:00Z" w16du:dateUtc="2024-06-22T18:16:00Z"/>
          <w:rFonts w:ascii="Bodoni MT Black" w:hAnsi="Bodoni MT Black"/>
          <w:color w:val="C00000"/>
          <w:sz w:val="28"/>
          <w:szCs w:val="28"/>
          <w:u w:val="single"/>
        </w:rPr>
      </w:pPr>
    </w:p>
    <w:p w14:paraId="117EA1D6" w14:textId="77777777" w:rsidR="00BB3979" w:rsidRDefault="00BB3979" w:rsidP="00643240">
      <w:pPr>
        <w:jc w:val="center"/>
        <w:rPr>
          <w:ins w:id="3981" w:author="Dinesh N" w:date="2024-06-22T23:46:00Z" w16du:dateUtc="2024-06-22T18:16:00Z"/>
          <w:rFonts w:ascii="Bodoni MT Black" w:hAnsi="Bodoni MT Black"/>
          <w:color w:val="C00000"/>
          <w:sz w:val="28"/>
          <w:szCs w:val="28"/>
          <w:u w:val="single"/>
        </w:rPr>
      </w:pPr>
    </w:p>
    <w:p w14:paraId="45651C1B" w14:textId="77777777" w:rsidR="00BB3979" w:rsidRDefault="00BB3979" w:rsidP="00643240">
      <w:pPr>
        <w:jc w:val="center"/>
        <w:rPr>
          <w:ins w:id="3982" w:author="Dinesh N" w:date="2024-06-22T23:46:00Z" w16du:dateUtc="2024-06-22T18:16:00Z"/>
          <w:rFonts w:ascii="Bodoni MT Black" w:hAnsi="Bodoni MT Black"/>
          <w:color w:val="C00000"/>
          <w:sz w:val="28"/>
          <w:szCs w:val="28"/>
          <w:u w:val="single"/>
        </w:rPr>
      </w:pPr>
    </w:p>
    <w:p w14:paraId="1314E983" w14:textId="77777777" w:rsidR="00BB3979" w:rsidRDefault="00BB3979" w:rsidP="00643240">
      <w:pPr>
        <w:jc w:val="center"/>
        <w:rPr>
          <w:ins w:id="3983" w:author="Dinesh N" w:date="2024-06-22T23:46:00Z" w16du:dateUtc="2024-06-22T18:16:00Z"/>
          <w:rFonts w:ascii="Bodoni MT Black" w:hAnsi="Bodoni MT Black"/>
          <w:color w:val="C00000"/>
          <w:sz w:val="28"/>
          <w:szCs w:val="28"/>
          <w:u w:val="single"/>
        </w:rPr>
      </w:pPr>
    </w:p>
    <w:p w14:paraId="1159BBBE" w14:textId="068C6CC9" w:rsidR="00BB3979" w:rsidRPr="00A24776" w:rsidRDefault="00BB3979" w:rsidP="00BB3979">
      <w:pPr>
        <w:jc w:val="center"/>
        <w:rPr>
          <w:ins w:id="3984" w:author="Dinesh N" w:date="2024-06-22T23:46:00Z" w16du:dateUtc="2024-06-22T18:16:00Z"/>
          <w:rFonts w:ascii="Arial Narrow" w:hAnsi="Arial Narrow"/>
          <w:b/>
          <w:bCs/>
          <w:color w:val="FF0000"/>
          <w:sz w:val="28"/>
          <w:szCs w:val="28"/>
        </w:rPr>
      </w:pPr>
      <w:ins w:id="3985" w:author="Dinesh N" w:date="2024-06-22T23:46:00Z" w16du:dateUtc="2024-06-22T18:16:00Z">
        <w:r w:rsidRPr="00A24776">
          <w:rPr>
            <w:rFonts w:ascii="Arial Narrow" w:hAnsi="Arial Narrow"/>
            <w:b/>
            <w:bCs/>
            <w:color w:val="FF0000"/>
            <w:sz w:val="28"/>
            <w:szCs w:val="28"/>
          </w:rPr>
          <w:t>WRITE THE</w:t>
        </w:r>
      </w:ins>
      <w:ins w:id="3986" w:author="Dinesh N" w:date="2024-06-22T23:47:00Z" w16du:dateUtc="2024-06-22T18:17:00Z">
        <w:r>
          <w:rPr>
            <w:rFonts w:ascii="Arial Narrow" w:hAnsi="Arial Narrow"/>
            <w:b/>
            <w:bCs/>
            <w:color w:val="FF0000"/>
            <w:sz w:val="28"/>
            <w:szCs w:val="28"/>
          </w:rPr>
          <w:t xml:space="preserve"> ABOVE</w:t>
        </w:r>
      </w:ins>
      <w:ins w:id="3987" w:author="Dinesh N" w:date="2024-06-22T23:46:00Z" w16du:dateUtc="2024-06-22T18:16:00Z">
        <w:r w:rsidRPr="00A24776">
          <w:rPr>
            <w:rFonts w:ascii="Arial Narrow" w:hAnsi="Arial Narrow"/>
            <w:b/>
            <w:bCs/>
            <w:color w:val="FF0000"/>
            <w:sz w:val="28"/>
            <w:szCs w:val="28"/>
          </w:rPr>
          <w:t xml:space="preserve"> YANTRA IN WHITE SHEET WITH GREEN INK RED OR BLACK</w:t>
        </w:r>
      </w:ins>
    </w:p>
    <w:p w14:paraId="039A3E56" w14:textId="77777777" w:rsidR="00BB3979" w:rsidDel="00BB3979" w:rsidRDefault="00BB3979" w:rsidP="00643240">
      <w:pPr>
        <w:jc w:val="center"/>
        <w:rPr>
          <w:del w:id="3988" w:author="Dinesh N" w:date="2024-06-22T23:46:00Z" w16du:dateUtc="2024-06-22T18:16:00Z"/>
          <w:rFonts w:ascii="Bodoni MT Black" w:hAnsi="Bodoni MT Black"/>
          <w:color w:val="C00000"/>
          <w:sz w:val="28"/>
          <w:szCs w:val="28"/>
          <w:u w:val="single"/>
        </w:rPr>
      </w:pPr>
    </w:p>
    <w:p w14:paraId="050537DA" w14:textId="77777777" w:rsidR="00643240" w:rsidDel="00BB3979" w:rsidRDefault="00643240" w:rsidP="00643240">
      <w:pPr>
        <w:jc w:val="center"/>
        <w:rPr>
          <w:del w:id="3989" w:author="Dinesh N" w:date="2024-06-22T23:46:00Z" w16du:dateUtc="2024-06-22T18:16:00Z"/>
          <w:rFonts w:ascii="Bodoni MT Black" w:hAnsi="Bodoni MT Black"/>
          <w:color w:val="C00000"/>
          <w:sz w:val="28"/>
          <w:szCs w:val="28"/>
          <w:u w:val="single"/>
        </w:rPr>
      </w:pPr>
    </w:p>
    <w:p w14:paraId="0ABBE7FD" w14:textId="77777777" w:rsidR="00643240" w:rsidDel="00BB3979" w:rsidRDefault="00643240" w:rsidP="00643240">
      <w:pPr>
        <w:jc w:val="center"/>
        <w:rPr>
          <w:del w:id="3990" w:author="Dinesh N" w:date="2024-06-22T23:46:00Z" w16du:dateUtc="2024-06-22T18:16:00Z"/>
          <w:rFonts w:ascii="Bodoni MT Black" w:hAnsi="Bodoni MT Black"/>
          <w:color w:val="C00000"/>
          <w:sz w:val="28"/>
          <w:szCs w:val="28"/>
          <w:u w:val="single"/>
        </w:rPr>
      </w:pPr>
    </w:p>
    <w:p w14:paraId="7E19E411" w14:textId="77777777" w:rsidR="00643240" w:rsidRPr="0097568F" w:rsidDel="00BB3979" w:rsidRDefault="00643240" w:rsidP="00643240">
      <w:pPr>
        <w:jc w:val="center"/>
        <w:rPr>
          <w:del w:id="3991" w:author="Dinesh N" w:date="2024-06-22T23:46:00Z" w16du:dateUtc="2024-06-22T18:16:00Z"/>
          <w:rFonts w:ascii="Bodoni MT Black" w:hAnsi="Bodoni MT Black"/>
          <w:color w:val="C00000"/>
          <w:sz w:val="28"/>
          <w:szCs w:val="28"/>
          <w:u w:val="single"/>
        </w:rPr>
      </w:pPr>
    </w:p>
    <w:p w14:paraId="36F4B38D" w14:textId="77777777" w:rsidR="008B41AE" w:rsidRPr="00231F9E" w:rsidDel="00BB3979" w:rsidRDefault="008B41AE" w:rsidP="00C80489">
      <w:pPr>
        <w:rPr>
          <w:del w:id="3992" w:author="Dinesh N" w:date="2024-06-22T23:46:00Z" w16du:dateUtc="2024-06-22T18:16:00Z"/>
          <w:rFonts w:ascii="Arial Rounded MT Bold" w:hAnsi="Arial Rounded MT Bold"/>
          <w:sz w:val="28"/>
          <w:szCs w:val="28"/>
        </w:rPr>
      </w:pPr>
    </w:p>
    <w:p w14:paraId="5AA68BDE" w14:textId="77777777" w:rsidR="008B41AE" w:rsidRPr="00231F9E" w:rsidRDefault="008B41AE" w:rsidP="00C80489">
      <w:pPr>
        <w:rPr>
          <w:rFonts w:ascii="Arial Rounded MT Bold" w:hAnsi="Arial Rounded MT Bold"/>
          <w:sz w:val="28"/>
          <w:szCs w:val="28"/>
        </w:rPr>
      </w:pPr>
    </w:p>
    <w:p w14:paraId="74C3338E" w14:textId="531965AC" w:rsidR="008B41AE" w:rsidRPr="00231F9E" w:rsidDel="00971B50" w:rsidRDefault="008B41AE" w:rsidP="00C80489">
      <w:pPr>
        <w:rPr>
          <w:del w:id="3993" w:author="Sandhya T" w:date="2024-06-22T09:50:00Z" w16du:dateUtc="2024-06-22T04:20:00Z"/>
          <w:rFonts w:ascii="Arial Rounded MT Bold" w:hAnsi="Arial Rounded MT Bold"/>
          <w:sz w:val="28"/>
          <w:szCs w:val="28"/>
        </w:rPr>
      </w:pPr>
    </w:p>
    <w:p w14:paraId="7AF614AE" w14:textId="7D2CFF7F" w:rsidR="00586292" w:rsidRPr="00231F9E" w:rsidDel="00971B50" w:rsidRDefault="00586292" w:rsidP="00C80489">
      <w:pPr>
        <w:rPr>
          <w:del w:id="3994" w:author="Sandhya T" w:date="2024-06-22T09:50:00Z" w16du:dateUtc="2024-06-22T04:20:00Z"/>
          <w:rFonts w:ascii="Arial Rounded MT Bold" w:hAnsi="Arial Rounded MT Bold"/>
          <w:sz w:val="28"/>
          <w:szCs w:val="28"/>
        </w:rPr>
      </w:pPr>
    </w:p>
    <w:p w14:paraId="424F5EE1" w14:textId="0773C661" w:rsidR="00643240" w:rsidRPr="0097568F" w:rsidRDefault="00643240" w:rsidP="00643240">
      <w:pPr>
        <w:jc w:val="center"/>
        <w:rPr>
          <w:rFonts w:ascii="Bodoni MT Black" w:hAnsi="Bodoni MT Black"/>
          <w:color w:val="C00000"/>
          <w:sz w:val="28"/>
          <w:szCs w:val="28"/>
          <w:u w:val="single"/>
        </w:rPr>
      </w:pPr>
      <w:r w:rsidRPr="0097568F">
        <w:rPr>
          <w:rFonts w:ascii="Bodoni MT Black" w:hAnsi="Bodoni MT Black"/>
          <w:color w:val="C00000"/>
          <w:sz w:val="28"/>
          <w:szCs w:val="28"/>
          <w:u w:val="single"/>
        </w:rPr>
        <w:lastRenderedPageBreak/>
        <w:t>YANTRA</w:t>
      </w:r>
      <w:r>
        <w:rPr>
          <w:rFonts w:ascii="Bodoni MT Black" w:hAnsi="Bodoni MT Black"/>
          <w:color w:val="C00000"/>
          <w:sz w:val="28"/>
          <w:szCs w:val="28"/>
          <w:u w:val="single"/>
        </w:rPr>
        <w:t xml:space="preserve"> </w:t>
      </w:r>
      <w:r w:rsidR="00EE2D95">
        <w:rPr>
          <w:rFonts w:ascii="Bodoni MT Black" w:hAnsi="Bodoni MT Black"/>
          <w:color w:val="C00000"/>
          <w:sz w:val="28"/>
          <w:szCs w:val="28"/>
          <w:u w:val="single"/>
        </w:rPr>
        <w:t>FOR WINNING COURT CASE</w:t>
      </w:r>
    </w:p>
    <w:p w14:paraId="03C1CCD2" w14:textId="77777777" w:rsidR="00586292" w:rsidRPr="00231F9E" w:rsidRDefault="00586292" w:rsidP="00C80489">
      <w:pPr>
        <w:rPr>
          <w:rFonts w:ascii="Arial Rounded MT Bold" w:hAnsi="Arial Rounded MT Bold"/>
          <w:sz w:val="28"/>
          <w:szCs w:val="28"/>
        </w:rPr>
      </w:pPr>
    </w:p>
    <w:tbl>
      <w:tblPr>
        <w:tblW w:w="4128" w:type="dxa"/>
        <w:tblInd w:w="2690" w:type="dxa"/>
        <w:tblLook w:val="04A0" w:firstRow="1" w:lastRow="0" w:firstColumn="1" w:lastColumn="0" w:noHBand="0" w:noVBand="1"/>
      </w:tblPr>
      <w:tblGrid>
        <w:gridCol w:w="1032"/>
        <w:gridCol w:w="1032"/>
        <w:gridCol w:w="1032"/>
        <w:gridCol w:w="1032"/>
      </w:tblGrid>
      <w:tr w:rsidR="008B41AE" w:rsidRPr="008B41AE" w14:paraId="27D7E610" w14:textId="77777777" w:rsidTr="009B35F7">
        <w:trPr>
          <w:trHeight w:val="732"/>
        </w:trPr>
        <w:tc>
          <w:tcPr>
            <w:tcW w:w="1032" w:type="dxa"/>
            <w:tcBorders>
              <w:top w:val="single" w:sz="4" w:space="0" w:color="auto"/>
              <w:left w:val="single" w:sz="4" w:space="0" w:color="auto"/>
              <w:bottom w:val="single" w:sz="4" w:space="0" w:color="auto"/>
              <w:right w:val="single" w:sz="4" w:space="0" w:color="auto"/>
            </w:tcBorders>
            <w:shd w:val="clear" w:color="000000" w:fill="FF66FF"/>
            <w:noWrap/>
            <w:vAlign w:val="center"/>
          </w:tcPr>
          <w:p w14:paraId="273769FD" w14:textId="7D8B6059" w:rsidR="008B41AE" w:rsidRPr="008B41AE" w:rsidRDefault="009B35F7" w:rsidP="008B41AE">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485</w:t>
            </w:r>
          </w:p>
        </w:tc>
        <w:tc>
          <w:tcPr>
            <w:tcW w:w="1032" w:type="dxa"/>
            <w:tcBorders>
              <w:top w:val="single" w:sz="4" w:space="0" w:color="auto"/>
              <w:left w:val="nil"/>
              <w:bottom w:val="single" w:sz="4" w:space="0" w:color="auto"/>
              <w:right w:val="single" w:sz="4" w:space="0" w:color="auto"/>
            </w:tcBorders>
            <w:shd w:val="clear" w:color="000000" w:fill="66FF66"/>
            <w:noWrap/>
            <w:vAlign w:val="center"/>
          </w:tcPr>
          <w:p w14:paraId="13E9D0A0" w14:textId="668D5550" w:rsidR="008B41AE" w:rsidRPr="008B41AE" w:rsidRDefault="009B35F7" w:rsidP="008B41AE">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492</w:t>
            </w:r>
          </w:p>
        </w:tc>
        <w:tc>
          <w:tcPr>
            <w:tcW w:w="1032" w:type="dxa"/>
            <w:tcBorders>
              <w:top w:val="single" w:sz="4" w:space="0" w:color="auto"/>
              <w:left w:val="nil"/>
              <w:bottom w:val="single" w:sz="4" w:space="0" w:color="auto"/>
              <w:right w:val="single" w:sz="4" w:space="0" w:color="auto"/>
            </w:tcBorders>
            <w:shd w:val="clear" w:color="000000" w:fill="FF66FF"/>
            <w:noWrap/>
            <w:vAlign w:val="center"/>
          </w:tcPr>
          <w:p w14:paraId="0BF54911" w14:textId="570ED845" w:rsidR="008B41AE" w:rsidRPr="008B41AE" w:rsidRDefault="009B35F7" w:rsidP="008B41AE">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2</w:t>
            </w:r>
          </w:p>
        </w:tc>
        <w:tc>
          <w:tcPr>
            <w:tcW w:w="1032" w:type="dxa"/>
            <w:tcBorders>
              <w:top w:val="single" w:sz="4" w:space="0" w:color="auto"/>
              <w:left w:val="nil"/>
              <w:bottom w:val="single" w:sz="4" w:space="0" w:color="auto"/>
              <w:right w:val="single" w:sz="4" w:space="0" w:color="auto"/>
            </w:tcBorders>
            <w:shd w:val="clear" w:color="000000" w:fill="66FF66"/>
            <w:noWrap/>
            <w:vAlign w:val="center"/>
          </w:tcPr>
          <w:p w14:paraId="5C00DAD4" w14:textId="6F8BB2B8" w:rsidR="008B41AE" w:rsidRPr="008B41AE" w:rsidRDefault="009B35F7" w:rsidP="008B41AE">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7</w:t>
            </w:r>
          </w:p>
        </w:tc>
      </w:tr>
      <w:tr w:rsidR="008B41AE" w:rsidRPr="008B41AE" w14:paraId="5671FA25" w14:textId="77777777" w:rsidTr="009B35F7">
        <w:trPr>
          <w:trHeight w:val="732"/>
        </w:trPr>
        <w:tc>
          <w:tcPr>
            <w:tcW w:w="1032" w:type="dxa"/>
            <w:tcBorders>
              <w:top w:val="nil"/>
              <w:left w:val="single" w:sz="4" w:space="0" w:color="auto"/>
              <w:bottom w:val="single" w:sz="4" w:space="0" w:color="auto"/>
              <w:right w:val="single" w:sz="4" w:space="0" w:color="auto"/>
            </w:tcBorders>
            <w:shd w:val="clear" w:color="000000" w:fill="66FF66"/>
            <w:noWrap/>
            <w:vAlign w:val="center"/>
          </w:tcPr>
          <w:p w14:paraId="20A1AEA2" w14:textId="5D542D03" w:rsidR="008B41AE" w:rsidRPr="008B41AE" w:rsidRDefault="009B35F7" w:rsidP="008B41AE">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6</w:t>
            </w:r>
          </w:p>
        </w:tc>
        <w:tc>
          <w:tcPr>
            <w:tcW w:w="1032" w:type="dxa"/>
            <w:tcBorders>
              <w:top w:val="nil"/>
              <w:left w:val="nil"/>
              <w:bottom w:val="single" w:sz="4" w:space="0" w:color="auto"/>
              <w:right w:val="single" w:sz="4" w:space="0" w:color="auto"/>
            </w:tcBorders>
            <w:shd w:val="clear" w:color="000000" w:fill="FF66FF"/>
            <w:noWrap/>
            <w:vAlign w:val="center"/>
          </w:tcPr>
          <w:p w14:paraId="75B546E1" w14:textId="014FA2C9" w:rsidR="008B41AE" w:rsidRPr="008B41AE" w:rsidRDefault="009B35F7" w:rsidP="008B41AE">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3</w:t>
            </w:r>
          </w:p>
        </w:tc>
        <w:tc>
          <w:tcPr>
            <w:tcW w:w="1032" w:type="dxa"/>
            <w:tcBorders>
              <w:top w:val="nil"/>
              <w:left w:val="nil"/>
              <w:bottom w:val="single" w:sz="4" w:space="0" w:color="auto"/>
              <w:right w:val="single" w:sz="4" w:space="0" w:color="auto"/>
            </w:tcBorders>
            <w:shd w:val="clear" w:color="000000" w:fill="66FF66"/>
            <w:noWrap/>
            <w:vAlign w:val="center"/>
          </w:tcPr>
          <w:p w14:paraId="466D1143" w14:textId="77024C32" w:rsidR="008B41AE" w:rsidRPr="008B41AE" w:rsidRDefault="009B35F7" w:rsidP="008B41AE">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489</w:t>
            </w:r>
          </w:p>
        </w:tc>
        <w:tc>
          <w:tcPr>
            <w:tcW w:w="1032" w:type="dxa"/>
            <w:tcBorders>
              <w:top w:val="nil"/>
              <w:left w:val="nil"/>
              <w:bottom w:val="single" w:sz="4" w:space="0" w:color="auto"/>
              <w:right w:val="single" w:sz="4" w:space="0" w:color="auto"/>
            </w:tcBorders>
            <w:shd w:val="clear" w:color="000000" w:fill="FF66FF"/>
            <w:noWrap/>
            <w:vAlign w:val="center"/>
          </w:tcPr>
          <w:p w14:paraId="613C03FD" w14:textId="274BC4C4" w:rsidR="008B41AE" w:rsidRPr="008B41AE" w:rsidRDefault="009B35F7" w:rsidP="008B41AE">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488</w:t>
            </w:r>
          </w:p>
        </w:tc>
      </w:tr>
      <w:tr w:rsidR="008B41AE" w:rsidRPr="008B41AE" w14:paraId="6F47FA8D" w14:textId="77777777" w:rsidTr="009B35F7">
        <w:trPr>
          <w:trHeight w:val="732"/>
        </w:trPr>
        <w:tc>
          <w:tcPr>
            <w:tcW w:w="1032" w:type="dxa"/>
            <w:tcBorders>
              <w:top w:val="nil"/>
              <w:left w:val="single" w:sz="4" w:space="0" w:color="auto"/>
              <w:bottom w:val="single" w:sz="4" w:space="0" w:color="auto"/>
              <w:right w:val="single" w:sz="4" w:space="0" w:color="auto"/>
            </w:tcBorders>
            <w:shd w:val="clear" w:color="000000" w:fill="FF66FF"/>
            <w:noWrap/>
            <w:vAlign w:val="center"/>
          </w:tcPr>
          <w:p w14:paraId="6D96333B" w14:textId="68DAA44A" w:rsidR="008B41AE" w:rsidRPr="008B41AE" w:rsidRDefault="009B35F7" w:rsidP="008B41AE">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491</w:t>
            </w:r>
          </w:p>
        </w:tc>
        <w:tc>
          <w:tcPr>
            <w:tcW w:w="1032" w:type="dxa"/>
            <w:tcBorders>
              <w:top w:val="nil"/>
              <w:left w:val="nil"/>
              <w:bottom w:val="single" w:sz="4" w:space="0" w:color="auto"/>
              <w:right w:val="single" w:sz="4" w:space="0" w:color="auto"/>
            </w:tcBorders>
            <w:shd w:val="clear" w:color="000000" w:fill="66FF66"/>
            <w:noWrap/>
            <w:vAlign w:val="center"/>
          </w:tcPr>
          <w:p w14:paraId="36385DD0" w14:textId="46B2C7FD" w:rsidR="008B41AE" w:rsidRPr="008B41AE" w:rsidRDefault="009B35F7" w:rsidP="008B41AE">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486</w:t>
            </w:r>
          </w:p>
        </w:tc>
        <w:tc>
          <w:tcPr>
            <w:tcW w:w="1032" w:type="dxa"/>
            <w:tcBorders>
              <w:top w:val="nil"/>
              <w:left w:val="nil"/>
              <w:bottom w:val="single" w:sz="4" w:space="0" w:color="auto"/>
              <w:right w:val="single" w:sz="4" w:space="0" w:color="auto"/>
            </w:tcBorders>
            <w:shd w:val="clear" w:color="000000" w:fill="FF66FF"/>
            <w:noWrap/>
            <w:vAlign w:val="center"/>
          </w:tcPr>
          <w:p w14:paraId="2B73C650" w14:textId="53AF14BE" w:rsidR="008B41AE" w:rsidRPr="008B41AE" w:rsidRDefault="009B35F7" w:rsidP="008B41AE">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8</w:t>
            </w:r>
          </w:p>
        </w:tc>
        <w:tc>
          <w:tcPr>
            <w:tcW w:w="1032" w:type="dxa"/>
            <w:tcBorders>
              <w:top w:val="nil"/>
              <w:left w:val="nil"/>
              <w:bottom w:val="single" w:sz="4" w:space="0" w:color="auto"/>
              <w:right w:val="single" w:sz="4" w:space="0" w:color="auto"/>
            </w:tcBorders>
            <w:shd w:val="clear" w:color="000000" w:fill="66FF66"/>
            <w:noWrap/>
            <w:vAlign w:val="center"/>
          </w:tcPr>
          <w:p w14:paraId="138BA50F" w14:textId="7EBBA313" w:rsidR="008B41AE" w:rsidRPr="008B41AE" w:rsidRDefault="009B35F7" w:rsidP="008B41AE">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1</w:t>
            </w:r>
          </w:p>
        </w:tc>
      </w:tr>
      <w:tr w:rsidR="008B41AE" w:rsidRPr="008B41AE" w14:paraId="2F04F129" w14:textId="77777777" w:rsidTr="009B35F7">
        <w:trPr>
          <w:trHeight w:val="732"/>
        </w:trPr>
        <w:tc>
          <w:tcPr>
            <w:tcW w:w="1032" w:type="dxa"/>
            <w:tcBorders>
              <w:top w:val="nil"/>
              <w:left w:val="single" w:sz="4" w:space="0" w:color="auto"/>
              <w:bottom w:val="single" w:sz="4" w:space="0" w:color="auto"/>
              <w:right w:val="single" w:sz="4" w:space="0" w:color="auto"/>
            </w:tcBorders>
            <w:shd w:val="clear" w:color="000000" w:fill="66FF66"/>
            <w:noWrap/>
            <w:vAlign w:val="center"/>
          </w:tcPr>
          <w:p w14:paraId="3763E5B7" w14:textId="7F6BF8E0" w:rsidR="008B41AE" w:rsidRPr="008B41AE" w:rsidRDefault="009B35F7" w:rsidP="008B41AE">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4</w:t>
            </w:r>
          </w:p>
        </w:tc>
        <w:tc>
          <w:tcPr>
            <w:tcW w:w="1032" w:type="dxa"/>
            <w:tcBorders>
              <w:top w:val="nil"/>
              <w:left w:val="nil"/>
              <w:bottom w:val="single" w:sz="4" w:space="0" w:color="auto"/>
              <w:right w:val="single" w:sz="4" w:space="0" w:color="auto"/>
            </w:tcBorders>
            <w:shd w:val="clear" w:color="000000" w:fill="FF66FF"/>
            <w:noWrap/>
            <w:vAlign w:val="center"/>
          </w:tcPr>
          <w:p w14:paraId="0E7065F1" w14:textId="6C3795A5" w:rsidR="008B41AE" w:rsidRPr="008B41AE" w:rsidRDefault="009B35F7" w:rsidP="008B41AE">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5</w:t>
            </w:r>
          </w:p>
        </w:tc>
        <w:tc>
          <w:tcPr>
            <w:tcW w:w="1032" w:type="dxa"/>
            <w:tcBorders>
              <w:top w:val="nil"/>
              <w:left w:val="nil"/>
              <w:bottom w:val="single" w:sz="4" w:space="0" w:color="auto"/>
              <w:right w:val="single" w:sz="4" w:space="0" w:color="auto"/>
            </w:tcBorders>
            <w:shd w:val="clear" w:color="000000" w:fill="66FF66"/>
            <w:noWrap/>
            <w:vAlign w:val="center"/>
          </w:tcPr>
          <w:p w14:paraId="09037478" w14:textId="25B91F51" w:rsidR="008B41AE" w:rsidRPr="008B41AE" w:rsidRDefault="009B35F7" w:rsidP="008B41AE">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487</w:t>
            </w:r>
          </w:p>
        </w:tc>
        <w:tc>
          <w:tcPr>
            <w:tcW w:w="1032" w:type="dxa"/>
            <w:tcBorders>
              <w:top w:val="nil"/>
              <w:left w:val="nil"/>
              <w:bottom w:val="single" w:sz="4" w:space="0" w:color="auto"/>
              <w:right w:val="single" w:sz="4" w:space="0" w:color="auto"/>
            </w:tcBorders>
            <w:shd w:val="clear" w:color="000000" w:fill="FF66FF"/>
            <w:noWrap/>
            <w:vAlign w:val="center"/>
          </w:tcPr>
          <w:p w14:paraId="6497CF9F" w14:textId="6C6648E3" w:rsidR="008B41AE" w:rsidRPr="008B41AE" w:rsidRDefault="009B35F7" w:rsidP="008B41AE">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490</w:t>
            </w:r>
          </w:p>
        </w:tc>
      </w:tr>
    </w:tbl>
    <w:p w14:paraId="5FEE3CED" w14:textId="77777777" w:rsidR="008B41AE" w:rsidRPr="00231F9E" w:rsidRDefault="008B41AE" w:rsidP="00C80489">
      <w:pPr>
        <w:rPr>
          <w:rFonts w:ascii="Arial Rounded MT Bold" w:hAnsi="Arial Rounded MT Bold"/>
          <w:sz w:val="28"/>
          <w:szCs w:val="28"/>
        </w:rPr>
      </w:pPr>
    </w:p>
    <w:p w14:paraId="12E7E78D" w14:textId="2FDDF3C0" w:rsidR="00BB3979" w:rsidRPr="00A24776" w:rsidRDefault="00BB3979" w:rsidP="00BB3979">
      <w:pPr>
        <w:jc w:val="center"/>
        <w:rPr>
          <w:ins w:id="3995" w:author="Dinesh N" w:date="2024-06-22T23:46:00Z" w16du:dateUtc="2024-06-22T18:16:00Z"/>
          <w:rFonts w:ascii="Arial Narrow" w:hAnsi="Arial Narrow"/>
          <w:b/>
          <w:bCs/>
          <w:color w:val="FF0000"/>
          <w:sz w:val="28"/>
          <w:szCs w:val="28"/>
        </w:rPr>
      </w:pPr>
      <w:ins w:id="3996" w:author="Dinesh N" w:date="2024-06-22T23:46:00Z" w16du:dateUtc="2024-06-22T18:16:00Z">
        <w:r w:rsidRPr="00A24776">
          <w:rPr>
            <w:rFonts w:ascii="Arial Narrow" w:hAnsi="Arial Narrow"/>
            <w:b/>
            <w:bCs/>
            <w:color w:val="FF0000"/>
            <w:sz w:val="28"/>
            <w:szCs w:val="28"/>
          </w:rPr>
          <w:t xml:space="preserve">WRITE THE </w:t>
        </w:r>
      </w:ins>
      <w:ins w:id="3997" w:author="Dinesh N" w:date="2024-06-22T23:47:00Z" w16du:dateUtc="2024-06-22T18:17:00Z">
        <w:r>
          <w:rPr>
            <w:rFonts w:ascii="Arial Narrow" w:hAnsi="Arial Narrow"/>
            <w:b/>
            <w:bCs/>
            <w:color w:val="FF0000"/>
            <w:sz w:val="28"/>
            <w:szCs w:val="28"/>
          </w:rPr>
          <w:t xml:space="preserve">ABOVE </w:t>
        </w:r>
      </w:ins>
      <w:ins w:id="3998" w:author="Dinesh N" w:date="2024-06-22T23:46:00Z" w16du:dateUtc="2024-06-22T18:16:00Z">
        <w:r w:rsidRPr="00A24776">
          <w:rPr>
            <w:rFonts w:ascii="Arial Narrow" w:hAnsi="Arial Narrow"/>
            <w:b/>
            <w:bCs/>
            <w:color w:val="FF0000"/>
            <w:sz w:val="28"/>
            <w:szCs w:val="28"/>
          </w:rPr>
          <w:t>YANTRA IN WHITE SHEET WITH GREEN INK RED OR BLACK</w:t>
        </w:r>
      </w:ins>
    </w:p>
    <w:p w14:paraId="62D8E4B8" w14:textId="77777777" w:rsidR="009B35F7" w:rsidRDefault="009B35F7" w:rsidP="00C80489">
      <w:pPr>
        <w:rPr>
          <w:ins w:id="3999" w:author="Dinesh N" w:date="2024-06-22T23:46:00Z" w16du:dateUtc="2024-06-22T18:16:00Z"/>
          <w:rFonts w:ascii="Arial Rounded MT Bold" w:hAnsi="Arial Rounded MT Bold"/>
          <w:sz w:val="28"/>
          <w:szCs w:val="28"/>
        </w:rPr>
      </w:pPr>
    </w:p>
    <w:p w14:paraId="65965C13" w14:textId="77777777" w:rsidR="00BB3979" w:rsidRDefault="00BB3979" w:rsidP="00C80489">
      <w:pPr>
        <w:rPr>
          <w:ins w:id="4000" w:author="Dinesh N" w:date="2024-06-22T23:46:00Z" w16du:dateUtc="2024-06-22T18:16:00Z"/>
          <w:rFonts w:ascii="Arial Rounded MT Bold" w:hAnsi="Arial Rounded MT Bold"/>
          <w:sz w:val="28"/>
          <w:szCs w:val="28"/>
        </w:rPr>
      </w:pPr>
    </w:p>
    <w:p w14:paraId="2FBB943F" w14:textId="77777777" w:rsidR="00BB3979" w:rsidRDefault="00BB3979" w:rsidP="00C80489">
      <w:pPr>
        <w:rPr>
          <w:ins w:id="4001" w:author="Dinesh N" w:date="2024-06-22T23:46:00Z" w16du:dateUtc="2024-06-22T18:16:00Z"/>
          <w:rFonts w:ascii="Arial Rounded MT Bold" w:hAnsi="Arial Rounded MT Bold"/>
          <w:sz w:val="28"/>
          <w:szCs w:val="28"/>
        </w:rPr>
      </w:pPr>
    </w:p>
    <w:p w14:paraId="201431EC" w14:textId="77777777" w:rsidR="00BB3979" w:rsidRDefault="00BB3979" w:rsidP="00C80489">
      <w:pPr>
        <w:rPr>
          <w:ins w:id="4002" w:author="Dinesh N" w:date="2024-06-22T23:46:00Z" w16du:dateUtc="2024-06-22T18:16:00Z"/>
          <w:rFonts w:ascii="Arial Rounded MT Bold" w:hAnsi="Arial Rounded MT Bold"/>
          <w:sz w:val="28"/>
          <w:szCs w:val="28"/>
        </w:rPr>
      </w:pPr>
    </w:p>
    <w:p w14:paraId="5FA720FD" w14:textId="77777777" w:rsidR="00BB3979" w:rsidRDefault="00BB3979" w:rsidP="00C80489">
      <w:pPr>
        <w:rPr>
          <w:ins w:id="4003" w:author="Dinesh N" w:date="2024-06-22T23:46:00Z" w16du:dateUtc="2024-06-22T18:16:00Z"/>
          <w:rFonts w:ascii="Arial Rounded MT Bold" w:hAnsi="Arial Rounded MT Bold"/>
          <w:sz w:val="28"/>
          <w:szCs w:val="28"/>
        </w:rPr>
      </w:pPr>
    </w:p>
    <w:p w14:paraId="64F11110" w14:textId="77777777" w:rsidR="00BB3979" w:rsidRDefault="00BB3979" w:rsidP="00C80489">
      <w:pPr>
        <w:rPr>
          <w:ins w:id="4004" w:author="Dinesh N" w:date="2024-06-22T23:46:00Z" w16du:dateUtc="2024-06-22T18:16:00Z"/>
          <w:rFonts w:ascii="Arial Rounded MT Bold" w:hAnsi="Arial Rounded MT Bold"/>
          <w:sz w:val="28"/>
          <w:szCs w:val="28"/>
        </w:rPr>
      </w:pPr>
    </w:p>
    <w:p w14:paraId="20554C61" w14:textId="77777777" w:rsidR="00BB3979" w:rsidRPr="00231F9E" w:rsidRDefault="00BB3979" w:rsidP="00C80489">
      <w:pPr>
        <w:rPr>
          <w:rFonts w:ascii="Arial Rounded MT Bold" w:hAnsi="Arial Rounded MT Bold"/>
          <w:sz w:val="28"/>
          <w:szCs w:val="28"/>
        </w:rPr>
      </w:pPr>
    </w:p>
    <w:p w14:paraId="57F2A701" w14:textId="0849F039" w:rsidR="00EE2D95" w:rsidRPr="0097568F" w:rsidRDefault="00EE2D95" w:rsidP="00EE2D95">
      <w:pPr>
        <w:jc w:val="center"/>
        <w:rPr>
          <w:rFonts w:ascii="Bodoni MT Black" w:hAnsi="Bodoni MT Black"/>
          <w:color w:val="C00000"/>
          <w:sz w:val="28"/>
          <w:szCs w:val="28"/>
          <w:u w:val="single"/>
        </w:rPr>
      </w:pPr>
      <w:r w:rsidRPr="0097568F">
        <w:rPr>
          <w:rFonts w:ascii="Bodoni MT Black" w:hAnsi="Bodoni MT Black"/>
          <w:color w:val="C00000"/>
          <w:sz w:val="28"/>
          <w:szCs w:val="28"/>
          <w:u w:val="single"/>
        </w:rPr>
        <w:t>YANTRA</w:t>
      </w:r>
      <w:r>
        <w:rPr>
          <w:rFonts w:ascii="Bodoni MT Black" w:hAnsi="Bodoni MT Black"/>
          <w:color w:val="C00000"/>
          <w:sz w:val="28"/>
          <w:szCs w:val="28"/>
          <w:u w:val="single"/>
        </w:rPr>
        <w:t xml:space="preserve"> </w:t>
      </w:r>
      <w:r w:rsidR="00891BD5">
        <w:rPr>
          <w:rFonts w:ascii="Bodoni MT Black" w:hAnsi="Bodoni MT Black"/>
          <w:color w:val="C00000"/>
          <w:sz w:val="28"/>
          <w:szCs w:val="28"/>
          <w:u w:val="single"/>
        </w:rPr>
        <w:t xml:space="preserve">FOR </w:t>
      </w:r>
      <w:del w:id="4005" w:author="Sandhya T" w:date="2024-06-22T09:53:00Z" w16du:dateUtc="2024-06-22T04:23:00Z">
        <w:r w:rsidR="00891BD5" w:rsidDel="000A14C5">
          <w:rPr>
            <w:rFonts w:ascii="Bodoni MT Black" w:hAnsi="Bodoni MT Black"/>
            <w:color w:val="C00000"/>
            <w:sz w:val="28"/>
            <w:szCs w:val="28"/>
            <w:u w:val="single"/>
          </w:rPr>
          <w:delText xml:space="preserve">SERVICE </w:delText>
        </w:r>
      </w:del>
      <w:ins w:id="4006" w:author="Sandhya T" w:date="2024-06-22T09:53:00Z" w16du:dateUtc="2024-06-22T04:23:00Z">
        <w:r w:rsidR="000A14C5">
          <w:rPr>
            <w:rFonts w:ascii="Bodoni MT Black" w:hAnsi="Bodoni MT Black"/>
            <w:color w:val="C00000"/>
            <w:sz w:val="28"/>
            <w:szCs w:val="28"/>
            <w:u w:val="single"/>
          </w:rPr>
          <w:t xml:space="preserve">JOB </w:t>
        </w:r>
      </w:ins>
      <w:r w:rsidR="00891BD5">
        <w:rPr>
          <w:rFonts w:ascii="Bodoni MT Black" w:hAnsi="Bodoni MT Black"/>
          <w:color w:val="C00000"/>
          <w:sz w:val="28"/>
          <w:szCs w:val="28"/>
          <w:u w:val="single"/>
        </w:rPr>
        <w:t>SAVING</w:t>
      </w:r>
    </w:p>
    <w:p w14:paraId="5434EBF3" w14:textId="66006D3C" w:rsidR="009B35F7" w:rsidRPr="00231F9E" w:rsidDel="00971B50" w:rsidRDefault="009B35F7" w:rsidP="00C80489">
      <w:pPr>
        <w:rPr>
          <w:del w:id="4007" w:author="Sandhya T" w:date="2024-06-22T09:51:00Z" w16du:dateUtc="2024-06-22T04:21:00Z"/>
          <w:rFonts w:ascii="Arial Rounded MT Bold" w:hAnsi="Arial Rounded MT Bold"/>
          <w:sz w:val="28"/>
          <w:szCs w:val="28"/>
        </w:rPr>
      </w:pPr>
    </w:p>
    <w:p w14:paraId="500F0816" w14:textId="77777777" w:rsidR="009B35F7" w:rsidRPr="00231F9E" w:rsidRDefault="009B35F7" w:rsidP="00C80489">
      <w:pPr>
        <w:rPr>
          <w:rFonts w:ascii="Arial Rounded MT Bold" w:hAnsi="Arial Rounded MT Bold"/>
          <w:sz w:val="28"/>
          <w:szCs w:val="28"/>
        </w:rPr>
      </w:pPr>
    </w:p>
    <w:tbl>
      <w:tblPr>
        <w:tblpPr w:leftFromText="180" w:rightFromText="180" w:vertAnchor="text" w:horzAnchor="page" w:tblpX="4168" w:tblpY="10"/>
        <w:tblW w:w="4340" w:type="dxa"/>
        <w:tblLook w:val="04A0" w:firstRow="1" w:lastRow="0" w:firstColumn="1" w:lastColumn="0" w:noHBand="0" w:noVBand="1"/>
      </w:tblPr>
      <w:tblGrid>
        <w:gridCol w:w="1085"/>
        <w:gridCol w:w="1085"/>
        <w:gridCol w:w="1085"/>
        <w:gridCol w:w="1085"/>
      </w:tblGrid>
      <w:tr w:rsidR="00692308" w:rsidRPr="00231F9E" w14:paraId="3B457A72" w14:textId="77777777" w:rsidTr="00692308">
        <w:trPr>
          <w:trHeight w:val="1008"/>
        </w:trPr>
        <w:tc>
          <w:tcPr>
            <w:tcW w:w="1085" w:type="dxa"/>
            <w:tcBorders>
              <w:top w:val="single" w:sz="4" w:space="0" w:color="auto"/>
              <w:left w:val="single" w:sz="4" w:space="0" w:color="auto"/>
              <w:bottom w:val="single" w:sz="4" w:space="0" w:color="auto"/>
              <w:right w:val="single" w:sz="4" w:space="0" w:color="auto"/>
            </w:tcBorders>
            <w:shd w:val="clear" w:color="000000" w:fill="FF66FF"/>
            <w:noWrap/>
            <w:vAlign w:val="center"/>
          </w:tcPr>
          <w:p w14:paraId="6AF06986" w14:textId="401BD9D8" w:rsidR="009B35F7" w:rsidRPr="008B41AE" w:rsidRDefault="00692308" w:rsidP="009B35F7">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49</w:t>
            </w:r>
          </w:p>
        </w:tc>
        <w:tc>
          <w:tcPr>
            <w:tcW w:w="1085" w:type="dxa"/>
            <w:tcBorders>
              <w:top w:val="single" w:sz="4" w:space="0" w:color="auto"/>
              <w:left w:val="nil"/>
              <w:bottom w:val="single" w:sz="4" w:space="0" w:color="auto"/>
              <w:right w:val="single" w:sz="4" w:space="0" w:color="auto"/>
            </w:tcBorders>
            <w:shd w:val="clear" w:color="000000" w:fill="66FF66"/>
            <w:noWrap/>
            <w:vAlign w:val="center"/>
          </w:tcPr>
          <w:p w14:paraId="240D17B7" w14:textId="7EF0A9F6" w:rsidR="009B35F7" w:rsidRPr="008B41AE" w:rsidRDefault="00692308" w:rsidP="009B35F7">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42</w:t>
            </w:r>
          </w:p>
        </w:tc>
        <w:tc>
          <w:tcPr>
            <w:tcW w:w="1085" w:type="dxa"/>
            <w:tcBorders>
              <w:top w:val="single" w:sz="4" w:space="0" w:color="auto"/>
              <w:left w:val="nil"/>
              <w:bottom w:val="single" w:sz="4" w:space="0" w:color="auto"/>
              <w:right w:val="single" w:sz="4" w:space="0" w:color="auto"/>
            </w:tcBorders>
            <w:shd w:val="clear" w:color="000000" w:fill="FF66FF"/>
            <w:noWrap/>
            <w:vAlign w:val="center"/>
          </w:tcPr>
          <w:p w14:paraId="25539FD3" w14:textId="71B5311C" w:rsidR="009B35F7" w:rsidRPr="008B41AE" w:rsidRDefault="00692308" w:rsidP="009B35F7">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4</w:t>
            </w:r>
          </w:p>
        </w:tc>
        <w:tc>
          <w:tcPr>
            <w:tcW w:w="1085" w:type="dxa"/>
            <w:tcBorders>
              <w:top w:val="single" w:sz="4" w:space="0" w:color="auto"/>
              <w:left w:val="nil"/>
              <w:bottom w:val="single" w:sz="4" w:space="0" w:color="auto"/>
              <w:right w:val="single" w:sz="4" w:space="0" w:color="auto"/>
            </w:tcBorders>
            <w:shd w:val="clear" w:color="000000" w:fill="66FF66"/>
            <w:noWrap/>
            <w:vAlign w:val="center"/>
          </w:tcPr>
          <w:p w14:paraId="14271B0D" w14:textId="4F29EAFE" w:rsidR="009B35F7" w:rsidRPr="008B41AE" w:rsidRDefault="00692308" w:rsidP="009B35F7">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5</w:t>
            </w:r>
          </w:p>
        </w:tc>
      </w:tr>
      <w:tr w:rsidR="00692308" w:rsidRPr="00231F9E" w14:paraId="14A19E90" w14:textId="77777777" w:rsidTr="00692308">
        <w:trPr>
          <w:trHeight w:val="1008"/>
        </w:trPr>
        <w:tc>
          <w:tcPr>
            <w:tcW w:w="1085" w:type="dxa"/>
            <w:tcBorders>
              <w:top w:val="nil"/>
              <w:left w:val="single" w:sz="4" w:space="0" w:color="auto"/>
              <w:bottom w:val="single" w:sz="4" w:space="0" w:color="auto"/>
              <w:right w:val="single" w:sz="4" w:space="0" w:color="auto"/>
            </w:tcBorders>
            <w:shd w:val="clear" w:color="000000" w:fill="66FF66"/>
            <w:noWrap/>
            <w:vAlign w:val="center"/>
          </w:tcPr>
          <w:p w14:paraId="73772E25" w14:textId="1628FACD" w:rsidR="009B35F7" w:rsidRPr="008B41AE" w:rsidRDefault="00692308" w:rsidP="009B35F7">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3</w:t>
            </w:r>
          </w:p>
        </w:tc>
        <w:tc>
          <w:tcPr>
            <w:tcW w:w="1085" w:type="dxa"/>
            <w:tcBorders>
              <w:top w:val="nil"/>
              <w:left w:val="nil"/>
              <w:bottom w:val="single" w:sz="4" w:space="0" w:color="auto"/>
              <w:right w:val="single" w:sz="4" w:space="0" w:color="auto"/>
            </w:tcBorders>
            <w:shd w:val="clear" w:color="000000" w:fill="FF66FF"/>
            <w:noWrap/>
            <w:vAlign w:val="center"/>
          </w:tcPr>
          <w:p w14:paraId="3E322D43" w14:textId="3D2A4CDC" w:rsidR="009B35F7" w:rsidRPr="008B41AE" w:rsidRDefault="00692308" w:rsidP="009B35F7">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6</w:t>
            </w:r>
          </w:p>
        </w:tc>
        <w:tc>
          <w:tcPr>
            <w:tcW w:w="1085" w:type="dxa"/>
            <w:tcBorders>
              <w:top w:val="nil"/>
              <w:left w:val="nil"/>
              <w:bottom w:val="single" w:sz="4" w:space="0" w:color="auto"/>
              <w:right w:val="single" w:sz="4" w:space="0" w:color="auto"/>
            </w:tcBorders>
            <w:shd w:val="clear" w:color="000000" w:fill="66FF66"/>
            <w:noWrap/>
            <w:vAlign w:val="center"/>
          </w:tcPr>
          <w:p w14:paraId="25FF4BDE" w14:textId="3BC4E7E9" w:rsidR="009B35F7" w:rsidRPr="008B41AE" w:rsidRDefault="00692308" w:rsidP="009B35F7">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48</w:t>
            </w:r>
          </w:p>
        </w:tc>
        <w:tc>
          <w:tcPr>
            <w:tcW w:w="1085" w:type="dxa"/>
            <w:tcBorders>
              <w:top w:val="nil"/>
              <w:left w:val="nil"/>
              <w:bottom w:val="single" w:sz="4" w:space="0" w:color="auto"/>
              <w:right w:val="single" w:sz="4" w:space="0" w:color="auto"/>
            </w:tcBorders>
            <w:shd w:val="clear" w:color="000000" w:fill="FF66FF"/>
            <w:noWrap/>
            <w:vAlign w:val="center"/>
          </w:tcPr>
          <w:p w14:paraId="4E0E4609" w14:textId="35A51184" w:rsidR="009B35F7" w:rsidRPr="008B41AE" w:rsidRDefault="00692308" w:rsidP="009B35F7">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43</w:t>
            </w:r>
          </w:p>
        </w:tc>
      </w:tr>
      <w:tr w:rsidR="00692308" w:rsidRPr="00231F9E" w14:paraId="28C788DA" w14:textId="77777777" w:rsidTr="00692308">
        <w:trPr>
          <w:trHeight w:val="1008"/>
        </w:trPr>
        <w:tc>
          <w:tcPr>
            <w:tcW w:w="1085" w:type="dxa"/>
            <w:tcBorders>
              <w:top w:val="nil"/>
              <w:left w:val="single" w:sz="4" w:space="0" w:color="auto"/>
              <w:bottom w:val="single" w:sz="4" w:space="0" w:color="auto"/>
              <w:right w:val="single" w:sz="4" w:space="0" w:color="auto"/>
            </w:tcBorders>
            <w:shd w:val="clear" w:color="000000" w:fill="FF66FF"/>
            <w:noWrap/>
            <w:vAlign w:val="center"/>
          </w:tcPr>
          <w:p w14:paraId="174CC53E" w14:textId="043EDFAF" w:rsidR="009B35F7" w:rsidRPr="008B41AE" w:rsidRDefault="00231F9E" w:rsidP="009B35F7">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lastRenderedPageBreak/>
              <w:t>46</w:t>
            </w:r>
          </w:p>
        </w:tc>
        <w:tc>
          <w:tcPr>
            <w:tcW w:w="1085" w:type="dxa"/>
            <w:tcBorders>
              <w:top w:val="nil"/>
              <w:left w:val="nil"/>
              <w:bottom w:val="single" w:sz="4" w:space="0" w:color="auto"/>
              <w:right w:val="single" w:sz="4" w:space="0" w:color="auto"/>
            </w:tcBorders>
            <w:shd w:val="clear" w:color="000000" w:fill="66FF66"/>
            <w:noWrap/>
            <w:vAlign w:val="center"/>
          </w:tcPr>
          <w:p w14:paraId="7737A793" w14:textId="60F38DCC" w:rsidR="009B35F7" w:rsidRPr="008B41AE" w:rsidRDefault="00231F9E" w:rsidP="009B35F7">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45</w:t>
            </w:r>
          </w:p>
        </w:tc>
        <w:tc>
          <w:tcPr>
            <w:tcW w:w="1085" w:type="dxa"/>
            <w:tcBorders>
              <w:top w:val="nil"/>
              <w:left w:val="nil"/>
              <w:bottom w:val="single" w:sz="4" w:space="0" w:color="auto"/>
              <w:right w:val="single" w:sz="4" w:space="0" w:color="auto"/>
            </w:tcBorders>
            <w:shd w:val="clear" w:color="000000" w:fill="FF66FF"/>
            <w:noWrap/>
            <w:vAlign w:val="center"/>
          </w:tcPr>
          <w:p w14:paraId="2D249A41" w14:textId="7A93B894" w:rsidR="009B35F7" w:rsidRPr="008B41AE" w:rsidRDefault="00231F9E" w:rsidP="009B35F7">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1</w:t>
            </w:r>
          </w:p>
        </w:tc>
        <w:tc>
          <w:tcPr>
            <w:tcW w:w="1085" w:type="dxa"/>
            <w:tcBorders>
              <w:top w:val="nil"/>
              <w:left w:val="nil"/>
              <w:bottom w:val="single" w:sz="4" w:space="0" w:color="auto"/>
              <w:right w:val="single" w:sz="4" w:space="0" w:color="auto"/>
            </w:tcBorders>
            <w:shd w:val="clear" w:color="000000" w:fill="66FF66"/>
            <w:noWrap/>
            <w:vAlign w:val="center"/>
          </w:tcPr>
          <w:p w14:paraId="703E8029" w14:textId="101CEE12" w:rsidR="009B35F7" w:rsidRPr="008B41AE" w:rsidRDefault="00231F9E" w:rsidP="009B35F7">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8</w:t>
            </w:r>
          </w:p>
        </w:tc>
      </w:tr>
      <w:tr w:rsidR="00692308" w:rsidRPr="00231F9E" w14:paraId="3A155029" w14:textId="77777777" w:rsidTr="00692308">
        <w:trPr>
          <w:trHeight w:val="1008"/>
        </w:trPr>
        <w:tc>
          <w:tcPr>
            <w:tcW w:w="1085" w:type="dxa"/>
            <w:tcBorders>
              <w:top w:val="nil"/>
              <w:left w:val="single" w:sz="4" w:space="0" w:color="auto"/>
              <w:bottom w:val="single" w:sz="4" w:space="0" w:color="auto"/>
              <w:right w:val="single" w:sz="4" w:space="0" w:color="auto"/>
            </w:tcBorders>
            <w:shd w:val="clear" w:color="000000" w:fill="66FF66"/>
            <w:noWrap/>
            <w:vAlign w:val="center"/>
          </w:tcPr>
          <w:p w14:paraId="09D9D2AA" w14:textId="40E5D605" w:rsidR="009B35F7" w:rsidRPr="008B41AE" w:rsidRDefault="00231F9E" w:rsidP="009B35F7">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2</w:t>
            </w:r>
          </w:p>
        </w:tc>
        <w:tc>
          <w:tcPr>
            <w:tcW w:w="1085" w:type="dxa"/>
            <w:tcBorders>
              <w:top w:val="nil"/>
              <w:left w:val="nil"/>
              <w:bottom w:val="single" w:sz="4" w:space="0" w:color="auto"/>
              <w:right w:val="single" w:sz="4" w:space="0" w:color="auto"/>
            </w:tcBorders>
            <w:shd w:val="clear" w:color="000000" w:fill="FF66FF"/>
            <w:noWrap/>
            <w:vAlign w:val="center"/>
          </w:tcPr>
          <w:p w14:paraId="6B1EC6E4" w14:textId="64F03C56" w:rsidR="009B35F7" w:rsidRPr="00E35F9F" w:rsidRDefault="00EF466B" w:rsidP="009B35F7">
            <w:pPr>
              <w:spacing w:after="0" w:line="240" w:lineRule="auto"/>
              <w:jc w:val="center"/>
              <w:rPr>
                <w:rFonts w:ascii="Arial Rounded MT Bold" w:eastAsia="Times New Roman" w:hAnsi="Arial Rounded MT Bold"/>
                <w:b/>
                <w:bCs/>
                <w:color w:val="0066FF"/>
                <w:sz w:val="28"/>
                <w:szCs w:val="28"/>
                <w:lang w:eastAsia="en-US"/>
                <w:rPrChange w:id="4008" w:author="Sandhya T" w:date="2024-06-20T09:08:00Z" w16du:dateUtc="2024-06-20T03:38:00Z">
                  <w:rPr>
                    <w:rFonts w:ascii="Arial Rounded MT Bold" w:eastAsia="Times New Roman" w:hAnsi="Arial Rounded MT Bold"/>
                    <w:b/>
                    <w:bCs/>
                    <w:color w:val="0070C0"/>
                    <w:sz w:val="28"/>
                    <w:szCs w:val="28"/>
                    <w:lang w:eastAsia="en-US"/>
                  </w:rPr>
                </w:rPrChange>
              </w:rPr>
            </w:pPr>
            <w:ins w:id="4009" w:author="Sandhya T" w:date="2024-06-20T09:05:00Z" w16du:dateUtc="2024-06-20T03:35:00Z">
              <w:r w:rsidRPr="00E35F9F">
                <w:rPr>
                  <w:rFonts w:ascii="Arial Rounded MT Bold" w:eastAsia="Times New Roman" w:hAnsi="Arial Rounded MT Bold"/>
                  <w:b/>
                  <w:bCs/>
                  <w:color w:val="0066FF"/>
                  <w:sz w:val="28"/>
                  <w:szCs w:val="28"/>
                  <w:lang w:eastAsia="en-US"/>
                  <w:rPrChange w:id="4010" w:author="Sandhya T" w:date="2024-06-20T09:08:00Z" w16du:dateUtc="2024-06-20T03:38:00Z">
                    <w:rPr>
                      <w:rFonts w:ascii="Arial Rounded MT Bold" w:eastAsia="Times New Roman" w:hAnsi="Arial Rounded MT Bold"/>
                      <w:b/>
                      <w:bCs/>
                      <w:color w:val="0070C0"/>
                      <w:sz w:val="28"/>
                      <w:szCs w:val="28"/>
                      <w:lang w:eastAsia="en-US"/>
                    </w:rPr>
                  </w:rPrChange>
                </w:rPr>
                <w:t>7</w:t>
              </w:r>
            </w:ins>
            <w:del w:id="4011" w:author="Sandhya T" w:date="2024-06-20T09:03:00Z" w16du:dateUtc="2024-06-20T03:33:00Z">
              <w:r w:rsidR="00C84248" w:rsidRPr="00E35F9F" w:rsidDel="00EF466B">
                <w:rPr>
                  <w:rFonts w:ascii="Arial Rounded MT Bold" w:eastAsia="Times New Roman" w:hAnsi="Arial Rounded MT Bold"/>
                  <w:b/>
                  <w:bCs/>
                  <w:color w:val="0066FF"/>
                  <w:sz w:val="28"/>
                  <w:szCs w:val="28"/>
                  <w:lang w:eastAsia="en-US"/>
                  <w:rPrChange w:id="4012" w:author="Sandhya T" w:date="2024-06-20T09:08:00Z" w16du:dateUtc="2024-06-20T03:38:00Z">
                    <w:rPr>
                      <w:rFonts w:ascii="Arial Rounded MT Bold" w:eastAsia="Times New Roman" w:hAnsi="Arial Rounded MT Bold"/>
                      <w:b/>
                      <w:bCs/>
                      <w:color w:val="0070C0"/>
                      <w:sz w:val="28"/>
                      <w:szCs w:val="28"/>
                      <w:lang w:eastAsia="en-US"/>
                    </w:rPr>
                  </w:rPrChange>
                </w:rPr>
                <w:delText>`</w:delText>
              </w:r>
            </w:del>
          </w:p>
          <w:p w14:paraId="04737178" w14:textId="3F3ED057" w:rsidR="007D18DB" w:rsidRPr="008B41AE" w:rsidRDefault="007D18DB" w:rsidP="009B35F7">
            <w:pPr>
              <w:spacing w:after="0" w:line="240" w:lineRule="auto"/>
              <w:jc w:val="center"/>
              <w:rPr>
                <w:rFonts w:ascii="Arial Rounded MT Bold" w:eastAsia="Times New Roman" w:hAnsi="Arial Rounded MT Bold"/>
                <w:b/>
                <w:bCs/>
                <w:color w:val="0070C0"/>
                <w:sz w:val="28"/>
                <w:szCs w:val="28"/>
                <w:lang w:eastAsia="en-US"/>
              </w:rPr>
            </w:pPr>
          </w:p>
        </w:tc>
        <w:tc>
          <w:tcPr>
            <w:tcW w:w="1085" w:type="dxa"/>
            <w:tcBorders>
              <w:top w:val="nil"/>
              <w:left w:val="nil"/>
              <w:bottom w:val="single" w:sz="4" w:space="0" w:color="auto"/>
              <w:right w:val="single" w:sz="4" w:space="0" w:color="auto"/>
            </w:tcBorders>
            <w:shd w:val="clear" w:color="000000" w:fill="66FF66"/>
            <w:noWrap/>
            <w:vAlign w:val="center"/>
          </w:tcPr>
          <w:p w14:paraId="5BD4B46D" w14:textId="2E009775" w:rsidR="009B35F7" w:rsidRPr="008B41AE" w:rsidRDefault="00231F9E" w:rsidP="009B35F7">
            <w:pPr>
              <w:spacing w:after="0" w:line="240" w:lineRule="auto"/>
              <w:jc w:val="center"/>
              <w:rPr>
                <w:rFonts w:ascii="Arial Rounded MT Bold" w:eastAsia="Times New Roman" w:hAnsi="Arial Rounded MT Bold"/>
                <w:b/>
                <w:bCs/>
                <w:color w:val="C00000"/>
                <w:sz w:val="28"/>
                <w:szCs w:val="28"/>
                <w:lang w:eastAsia="en-US"/>
              </w:rPr>
            </w:pPr>
            <w:r w:rsidRPr="00231F9E">
              <w:rPr>
                <w:rFonts w:ascii="Arial Rounded MT Bold" w:eastAsia="Times New Roman" w:hAnsi="Arial Rounded MT Bold"/>
                <w:b/>
                <w:bCs/>
                <w:color w:val="C00000"/>
                <w:sz w:val="28"/>
                <w:szCs w:val="28"/>
                <w:lang w:eastAsia="en-US"/>
              </w:rPr>
              <w:t>47</w:t>
            </w:r>
          </w:p>
        </w:tc>
        <w:tc>
          <w:tcPr>
            <w:tcW w:w="1085" w:type="dxa"/>
            <w:tcBorders>
              <w:top w:val="nil"/>
              <w:left w:val="nil"/>
              <w:bottom w:val="single" w:sz="4" w:space="0" w:color="auto"/>
              <w:right w:val="single" w:sz="4" w:space="0" w:color="auto"/>
            </w:tcBorders>
            <w:shd w:val="clear" w:color="000000" w:fill="FF66FF"/>
            <w:noWrap/>
            <w:vAlign w:val="center"/>
          </w:tcPr>
          <w:p w14:paraId="0A1A9D68" w14:textId="2E7EAC32" w:rsidR="009B35F7" w:rsidRPr="008B41AE" w:rsidRDefault="00231F9E" w:rsidP="009B35F7">
            <w:pPr>
              <w:spacing w:after="0" w:line="240" w:lineRule="auto"/>
              <w:jc w:val="center"/>
              <w:rPr>
                <w:rFonts w:ascii="Arial Rounded MT Bold" w:eastAsia="Times New Roman" w:hAnsi="Arial Rounded MT Bold"/>
                <w:b/>
                <w:bCs/>
                <w:color w:val="0070C0"/>
                <w:sz w:val="28"/>
                <w:szCs w:val="28"/>
                <w:lang w:eastAsia="en-US"/>
              </w:rPr>
            </w:pPr>
            <w:r w:rsidRPr="00231F9E">
              <w:rPr>
                <w:rFonts w:ascii="Arial Rounded MT Bold" w:eastAsia="Times New Roman" w:hAnsi="Arial Rounded MT Bold"/>
                <w:b/>
                <w:bCs/>
                <w:color w:val="0070C0"/>
                <w:sz w:val="28"/>
                <w:szCs w:val="28"/>
                <w:lang w:eastAsia="en-US"/>
              </w:rPr>
              <w:t>44</w:t>
            </w:r>
          </w:p>
        </w:tc>
      </w:tr>
    </w:tbl>
    <w:p w14:paraId="40BCDD49" w14:textId="77777777" w:rsidR="008B41AE" w:rsidRDefault="008B41AE" w:rsidP="00C80489"/>
    <w:p w14:paraId="236C683B" w14:textId="77777777" w:rsidR="008B41AE" w:rsidRDefault="008B41AE" w:rsidP="00C80489">
      <w:pPr>
        <w:rPr>
          <w:ins w:id="4013" w:author="Dinesh N" w:date="2024-06-22T23:47:00Z" w16du:dateUtc="2024-06-22T18:17:00Z"/>
        </w:rPr>
      </w:pPr>
    </w:p>
    <w:p w14:paraId="4A060FD3" w14:textId="77777777" w:rsidR="00BB3979" w:rsidRPr="00BB3979" w:rsidRDefault="00BB3979" w:rsidP="00BB3979">
      <w:pPr>
        <w:rPr>
          <w:ins w:id="4014" w:author="Dinesh N" w:date="2024-06-22T23:47:00Z" w16du:dateUtc="2024-06-22T18:17:00Z"/>
        </w:rPr>
      </w:pPr>
    </w:p>
    <w:p w14:paraId="5AF22935" w14:textId="77777777" w:rsidR="00BB3979" w:rsidRPr="00BB3979" w:rsidRDefault="00BB3979" w:rsidP="00BB3979">
      <w:pPr>
        <w:rPr>
          <w:ins w:id="4015" w:author="Dinesh N" w:date="2024-06-22T23:47:00Z" w16du:dateUtc="2024-06-22T18:17:00Z"/>
        </w:rPr>
      </w:pPr>
    </w:p>
    <w:p w14:paraId="4E8C2160" w14:textId="77777777" w:rsidR="00BB3979" w:rsidRPr="00BB3979" w:rsidRDefault="00BB3979" w:rsidP="00BB3979">
      <w:pPr>
        <w:rPr>
          <w:ins w:id="4016" w:author="Dinesh N" w:date="2024-06-22T23:47:00Z" w16du:dateUtc="2024-06-22T18:17:00Z"/>
        </w:rPr>
      </w:pPr>
    </w:p>
    <w:p w14:paraId="3D21811F" w14:textId="77777777" w:rsidR="00BB3979" w:rsidRPr="00BB3979" w:rsidRDefault="00BB3979" w:rsidP="00BB3979">
      <w:pPr>
        <w:rPr>
          <w:ins w:id="4017" w:author="Dinesh N" w:date="2024-06-22T23:47:00Z" w16du:dateUtc="2024-06-22T18:17:00Z"/>
        </w:rPr>
      </w:pPr>
    </w:p>
    <w:p w14:paraId="017B3E05" w14:textId="77777777" w:rsidR="00BB3979" w:rsidRPr="00BB3979" w:rsidRDefault="00BB3979" w:rsidP="00BB3979">
      <w:pPr>
        <w:rPr>
          <w:ins w:id="4018" w:author="Dinesh N" w:date="2024-06-22T23:47:00Z" w16du:dateUtc="2024-06-22T18:17:00Z"/>
        </w:rPr>
      </w:pPr>
    </w:p>
    <w:p w14:paraId="587F2DEF" w14:textId="77777777" w:rsidR="00BB3979" w:rsidRPr="00BB3979" w:rsidRDefault="00BB3979" w:rsidP="00BB3979">
      <w:pPr>
        <w:rPr>
          <w:ins w:id="4019" w:author="Dinesh N" w:date="2024-06-22T23:47:00Z" w16du:dateUtc="2024-06-22T18:17:00Z"/>
        </w:rPr>
      </w:pPr>
    </w:p>
    <w:p w14:paraId="284BA09F" w14:textId="77777777" w:rsidR="00BB3979" w:rsidRPr="00BB3979" w:rsidRDefault="00BB3979" w:rsidP="00BB3979">
      <w:pPr>
        <w:rPr>
          <w:ins w:id="4020" w:author="Dinesh N" w:date="2024-06-22T23:47:00Z" w16du:dateUtc="2024-06-22T18:17:00Z"/>
        </w:rPr>
      </w:pPr>
    </w:p>
    <w:p w14:paraId="3EAE80C2" w14:textId="77777777" w:rsidR="00BB3979" w:rsidRPr="00BB3979" w:rsidRDefault="00BB3979" w:rsidP="00BB3979">
      <w:pPr>
        <w:rPr>
          <w:ins w:id="4021" w:author="Dinesh N" w:date="2024-06-22T23:47:00Z" w16du:dateUtc="2024-06-22T18:17:00Z"/>
        </w:rPr>
      </w:pPr>
    </w:p>
    <w:p w14:paraId="3FE399D2" w14:textId="77777777" w:rsidR="00BB3979" w:rsidRDefault="00BB3979" w:rsidP="00BB3979">
      <w:pPr>
        <w:rPr>
          <w:ins w:id="4022" w:author="Dinesh N" w:date="2024-06-22T23:47:00Z" w16du:dateUtc="2024-06-22T18:17:00Z"/>
        </w:rPr>
      </w:pPr>
    </w:p>
    <w:p w14:paraId="24053ABB" w14:textId="3480C161" w:rsidR="00BB3979" w:rsidRPr="00A24776" w:rsidRDefault="00BB3979" w:rsidP="00BB3979">
      <w:pPr>
        <w:jc w:val="center"/>
        <w:rPr>
          <w:ins w:id="4023" w:author="Dinesh N" w:date="2024-06-22T23:47:00Z" w16du:dateUtc="2024-06-22T18:17:00Z"/>
          <w:rFonts w:ascii="Arial Narrow" w:hAnsi="Arial Narrow"/>
          <w:b/>
          <w:bCs/>
          <w:color w:val="005E00"/>
          <w:sz w:val="28"/>
          <w:szCs w:val="28"/>
        </w:rPr>
      </w:pPr>
      <w:ins w:id="4024" w:author="Dinesh N" w:date="2024-06-22T23:47:00Z" w16du:dateUtc="2024-06-22T18:17:00Z">
        <w:r>
          <w:tab/>
        </w:r>
        <w:r w:rsidRPr="00A24776">
          <w:rPr>
            <w:rFonts w:ascii="Arial Narrow" w:hAnsi="Arial Narrow"/>
            <w:b/>
            <w:bCs/>
            <w:color w:val="005E00"/>
            <w:sz w:val="28"/>
            <w:szCs w:val="28"/>
          </w:rPr>
          <w:t xml:space="preserve">WRITE THE </w:t>
        </w:r>
        <w:r>
          <w:rPr>
            <w:rFonts w:ascii="Arial Narrow" w:hAnsi="Arial Narrow"/>
            <w:b/>
            <w:bCs/>
            <w:color w:val="005E00"/>
            <w:sz w:val="28"/>
            <w:szCs w:val="28"/>
          </w:rPr>
          <w:t xml:space="preserve">ABOVE </w:t>
        </w:r>
        <w:r w:rsidRPr="00A24776">
          <w:rPr>
            <w:rFonts w:ascii="Arial Narrow" w:hAnsi="Arial Narrow"/>
            <w:b/>
            <w:bCs/>
            <w:color w:val="005E00"/>
            <w:sz w:val="28"/>
            <w:szCs w:val="28"/>
          </w:rPr>
          <w:t>YANTRA IN WHITE SHEET WITH GREEN INK PEN</w:t>
        </w:r>
      </w:ins>
    </w:p>
    <w:p w14:paraId="650005AE" w14:textId="77AAD659" w:rsidR="00BB3979" w:rsidRPr="00BB3979" w:rsidRDefault="00BB3979">
      <w:pPr>
        <w:tabs>
          <w:tab w:val="left" w:pos="3331"/>
        </w:tabs>
        <w:pPrChange w:id="4025" w:author="Dinesh N" w:date="2024-06-22T23:47:00Z" w16du:dateUtc="2024-06-22T18:17:00Z">
          <w:pPr/>
        </w:pPrChange>
      </w:pPr>
    </w:p>
    <w:sectPr w:rsidR="00BB3979" w:rsidRPr="00BB397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4152E" w14:textId="77777777" w:rsidR="00750515" w:rsidRDefault="00750515" w:rsidP="000D2669">
      <w:pPr>
        <w:spacing w:after="0" w:line="240" w:lineRule="auto"/>
      </w:pPr>
      <w:r>
        <w:separator/>
      </w:r>
    </w:p>
  </w:endnote>
  <w:endnote w:type="continuationSeparator" w:id="0">
    <w:p w14:paraId="59D5188D" w14:textId="77777777" w:rsidR="00750515" w:rsidRDefault="00750515" w:rsidP="000D2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Rounded">
    <w:altName w:val="Arial"/>
    <w:charset w:val="00"/>
    <w:family w:val="auto"/>
    <w:pitch w:val="default"/>
  </w:font>
  <w:font w:name="Aptos Narrow">
    <w:charset w:val="00"/>
    <w:family w:val="swiss"/>
    <w:pitch w:val="variable"/>
    <w:sig w:usb0="20000287" w:usb1="00000003" w:usb2="00000000" w:usb3="00000000" w:csb0="0000019F" w:csb1="00000000"/>
  </w:font>
  <w:font w:name="Play">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Amasis MT Pro Black">
    <w:charset w:val="00"/>
    <w:family w:val="roman"/>
    <w:pitch w:val="variable"/>
    <w:sig w:usb0="A00000AF" w:usb1="4000205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Overlock">
    <w:altName w:val="Calibri"/>
    <w:charset w:val="00"/>
    <w:family w:val="auto"/>
    <w:pitch w:val="default"/>
  </w:font>
  <w:font w:name="Book Antiqua">
    <w:panose1 w:val="02040602050305030304"/>
    <w:charset w:val="00"/>
    <w:family w:val="roman"/>
    <w:pitch w:val="variable"/>
    <w:sig w:usb0="00000287" w:usb1="00000000" w:usb2="00000000" w:usb3="00000000" w:csb0="0000009F" w:csb1="00000000"/>
  </w:font>
  <w:font w:name="Bodoni">
    <w:altName w:val="Calibri"/>
    <w:charset w:val="00"/>
    <w:family w:val="auto"/>
    <w:pitch w:val="default"/>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925D9" w14:textId="77777777" w:rsidR="000D2669" w:rsidRDefault="000D266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9967DDC" w14:textId="77777777" w:rsidR="000D2669" w:rsidRDefault="000D2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8DEE2" w14:textId="77777777" w:rsidR="00750515" w:rsidRDefault="00750515" w:rsidP="000D2669">
      <w:pPr>
        <w:spacing w:after="0" w:line="240" w:lineRule="auto"/>
      </w:pPr>
      <w:r>
        <w:separator/>
      </w:r>
    </w:p>
  </w:footnote>
  <w:footnote w:type="continuationSeparator" w:id="0">
    <w:p w14:paraId="11B9E3AE" w14:textId="77777777" w:rsidR="00750515" w:rsidRDefault="00750515" w:rsidP="000D2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E280F"/>
    <w:multiLevelType w:val="hybridMultilevel"/>
    <w:tmpl w:val="0AA2514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31721A"/>
    <w:multiLevelType w:val="multilevel"/>
    <w:tmpl w:val="37AACB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AB5921"/>
    <w:multiLevelType w:val="multilevel"/>
    <w:tmpl w:val="251ABF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A752BA"/>
    <w:multiLevelType w:val="hybridMultilevel"/>
    <w:tmpl w:val="C668F9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E223D6A"/>
    <w:multiLevelType w:val="multilevel"/>
    <w:tmpl w:val="A21C98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07615C"/>
    <w:multiLevelType w:val="multilevel"/>
    <w:tmpl w:val="8D4AC176"/>
    <w:lvl w:ilvl="0">
      <w:start w:val="4"/>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762972"/>
    <w:multiLevelType w:val="multilevel"/>
    <w:tmpl w:val="85A225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B47540"/>
    <w:multiLevelType w:val="multilevel"/>
    <w:tmpl w:val="EE0E4E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2697540"/>
    <w:multiLevelType w:val="hybridMultilevel"/>
    <w:tmpl w:val="375C1FBC"/>
    <w:lvl w:ilvl="0" w:tplc="D06C4E3E">
      <w:start w:val="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71B0B"/>
    <w:multiLevelType w:val="multilevel"/>
    <w:tmpl w:val="74BE1A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D7A78FE"/>
    <w:multiLevelType w:val="hybridMultilevel"/>
    <w:tmpl w:val="528C4D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F4A1B5F"/>
    <w:multiLevelType w:val="hybridMultilevel"/>
    <w:tmpl w:val="3342B5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1487747"/>
    <w:multiLevelType w:val="multilevel"/>
    <w:tmpl w:val="3F6A3BF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627654E"/>
    <w:multiLevelType w:val="hybridMultilevel"/>
    <w:tmpl w:val="C420B21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744273D"/>
    <w:multiLevelType w:val="multilevel"/>
    <w:tmpl w:val="F16E9D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8CA0524"/>
    <w:multiLevelType w:val="multilevel"/>
    <w:tmpl w:val="BEC8B4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E5537AC"/>
    <w:multiLevelType w:val="hybridMultilevel"/>
    <w:tmpl w:val="E7F8B1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51C2B31"/>
    <w:multiLevelType w:val="hybridMultilevel"/>
    <w:tmpl w:val="B1B86666"/>
    <w:lvl w:ilvl="0" w:tplc="C9241310">
      <w:start w:val="5"/>
      <w:numFmt w:val="bullet"/>
      <w:lvlText w:val=""/>
      <w:lvlJc w:val="left"/>
      <w:pPr>
        <w:ind w:left="720" w:hanging="360"/>
      </w:pPr>
      <w:rPr>
        <w:rFonts w:ascii="Symbol" w:eastAsia="Aptos" w:hAnsi="Symbol"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6617D8"/>
    <w:multiLevelType w:val="hybridMultilevel"/>
    <w:tmpl w:val="D1761F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C375905"/>
    <w:multiLevelType w:val="hybridMultilevel"/>
    <w:tmpl w:val="7638D3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CB113B1"/>
    <w:multiLevelType w:val="hybridMultilevel"/>
    <w:tmpl w:val="EB082B36"/>
    <w:lvl w:ilvl="0" w:tplc="3BC44874">
      <w:start w:val="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236C39"/>
    <w:multiLevelType w:val="hybridMultilevel"/>
    <w:tmpl w:val="D452FE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86056304">
    <w:abstractNumId w:val="8"/>
  </w:num>
  <w:num w:numId="2" w16cid:durableId="1597134715">
    <w:abstractNumId w:val="3"/>
  </w:num>
  <w:num w:numId="3" w16cid:durableId="15106833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00549971">
    <w:abstractNumId w:val="0"/>
  </w:num>
  <w:num w:numId="5" w16cid:durableId="2186343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9712225">
    <w:abstractNumId w:val="18"/>
  </w:num>
  <w:num w:numId="7" w16cid:durableId="939377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0359175">
    <w:abstractNumId w:val="11"/>
  </w:num>
  <w:num w:numId="9" w16cid:durableId="5370828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42266449">
    <w:abstractNumId w:val="16"/>
  </w:num>
  <w:num w:numId="11" w16cid:durableId="13107902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9873062">
    <w:abstractNumId w:val="10"/>
  </w:num>
  <w:num w:numId="13" w16cid:durableId="51611629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72661221">
    <w:abstractNumId w:val="13"/>
  </w:num>
  <w:num w:numId="15" w16cid:durableId="4709069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5197720">
    <w:abstractNumId w:val="19"/>
  </w:num>
  <w:num w:numId="17" w16cid:durableId="6325627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0826496">
    <w:abstractNumId w:val="21"/>
  </w:num>
  <w:num w:numId="19" w16cid:durableId="18632806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9494807">
    <w:abstractNumId w:val="6"/>
  </w:num>
  <w:num w:numId="21" w16cid:durableId="1769040784">
    <w:abstractNumId w:val="7"/>
  </w:num>
  <w:num w:numId="22" w16cid:durableId="1034035096">
    <w:abstractNumId w:val="4"/>
  </w:num>
  <w:num w:numId="23" w16cid:durableId="1573270929">
    <w:abstractNumId w:val="15"/>
  </w:num>
  <w:num w:numId="24" w16cid:durableId="530070303">
    <w:abstractNumId w:val="2"/>
  </w:num>
  <w:num w:numId="25" w16cid:durableId="707682379">
    <w:abstractNumId w:val="12"/>
  </w:num>
  <w:num w:numId="26" w16cid:durableId="2048985193">
    <w:abstractNumId w:val="9"/>
  </w:num>
  <w:num w:numId="27" w16cid:durableId="1451364711">
    <w:abstractNumId w:val="14"/>
  </w:num>
  <w:num w:numId="28" w16cid:durableId="1763917256">
    <w:abstractNumId w:val="5"/>
  </w:num>
  <w:num w:numId="29" w16cid:durableId="2076312005">
    <w:abstractNumId w:val="1"/>
  </w:num>
  <w:num w:numId="30" w16cid:durableId="1303659206">
    <w:abstractNumId w:val="17"/>
  </w:num>
  <w:num w:numId="31" w16cid:durableId="169229654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inesh N">
    <w15:presenceInfo w15:providerId="Windows Live" w15:userId="4541e0ba5b6dd309"/>
  </w15:person>
  <w15:person w15:author="Sandhya T">
    <w15:presenceInfo w15:providerId="Windows Live" w15:userId="1100b20c8cf7b6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revisionView w:markup="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FF"/>
    <w:rsid w:val="00000C6E"/>
    <w:rsid w:val="0000126E"/>
    <w:rsid w:val="00001805"/>
    <w:rsid w:val="00001961"/>
    <w:rsid w:val="00002246"/>
    <w:rsid w:val="00002338"/>
    <w:rsid w:val="000032CB"/>
    <w:rsid w:val="000033FC"/>
    <w:rsid w:val="00003FF0"/>
    <w:rsid w:val="00004DF3"/>
    <w:rsid w:val="00004DF8"/>
    <w:rsid w:val="00005684"/>
    <w:rsid w:val="000058F1"/>
    <w:rsid w:val="0000619D"/>
    <w:rsid w:val="0000754C"/>
    <w:rsid w:val="00007AE2"/>
    <w:rsid w:val="00007C41"/>
    <w:rsid w:val="00010891"/>
    <w:rsid w:val="00010A5E"/>
    <w:rsid w:val="00010B82"/>
    <w:rsid w:val="0001109B"/>
    <w:rsid w:val="00011D2C"/>
    <w:rsid w:val="00014D9A"/>
    <w:rsid w:val="00014F23"/>
    <w:rsid w:val="00016775"/>
    <w:rsid w:val="000169DE"/>
    <w:rsid w:val="00016FD8"/>
    <w:rsid w:val="0002099D"/>
    <w:rsid w:val="00020A72"/>
    <w:rsid w:val="00020F2F"/>
    <w:rsid w:val="000211A9"/>
    <w:rsid w:val="00021248"/>
    <w:rsid w:val="00021E7D"/>
    <w:rsid w:val="00023BC9"/>
    <w:rsid w:val="00024E7B"/>
    <w:rsid w:val="00025182"/>
    <w:rsid w:val="00026947"/>
    <w:rsid w:val="00026F0E"/>
    <w:rsid w:val="00030325"/>
    <w:rsid w:val="00031064"/>
    <w:rsid w:val="00032072"/>
    <w:rsid w:val="00032426"/>
    <w:rsid w:val="0003361F"/>
    <w:rsid w:val="000336D2"/>
    <w:rsid w:val="00034028"/>
    <w:rsid w:val="00034E70"/>
    <w:rsid w:val="000354E2"/>
    <w:rsid w:val="00035F57"/>
    <w:rsid w:val="00035FDA"/>
    <w:rsid w:val="0003641C"/>
    <w:rsid w:val="0003665E"/>
    <w:rsid w:val="00036F72"/>
    <w:rsid w:val="00040FF0"/>
    <w:rsid w:val="00041612"/>
    <w:rsid w:val="0004201C"/>
    <w:rsid w:val="00042BB8"/>
    <w:rsid w:val="00043A56"/>
    <w:rsid w:val="00043D7F"/>
    <w:rsid w:val="000454D7"/>
    <w:rsid w:val="00045CB0"/>
    <w:rsid w:val="0004602B"/>
    <w:rsid w:val="00046520"/>
    <w:rsid w:val="000507C0"/>
    <w:rsid w:val="000532FE"/>
    <w:rsid w:val="00053577"/>
    <w:rsid w:val="00053819"/>
    <w:rsid w:val="00053899"/>
    <w:rsid w:val="00053D10"/>
    <w:rsid w:val="0005409E"/>
    <w:rsid w:val="00054A84"/>
    <w:rsid w:val="00054B88"/>
    <w:rsid w:val="00054EF1"/>
    <w:rsid w:val="0005513C"/>
    <w:rsid w:val="00055E6E"/>
    <w:rsid w:val="000562F7"/>
    <w:rsid w:val="0005678C"/>
    <w:rsid w:val="000576AB"/>
    <w:rsid w:val="00060588"/>
    <w:rsid w:val="000622B9"/>
    <w:rsid w:val="00062458"/>
    <w:rsid w:val="000630F7"/>
    <w:rsid w:val="000639C4"/>
    <w:rsid w:val="00065BAB"/>
    <w:rsid w:val="000678CD"/>
    <w:rsid w:val="000700C0"/>
    <w:rsid w:val="000701B2"/>
    <w:rsid w:val="000702C0"/>
    <w:rsid w:val="0007058C"/>
    <w:rsid w:val="00070B27"/>
    <w:rsid w:val="00070D58"/>
    <w:rsid w:val="00070ED0"/>
    <w:rsid w:val="000715BD"/>
    <w:rsid w:val="00072279"/>
    <w:rsid w:val="00072BB1"/>
    <w:rsid w:val="00073481"/>
    <w:rsid w:val="000736E5"/>
    <w:rsid w:val="00074F11"/>
    <w:rsid w:val="000779F7"/>
    <w:rsid w:val="00081412"/>
    <w:rsid w:val="0008202E"/>
    <w:rsid w:val="00082284"/>
    <w:rsid w:val="00082C17"/>
    <w:rsid w:val="00083AF3"/>
    <w:rsid w:val="0008426B"/>
    <w:rsid w:val="00084D1D"/>
    <w:rsid w:val="00085B9A"/>
    <w:rsid w:val="000872D2"/>
    <w:rsid w:val="0008756D"/>
    <w:rsid w:val="00087B26"/>
    <w:rsid w:val="00087BF7"/>
    <w:rsid w:val="0009155C"/>
    <w:rsid w:val="000916C7"/>
    <w:rsid w:val="0009413F"/>
    <w:rsid w:val="00094507"/>
    <w:rsid w:val="000946E6"/>
    <w:rsid w:val="00094E98"/>
    <w:rsid w:val="000965AD"/>
    <w:rsid w:val="00096DA6"/>
    <w:rsid w:val="00097930"/>
    <w:rsid w:val="00097C0E"/>
    <w:rsid w:val="000A0334"/>
    <w:rsid w:val="000A0BB7"/>
    <w:rsid w:val="000A0F9D"/>
    <w:rsid w:val="000A14C5"/>
    <w:rsid w:val="000A2B8C"/>
    <w:rsid w:val="000A32ED"/>
    <w:rsid w:val="000A44AF"/>
    <w:rsid w:val="000A520A"/>
    <w:rsid w:val="000A5695"/>
    <w:rsid w:val="000A5981"/>
    <w:rsid w:val="000A6234"/>
    <w:rsid w:val="000A7183"/>
    <w:rsid w:val="000A7D8C"/>
    <w:rsid w:val="000B1529"/>
    <w:rsid w:val="000B1798"/>
    <w:rsid w:val="000B1BCC"/>
    <w:rsid w:val="000B2069"/>
    <w:rsid w:val="000B360B"/>
    <w:rsid w:val="000B3F12"/>
    <w:rsid w:val="000B4220"/>
    <w:rsid w:val="000B567B"/>
    <w:rsid w:val="000B767C"/>
    <w:rsid w:val="000C2A53"/>
    <w:rsid w:val="000C312F"/>
    <w:rsid w:val="000C31A2"/>
    <w:rsid w:val="000C3E3B"/>
    <w:rsid w:val="000C4635"/>
    <w:rsid w:val="000C52B8"/>
    <w:rsid w:val="000C578D"/>
    <w:rsid w:val="000C6739"/>
    <w:rsid w:val="000C6BF7"/>
    <w:rsid w:val="000C6C9E"/>
    <w:rsid w:val="000D0512"/>
    <w:rsid w:val="000D06E9"/>
    <w:rsid w:val="000D0AE3"/>
    <w:rsid w:val="000D143A"/>
    <w:rsid w:val="000D18BD"/>
    <w:rsid w:val="000D2669"/>
    <w:rsid w:val="000D2C88"/>
    <w:rsid w:val="000D2CDF"/>
    <w:rsid w:val="000D2EFB"/>
    <w:rsid w:val="000D2FF6"/>
    <w:rsid w:val="000D353D"/>
    <w:rsid w:val="000D366F"/>
    <w:rsid w:val="000D3AA6"/>
    <w:rsid w:val="000D4559"/>
    <w:rsid w:val="000D48F2"/>
    <w:rsid w:val="000D4CF4"/>
    <w:rsid w:val="000D5889"/>
    <w:rsid w:val="000D5FB7"/>
    <w:rsid w:val="000D5FE9"/>
    <w:rsid w:val="000D661E"/>
    <w:rsid w:val="000D6ED8"/>
    <w:rsid w:val="000D725A"/>
    <w:rsid w:val="000E1451"/>
    <w:rsid w:val="000E1B7E"/>
    <w:rsid w:val="000E1D8B"/>
    <w:rsid w:val="000E2AD8"/>
    <w:rsid w:val="000E316C"/>
    <w:rsid w:val="000E46C5"/>
    <w:rsid w:val="000E47F4"/>
    <w:rsid w:val="000E4F72"/>
    <w:rsid w:val="000E6928"/>
    <w:rsid w:val="000E72FC"/>
    <w:rsid w:val="000F004A"/>
    <w:rsid w:val="000F10E5"/>
    <w:rsid w:val="000F1A12"/>
    <w:rsid w:val="000F20D9"/>
    <w:rsid w:val="000F3D99"/>
    <w:rsid w:val="000F42EE"/>
    <w:rsid w:val="00100207"/>
    <w:rsid w:val="001005D9"/>
    <w:rsid w:val="00101AC4"/>
    <w:rsid w:val="00101CFC"/>
    <w:rsid w:val="00101F58"/>
    <w:rsid w:val="00102276"/>
    <w:rsid w:val="00102F8C"/>
    <w:rsid w:val="00103B5F"/>
    <w:rsid w:val="0010428E"/>
    <w:rsid w:val="00104BEE"/>
    <w:rsid w:val="00105140"/>
    <w:rsid w:val="001061D9"/>
    <w:rsid w:val="00106620"/>
    <w:rsid w:val="00106FF2"/>
    <w:rsid w:val="00107623"/>
    <w:rsid w:val="00107630"/>
    <w:rsid w:val="00107F9A"/>
    <w:rsid w:val="001100F8"/>
    <w:rsid w:val="00110E43"/>
    <w:rsid w:val="00110E6D"/>
    <w:rsid w:val="0011145F"/>
    <w:rsid w:val="00111AB8"/>
    <w:rsid w:val="00111CE0"/>
    <w:rsid w:val="00112AAB"/>
    <w:rsid w:val="00112B35"/>
    <w:rsid w:val="00113B4B"/>
    <w:rsid w:val="00113DFC"/>
    <w:rsid w:val="00114126"/>
    <w:rsid w:val="0011412F"/>
    <w:rsid w:val="00114D33"/>
    <w:rsid w:val="00115333"/>
    <w:rsid w:val="001162C7"/>
    <w:rsid w:val="00116DF7"/>
    <w:rsid w:val="0011702E"/>
    <w:rsid w:val="00120190"/>
    <w:rsid w:val="001206F0"/>
    <w:rsid w:val="00120746"/>
    <w:rsid w:val="00120ABF"/>
    <w:rsid w:val="001232CB"/>
    <w:rsid w:val="00124AC3"/>
    <w:rsid w:val="00124E69"/>
    <w:rsid w:val="001260E9"/>
    <w:rsid w:val="00126721"/>
    <w:rsid w:val="00127A09"/>
    <w:rsid w:val="00127D3A"/>
    <w:rsid w:val="0013018B"/>
    <w:rsid w:val="00130296"/>
    <w:rsid w:val="00131BB2"/>
    <w:rsid w:val="001323FF"/>
    <w:rsid w:val="001331A0"/>
    <w:rsid w:val="001334D8"/>
    <w:rsid w:val="00133A0A"/>
    <w:rsid w:val="00134D9C"/>
    <w:rsid w:val="00135115"/>
    <w:rsid w:val="00135C86"/>
    <w:rsid w:val="00135E12"/>
    <w:rsid w:val="00136164"/>
    <w:rsid w:val="0013679E"/>
    <w:rsid w:val="00136904"/>
    <w:rsid w:val="001377A1"/>
    <w:rsid w:val="001401BC"/>
    <w:rsid w:val="00140B85"/>
    <w:rsid w:val="00141D10"/>
    <w:rsid w:val="0014335A"/>
    <w:rsid w:val="0014344E"/>
    <w:rsid w:val="00143912"/>
    <w:rsid w:val="00143ED3"/>
    <w:rsid w:val="00144218"/>
    <w:rsid w:val="00144BE7"/>
    <w:rsid w:val="00145B63"/>
    <w:rsid w:val="00145BB2"/>
    <w:rsid w:val="00145D39"/>
    <w:rsid w:val="00146592"/>
    <w:rsid w:val="00146A6D"/>
    <w:rsid w:val="001470BC"/>
    <w:rsid w:val="00147428"/>
    <w:rsid w:val="00150BBF"/>
    <w:rsid w:val="00150D1F"/>
    <w:rsid w:val="00150E86"/>
    <w:rsid w:val="00152912"/>
    <w:rsid w:val="00152ED2"/>
    <w:rsid w:val="00153A71"/>
    <w:rsid w:val="0015474D"/>
    <w:rsid w:val="001551EF"/>
    <w:rsid w:val="00155C2D"/>
    <w:rsid w:val="00155EEB"/>
    <w:rsid w:val="00155F9D"/>
    <w:rsid w:val="001569FA"/>
    <w:rsid w:val="0015720F"/>
    <w:rsid w:val="0016039B"/>
    <w:rsid w:val="00160493"/>
    <w:rsid w:val="001605DB"/>
    <w:rsid w:val="00160C54"/>
    <w:rsid w:val="00161778"/>
    <w:rsid w:val="00162887"/>
    <w:rsid w:val="00163584"/>
    <w:rsid w:val="001637A4"/>
    <w:rsid w:val="00164111"/>
    <w:rsid w:val="001645E6"/>
    <w:rsid w:val="00164BF2"/>
    <w:rsid w:val="00165E17"/>
    <w:rsid w:val="001671F9"/>
    <w:rsid w:val="001674CC"/>
    <w:rsid w:val="00167FAF"/>
    <w:rsid w:val="001728CB"/>
    <w:rsid w:val="001733AD"/>
    <w:rsid w:val="0017446C"/>
    <w:rsid w:val="00174835"/>
    <w:rsid w:val="00174F24"/>
    <w:rsid w:val="00176430"/>
    <w:rsid w:val="0017662D"/>
    <w:rsid w:val="00176821"/>
    <w:rsid w:val="001769D6"/>
    <w:rsid w:val="0017723F"/>
    <w:rsid w:val="001772DA"/>
    <w:rsid w:val="00177443"/>
    <w:rsid w:val="001803BF"/>
    <w:rsid w:val="00181662"/>
    <w:rsid w:val="00181CBD"/>
    <w:rsid w:val="00181EC2"/>
    <w:rsid w:val="00181EFA"/>
    <w:rsid w:val="00182005"/>
    <w:rsid w:val="00182108"/>
    <w:rsid w:val="00182DC4"/>
    <w:rsid w:val="001838D6"/>
    <w:rsid w:val="00184B2B"/>
    <w:rsid w:val="001862ED"/>
    <w:rsid w:val="001917A3"/>
    <w:rsid w:val="00191BC0"/>
    <w:rsid w:val="00192666"/>
    <w:rsid w:val="001928BA"/>
    <w:rsid w:val="00192E69"/>
    <w:rsid w:val="00193B0D"/>
    <w:rsid w:val="00194497"/>
    <w:rsid w:val="00197CE7"/>
    <w:rsid w:val="001A0AFC"/>
    <w:rsid w:val="001A14D2"/>
    <w:rsid w:val="001A1586"/>
    <w:rsid w:val="001A168E"/>
    <w:rsid w:val="001A19BA"/>
    <w:rsid w:val="001A236F"/>
    <w:rsid w:val="001A2FCF"/>
    <w:rsid w:val="001A3BC0"/>
    <w:rsid w:val="001A4EAB"/>
    <w:rsid w:val="001A58A8"/>
    <w:rsid w:val="001A69A8"/>
    <w:rsid w:val="001A7D01"/>
    <w:rsid w:val="001B0608"/>
    <w:rsid w:val="001B0933"/>
    <w:rsid w:val="001B17EB"/>
    <w:rsid w:val="001B19D8"/>
    <w:rsid w:val="001B1C8A"/>
    <w:rsid w:val="001B1DCF"/>
    <w:rsid w:val="001B1DED"/>
    <w:rsid w:val="001B499D"/>
    <w:rsid w:val="001B4C52"/>
    <w:rsid w:val="001B4DAA"/>
    <w:rsid w:val="001B4FA8"/>
    <w:rsid w:val="001B5016"/>
    <w:rsid w:val="001B55B5"/>
    <w:rsid w:val="001B690E"/>
    <w:rsid w:val="001B74B6"/>
    <w:rsid w:val="001C04B7"/>
    <w:rsid w:val="001C06D3"/>
    <w:rsid w:val="001C0C7B"/>
    <w:rsid w:val="001C0DF3"/>
    <w:rsid w:val="001C1234"/>
    <w:rsid w:val="001C1474"/>
    <w:rsid w:val="001C14C7"/>
    <w:rsid w:val="001C25AA"/>
    <w:rsid w:val="001C2930"/>
    <w:rsid w:val="001C315D"/>
    <w:rsid w:val="001C31D8"/>
    <w:rsid w:val="001C33AD"/>
    <w:rsid w:val="001C59A4"/>
    <w:rsid w:val="001C5C2B"/>
    <w:rsid w:val="001C64CD"/>
    <w:rsid w:val="001C694A"/>
    <w:rsid w:val="001C6D61"/>
    <w:rsid w:val="001D09A7"/>
    <w:rsid w:val="001D0A4A"/>
    <w:rsid w:val="001D31E5"/>
    <w:rsid w:val="001D3255"/>
    <w:rsid w:val="001D4E71"/>
    <w:rsid w:val="001D5285"/>
    <w:rsid w:val="001D59D9"/>
    <w:rsid w:val="001E065C"/>
    <w:rsid w:val="001E1099"/>
    <w:rsid w:val="001E11CE"/>
    <w:rsid w:val="001E1573"/>
    <w:rsid w:val="001E1625"/>
    <w:rsid w:val="001E197F"/>
    <w:rsid w:val="001E2711"/>
    <w:rsid w:val="001E3717"/>
    <w:rsid w:val="001E3836"/>
    <w:rsid w:val="001E4446"/>
    <w:rsid w:val="001E6601"/>
    <w:rsid w:val="001E6715"/>
    <w:rsid w:val="001E6F70"/>
    <w:rsid w:val="001E793B"/>
    <w:rsid w:val="001E7C24"/>
    <w:rsid w:val="001F005C"/>
    <w:rsid w:val="001F00D2"/>
    <w:rsid w:val="001F0D18"/>
    <w:rsid w:val="001F0FDE"/>
    <w:rsid w:val="001F1146"/>
    <w:rsid w:val="001F1C9D"/>
    <w:rsid w:val="001F2373"/>
    <w:rsid w:val="001F2736"/>
    <w:rsid w:val="001F2AF1"/>
    <w:rsid w:val="001F5245"/>
    <w:rsid w:val="00200123"/>
    <w:rsid w:val="002008B2"/>
    <w:rsid w:val="00200B92"/>
    <w:rsid w:val="002014E6"/>
    <w:rsid w:val="00201FA4"/>
    <w:rsid w:val="00202523"/>
    <w:rsid w:val="002027F4"/>
    <w:rsid w:val="002037BE"/>
    <w:rsid w:val="00205274"/>
    <w:rsid w:val="00205BF1"/>
    <w:rsid w:val="002063AA"/>
    <w:rsid w:val="0020753A"/>
    <w:rsid w:val="002075EE"/>
    <w:rsid w:val="00210B58"/>
    <w:rsid w:val="00210E90"/>
    <w:rsid w:val="00211D2D"/>
    <w:rsid w:val="0021227E"/>
    <w:rsid w:val="0021345C"/>
    <w:rsid w:val="00213612"/>
    <w:rsid w:val="00213A2A"/>
    <w:rsid w:val="002146E9"/>
    <w:rsid w:val="00217CEF"/>
    <w:rsid w:val="0022040D"/>
    <w:rsid w:val="00220700"/>
    <w:rsid w:val="0022097A"/>
    <w:rsid w:val="002209EB"/>
    <w:rsid w:val="00221BBD"/>
    <w:rsid w:val="002226B6"/>
    <w:rsid w:val="002232A1"/>
    <w:rsid w:val="002241FC"/>
    <w:rsid w:val="00224A12"/>
    <w:rsid w:val="00225885"/>
    <w:rsid w:val="00225ECB"/>
    <w:rsid w:val="00227273"/>
    <w:rsid w:val="002279A1"/>
    <w:rsid w:val="002302D2"/>
    <w:rsid w:val="002306A6"/>
    <w:rsid w:val="00230AC6"/>
    <w:rsid w:val="00230C03"/>
    <w:rsid w:val="00230EFE"/>
    <w:rsid w:val="00231F9E"/>
    <w:rsid w:val="00232124"/>
    <w:rsid w:val="002329E2"/>
    <w:rsid w:val="00232E7B"/>
    <w:rsid w:val="00233BA6"/>
    <w:rsid w:val="00233EE5"/>
    <w:rsid w:val="0023524C"/>
    <w:rsid w:val="002352DC"/>
    <w:rsid w:val="00235737"/>
    <w:rsid w:val="00237421"/>
    <w:rsid w:val="00237CA5"/>
    <w:rsid w:val="00240051"/>
    <w:rsid w:val="002400B1"/>
    <w:rsid w:val="002415CD"/>
    <w:rsid w:val="002416C8"/>
    <w:rsid w:val="002428D0"/>
    <w:rsid w:val="00242DE9"/>
    <w:rsid w:val="002432BD"/>
    <w:rsid w:val="00243481"/>
    <w:rsid w:val="00243632"/>
    <w:rsid w:val="00243A9C"/>
    <w:rsid w:val="00243D82"/>
    <w:rsid w:val="00244AE7"/>
    <w:rsid w:val="002450D6"/>
    <w:rsid w:val="00246F11"/>
    <w:rsid w:val="00250181"/>
    <w:rsid w:val="002506BC"/>
    <w:rsid w:val="00251734"/>
    <w:rsid w:val="00251BFF"/>
    <w:rsid w:val="00251CF9"/>
    <w:rsid w:val="00251F04"/>
    <w:rsid w:val="00252B44"/>
    <w:rsid w:val="002530D0"/>
    <w:rsid w:val="0025428A"/>
    <w:rsid w:val="00254849"/>
    <w:rsid w:val="00254985"/>
    <w:rsid w:val="002550FF"/>
    <w:rsid w:val="00255DFD"/>
    <w:rsid w:val="00255F38"/>
    <w:rsid w:val="00255F89"/>
    <w:rsid w:val="00257553"/>
    <w:rsid w:val="0025761D"/>
    <w:rsid w:val="00260776"/>
    <w:rsid w:val="00262204"/>
    <w:rsid w:val="00262390"/>
    <w:rsid w:val="00262663"/>
    <w:rsid w:val="00264094"/>
    <w:rsid w:val="00264598"/>
    <w:rsid w:val="002653EF"/>
    <w:rsid w:val="00265712"/>
    <w:rsid w:val="00266403"/>
    <w:rsid w:val="002664BB"/>
    <w:rsid w:val="0026799B"/>
    <w:rsid w:val="00267CB6"/>
    <w:rsid w:val="002701D8"/>
    <w:rsid w:val="0027137A"/>
    <w:rsid w:val="002718E9"/>
    <w:rsid w:val="002727B8"/>
    <w:rsid w:val="002727D9"/>
    <w:rsid w:val="0027369A"/>
    <w:rsid w:val="002738A2"/>
    <w:rsid w:val="00274EA9"/>
    <w:rsid w:val="00275029"/>
    <w:rsid w:val="002761A0"/>
    <w:rsid w:val="00276BB2"/>
    <w:rsid w:val="00280806"/>
    <w:rsid w:val="00281018"/>
    <w:rsid w:val="00282B54"/>
    <w:rsid w:val="002832FC"/>
    <w:rsid w:val="00284833"/>
    <w:rsid w:val="00284B46"/>
    <w:rsid w:val="00284B5A"/>
    <w:rsid w:val="00284FCC"/>
    <w:rsid w:val="00285326"/>
    <w:rsid w:val="002868ED"/>
    <w:rsid w:val="00287D69"/>
    <w:rsid w:val="00291BEC"/>
    <w:rsid w:val="00291E98"/>
    <w:rsid w:val="00291EED"/>
    <w:rsid w:val="00292196"/>
    <w:rsid w:val="0029321D"/>
    <w:rsid w:val="00293368"/>
    <w:rsid w:val="00293D2B"/>
    <w:rsid w:val="00294520"/>
    <w:rsid w:val="00295263"/>
    <w:rsid w:val="00295530"/>
    <w:rsid w:val="00295CD6"/>
    <w:rsid w:val="002977D4"/>
    <w:rsid w:val="002A002C"/>
    <w:rsid w:val="002A01BA"/>
    <w:rsid w:val="002A220A"/>
    <w:rsid w:val="002A2ACB"/>
    <w:rsid w:val="002A2CBE"/>
    <w:rsid w:val="002A4417"/>
    <w:rsid w:val="002A4CF8"/>
    <w:rsid w:val="002A5E3C"/>
    <w:rsid w:val="002A5E53"/>
    <w:rsid w:val="002A6D28"/>
    <w:rsid w:val="002A6E7A"/>
    <w:rsid w:val="002A723A"/>
    <w:rsid w:val="002B074A"/>
    <w:rsid w:val="002B07C6"/>
    <w:rsid w:val="002B0E01"/>
    <w:rsid w:val="002B10A3"/>
    <w:rsid w:val="002B24C0"/>
    <w:rsid w:val="002B25CA"/>
    <w:rsid w:val="002B2F12"/>
    <w:rsid w:val="002B36FD"/>
    <w:rsid w:val="002B3A6F"/>
    <w:rsid w:val="002B3BF6"/>
    <w:rsid w:val="002B5118"/>
    <w:rsid w:val="002B5AFE"/>
    <w:rsid w:val="002B61D0"/>
    <w:rsid w:val="002B6D0F"/>
    <w:rsid w:val="002C03F2"/>
    <w:rsid w:val="002C13B1"/>
    <w:rsid w:val="002C25E7"/>
    <w:rsid w:val="002C32A2"/>
    <w:rsid w:val="002C3F59"/>
    <w:rsid w:val="002C4E6F"/>
    <w:rsid w:val="002C531E"/>
    <w:rsid w:val="002C5A70"/>
    <w:rsid w:val="002C6BE3"/>
    <w:rsid w:val="002C7F37"/>
    <w:rsid w:val="002D0737"/>
    <w:rsid w:val="002D1750"/>
    <w:rsid w:val="002D17A4"/>
    <w:rsid w:val="002D25C5"/>
    <w:rsid w:val="002D3858"/>
    <w:rsid w:val="002D41C2"/>
    <w:rsid w:val="002D5726"/>
    <w:rsid w:val="002D5F27"/>
    <w:rsid w:val="002D6659"/>
    <w:rsid w:val="002D6BCE"/>
    <w:rsid w:val="002E09AC"/>
    <w:rsid w:val="002E0AD9"/>
    <w:rsid w:val="002E117B"/>
    <w:rsid w:val="002E13C5"/>
    <w:rsid w:val="002E1CCD"/>
    <w:rsid w:val="002E2499"/>
    <w:rsid w:val="002E2D39"/>
    <w:rsid w:val="002E45A9"/>
    <w:rsid w:val="002E6404"/>
    <w:rsid w:val="002E6425"/>
    <w:rsid w:val="002E7856"/>
    <w:rsid w:val="002E7D3B"/>
    <w:rsid w:val="002F05B9"/>
    <w:rsid w:val="002F0B18"/>
    <w:rsid w:val="002F14F5"/>
    <w:rsid w:val="002F213F"/>
    <w:rsid w:val="002F294B"/>
    <w:rsid w:val="002F50CB"/>
    <w:rsid w:val="002F5703"/>
    <w:rsid w:val="002F591E"/>
    <w:rsid w:val="002F594F"/>
    <w:rsid w:val="002F5DA2"/>
    <w:rsid w:val="002F5E2E"/>
    <w:rsid w:val="002F6338"/>
    <w:rsid w:val="0030015A"/>
    <w:rsid w:val="00300A67"/>
    <w:rsid w:val="00300C8D"/>
    <w:rsid w:val="0030133F"/>
    <w:rsid w:val="00302B15"/>
    <w:rsid w:val="00302E58"/>
    <w:rsid w:val="00303AF9"/>
    <w:rsid w:val="00303E71"/>
    <w:rsid w:val="00304629"/>
    <w:rsid w:val="00304664"/>
    <w:rsid w:val="0030478C"/>
    <w:rsid w:val="00304BB0"/>
    <w:rsid w:val="00304F21"/>
    <w:rsid w:val="00305D31"/>
    <w:rsid w:val="00305F49"/>
    <w:rsid w:val="00306286"/>
    <w:rsid w:val="003062C3"/>
    <w:rsid w:val="003071D2"/>
    <w:rsid w:val="003107C3"/>
    <w:rsid w:val="00312803"/>
    <w:rsid w:val="003129A8"/>
    <w:rsid w:val="00312DE8"/>
    <w:rsid w:val="003132F1"/>
    <w:rsid w:val="00313B6A"/>
    <w:rsid w:val="003143C7"/>
    <w:rsid w:val="0031463A"/>
    <w:rsid w:val="00314B67"/>
    <w:rsid w:val="003168D4"/>
    <w:rsid w:val="00316AF1"/>
    <w:rsid w:val="0031750F"/>
    <w:rsid w:val="003201DE"/>
    <w:rsid w:val="00320664"/>
    <w:rsid w:val="00320730"/>
    <w:rsid w:val="003208D5"/>
    <w:rsid w:val="00320B46"/>
    <w:rsid w:val="00320C0A"/>
    <w:rsid w:val="003213A8"/>
    <w:rsid w:val="00322021"/>
    <w:rsid w:val="00323071"/>
    <w:rsid w:val="00323B7D"/>
    <w:rsid w:val="00324C5E"/>
    <w:rsid w:val="003266FB"/>
    <w:rsid w:val="00327475"/>
    <w:rsid w:val="00327938"/>
    <w:rsid w:val="00327D18"/>
    <w:rsid w:val="00330771"/>
    <w:rsid w:val="00331A93"/>
    <w:rsid w:val="00331C2E"/>
    <w:rsid w:val="00331ECB"/>
    <w:rsid w:val="00332997"/>
    <w:rsid w:val="00332CF4"/>
    <w:rsid w:val="00332DFF"/>
    <w:rsid w:val="0033325A"/>
    <w:rsid w:val="0033426E"/>
    <w:rsid w:val="00334EF2"/>
    <w:rsid w:val="003351A7"/>
    <w:rsid w:val="00335C00"/>
    <w:rsid w:val="00336208"/>
    <w:rsid w:val="003378A1"/>
    <w:rsid w:val="003400FF"/>
    <w:rsid w:val="0034011B"/>
    <w:rsid w:val="0034097B"/>
    <w:rsid w:val="00341FB0"/>
    <w:rsid w:val="00343D24"/>
    <w:rsid w:val="00344214"/>
    <w:rsid w:val="00344AD0"/>
    <w:rsid w:val="00345221"/>
    <w:rsid w:val="00345AB9"/>
    <w:rsid w:val="00346FF7"/>
    <w:rsid w:val="0034712E"/>
    <w:rsid w:val="0034799D"/>
    <w:rsid w:val="00347AFB"/>
    <w:rsid w:val="00347BBA"/>
    <w:rsid w:val="00347E14"/>
    <w:rsid w:val="003500A2"/>
    <w:rsid w:val="00350892"/>
    <w:rsid w:val="00350D55"/>
    <w:rsid w:val="003511AD"/>
    <w:rsid w:val="00352707"/>
    <w:rsid w:val="003535C8"/>
    <w:rsid w:val="00354C95"/>
    <w:rsid w:val="003551BB"/>
    <w:rsid w:val="00356069"/>
    <w:rsid w:val="003567C0"/>
    <w:rsid w:val="00357039"/>
    <w:rsid w:val="003613C1"/>
    <w:rsid w:val="003617CE"/>
    <w:rsid w:val="0036185B"/>
    <w:rsid w:val="00362426"/>
    <w:rsid w:val="00362926"/>
    <w:rsid w:val="0036299E"/>
    <w:rsid w:val="0036339A"/>
    <w:rsid w:val="00363408"/>
    <w:rsid w:val="00363661"/>
    <w:rsid w:val="00363C86"/>
    <w:rsid w:val="00363F15"/>
    <w:rsid w:val="00363F73"/>
    <w:rsid w:val="00364183"/>
    <w:rsid w:val="00364945"/>
    <w:rsid w:val="0036540A"/>
    <w:rsid w:val="0036571C"/>
    <w:rsid w:val="0036688E"/>
    <w:rsid w:val="00366CED"/>
    <w:rsid w:val="00366D92"/>
    <w:rsid w:val="00366E43"/>
    <w:rsid w:val="003679A0"/>
    <w:rsid w:val="00370402"/>
    <w:rsid w:val="0037115F"/>
    <w:rsid w:val="00371189"/>
    <w:rsid w:val="00371C48"/>
    <w:rsid w:val="00372322"/>
    <w:rsid w:val="003735FB"/>
    <w:rsid w:val="0037370E"/>
    <w:rsid w:val="00374071"/>
    <w:rsid w:val="003745B2"/>
    <w:rsid w:val="00374BCE"/>
    <w:rsid w:val="00374C40"/>
    <w:rsid w:val="003753D3"/>
    <w:rsid w:val="00376051"/>
    <w:rsid w:val="00376847"/>
    <w:rsid w:val="00377280"/>
    <w:rsid w:val="00377361"/>
    <w:rsid w:val="00377464"/>
    <w:rsid w:val="00377767"/>
    <w:rsid w:val="00381342"/>
    <w:rsid w:val="00381627"/>
    <w:rsid w:val="00381A02"/>
    <w:rsid w:val="00383E8E"/>
    <w:rsid w:val="003841A0"/>
    <w:rsid w:val="00384C9F"/>
    <w:rsid w:val="003850EB"/>
    <w:rsid w:val="003859B1"/>
    <w:rsid w:val="00385F36"/>
    <w:rsid w:val="0038627F"/>
    <w:rsid w:val="00386684"/>
    <w:rsid w:val="00386CFA"/>
    <w:rsid w:val="00386F69"/>
    <w:rsid w:val="00387488"/>
    <w:rsid w:val="00387D58"/>
    <w:rsid w:val="003908AB"/>
    <w:rsid w:val="003908BD"/>
    <w:rsid w:val="00391332"/>
    <w:rsid w:val="00393060"/>
    <w:rsid w:val="00393496"/>
    <w:rsid w:val="0039434F"/>
    <w:rsid w:val="00394F81"/>
    <w:rsid w:val="00395282"/>
    <w:rsid w:val="00395A0E"/>
    <w:rsid w:val="00396054"/>
    <w:rsid w:val="00396324"/>
    <w:rsid w:val="003965A1"/>
    <w:rsid w:val="003A0276"/>
    <w:rsid w:val="003A1C24"/>
    <w:rsid w:val="003A1FD8"/>
    <w:rsid w:val="003A214E"/>
    <w:rsid w:val="003A2900"/>
    <w:rsid w:val="003A2A7D"/>
    <w:rsid w:val="003A2D4F"/>
    <w:rsid w:val="003A3757"/>
    <w:rsid w:val="003A42D1"/>
    <w:rsid w:val="003A51F6"/>
    <w:rsid w:val="003A6C0C"/>
    <w:rsid w:val="003A6CA4"/>
    <w:rsid w:val="003A6E13"/>
    <w:rsid w:val="003B0471"/>
    <w:rsid w:val="003B0F1E"/>
    <w:rsid w:val="003B13B9"/>
    <w:rsid w:val="003B1C6A"/>
    <w:rsid w:val="003B1CAC"/>
    <w:rsid w:val="003B5071"/>
    <w:rsid w:val="003B55AE"/>
    <w:rsid w:val="003B65CD"/>
    <w:rsid w:val="003B6DC1"/>
    <w:rsid w:val="003C027C"/>
    <w:rsid w:val="003C08B4"/>
    <w:rsid w:val="003C09A9"/>
    <w:rsid w:val="003C1309"/>
    <w:rsid w:val="003C2B11"/>
    <w:rsid w:val="003C3906"/>
    <w:rsid w:val="003C4305"/>
    <w:rsid w:val="003C4517"/>
    <w:rsid w:val="003C4AE0"/>
    <w:rsid w:val="003C4F30"/>
    <w:rsid w:val="003C5244"/>
    <w:rsid w:val="003C5ECF"/>
    <w:rsid w:val="003C6978"/>
    <w:rsid w:val="003C7B3C"/>
    <w:rsid w:val="003D14B6"/>
    <w:rsid w:val="003D1617"/>
    <w:rsid w:val="003D1BEC"/>
    <w:rsid w:val="003D2229"/>
    <w:rsid w:val="003D43E0"/>
    <w:rsid w:val="003D4689"/>
    <w:rsid w:val="003D5A7D"/>
    <w:rsid w:val="003D6298"/>
    <w:rsid w:val="003D6D21"/>
    <w:rsid w:val="003D6EA5"/>
    <w:rsid w:val="003D74AD"/>
    <w:rsid w:val="003E0E2B"/>
    <w:rsid w:val="003E0EA0"/>
    <w:rsid w:val="003E16B1"/>
    <w:rsid w:val="003E19BB"/>
    <w:rsid w:val="003E1DAF"/>
    <w:rsid w:val="003E1F46"/>
    <w:rsid w:val="003E1FE1"/>
    <w:rsid w:val="003E2A97"/>
    <w:rsid w:val="003E31C6"/>
    <w:rsid w:val="003E33FD"/>
    <w:rsid w:val="003E40FD"/>
    <w:rsid w:val="003E477C"/>
    <w:rsid w:val="003E4DB7"/>
    <w:rsid w:val="003E52E1"/>
    <w:rsid w:val="003E6045"/>
    <w:rsid w:val="003E6530"/>
    <w:rsid w:val="003F0C97"/>
    <w:rsid w:val="003F0EFF"/>
    <w:rsid w:val="003F12F4"/>
    <w:rsid w:val="003F3632"/>
    <w:rsid w:val="003F3E65"/>
    <w:rsid w:val="003F4102"/>
    <w:rsid w:val="003F4462"/>
    <w:rsid w:val="003F459B"/>
    <w:rsid w:val="003F485B"/>
    <w:rsid w:val="003F57C6"/>
    <w:rsid w:val="003F5D1C"/>
    <w:rsid w:val="003F60DA"/>
    <w:rsid w:val="003F6814"/>
    <w:rsid w:val="003F6A1F"/>
    <w:rsid w:val="003F779D"/>
    <w:rsid w:val="003F798E"/>
    <w:rsid w:val="00400C47"/>
    <w:rsid w:val="00400D98"/>
    <w:rsid w:val="004010BB"/>
    <w:rsid w:val="00401D68"/>
    <w:rsid w:val="00402376"/>
    <w:rsid w:val="00402627"/>
    <w:rsid w:val="00402A3C"/>
    <w:rsid w:val="00403C4C"/>
    <w:rsid w:val="0040464E"/>
    <w:rsid w:val="00404772"/>
    <w:rsid w:val="00405B73"/>
    <w:rsid w:val="00406B9A"/>
    <w:rsid w:val="00407E68"/>
    <w:rsid w:val="0041097C"/>
    <w:rsid w:val="00410BA5"/>
    <w:rsid w:val="00411699"/>
    <w:rsid w:val="00411704"/>
    <w:rsid w:val="00411D05"/>
    <w:rsid w:val="0041209D"/>
    <w:rsid w:val="00413FB3"/>
    <w:rsid w:val="004157F7"/>
    <w:rsid w:val="0041591D"/>
    <w:rsid w:val="00415C0E"/>
    <w:rsid w:val="00417B9C"/>
    <w:rsid w:val="00417CBA"/>
    <w:rsid w:val="00422044"/>
    <w:rsid w:val="00422922"/>
    <w:rsid w:val="004229D9"/>
    <w:rsid w:val="00422BDC"/>
    <w:rsid w:val="00422C05"/>
    <w:rsid w:val="004237FF"/>
    <w:rsid w:val="00424E97"/>
    <w:rsid w:val="00425563"/>
    <w:rsid w:val="00425A66"/>
    <w:rsid w:val="00426239"/>
    <w:rsid w:val="00426D94"/>
    <w:rsid w:val="0042761D"/>
    <w:rsid w:val="00427B56"/>
    <w:rsid w:val="00427F38"/>
    <w:rsid w:val="00432FDB"/>
    <w:rsid w:val="004341AC"/>
    <w:rsid w:val="00434913"/>
    <w:rsid w:val="00436EA9"/>
    <w:rsid w:val="0043748E"/>
    <w:rsid w:val="00437DF2"/>
    <w:rsid w:val="004401D6"/>
    <w:rsid w:val="00440912"/>
    <w:rsid w:val="00440EE6"/>
    <w:rsid w:val="00441C56"/>
    <w:rsid w:val="00441CA8"/>
    <w:rsid w:val="00444EDA"/>
    <w:rsid w:val="004461DB"/>
    <w:rsid w:val="004462B0"/>
    <w:rsid w:val="00446869"/>
    <w:rsid w:val="0044712F"/>
    <w:rsid w:val="004472A9"/>
    <w:rsid w:val="0045051B"/>
    <w:rsid w:val="0045096F"/>
    <w:rsid w:val="00451B51"/>
    <w:rsid w:val="00453B66"/>
    <w:rsid w:val="00453B71"/>
    <w:rsid w:val="00454183"/>
    <w:rsid w:val="00455DAE"/>
    <w:rsid w:val="00455DC8"/>
    <w:rsid w:val="00455ED0"/>
    <w:rsid w:val="00456870"/>
    <w:rsid w:val="00457F70"/>
    <w:rsid w:val="00460129"/>
    <w:rsid w:val="00460C07"/>
    <w:rsid w:val="00460FE1"/>
    <w:rsid w:val="0046103A"/>
    <w:rsid w:val="004615CB"/>
    <w:rsid w:val="004615FA"/>
    <w:rsid w:val="004640BB"/>
    <w:rsid w:val="004641B6"/>
    <w:rsid w:val="004647C8"/>
    <w:rsid w:val="00464DF1"/>
    <w:rsid w:val="0046583C"/>
    <w:rsid w:val="00465E29"/>
    <w:rsid w:val="004661ED"/>
    <w:rsid w:val="004666A4"/>
    <w:rsid w:val="004672C2"/>
    <w:rsid w:val="0047042E"/>
    <w:rsid w:val="004707A5"/>
    <w:rsid w:val="0047158E"/>
    <w:rsid w:val="004721F9"/>
    <w:rsid w:val="004724CE"/>
    <w:rsid w:val="004726E7"/>
    <w:rsid w:val="0047347B"/>
    <w:rsid w:val="0047396C"/>
    <w:rsid w:val="00473E6B"/>
    <w:rsid w:val="00475958"/>
    <w:rsid w:val="00475F2F"/>
    <w:rsid w:val="00477254"/>
    <w:rsid w:val="004804C7"/>
    <w:rsid w:val="00480B29"/>
    <w:rsid w:val="0048181D"/>
    <w:rsid w:val="00481902"/>
    <w:rsid w:val="00482265"/>
    <w:rsid w:val="0048234C"/>
    <w:rsid w:val="0048317E"/>
    <w:rsid w:val="004838F4"/>
    <w:rsid w:val="00483D2C"/>
    <w:rsid w:val="00485555"/>
    <w:rsid w:val="00485EFE"/>
    <w:rsid w:val="00486158"/>
    <w:rsid w:val="00487565"/>
    <w:rsid w:val="0049012F"/>
    <w:rsid w:val="00490A71"/>
    <w:rsid w:val="00491463"/>
    <w:rsid w:val="004914C2"/>
    <w:rsid w:val="00491896"/>
    <w:rsid w:val="004918D7"/>
    <w:rsid w:val="00492492"/>
    <w:rsid w:val="00493063"/>
    <w:rsid w:val="004932AF"/>
    <w:rsid w:val="00494441"/>
    <w:rsid w:val="0049520D"/>
    <w:rsid w:val="004953AF"/>
    <w:rsid w:val="004954E1"/>
    <w:rsid w:val="004957AB"/>
    <w:rsid w:val="004969CD"/>
    <w:rsid w:val="00496EEB"/>
    <w:rsid w:val="00497041"/>
    <w:rsid w:val="004972E3"/>
    <w:rsid w:val="00497B72"/>
    <w:rsid w:val="004A0E2C"/>
    <w:rsid w:val="004A1108"/>
    <w:rsid w:val="004A1B04"/>
    <w:rsid w:val="004A2A07"/>
    <w:rsid w:val="004A2D5E"/>
    <w:rsid w:val="004A3CAF"/>
    <w:rsid w:val="004A421F"/>
    <w:rsid w:val="004A4336"/>
    <w:rsid w:val="004A4E93"/>
    <w:rsid w:val="004A5506"/>
    <w:rsid w:val="004A60BD"/>
    <w:rsid w:val="004A6715"/>
    <w:rsid w:val="004A6F50"/>
    <w:rsid w:val="004A7521"/>
    <w:rsid w:val="004B1E21"/>
    <w:rsid w:val="004B1E70"/>
    <w:rsid w:val="004B2710"/>
    <w:rsid w:val="004B29B7"/>
    <w:rsid w:val="004B2F99"/>
    <w:rsid w:val="004B30F7"/>
    <w:rsid w:val="004B33D5"/>
    <w:rsid w:val="004B4A8C"/>
    <w:rsid w:val="004B4E79"/>
    <w:rsid w:val="004B50FA"/>
    <w:rsid w:val="004B5F56"/>
    <w:rsid w:val="004B727D"/>
    <w:rsid w:val="004C179E"/>
    <w:rsid w:val="004C1874"/>
    <w:rsid w:val="004C2BAA"/>
    <w:rsid w:val="004C2E0B"/>
    <w:rsid w:val="004C3035"/>
    <w:rsid w:val="004C32AC"/>
    <w:rsid w:val="004C33FB"/>
    <w:rsid w:val="004C4566"/>
    <w:rsid w:val="004C4BC6"/>
    <w:rsid w:val="004C63F7"/>
    <w:rsid w:val="004C6A0D"/>
    <w:rsid w:val="004C7ACA"/>
    <w:rsid w:val="004C7B90"/>
    <w:rsid w:val="004C7E9C"/>
    <w:rsid w:val="004D0BF3"/>
    <w:rsid w:val="004D0E0D"/>
    <w:rsid w:val="004D27B7"/>
    <w:rsid w:val="004D3A99"/>
    <w:rsid w:val="004D4F88"/>
    <w:rsid w:val="004D5470"/>
    <w:rsid w:val="004D5E72"/>
    <w:rsid w:val="004D63E1"/>
    <w:rsid w:val="004D6799"/>
    <w:rsid w:val="004D6B9D"/>
    <w:rsid w:val="004D7536"/>
    <w:rsid w:val="004E007D"/>
    <w:rsid w:val="004E0887"/>
    <w:rsid w:val="004E18CF"/>
    <w:rsid w:val="004E1F3D"/>
    <w:rsid w:val="004E2167"/>
    <w:rsid w:val="004E329B"/>
    <w:rsid w:val="004E4228"/>
    <w:rsid w:val="004E4CEA"/>
    <w:rsid w:val="004E586F"/>
    <w:rsid w:val="004E5B94"/>
    <w:rsid w:val="004E66A2"/>
    <w:rsid w:val="004E670E"/>
    <w:rsid w:val="004E7844"/>
    <w:rsid w:val="004F04AA"/>
    <w:rsid w:val="004F0622"/>
    <w:rsid w:val="004F0E81"/>
    <w:rsid w:val="004F0F3A"/>
    <w:rsid w:val="004F1C83"/>
    <w:rsid w:val="004F1D8F"/>
    <w:rsid w:val="004F4121"/>
    <w:rsid w:val="004F7380"/>
    <w:rsid w:val="004F7397"/>
    <w:rsid w:val="004F73DF"/>
    <w:rsid w:val="0050011D"/>
    <w:rsid w:val="005001C2"/>
    <w:rsid w:val="00500FBA"/>
    <w:rsid w:val="005013E5"/>
    <w:rsid w:val="005019C2"/>
    <w:rsid w:val="00501A39"/>
    <w:rsid w:val="00502220"/>
    <w:rsid w:val="00503A22"/>
    <w:rsid w:val="00504F2D"/>
    <w:rsid w:val="005054E9"/>
    <w:rsid w:val="0050582F"/>
    <w:rsid w:val="00505B15"/>
    <w:rsid w:val="00506349"/>
    <w:rsid w:val="00506ECB"/>
    <w:rsid w:val="00507C06"/>
    <w:rsid w:val="0051009A"/>
    <w:rsid w:val="0051145F"/>
    <w:rsid w:val="005126E5"/>
    <w:rsid w:val="0051332D"/>
    <w:rsid w:val="005135B7"/>
    <w:rsid w:val="00513B2F"/>
    <w:rsid w:val="00513D0D"/>
    <w:rsid w:val="00514F6C"/>
    <w:rsid w:val="00515A69"/>
    <w:rsid w:val="00515AA7"/>
    <w:rsid w:val="005160A6"/>
    <w:rsid w:val="0051654C"/>
    <w:rsid w:val="0051682D"/>
    <w:rsid w:val="00517BE9"/>
    <w:rsid w:val="00517CFA"/>
    <w:rsid w:val="0052027E"/>
    <w:rsid w:val="0052043C"/>
    <w:rsid w:val="00521A3E"/>
    <w:rsid w:val="00521D85"/>
    <w:rsid w:val="00522C67"/>
    <w:rsid w:val="005237B4"/>
    <w:rsid w:val="00524258"/>
    <w:rsid w:val="00524F70"/>
    <w:rsid w:val="00525DBE"/>
    <w:rsid w:val="005263F4"/>
    <w:rsid w:val="00526ACB"/>
    <w:rsid w:val="0053038B"/>
    <w:rsid w:val="00530906"/>
    <w:rsid w:val="00530B13"/>
    <w:rsid w:val="005311C8"/>
    <w:rsid w:val="005316E2"/>
    <w:rsid w:val="00531C46"/>
    <w:rsid w:val="00532C9F"/>
    <w:rsid w:val="005340AC"/>
    <w:rsid w:val="005344D3"/>
    <w:rsid w:val="00534610"/>
    <w:rsid w:val="00534691"/>
    <w:rsid w:val="00534D6A"/>
    <w:rsid w:val="00535395"/>
    <w:rsid w:val="0053690E"/>
    <w:rsid w:val="00537A98"/>
    <w:rsid w:val="005401FD"/>
    <w:rsid w:val="005406E5"/>
    <w:rsid w:val="00540E60"/>
    <w:rsid w:val="00540FA5"/>
    <w:rsid w:val="00541E23"/>
    <w:rsid w:val="0054213B"/>
    <w:rsid w:val="00542DE8"/>
    <w:rsid w:val="005444DE"/>
    <w:rsid w:val="00544908"/>
    <w:rsid w:val="00545143"/>
    <w:rsid w:val="00545B2B"/>
    <w:rsid w:val="0054797D"/>
    <w:rsid w:val="00547D58"/>
    <w:rsid w:val="00550559"/>
    <w:rsid w:val="00550A25"/>
    <w:rsid w:val="00550AAF"/>
    <w:rsid w:val="00550D4C"/>
    <w:rsid w:val="00551791"/>
    <w:rsid w:val="005517A3"/>
    <w:rsid w:val="00551FA4"/>
    <w:rsid w:val="005524C8"/>
    <w:rsid w:val="00552CFD"/>
    <w:rsid w:val="00552FFA"/>
    <w:rsid w:val="00553ECA"/>
    <w:rsid w:val="00554186"/>
    <w:rsid w:val="00556762"/>
    <w:rsid w:val="00556921"/>
    <w:rsid w:val="00561920"/>
    <w:rsid w:val="0056290B"/>
    <w:rsid w:val="00562A1B"/>
    <w:rsid w:val="00563CF1"/>
    <w:rsid w:val="0056453C"/>
    <w:rsid w:val="00565DF0"/>
    <w:rsid w:val="00566588"/>
    <w:rsid w:val="005667A5"/>
    <w:rsid w:val="00567405"/>
    <w:rsid w:val="00570DD2"/>
    <w:rsid w:val="00571BC8"/>
    <w:rsid w:val="00572E8E"/>
    <w:rsid w:val="00572FDB"/>
    <w:rsid w:val="00576CE5"/>
    <w:rsid w:val="00577036"/>
    <w:rsid w:val="00577867"/>
    <w:rsid w:val="005779B7"/>
    <w:rsid w:val="005807FD"/>
    <w:rsid w:val="00581779"/>
    <w:rsid w:val="00581C1A"/>
    <w:rsid w:val="00582B55"/>
    <w:rsid w:val="00583A46"/>
    <w:rsid w:val="00583A6A"/>
    <w:rsid w:val="0058441E"/>
    <w:rsid w:val="00584CF0"/>
    <w:rsid w:val="00585DC6"/>
    <w:rsid w:val="00586292"/>
    <w:rsid w:val="005863CE"/>
    <w:rsid w:val="00586602"/>
    <w:rsid w:val="00587333"/>
    <w:rsid w:val="0058796D"/>
    <w:rsid w:val="00587B96"/>
    <w:rsid w:val="0059089D"/>
    <w:rsid w:val="00590D0C"/>
    <w:rsid w:val="00592310"/>
    <w:rsid w:val="00592CFF"/>
    <w:rsid w:val="00593154"/>
    <w:rsid w:val="0059316E"/>
    <w:rsid w:val="005932DE"/>
    <w:rsid w:val="005933D2"/>
    <w:rsid w:val="00593C1E"/>
    <w:rsid w:val="00593C35"/>
    <w:rsid w:val="00593C9F"/>
    <w:rsid w:val="00593CF4"/>
    <w:rsid w:val="00593FCB"/>
    <w:rsid w:val="005948A3"/>
    <w:rsid w:val="005952A9"/>
    <w:rsid w:val="00595422"/>
    <w:rsid w:val="005954B4"/>
    <w:rsid w:val="00596A72"/>
    <w:rsid w:val="0059794B"/>
    <w:rsid w:val="00597E30"/>
    <w:rsid w:val="00597FBA"/>
    <w:rsid w:val="005A02B1"/>
    <w:rsid w:val="005A04DC"/>
    <w:rsid w:val="005A0921"/>
    <w:rsid w:val="005A0D39"/>
    <w:rsid w:val="005A14F7"/>
    <w:rsid w:val="005A1AA5"/>
    <w:rsid w:val="005A2E17"/>
    <w:rsid w:val="005A450E"/>
    <w:rsid w:val="005A57EB"/>
    <w:rsid w:val="005A5E34"/>
    <w:rsid w:val="005A5F8A"/>
    <w:rsid w:val="005A6E72"/>
    <w:rsid w:val="005A71CE"/>
    <w:rsid w:val="005A7553"/>
    <w:rsid w:val="005A7CAC"/>
    <w:rsid w:val="005B2B2F"/>
    <w:rsid w:val="005B348B"/>
    <w:rsid w:val="005B50D9"/>
    <w:rsid w:val="005B54E1"/>
    <w:rsid w:val="005B623E"/>
    <w:rsid w:val="005B66F9"/>
    <w:rsid w:val="005B6B87"/>
    <w:rsid w:val="005B7C5C"/>
    <w:rsid w:val="005C0524"/>
    <w:rsid w:val="005C06E2"/>
    <w:rsid w:val="005C0ED5"/>
    <w:rsid w:val="005C2852"/>
    <w:rsid w:val="005C2CC1"/>
    <w:rsid w:val="005C329E"/>
    <w:rsid w:val="005C38E3"/>
    <w:rsid w:val="005C4129"/>
    <w:rsid w:val="005C448C"/>
    <w:rsid w:val="005C4C21"/>
    <w:rsid w:val="005D0FB8"/>
    <w:rsid w:val="005D22E0"/>
    <w:rsid w:val="005D268C"/>
    <w:rsid w:val="005D43A5"/>
    <w:rsid w:val="005D4853"/>
    <w:rsid w:val="005D6387"/>
    <w:rsid w:val="005E0E34"/>
    <w:rsid w:val="005E1E26"/>
    <w:rsid w:val="005E20CA"/>
    <w:rsid w:val="005E2816"/>
    <w:rsid w:val="005E3B15"/>
    <w:rsid w:val="005E3C19"/>
    <w:rsid w:val="005E4767"/>
    <w:rsid w:val="005E4D3F"/>
    <w:rsid w:val="005E5094"/>
    <w:rsid w:val="005E5259"/>
    <w:rsid w:val="005E619A"/>
    <w:rsid w:val="005E6C8D"/>
    <w:rsid w:val="005E7453"/>
    <w:rsid w:val="005E7EB7"/>
    <w:rsid w:val="005F19B1"/>
    <w:rsid w:val="005F1C13"/>
    <w:rsid w:val="005F1D66"/>
    <w:rsid w:val="005F2763"/>
    <w:rsid w:val="005F3090"/>
    <w:rsid w:val="005F4D2C"/>
    <w:rsid w:val="005F5021"/>
    <w:rsid w:val="005F53E0"/>
    <w:rsid w:val="005F619B"/>
    <w:rsid w:val="005F6C16"/>
    <w:rsid w:val="005F6D44"/>
    <w:rsid w:val="005F73EF"/>
    <w:rsid w:val="006008F3"/>
    <w:rsid w:val="00601A8D"/>
    <w:rsid w:val="00601E70"/>
    <w:rsid w:val="0060222D"/>
    <w:rsid w:val="00602A12"/>
    <w:rsid w:val="00602C10"/>
    <w:rsid w:val="00603B22"/>
    <w:rsid w:val="00603BB3"/>
    <w:rsid w:val="00604020"/>
    <w:rsid w:val="00604337"/>
    <w:rsid w:val="00604514"/>
    <w:rsid w:val="00606268"/>
    <w:rsid w:val="006064AD"/>
    <w:rsid w:val="00607149"/>
    <w:rsid w:val="0061005C"/>
    <w:rsid w:val="0061025D"/>
    <w:rsid w:val="006106BA"/>
    <w:rsid w:val="00610D94"/>
    <w:rsid w:val="0061163F"/>
    <w:rsid w:val="006122FE"/>
    <w:rsid w:val="0061270E"/>
    <w:rsid w:val="00612C11"/>
    <w:rsid w:val="006130AD"/>
    <w:rsid w:val="006135C2"/>
    <w:rsid w:val="006139AB"/>
    <w:rsid w:val="006142E1"/>
    <w:rsid w:val="006147BB"/>
    <w:rsid w:val="00614A54"/>
    <w:rsid w:val="00615320"/>
    <w:rsid w:val="006160F9"/>
    <w:rsid w:val="006163B8"/>
    <w:rsid w:val="0061681B"/>
    <w:rsid w:val="00616884"/>
    <w:rsid w:val="006172CF"/>
    <w:rsid w:val="006174BF"/>
    <w:rsid w:val="006175C4"/>
    <w:rsid w:val="00617C04"/>
    <w:rsid w:val="00620102"/>
    <w:rsid w:val="006202E4"/>
    <w:rsid w:val="006205ED"/>
    <w:rsid w:val="00620CB5"/>
    <w:rsid w:val="00621004"/>
    <w:rsid w:val="0062351E"/>
    <w:rsid w:val="00623DD4"/>
    <w:rsid w:val="00626504"/>
    <w:rsid w:val="0062750D"/>
    <w:rsid w:val="00627598"/>
    <w:rsid w:val="00627A07"/>
    <w:rsid w:val="00627FC7"/>
    <w:rsid w:val="00630524"/>
    <w:rsid w:val="006306D5"/>
    <w:rsid w:val="00630A74"/>
    <w:rsid w:val="00630F2F"/>
    <w:rsid w:val="00631544"/>
    <w:rsid w:val="00631BBC"/>
    <w:rsid w:val="00631D31"/>
    <w:rsid w:val="00632CEA"/>
    <w:rsid w:val="00633083"/>
    <w:rsid w:val="00633218"/>
    <w:rsid w:val="006338B4"/>
    <w:rsid w:val="00633BD0"/>
    <w:rsid w:val="00634539"/>
    <w:rsid w:val="00634979"/>
    <w:rsid w:val="00634B76"/>
    <w:rsid w:val="00634B81"/>
    <w:rsid w:val="00635B9B"/>
    <w:rsid w:val="00635EB7"/>
    <w:rsid w:val="0063603A"/>
    <w:rsid w:val="0063683A"/>
    <w:rsid w:val="00636DCC"/>
    <w:rsid w:val="00636EC1"/>
    <w:rsid w:val="00637457"/>
    <w:rsid w:val="00637AEF"/>
    <w:rsid w:val="006401F0"/>
    <w:rsid w:val="00640400"/>
    <w:rsid w:val="0064106B"/>
    <w:rsid w:val="00643027"/>
    <w:rsid w:val="00643240"/>
    <w:rsid w:val="00643659"/>
    <w:rsid w:val="006447BA"/>
    <w:rsid w:val="00645A8C"/>
    <w:rsid w:val="00645DE3"/>
    <w:rsid w:val="006462F0"/>
    <w:rsid w:val="0064673D"/>
    <w:rsid w:val="00646DDC"/>
    <w:rsid w:val="00650646"/>
    <w:rsid w:val="006526CB"/>
    <w:rsid w:val="00652ECB"/>
    <w:rsid w:val="00654476"/>
    <w:rsid w:val="006550A5"/>
    <w:rsid w:val="0065622A"/>
    <w:rsid w:val="00656763"/>
    <w:rsid w:val="006570AA"/>
    <w:rsid w:val="00657278"/>
    <w:rsid w:val="00657F7E"/>
    <w:rsid w:val="00657FF8"/>
    <w:rsid w:val="0066006D"/>
    <w:rsid w:val="00660A65"/>
    <w:rsid w:val="0066122F"/>
    <w:rsid w:val="00662275"/>
    <w:rsid w:val="00662F96"/>
    <w:rsid w:val="00663508"/>
    <w:rsid w:val="006637DA"/>
    <w:rsid w:val="0066561F"/>
    <w:rsid w:val="00665859"/>
    <w:rsid w:val="00665CFA"/>
    <w:rsid w:val="00665ED9"/>
    <w:rsid w:val="00666431"/>
    <w:rsid w:val="006673DE"/>
    <w:rsid w:val="006677B9"/>
    <w:rsid w:val="00670F4B"/>
    <w:rsid w:val="00671364"/>
    <w:rsid w:val="00671CEE"/>
    <w:rsid w:val="00671D34"/>
    <w:rsid w:val="006720F3"/>
    <w:rsid w:val="006737D2"/>
    <w:rsid w:val="0067416C"/>
    <w:rsid w:val="006742F9"/>
    <w:rsid w:val="00674F10"/>
    <w:rsid w:val="0067582E"/>
    <w:rsid w:val="00676211"/>
    <w:rsid w:val="00677426"/>
    <w:rsid w:val="00677EB6"/>
    <w:rsid w:val="00680229"/>
    <w:rsid w:val="00680A99"/>
    <w:rsid w:val="006819B3"/>
    <w:rsid w:val="006823CD"/>
    <w:rsid w:val="0068360E"/>
    <w:rsid w:val="00685C28"/>
    <w:rsid w:val="00686033"/>
    <w:rsid w:val="00687928"/>
    <w:rsid w:val="00687A55"/>
    <w:rsid w:val="00687D28"/>
    <w:rsid w:val="006902E5"/>
    <w:rsid w:val="006903C1"/>
    <w:rsid w:val="006908EB"/>
    <w:rsid w:val="006909A3"/>
    <w:rsid w:val="006918AC"/>
    <w:rsid w:val="00691BAF"/>
    <w:rsid w:val="00691D29"/>
    <w:rsid w:val="00692308"/>
    <w:rsid w:val="00692A6A"/>
    <w:rsid w:val="00694854"/>
    <w:rsid w:val="00694E0D"/>
    <w:rsid w:val="0069586E"/>
    <w:rsid w:val="006963A8"/>
    <w:rsid w:val="0069697A"/>
    <w:rsid w:val="006A0550"/>
    <w:rsid w:val="006A23BD"/>
    <w:rsid w:val="006A258D"/>
    <w:rsid w:val="006A2CC8"/>
    <w:rsid w:val="006A3019"/>
    <w:rsid w:val="006A3BB0"/>
    <w:rsid w:val="006A3C7A"/>
    <w:rsid w:val="006A4F64"/>
    <w:rsid w:val="006A51C5"/>
    <w:rsid w:val="006A5AF6"/>
    <w:rsid w:val="006A5EC5"/>
    <w:rsid w:val="006A7010"/>
    <w:rsid w:val="006A71B8"/>
    <w:rsid w:val="006B10BF"/>
    <w:rsid w:val="006B39E2"/>
    <w:rsid w:val="006B49BE"/>
    <w:rsid w:val="006B5204"/>
    <w:rsid w:val="006B531A"/>
    <w:rsid w:val="006B6380"/>
    <w:rsid w:val="006B68C8"/>
    <w:rsid w:val="006B6A43"/>
    <w:rsid w:val="006B6EB9"/>
    <w:rsid w:val="006B7804"/>
    <w:rsid w:val="006C02EF"/>
    <w:rsid w:val="006C0D5B"/>
    <w:rsid w:val="006C17C6"/>
    <w:rsid w:val="006C2A8A"/>
    <w:rsid w:val="006C3605"/>
    <w:rsid w:val="006C404E"/>
    <w:rsid w:val="006C4D7C"/>
    <w:rsid w:val="006C4EA8"/>
    <w:rsid w:val="006C52F4"/>
    <w:rsid w:val="006C57A0"/>
    <w:rsid w:val="006C6319"/>
    <w:rsid w:val="006C66DE"/>
    <w:rsid w:val="006C6B05"/>
    <w:rsid w:val="006C734D"/>
    <w:rsid w:val="006C78B8"/>
    <w:rsid w:val="006D0096"/>
    <w:rsid w:val="006D1C4C"/>
    <w:rsid w:val="006D1F5B"/>
    <w:rsid w:val="006D2D89"/>
    <w:rsid w:val="006D35C5"/>
    <w:rsid w:val="006D4006"/>
    <w:rsid w:val="006D5426"/>
    <w:rsid w:val="006E14CA"/>
    <w:rsid w:val="006E17BE"/>
    <w:rsid w:val="006E1B5C"/>
    <w:rsid w:val="006E20A6"/>
    <w:rsid w:val="006E245D"/>
    <w:rsid w:val="006E49D2"/>
    <w:rsid w:val="006E505A"/>
    <w:rsid w:val="006E5C3A"/>
    <w:rsid w:val="006E7541"/>
    <w:rsid w:val="006E75F5"/>
    <w:rsid w:val="006E7AC8"/>
    <w:rsid w:val="006F03C8"/>
    <w:rsid w:val="006F0AE5"/>
    <w:rsid w:val="006F10CF"/>
    <w:rsid w:val="006F21BB"/>
    <w:rsid w:val="006F3128"/>
    <w:rsid w:val="006F354B"/>
    <w:rsid w:val="006F3707"/>
    <w:rsid w:val="006F3B4C"/>
    <w:rsid w:val="006F3B75"/>
    <w:rsid w:val="006F4480"/>
    <w:rsid w:val="006F4870"/>
    <w:rsid w:val="006F4ED9"/>
    <w:rsid w:val="006F5B26"/>
    <w:rsid w:val="006F5C1A"/>
    <w:rsid w:val="006F5EBC"/>
    <w:rsid w:val="006F5F71"/>
    <w:rsid w:val="006F610F"/>
    <w:rsid w:val="006F61D3"/>
    <w:rsid w:val="006F6537"/>
    <w:rsid w:val="006F71F1"/>
    <w:rsid w:val="006F7AE3"/>
    <w:rsid w:val="00700CB3"/>
    <w:rsid w:val="0070224F"/>
    <w:rsid w:val="007036B0"/>
    <w:rsid w:val="00703C0C"/>
    <w:rsid w:val="00704220"/>
    <w:rsid w:val="00704AD8"/>
    <w:rsid w:val="00704C22"/>
    <w:rsid w:val="00705459"/>
    <w:rsid w:val="0070569A"/>
    <w:rsid w:val="00705E7A"/>
    <w:rsid w:val="00706E66"/>
    <w:rsid w:val="007071C9"/>
    <w:rsid w:val="00707FA1"/>
    <w:rsid w:val="00710BC4"/>
    <w:rsid w:val="00711FF1"/>
    <w:rsid w:val="00711FFC"/>
    <w:rsid w:val="00712699"/>
    <w:rsid w:val="00712F97"/>
    <w:rsid w:val="007131CE"/>
    <w:rsid w:val="0071341A"/>
    <w:rsid w:val="00713AC8"/>
    <w:rsid w:val="00715EFD"/>
    <w:rsid w:val="007160D1"/>
    <w:rsid w:val="0071687F"/>
    <w:rsid w:val="007212E1"/>
    <w:rsid w:val="0072153A"/>
    <w:rsid w:val="0072263B"/>
    <w:rsid w:val="0072328E"/>
    <w:rsid w:val="00723F29"/>
    <w:rsid w:val="00724583"/>
    <w:rsid w:val="00724C97"/>
    <w:rsid w:val="00724CD5"/>
    <w:rsid w:val="00725164"/>
    <w:rsid w:val="007256A5"/>
    <w:rsid w:val="00725BEE"/>
    <w:rsid w:val="007260AC"/>
    <w:rsid w:val="00726184"/>
    <w:rsid w:val="00727F8E"/>
    <w:rsid w:val="00730896"/>
    <w:rsid w:val="00731752"/>
    <w:rsid w:val="00731F31"/>
    <w:rsid w:val="00732972"/>
    <w:rsid w:val="0073310E"/>
    <w:rsid w:val="007334CF"/>
    <w:rsid w:val="00734E3B"/>
    <w:rsid w:val="00735397"/>
    <w:rsid w:val="00735D9B"/>
    <w:rsid w:val="00736FB3"/>
    <w:rsid w:val="007401DC"/>
    <w:rsid w:val="007402C4"/>
    <w:rsid w:val="00741450"/>
    <w:rsid w:val="007418A4"/>
    <w:rsid w:val="00741C6A"/>
    <w:rsid w:val="00741EF7"/>
    <w:rsid w:val="00743A40"/>
    <w:rsid w:val="00743A51"/>
    <w:rsid w:val="00743C00"/>
    <w:rsid w:val="007449D1"/>
    <w:rsid w:val="00744B02"/>
    <w:rsid w:val="00745FF4"/>
    <w:rsid w:val="00746297"/>
    <w:rsid w:val="00747510"/>
    <w:rsid w:val="00750515"/>
    <w:rsid w:val="007512CA"/>
    <w:rsid w:val="00751661"/>
    <w:rsid w:val="00751669"/>
    <w:rsid w:val="0075303A"/>
    <w:rsid w:val="00753EB8"/>
    <w:rsid w:val="00755022"/>
    <w:rsid w:val="007559F7"/>
    <w:rsid w:val="00755C2B"/>
    <w:rsid w:val="0075661E"/>
    <w:rsid w:val="007571F1"/>
    <w:rsid w:val="007609AB"/>
    <w:rsid w:val="007609D0"/>
    <w:rsid w:val="00760F5B"/>
    <w:rsid w:val="00761C7E"/>
    <w:rsid w:val="00762552"/>
    <w:rsid w:val="00762AFD"/>
    <w:rsid w:val="00762E7C"/>
    <w:rsid w:val="00763902"/>
    <w:rsid w:val="00764116"/>
    <w:rsid w:val="007646FF"/>
    <w:rsid w:val="0076506B"/>
    <w:rsid w:val="0076557A"/>
    <w:rsid w:val="00766CAB"/>
    <w:rsid w:val="00767D83"/>
    <w:rsid w:val="007707BF"/>
    <w:rsid w:val="00771C5D"/>
    <w:rsid w:val="007733D4"/>
    <w:rsid w:val="007736C0"/>
    <w:rsid w:val="0077422D"/>
    <w:rsid w:val="00775182"/>
    <w:rsid w:val="00775527"/>
    <w:rsid w:val="00775C68"/>
    <w:rsid w:val="00775D2A"/>
    <w:rsid w:val="00776041"/>
    <w:rsid w:val="00776359"/>
    <w:rsid w:val="00776533"/>
    <w:rsid w:val="007777D6"/>
    <w:rsid w:val="007825C6"/>
    <w:rsid w:val="00782B3D"/>
    <w:rsid w:val="007842F3"/>
    <w:rsid w:val="007848B0"/>
    <w:rsid w:val="007852FE"/>
    <w:rsid w:val="007855C5"/>
    <w:rsid w:val="00785B40"/>
    <w:rsid w:val="00786873"/>
    <w:rsid w:val="0078712A"/>
    <w:rsid w:val="0078718F"/>
    <w:rsid w:val="007910C7"/>
    <w:rsid w:val="00791429"/>
    <w:rsid w:val="00791F18"/>
    <w:rsid w:val="007927FD"/>
    <w:rsid w:val="00792C52"/>
    <w:rsid w:val="00793871"/>
    <w:rsid w:val="00796F01"/>
    <w:rsid w:val="00796F15"/>
    <w:rsid w:val="007A00AD"/>
    <w:rsid w:val="007A0183"/>
    <w:rsid w:val="007A0775"/>
    <w:rsid w:val="007A0E33"/>
    <w:rsid w:val="007A1097"/>
    <w:rsid w:val="007A11C4"/>
    <w:rsid w:val="007A1F86"/>
    <w:rsid w:val="007A4814"/>
    <w:rsid w:val="007A5CA6"/>
    <w:rsid w:val="007A648E"/>
    <w:rsid w:val="007B0320"/>
    <w:rsid w:val="007B0517"/>
    <w:rsid w:val="007B0FC9"/>
    <w:rsid w:val="007B17FC"/>
    <w:rsid w:val="007B1DA7"/>
    <w:rsid w:val="007B2EA7"/>
    <w:rsid w:val="007B4728"/>
    <w:rsid w:val="007B5347"/>
    <w:rsid w:val="007B549F"/>
    <w:rsid w:val="007B5908"/>
    <w:rsid w:val="007B6C8A"/>
    <w:rsid w:val="007C070E"/>
    <w:rsid w:val="007C1455"/>
    <w:rsid w:val="007C1555"/>
    <w:rsid w:val="007C17F2"/>
    <w:rsid w:val="007C1F55"/>
    <w:rsid w:val="007C2A7F"/>
    <w:rsid w:val="007C3370"/>
    <w:rsid w:val="007C3D26"/>
    <w:rsid w:val="007C4290"/>
    <w:rsid w:val="007C53C3"/>
    <w:rsid w:val="007C6254"/>
    <w:rsid w:val="007C7980"/>
    <w:rsid w:val="007D0BFE"/>
    <w:rsid w:val="007D1702"/>
    <w:rsid w:val="007D179F"/>
    <w:rsid w:val="007D18DB"/>
    <w:rsid w:val="007D2268"/>
    <w:rsid w:val="007D29AF"/>
    <w:rsid w:val="007D333A"/>
    <w:rsid w:val="007D3CED"/>
    <w:rsid w:val="007D43B7"/>
    <w:rsid w:val="007D495D"/>
    <w:rsid w:val="007D5187"/>
    <w:rsid w:val="007D564C"/>
    <w:rsid w:val="007D5E09"/>
    <w:rsid w:val="007D5F97"/>
    <w:rsid w:val="007D7742"/>
    <w:rsid w:val="007E023A"/>
    <w:rsid w:val="007E04A5"/>
    <w:rsid w:val="007E05B4"/>
    <w:rsid w:val="007E0736"/>
    <w:rsid w:val="007E0B45"/>
    <w:rsid w:val="007E124D"/>
    <w:rsid w:val="007E21CA"/>
    <w:rsid w:val="007E23D2"/>
    <w:rsid w:val="007E4715"/>
    <w:rsid w:val="007E50AA"/>
    <w:rsid w:val="007E51E6"/>
    <w:rsid w:val="007E6933"/>
    <w:rsid w:val="007E774D"/>
    <w:rsid w:val="007F056F"/>
    <w:rsid w:val="007F07DE"/>
    <w:rsid w:val="007F0B61"/>
    <w:rsid w:val="007F1CC2"/>
    <w:rsid w:val="007F264A"/>
    <w:rsid w:val="007F2667"/>
    <w:rsid w:val="007F26A0"/>
    <w:rsid w:val="007F292A"/>
    <w:rsid w:val="007F3452"/>
    <w:rsid w:val="007F5058"/>
    <w:rsid w:val="007F5895"/>
    <w:rsid w:val="007F669F"/>
    <w:rsid w:val="0080109C"/>
    <w:rsid w:val="00801889"/>
    <w:rsid w:val="00801D7A"/>
    <w:rsid w:val="00807C43"/>
    <w:rsid w:val="00807FB9"/>
    <w:rsid w:val="0081075A"/>
    <w:rsid w:val="00810948"/>
    <w:rsid w:val="0081161F"/>
    <w:rsid w:val="00811839"/>
    <w:rsid w:val="0081185F"/>
    <w:rsid w:val="00811A18"/>
    <w:rsid w:val="00811FD5"/>
    <w:rsid w:val="008126CA"/>
    <w:rsid w:val="00812EB6"/>
    <w:rsid w:val="008138A4"/>
    <w:rsid w:val="00813982"/>
    <w:rsid w:val="008141CD"/>
    <w:rsid w:val="008149DC"/>
    <w:rsid w:val="008152D0"/>
    <w:rsid w:val="00815D24"/>
    <w:rsid w:val="008202A5"/>
    <w:rsid w:val="008202F9"/>
    <w:rsid w:val="008205E1"/>
    <w:rsid w:val="00820B63"/>
    <w:rsid w:val="008213F9"/>
    <w:rsid w:val="008218DA"/>
    <w:rsid w:val="00822E51"/>
    <w:rsid w:val="00822F80"/>
    <w:rsid w:val="00824AE1"/>
    <w:rsid w:val="008255FB"/>
    <w:rsid w:val="00825DCA"/>
    <w:rsid w:val="00826795"/>
    <w:rsid w:val="008272DF"/>
    <w:rsid w:val="0082734F"/>
    <w:rsid w:val="00827D86"/>
    <w:rsid w:val="00830AB0"/>
    <w:rsid w:val="00830F60"/>
    <w:rsid w:val="00831360"/>
    <w:rsid w:val="00833522"/>
    <w:rsid w:val="0083391E"/>
    <w:rsid w:val="0083478C"/>
    <w:rsid w:val="0083672F"/>
    <w:rsid w:val="00836821"/>
    <w:rsid w:val="00836EE4"/>
    <w:rsid w:val="00837027"/>
    <w:rsid w:val="00841203"/>
    <w:rsid w:val="008431EC"/>
    <w:rsid w:val="00843F69"/>
    <w:rsid w:val="00844445"/>
    <w:rsid w:val="008457B7"/>
    <w:rsid w:val="008458D7"/>
    <w:rsid w:val="00847996"/>
    <w:rsid w:val="00850299"/>
    <w:rsid w:val="00850380"/>
    <w:rsid w:val="00850695"/>
    <w:rsid w:val="00850C10"/>
    <w:rsid w:val="008519B5"/>
    <w:rsid w:val="00851BEC"/>
    <w:rsid w:val="00851D90"/>
    <w:rsid w:val="008522B5"/>
    <w:rsid w:val="008525A9"/>
    <w:rsid w:val="008535D2"/>
    <w:rsid w:val="00853973"/>
    <w:rsid w:val="00853CF6"/>
    <w:rsid w:val="00854032"/>
    <w:rsid w:val="00855119"/>
    <w:rsid w:val="008556F0"/>
    <w:rsid w:val="008562B2"/>
    <w:rsid w:val="00857FFC"/>
    <w:rsid w:val="00860045"/>
    <w:rsid w:val="00860784"/>
    <w:rsid w:val="00863080"/>
    <w:rsid w:val="00863BB6"/>
    <w:rsid w:val="00864C63"/>
    <w:rsid w:val="00864DC3"/>
    <w:rsid w:val="008655CF"/>
    <w:rsid w:val="00866F9F"/>
    <w:rsid w:val="008671BA"/>
    <w:rsid w:val="00867457"/>
    <w:rsid w:val="0087231D"/>
    <w:rsid w:val="008723DC"/>
    <w:rsid w:val="00872FB4"/>
    <w:rsid w:val="008734C7"/>
    <w:rsid w:val="00873DFB"/>
    <w:rsid w:val="008748FA"/>
    <w:rsid w:val="00875037"/>
    <w:rsid w:val="00875748"/>
    <w:rsid w:val="00875A50"/>
    <w:rsid w:val="008765CA"/>
    <w:rsid w:val="008765F3"/>
    <w:rsid w:val="00876B46"/>
    <w:rsid w:val="00877002"/>
    <w:rsid w:val="00877942"/>
    <w:rsid w:val="00880137"/>
    <w:rsid w:val="008802FA"/>
    <w:rsid w:val="0088226C"/>
    <w:rsid w:val="00882DDE"/>
    <w:rsid w:val="008839DD"/>
    <w:rsid w:val="00884239"/>
    <w:rsid w:val="008867AD"/>
    <w:rsid w:val="008868FC"/>
    <w:rsid w:val="00886E6A"/>
    <w:rsid w:val="00887353"/>
    <w:rsid w:val="00891BD5"/>
    <w:rsid w:val="00891CCB"/>
    <w:rsid w:val="008922A3"/>
    <w:rsid w:val="00892937"/>
    <w:rsid w:val="00893388"/>
    <w:rsid w:val="0089367A"/>
    <w:rsid w:val="008936AB"/>
    <w:rsid w:val="00894AF6"/>
    <w:rsid w:val="008953C7"/>
    <w:rsid w:val="00895970"/>
    <w:rsid w:val="00896683"/>
    <w:rsid w:val="00896FF6"/>
    <w:rsid w:val="00897103"/>
    <w:rsid w:val="00897292"/>
    <w:rsid w:val="00897679"/>
    <w:rsid w:val="00897C0F"/>
    <w:rsid w:val="008A01B9"/>
    <w:rsid w:val="008A0494"/>
    <w:rsid w:val="008A056C"/>
    <w:rsid w:val="008A0AB2"/>
    <w:rsid w:val="008A19EE"/>
    <w:rsid w:val="008A2980"/>
    <w:rsid w:val="008A31C8"/>
    <w:rsid w:val="008A372A"/>
    <w:rsid w:val="008A3B2B"/>
    <w:rsid w:val="008A5E03"/>
    <w:rsid w:val="008A652B"/>
    <w:rsid w:val="008A7054"/>
    <w:rsid w:val="008B0CB3"/>
    <w:rsid w:val="008B0F11"/>
    <w:rsid w:val="008B239A"/>
    <w:rsid w:val="008B3211"/>
    <w:rsid w:val="008B3361"/>
    <w:rsid w:val="008B41AE"/>
    <w:rsid w:val="008B5BFB"/>
    <w:rsid w:val="008B60E6"/>
    <w:rsid w:val="008B69B8"/>
    <w:rsid w:val="008C1221"/>
    <w:rsid w:val="008C179C"/>
    <w:rsid w:val="008C2821"/>
    <w:rsid w:val="008C2928"/>
    <w:rsid w:val="008C29A0"/>
    <w:rsid w:val="008C2BE1"/>
    <w:rsid w:val="008C31E2"/>
    <w:rsid w:val="008C31FF"/>
    <w:rsid w:val="008C3EBA"/>
    <w:rsid w:val="008C4125"/>
    <w:rsid w:val="008C46D1"/>
    <w:rsid w:val="008C6C3C"/>
    <w:rsid w:val="008C756B"/>
    <w:rsid w:val="008D0020"/>
    <w:rsid w:val="008D0108"/>
    <w:rsid w:val="008D1056"/>
    <w:rsid w:val="008D19E9"/>
    <w:rsid w:val="008D1CCE"/>
    <w:rsid w:val="008D2BDF"/>
    <w:rsid w:val="008D3184"/>
    <w:rsid w:val="008D3AEC"/>
    <w:rsid w:val="008D3CFE"/>
    <w:rsid w:val="008D4D94"/>
    <w:rsid w:val="008D4E86"/>
    <w:rsid w:val="008D557C"/>
    <w:rsid w:val="008D5C57"/>
    <w:rsid w:val="008D5F37"/>
    <w:rsid w:val="008E0085"/>
    <w:rsid w:val="008E0C1C"/>
    <w:rsid w:val="008E1B4C"/>
    <w:rsid w:val="008E2295"/>
    <w:rsid w:val="008E2972"/>
    <w:rsid w:val="008E2CEF"/>
    <w:rsid w:val="008E3822"/>
    <w:rsid w:val="008E4DD6"/>
    <w:rsid w:val="008E5D84"/>
    <w:rsid w:val="008E60FE"/>
    <w:rsid w:val="008E7565"/>
    <w:rsid w:val="008F0784"/>
    <w:rsid w:val="008F0B57"/>
    <w:rsid w:val="008F13FA"/>
    <w:rsid w:val="008F2181"/>
    <w:rsid w:val="008F3434"/>
    <w:rsid w:val="008F614E"/>
    <w:rsid w:val="008F7568"/>
    <w:rsid w:val="008F7DF2"/>
    <w:rsid w:val="008F7F11"/>
    <w:rsid w:val="00900056"/>
    <w:rsid w:val="00901A71"/>
    <w:rsid w:val="00902366"/>
    <w:rsid w:val="00902579"/>
    <w:rsid w:val="00902DEB"/>
    <w:rsid w:val="00904498"/>
    <w:rsid w:val="0090478D"/>
    <w:rsid w:val="00904AD1"/>
    <w:rsid w:val="0090565E"/>
    <w:rsid w:val="00906DC1"/>
    <w:rsid w:val="00907128"/>
    <w:rsid w:val="00907F57"/>
    <w:rsid w:val="009103C8"/>
    <w:rsid w:val="00911068"/>
    <w:rsid w:val="009115C8"/>
    <w:rsid w:val="00911B07"/>
    <w:rsid w:val="00911B26"/>
    <w:rsid w:val="0091210F"/>
    <w:rsid w:val="00912C23"/>
    <w:rsid w:val="009139A6"/>
    <w:rsid w:val="00914656"/>
    <w:rsid w:val="00915D3B"/>
    <w:rsid w:val="00915FA5"/>
    <w:rsid w:val="009161AD"/>
    <w:rsid w:val="00917A66"/>
    <w:rsid w:val="009200F3"/>
    <w:rsid w:val="009202A1"/>
    <w:rsid w:val="009225D6"/>
    <w:rsid w:val="009227DA"/>
    <w:rsid w:val="00922CA7"/>
    <w:rsid w:val="00923CA6"/>
    <w:rsid w:val="00924B2B"/>
    <w:rsid w:val="009254E9"/>
    <w:rsid w:val="00925FB5"/>
    <w:rsid w:val="00927379"/>
    <w:rsid w:val="00927587"/>
    <w:rsid w:val="009308D4"/>
    <w:rsid w:val="009310EA"/>
    <w:rsid w:val="009318DC"/>
    <w:rsid w:val="0093198D"/>
    <w:rsid w:val="0093233C"/>
    <w:rsid w:val="00932694"/>
    <w:rsid w:val="00932B3C"/>
    <w:rsid w:val="00932BEE"/>
    <w:rsid w:val="009339CE"/>
    <w:rsid w:val="00934221"/>
    <w:rsid w:val="009343C9"/>
    <w:rsid w:val="00934599"/>
    <w:rsid w:val="00934F19"/>
    <w:rsid w:val="00935219"/>
    <w:rsid w:val="00936330"/>
    <w:rsid w:val="00937B81"/>
    <w:rsid w:val="00940B76"/>
    <w:rsid w:val="009411F7"/>
    <w:rsid w:val="009415C3"/>
    <w:rsid w:val="009421D4"/>
    <w:rsid w:val="009432DB"/>
    <w:rsid w:val="009438FE"/>
    <w:rsid w:val="00944D04"/>
    <w:rsid w:val="00945AA6"/>
    <w:rsid w:val="0095053B"/>
    <w:rsid w:val="00951819"/>
    <w:rsid w:val="00951B02"/>
    <w:rsid w:val="00951DA1"/>
    <w:rsid w:val="009522A8"/>
    <w:rsid w:val="0095251F"/>
    <w:rsid w:val="009527F1"/>
    <w:rsid w:val="00952AF4"/>
    <w:rsid w:val="00953A6F"/>
    <w:rsid w:val="00953D3C"/>
    <w:rsid w:val="00954364"/>
    <w:rsid w:val="00954695"/>
    <w:rsid w:val="009557C3"/>
    <w:rsid w:val="00955DFC"/>
    <w:rsid w:val="009567B6"/>
    <w:rsid w:val="00956AC3"/>
    <w:rsid w:val="00957283"/>
    <w:rsid w:val="0095752E"/>
    <w:rsid w:val="00957643"/>
    <w:rsid w:val="00957A58"/>
    <w:rsid w:val="00957C1A"/>
    <w:rsid w:val="00961EF4"/>
    <w:rsid w:val="009625BA"/>
    <w:rsid w:val="00962779"/>
    <w:rsid w:val="009630A5"/>
    <w:rsid w:val="009632DF"/>
    <w:rsid w:val="00963948"/>
    <w:rsid w:val="00963DFB"/>
    <w:rsid w:val="00964E4C"/>
    <w:rsid w:val="0096547E"/>
    <w:rsid w:val="00965D1C"/>
    <w:rsid w:val="00967DB4"/>
    <w:rsid w:val="00967ED1"/>
    <w:rsid w:val="00967F08"/>
    <w:rsid w:val="00970166"/>
    <w:rsid w:val="009717C4"/>
    <w:rsid w:val="0097188F"/>
    <w:rsid w:val="00971AFF"/>
    <w:rsid w:val="00971B50"/>
    <w:rsid w:val="00971DEA"/>
    <w:rsid w:val="009744BD"/>
    <w:rsid w:val="009753F0"/>
    <w:rsid w:val="0097568F"/>
    <w:rsid w:val="00975B3F"/>
    <w:rsid w:val="00975EEB"/>
    <w:rsid w:val="00976461"/>
    <w:rsid w:val="009770CF"/>
    <w:rsid w:val="00977686"/>
    <w:rsid w:val="00977DCC"/>
    <w:rsid w:val="00980C88"/>
    <w:rsid w:val="00980CA7"/>
    <w:rsid w:val="00980E24"/>
    <w:rsid w:val="00980FAE"/>
    <w:rsid w:val="00981301"/>
    <w:rsid w:val="00982028"/>
    <w:rsid w:val="00982ED5"/>
    <w:rsid w:val="00983BDA"/>
    <w:rsid w:val="009840F6"/>
    <w:rsid w:val="009859A6"/>
    <w:rsid w:val="00986DD6"/>
    <w:rsid w:val="009872A2"/>
    <w:rsid w:val="009879CB"/>
    <w:rsid w:val="00990428"/>
    <w:rsid w:val="0099095F"/>
    <w:rsid w:val="00990DBB"/>
    <w:rsid w:val="00990DE1"/>
    <w:rsid w:val="009922DE"/>
    <w:rsid w:val="0099230D"/>
    <w:rsid w:val="0099329C"/>
    <w:rsid w:val="009954D4"/>
    <w:rsid w:val="0099595B"/>
    <w:rsid w:val="009959B9"/>
    <w:rsid w:val="00995FB3"/>
    <w:rsid w:val="00996256"/>
    <w:rsid w:val="00997475"/>
    <w:rsid w:val="009A1201"/>
    <w:rsid w:val="009A3F92"/>
    <w:rsid w:val="009A405F"/>
    <w:rsid w:val="009A4069"/>
    <w:rsid w:val="009A44E2"/>
    <w:rsid w:val="009A499D"/>
    <w:rsid w:val="009A4B4C"/>
    <w:rsid w:val="009A559C"/>
    <w:rsid w:val="009A5634"/>
    <w:rsid w:val="009A5DA4"/>
    <w:rsid w:val="009A61D0"/>
    <w:rsid w:val="009A7AFE"/>
    <w:rsid w:val="009B11F4"/>
    <w:rsid w:val="009B18D2"/>
    <w:rsid w:val="009B35F7"/>
    <w:rsid w:val="009B4EA5"/>
    <w:rsid w:val="009B7F03"/>
    <w:rsid w:val="009C22B9"/>
    <w:rsid w:val="009C27C4"/>
    <w:rsid w:val="009C34B1"/>
    <w:rsid w:val="009C4C40"/>
    <w:rsid w:val="009C51BC"/>
    <w:rsid w:val="009C7612"/>
    <w:rsid w:val="009C76E5"/>
    <w:rsid w:val="009C77FE"/>
    <w:rsid w:val="009C7B31"/>
    <w:rsid w:val="009D08D7"/>
    <w:rsid w:val="009D0BC0"/>
    <w:rsid w:val="009D1508"/>
    <w:rsid w:val="009D1B0E"/>
    <w:rsid w:val="009D1F20"/>
    <w:rsid w:val="009D3052"/>
    <w:rsid w:val="009D3748"/>
    <w:rsid w:val="009D411F"/>
    <w:rsid w:val="009D50E3"/>
    <w:rsid w:val="009D55A3"/>
    <w:rsid w:val="009D7A4C"/>
    <w:rsid w:val="009E039B"/>
    <w:rsid w:val="009E0896"/>
    <w:rsid w:val="009E10A4"/>
    <w:rsid w:val="009E1B8C"/>
    <w:rsid w:val="009E343B"/>
    <w:rsid w:val="009E443E"/>
    <w:rsid w:val="009E4946"/>
    <w:rsid w:val="009E5AEB"/>
    <w:rsid w:val="009E5B3D"/>
    <w:rsid w:val="009E7E6E"/>
    <w:rsid w:val="009F0520"/>
    <w:rsid w:val="009F1FB5"/>
    <w:rsid w:val="009F3244"/>
    <w:rsid w:val="009F3836"/>
    <w:rsid w:val="009F40A9"/>
    <w:rsid w:val="009F4570"/>
    <w:rsid w:val="009F50DA"/>
    <w:rsid w:val="009F56F4"/>
    <w:rsid w:val="009F5A26"/>
    <w:rsid w:val="009F6CA1"/>
    <w:rsid w:val="009F7883"/>
    <w:rsid w:val="009F796E"/>
    <w:rsid w:val="00A005FB"/>
    <w:rsid w:val="00A0122F"/>
    <w:rsid w:val="00A01368"/>
    <w:rsid w:val="00A0182E"/>
    <w:rsid w:val="00A01D1D"/>
    <w:rsid w:val="00A023D4"/>
    <w:rsid w:val="00A02F2A"/>
    <w:rsid w:val="00A0355E"/>
    <w:rsid w:val="00A03E39"/>
    <w:rsid w:val="00A0756E"/>
    <w:rsid w:val="00A07ECB"/>
    <w:rsid w:val="00A10C4D"/>
    <w:rsid w:val="00A119CB"/>
    <w:rsid w:val="00A12CAD"/>
    <w:rsid w:val="00A1334C"/>
    <w:rsid w:val="00A13781"/>
    <w:rsid w:val="00A13A06"/>
    <w:rsid w:val="00A16632"/>
    <w:rsid w:val="00A17841"/>
    <w:rsid w:val="00A200EF"/>
    <w:rsid w:val="00A2027C"/>
    <w:rsid w:val="00A20DC6"/>
    <w:rsid w:val="00A20E2A"/>
    <w:rsid w:val="00A2128E"/>
    <w:rsid w:val="00A21BAC"/>
    <w:rsid w:val="00A21ED1"/>
    <w:rsid w:val="00A21F38"/>
    <w:rsid w:val="00A220CD"/>
    <w:rsid w:val="00A22B9E"/>
    <w:rsid w:val="00A235FE"/>
    <w:rsid w:val="00A2365E"/>
    <w:rsid w:val="00A237E7"/>
    <w:rsid w:val="00A23D72"/>
    <w:rsid w:val="00A24576"/>
    <w:rsid w:val="00A2486C"/>
    <w:rsid w:val="00A24D24"/>
    <w:rsid w:val="00A25DC7"/>
    <w:rsid w:val="00A2661D"/>
    <w:rsid w:val="00A311BA"/>
    <w:rsid w:val="00A31789"/>
    <w:rsid w:val="00A31DF1"/>
    <w:rsid w:val="00A31E88"/>
    <w:rsid w:val="00A31FEB"/>
    <w:rsid w:val="00A330E0"/>
    <w:rsid w:val="00A33680"/>
    <w:rsid w:val="00A343EE"/>
    <w:rsid w:val="00A345D0"/>
    <w:rsid w:val="00A350DA"/>
    <w:rsid w:val="00A35997"/>
    <w:rsid w:val="00A36A09"/>
    <w:rsid w:val="00A36C86"/>
    <w:rsid w:val="00A3718E"/>
    <w:rsid w:val="00A40646"/>
    <w:rsid w:val="00A40A75"/>
    <w:rsid w:val="00A40F03"/>
    <w:rsid w:val="00A42353"/>
    <w:rsid w:val="00A4247C"/>
    <w:rsid w:val="00A425EF"/>
    <w:rsid w:val="00A42D12"/>
    <w:rsid w:val="00A431CB"/>
    <w:rsid w:val="00A43D1E"/>
    <w:rsid w:val="00A446B5"/>
    <w:rsid w:val="00A44A18"/>
    <w:rsid w:val="00A44C5A"/>
    <w:rsid w:val="00A4502D"/>
    <w:rsid w:val="00A45E04"/>
    <w:rsid w:val="00A460EB"/>
    <w:rsid w:val="00A464FE"/>
    <w:rsid w:val="00A4764C"/>
    <w:rsid w:val="00A51049"/>
    <w:rsid w:val="00A51C55"/>
    <w:rsid w:val="00A52030"/>
    <w:rsid w:val="00A521DA"/>
    <w:rsid w:val="00A524C5"/>
    <w:rsid w:val="00A526AE"/>
    <w:rsid w:val="00A5270B"/>
    <w:rsid w:val="00A53D66"/>
    <w:rsid w:val="00A55CF6"/>
    <w:rsid w:val="00A5712F"/>
    <w:rsid w:val="00A604BF"/>
    <w:rsid w:val="00A60C2A"/>
    <w:rsid w:val="00A60E98"/>
    <w:rsid w:val="00A61BA8"/>
    <w:rsid w:val="00A629E2"/>
    <w:rsid w:val="00A62FE3"/>
    <w:rsid w:val="00A63369"/>
    <w:rsid w:val="00A63AA7"/>
    <w:rsid w:val="00A63D83"/>
    <w:rsid w:val="00A64596"/>
    <w:rsid w:val="00A6499B"/>
    <w:rsid w:val="00A65653"/>
    <w:rsid w:val="00A669D4"/>
    <w:rsid w:val="00A67E9A"/>
    <w:rsid w:val="00A67EF8"/>
    <w:rsid w:val="00A70ABD"/>
    <w:rsid w:val="00A71713"/>
    <w:rsid w:val="00A72D44"/>
    <w:rsid w:val="00A72FF5"/>
    <w:rsid w:val="00A7349C"/>
    <w:rsid w:val="00A74343"/>
    <w:rsid w:val="00A743C5"/>
    <w:rsid w:val="00A74D94"/>
    <w:rsid w:val="00A74DC5"/>
    <w:rsid w:val="00A7539A"/>
    <w:rsid w:val="00A7606F"/>
    <w:rsid w:val="00A76140"/>
    <w:rsid w:val="00A7716C"/>
    <w:rsid w:val="00A772FA"/>
    <w:rsid w:val="00A7755A"/>
    <w:rsid w:val="00A84A23"/>
    <w:rsid w:val="00A84DDB"/>
    <w:rsid w:val="00A85BB2"/>
    <w:rsid w:val="00A8717D"/>
    <w:rsid w:val="00A87325"/>
    <w:rsid w:val="00A87EAF"/>
    <w:rsid w:val="00A90025"/>
    <w:rsid w:val="00A9089A"/>
    <w:rsid w:val="00A9174C"/>
    <w:rsid w:val="00A91FA4"/>
    <w:rsid w:val="00A91FC6"/>
    <w:rsid w:val="00A93517"/>
    <w:rsid w:val="00A9369E"/>
    <w:rsid w:val="00A93B33"/>
    <w:rsid w:val="00A93ECB"/>
    <w:rsid w:val="00A94E32"/>
    <w:rsid w:val="00A9518C"/>
    <w:rsid w:val="00A9600F"/>
    <w:rsid w:val="00A96449"/>
    <w:rsid w:val="00A971B7"/>
    <w:rsid w:val="00A97408"/>
    <w:rsid w:val="00A97D96"/>
    <w:rsid w:val="00A97DAF"/>
    <w:rsid w:val="00A97FF1"/>
    <w:rsid w:val="00AA00D5"/>
    <w:rsid w:val="00AA21B2"/>
    <w:rsid w:val="00AA273F"/>
    <w:rsid w:val="00AA334F"/>
    <w:rsid w:val="00AA3A4B"/>
    <w:rsid w:val="00AA4128"/>
    <w:rsid w:val="00AA466C"/>
    <w:rsid w:val="00AA6813"/>
    <w:rsid w:val="00AA6A12"/>
    <w:rsid w:val="00AA7043"/>
    <w:rsid w:val="00AA72D3"/>
    <w:rsid w:val="00AA7CA1"/>
    <w:rsid w:val="00AB045E"/>
    <w:rsid w:val="00AB0ADF"/>
    <w:rsid w:val="00AB0BA9"/>
    <w:rsid w:val="00AB0FBB"/>
    <w:rsid w:val="00AB105E"/>
    <w:rsid w:val="00AB2C7D"/>
    <w:rsid w:val="00AB36C8"/>
    <w:rsid w:val="00AB3CF8"/>
    <w:rsid w:val="00AB453E"/>
    <w:rsid w:val="00AB5DF5"/>
    <w:rsid w:val="00AB62AD"/>
    <w:rsid w:val="00AB7A68"/>
    <w:rsid w:val="00AC1245"/>
    <w:rsid w:val="00AC15FE"/>
    <w:rsid w:val="00AC1819"/>
    <w:rsid w:val="00AC235D"/>
    <w:rsid w:val="00AC243D"/>
    <w:rsid w:val="00AC2BDB"/>
    <w:rsid w:val="00AC33E5"/>
    <w:rsid w:val="00AC373E"/>
    <w:rsid w:val="00AC4197"/>
    <w:rsid w:val="00AC4249"/>
    <w:rsid w:val="00AC475C"/>
    <w:rsid w:val="00AC499F"/>
    <w:rsid w:val="00AC4CAA"/>
    <w:rsid w:val="00AC6E67"/>
    <w:rsid w:val="00AC70A6"/>
    <w:rsid w:val="00AC74BD"/>
    <w:rsid w:val="00AC763F"/>
    <w:rsid w:val="00AD0BCB"/>
    <w:rsid w:val="00AD29DF"/>
    <w:rsid w:val="00AD329D"/>
    <w:rsid w:val="00AD3480"/>
    <w:rsid w:val="00AD525D"/>
    <w:rsid w:val="00AD612D"/>
    <w:rsid w:val="00AD6518"/>
    <w:rsid w:val="00AD721F"/>
    <w:rsid w:val="00AD751F"/>
    <w:rsid w:val="00AE0163"/>
    <w:rsid w:val="00AE0C1C"/>
    <w:rsid w:val="00AE1146"/>
    <w:rsid w:val="00AE1428"/>
    <w:rsid w:val="00AE2A94"/>
    <w:rsid w:val="00AE309E"/>
    <w:rsid w:val="00AE382B"/>
    <w:rsid w:val="00AE3997"/>
    <w:rsid w:val="00AE3D71"/>
    <w:rsid w:val="00AE49F6"/>
    <w:rsid w:val="00AE4ABD"/>
    <w:rsid w:val="00AE65DC"/>
    <w:rsid w:val="00AE6A0A"/>
    <w:rsid w:val="00AF03DA"/>
    <w:rsid w:val="00AF0F7C"/>
    <w:rsid w:val="00AF10FF"/>
    <w:rsid w:val="00AF26BC"/>
    <w:rsid w:val="00AF3642"/>
    <w:rsid w:val="00AF386B"/>
    <w:rsid w:val="00AF4ABD"/>
    <w:rsid w:val="00AF5840"/>
    <w:rsid w:val="00AF5B7E"/>
    <w:rsid w:val="00AF5F90"/>
    <w:rsid w:val="00AF6325"/>
    <w:rsid w:val="00AF6C5B"/>
    <w:rsid w:val="00B004CB"/>
    <w:rsid w:val="00B0200B"/>
    <w:rsid w:val="00B0205F"/>
    <w:rsid w:val="00B0296B"/>
    <w:rsid w:val="00B02B81"/>
    <w:rsid w:val="00B02B8A"/>
    <w:rsid w:val="00B02D89"/>
    <w:rsid w:val="00B03461"/>
    <w:rsid w:val="00B051FB"/>
    <w:rsid w:val="00B05A7F"/>
    <w:rsid w:val="00B05F26"/>
    <w:rsid w:val="00B05FF0"/>
    <w:rsid w:val="00B06260"/>
    <w:rsid w:val="00B07801"/>
    <w:rsid w:val="00B109AC"/>
    <w:rsid w:val="00B12161"/>
    <w:rsid w:val="00B12238"/>
    <w:rsid w:val="00B1238B"/>
    <w:rsid w:val="00B13194"/>
    <w:rsid w:val="00B14817"/>
    <w:rsid w:val="00B148F7"/>
    <w:rsid w:val="00B149EA"/>
    <w:rsid w:val="00B157C0"/>
    <w:rsid w:val="00B158DA"/>
    <w:rsid w:val="00B17D8D"/>
    <w:rsid w:val="00B17F0A"/>
    <w:rsid w:val="00B206F0"/>
    <w:rsid w:val="00B2080D"/>
    <w:rsid w:val="00B20D54"/>
    <w:rsid w:val="00B21654"/>
    <w:rsid w:val="00B2358C"/>
    <w:rsid w:val="00B24395"/>
    <w:rsid w:val="00B24B6F"/>
    <w:rsid w:val="00B26017"/>
    <w:rsid w:val="00B27039"/>
    <w:rsid w:val="00B27A24"/>
    <w:rsid w:val="00B27A4D"/>
    <w:rsid w:val="00B3097E"/>
    <w:rsid w:val="00B309D3"/>
    <w:rsid w:val="00B31261"/>
    <w:rsid w:val="00B31336"/>
    <w:rsid w:val="00B31BE2"/>
    <w:rsid w:val="00B32422"/>
    <w:rsid w:val="00B32DB1"/>
    <w:rsid w:val="00B339B8"/>
    <w:rsid w:val="00B34725"/>
    <w:rsid w:val="00B36E63"/>
    <w:rsid w:val="00B401CC"/>
    <w:rsid w:val="00B4113A"/>
    <w:rsid w:val="00B416A2"/>
    <w:rsid w:val="00B42677"/>
    <w:rsid w:val="00B42ECE"/>
    <w:rsid w:val="00B44599"/>
    <w:rsid w:val="00B450D1"/>
    <w:rsid w:val="00B46803"/>
    <w:rsid w:val="00B468B4"/>
    <w:rsid w:val="00B479B5"/>
    <w:rsid w:val="00B479C1"/>
    <w:rsid w:val="00B5066A"/>
    <w:rsid w:val="00B516E5"/>
    <w:rsid w:val="00B51B18"/>
    <w:rsid w:val="00B52693"/>
    <w:rsid w:val="00B52A80"/>
    <w:rsid w:val="00B52F23"/>
    <w:rsid w:val="00B5322C"/>
    <w:rsid w:val="00B533F0"/>
    <w:rsid w:val="00B536CB"/>
    <w:rsid w:val="00B54716"/>
    <w:rsid w:val="00B56925"/>
    <w:rsid w:val="00B56CAA"/>
    <w:rsid w:val="00B577EF"/>
    <w:rsid w:val="00B57B12"/>
    <w:rsid w:val="00B608EB"/>
    <w:rsid w:val="00B613D4"/>
    <w:rsid w:val="00B62708"/>
    <w:rsid w:val="00B63244"/>
    <w:rsid w:val="00B639B8"/>
    <w:rsid w:val="00B64E16"/>
    <w:rsid w:val="00B6557C"/>
    <w:rsid w:val="00B65B83"/>
    <w:rsid w:val="00B65C79"/>
    <w:rsid w:val="00B668E3"/>
    <w:rsid w:val="00B67C80"/>
    <w:rsid w:val="00B716D6"/>
    <w:rsid w:val="00B72102"/>
    <w:rsid w:val="00B72519"/>
    <w:rsid w:val="00B72F81"/>
    <w:rsid w:val="00B73966"/>
    <w:rsid w:val="00B741B6"/>
    <w:rsid w:val="00B74DEE"/>
    <w:rsid w:val="00B76401"/>
    <w:rsid w:val="00B768B5"/>
    <w:rsid w:val="00B81E59"/>
    <w:rsid w:val="00B8232C"/>
    <w:rsid w:val="00B82AAB"/>
    <w:rsid w:val="00B82D98"/>
    <w:rsid w:val="00B84704"/>
    <w:rsid w:val="00B8477A"/>
    <w:rsid w:val="00B8513A"/>
    <w:rsid w:val="00B8530B"/>
    <w:rsid w:val="00B85AB1"/>
    <w:rsid w:val="00B86940"/>
    <w:rsid w:val="00B86B12"/>
    <w:rsid w:val="00B86F02"/>
    <w:rsid w:val="00B91DC1"/>
    <w:rsid w:val="00B93CAF"/>
    <w:rsid w:val="00B94A43"/>
    <w:rsid w:val="00B95B30"/>
    <w:rsid w:val="00B95F01"/>
    <w:rsid w:val="00B97CAE"/>
    <w:rsid w:val="00BA050B"/>
    <w:rsid w:val="00BA0923"/>
    <w:rsid w:val="00BA1C64"/>
    <w:rsid w:val="00BA1CDC"/>
    <w:rsid w:val="00BA359C"/>
    <w:rsid w:val="00BA4D00"/>
    <w:rsid w:val="00BA53ED"/>
    <w:rsid w:val="00BA54B0"/>
    <w:rsid w:val="00BA6070"/>
    <w:rsid w:val="00BA6AF9"/>
    <w:rsid w:val="00BA6E65"/>
    <w:rsid w:val="00BA7005"/>
    <w:rsid w:val="00BB0C13"/>
    <w:rsid w:val="00BB1574"/>
    <w:rsid w:val="00BB172A"/>
    <w:rsid w:val="00BB1EE8"/>
    <w:rsid w:val="00BB1EFF"/>
    <w:rsid w:val="00BB2259"/>
    <w:rsid w:val="00BB2D6E"/>
    <w:rsid w:val="00BB3979"/>
    <w:rsid w:val="00BB473E"/>
    <w:rsid w:val="00BB64FB"/>
    <w:rsid w:val="00BB69B2"/>
    <w:rsid w:val="00BB7839"/>
    <w:rsid w:val="00BB7D20"/>
    <w:rsid w:val="00BC0319"/>
    <w:rsid w:val="00BC0E92"/>
    <w:rsid w:val="00BC336A"/>
    <w:rsid w:val="00BC3D14"/>
    <w:rsid w:val="00BC4667"/>
    <w:rsid w:val="00BC50D5"/>
    <w:rsid w:val="00BC53F4"/>
    <w:rsid w:val="00BC564D"/>
    <w:rsid w:val="00BC695A"/>
    <w:rsid w:val="00BC7741"/>
    <w:rsid w:val="00BD0C63"/>
    <w:rsid w:val="00BD0EB3"/>
    <w:rsid w:val="00BD119B"/>
    <w:rsid w:val="00BD24E4"/>
    <w:rsid w:val="00BD2804"/>
    <w:rsid w:val="00BD3214"/>
    <w:rsid w:val="00BD3604"/>
    <w:rsid w:val="00BD3FD6"/>
    <w:rsid w:val="00BD489A"/>
    <w:rsid w:val="00BD5588"/>
    <w:rsid w:val="00BD57EE"/>
    <w:rsid w:val="00BD58E5"/>
    <w:rsid w:val="00BD5E87"/>
    <w:rsid w:val="00BD7826"/>
    <w:rsid w:val="00BE09C8"/>
    <w:rsid w:val="00BE29DA"/>
    <w:rsid w:val="00BE380E"/>
    <w:rsid w:val="00BE41B5"/>
    <w:rsid w:val="00BE4591"/>
    <w:rsid w:val="00BE4833"/>
    <w:rsid w:val="00BE53BE"/>
    <w:rsid w:val="00BE56FA"/>
    <w:rsid w:val="00BE5B5A"/>
    <w:rsid w:val="00BE5DDF"/>
    <w:rsid w:val="00BF1583"/>
    <w:rsid w:val="00BF27E1"/>
    <w:rsid w:val="00BF2AB7"/>
    <w:rsid w:val="00BF2C5D"/>
    <w:rsid w:val="00BF30D4"/>
    <w:rsid w:val="00BF3191"/>
    <w:rsid w:val="00BF36FE"/>
    <w:rsid w:val="00BF37AC"/>
    <w:rsid w:val="00BF3824"/>
    <w:rsid w:val="00BF3A7E"/>
    <w:rsid w:val="00BF49D8"/>
    <w:rsid w:val="00BF5831"/>
    <w:rsid w:val="00BF5AD9"/>
    <w:rsid w:val="00BF635E"/>
    <w:rsid w:val="00BF6A7F"/>
    <w:rsid w:val="00BF6D9D"/>
    <w:rsid w:val="00BF70C4"/>
    <w:rsid w:val="00BF7121"/>
    <w:rsid w:val="00C00CF1"/>
    <w:rsid w:val="00C01544"/>
    <w:rsid w:val="00C01CB1"/>
    <w:rsid w:val="00C01E36"/>
    <w:rsid w:val="00C03AA6"/>
    <w:rsid w:val="00C03D40"/>
    <w:rsid w:val="00C05BA8"/>
    <w:rsid w:val="00C05C37"/>
    <w:rsid w:val="00C071E4"/>
    <w:rsid w:val="00C075FC"/>
    <w:rsid w:val="00C07904"/>
    <w:rsid w:val="00C07FB4"/>
    <w:rsid w:val="00C10019"/>
    <w:rsid w:val="00C103A4"/>
    <w:rsid w:val="00C106A1"/>
    <w:rsid w:val="00C10707"/>
    <w:rsid w:val="00C10C40"/>
    <w:rsid w:val="00C112E6"/>
    <w:rsid w:val="00C11963"/>
    <w:rsid w:val="00C11B8E"/>
    <w:rsid w:val="00C12160"/>
    <w:rsid w:val="00C12870"/>
    <w:rsid w:val="00C12DE4"/>
    <w:rsid w:val="00C131BB"/>
    <w:rsid w:val="00C13ED9"/>
    <w:rsid w:val="00C1516C"/>
    <w:rsid w:val="00C155CF"/>
    <w:rsid w:val="00C1569B"/>
    <w:rsid w:val="00C15742"/>
    <w:rsid w:val="00C17519"/>
    <w:rsid w:val="00C17815"/>
    <w:rsid w:val="00C204B2"/>
    <w:rsid w:val="00C204C7"/>
    <w:rsid w:val="00C20EB4"/>
    <w:rsid w:val="00C20F0B"/>
    <w:rsid w:val="00C2432E"/>
    <w:rsid w:val="00C2648F"/>
    <w:rsid w:val="00C267CD"/>
    <w:rsid w:val="00C27C80"/>
    <w:rsid w:val="00C31155"/>
    <w:rsid w:val="00C3190A"/>
    <w:rsid w:val="00C32A78"/>
    <w:rsid w:val="00C32FF1"/>
    <w:rsid w:val="00C33BDB"/>
    <w:rsid w:val="00C34BF3"/>
    <w:rsid w:val="00C34EBF"/>
    <w:rsid w:val="00C35A64"/>
    <w:rsid w:val="00C371C6"/>
    <w:rsid w:val="00C37FB8"/>
    <w:rsid w:val="00C404AC"/>
    <w:rsid w:val="00C40688"/>
    <w:rsid w:val="00C407B4"/>
    <w:rsid w:val="00C40DC7"/>
    <w:rsid w:val="00C40F25"/>
    <w:rsid w:val="00C423F3"/>
    <w:rsid w:val="00C42C70"/>
    <w:rsid w:val="00C42CB7"/>
    <w:rsid w:val="00C442E0"/>
    <w:rsid w:val="00C45358"/>
    <w:rsid w:val="00C45703"/>
    <w:rsid w:val="00C47757"/>
    <w:rsid w:val="00C47B12"/>
    <w:rsid w:val="00C47CEC"/>
    <w:rsid w:val="00C47F0A"/>
    <w:rsid w:val="00C502C2"/>
    <w:rsid w:val="00C50481"/>
    <w:rsid w:val="00C50B58"/>
    <w:rsid w:val="00C50B5A"/>
    <w:rsid w:val="00C514DA"/>
    <w:rsid w:val="00C51AD5"/>
    <w:rsid w:val="00C51AE7"/>
    <w:rsid w:val="00C53B33"/>
    <w:rsid w:val="00C54E9A"/>
    <w:rsid w:val="00C55DDB"/>
    <w:rsid w:val="00C55F3B"/>
    <w:rsid w:val="00C56B79"/>
    <w:rsid w:val="00C57045"/>
    <w:rsid w:val="00C57318"/>
    <w:rsid w:val="00C57545"/>
    <w:rsid w:val="00C57B5F"/>
    <w:rsid w:val="00C60211"/>
    <w:rsid w:val="00C622A8"/>
    <w:rsid w:val="00C62549"/>
    <w:rsid w:val="00C636F1"/>
    <w:rsid w:val="00C6395C"/>
    <w:rsid w:val="00C63BC6"/>
    <w:rsid w:val="00C63FED"/>
    <w:rsid w:val="00C64F3A"/>
    <w:rsid w:val="00C6547D"/>
    <w:rsid w:val="00C65C06"/>
    <w:rsid w:val="00C66B8D"/>
    <w:rsid w:val="00C6709F"/>
    <w:rsid w:val="00C70CE8"/>
    <w:rsid w:val="00C7248B"/>
    <w:rsid w:val="00C727CC"/>
    <w:rsid w:val="00C73036"/>
    <w:rsid w:val="00C73A09"/>
    <w:rsid w:val="00C74191"/>
    <w:rsid w:val="00C747FC"/>
    <w:rsid w:val="00C7510A"/>
    <w:rsid w:val="00C7667D"/>
    <w:rsid w:val="00C7742D"/>
    <w:rsid w:val="00C77DCA"/>
    <w:rsid w:val="00C80489"/>
    <w:rsid w:val="00C8180A"/>
    <w:rsid w:val="00C81DFF"/>
    <w:rsid w:val="00C821D4"/>
    <w:rsid w:val="00C829D9"/>
    <w:rsid w:val="00C8309C"/>
    <w:rsid w:val="00C841BF"/>
    <w:rsid w:val="00C84248"/>
    <w:rsid w:val="00C8470C"/>
    <w:rsid w:val="00C84B2F"/>
    <w:rsid w:val="00C84F9B"/>
    <w:rsid w:val="00C85808"/>
    <w:rsid w:val="00C859B4"/>
    <w:rsid w:val="00C85CF6"/>
    <w:rsid w:val="00C85E9E"/>
    <w:rsid w:val="00C90225"/>
    <w:rsid w:val="00C90887"/>
    <w:rsid w:val="00C9088A"/>
    <w:rsid w:val="00C90AE5"/>
    <w:rsid w:val="00C9314B"/>
    <w:rsid w:val="00C93485"/>
    <w:rsid w:val="00C942AE"/>
    <w:rsid w:val="00C96032"/>
    <w:rsid w:val="00C96778"/>
    <w:rsid w:val="00CA0AC4"/>
    <w:rsid w:val="00CA2C25"/>
    <w:rsid w:val="00CA2CDA"/>
    <w:rsid w:val="00CA2D66"/>
    <w:rsid w:val="00CA458C"/>
    <w:rsid w:val="00CA5901"/>
    <w:rsid w:val="00CA59D9"/>
    <w:rsid w:val="00CA5ED7"/>
    <w:rsid w:val="00CA79C0"/>
    <w:rsid w:val="00CA7C0B"/>
    <w:rsid w:val="00CB0059"/>
    <w:rsid w:val="00CB197E"/>
    <w:rsid w:val="00CB2501"/>
    <w:rsid w:val="00CB4D50"/>
    <w:rsid w:val="00CB5414"/>
    <w:rsid w:val="00CB6131"/>
    <w:rsid w:val="00CB74B2"/>
    <w:rsid w:val="00CB76F4"/>
    <w:rsid w:val="00CC05C5"/>
    <w:rsid w:val="00CC0C63"/>
    <w:rsid w:val="00CC1F3A"/>
    <w:rsid w:val="00CC2278"/>
    <w:rsid w:val="00CC2340"/>
    <w:rsid w:val="00CC2700"/>
    <w:rsid w:val="00CC2984"/>
    <w:rsid w:val="00CC3C14"/>
    <w:rsid w:val="00CC41DB"/>
    <w:rsid w:val="00CC53F3"/>
    <w:rsid w:val="00CC69C5"/>
    <w:rsid w:val="00CC6C6D"/>
    <w:rsid w:val="00CC6DCF"/>
    <w:rsid w:val="00CC7C29"/>
    <w:rsid w:val="00CD03AE"/>
    <w:rsid w:val="00CD054A"/>
    <w:rsid w:val="00CD10BF"/>
    <w:rsid w:val="00CD2551"/>
    <w:rsid w:val="00CD2C7C"/>
    <w:rsid w:val="00CD3E3F"/>
    <w:rsid w:val="00CD3F43"/>
    <w:rsid w:val="00CD5A61"/>
    <w:rsid w:val="00CD6200"/>
    <w:rsid w:val="00CD67F6"/>
    <w:rsid w:val="00CD69F7"/>
    <w:rsid w:val="00CE02D9"/>
    <w:rsid w:val="00CE0B23"/>
    <w:rsid w:val="00CE16D6"/>
    <w:rsid w:val="00CE17B7"/>
    <w:rsid w:val="00CE28FA"/>
    <w:rsid w:val="00CE2DF2"/>
    <w:rsid w:val="00CE2F94"/>
    <w:rsid w:val="00CE3366"/>
    <w:rsid w:val="00CE3D4F"/>
    <w:rsid w:val="00CF0255"/>
    <w:rsid w:val="00CF1227"/>
    <w:rsid w:val="00CF146C"/>
    <w:rsid w:val="00CF2C72"/>
    <w:rsid w:val="00CF4B2D"/>
    <w:rsid w:val="00CF5437"/>
    <w:rsid w:val="00CF5446"/>
    <w:rsid w:val="00CF5857"/>
    <w:rsid w:val="00CF62E9"/>
    <w:rsid w:val="00CF6900"/>
    <w:rsid w:val="00CF6A55"/>
    <w:rsid w:val="00CF78F6"/>
    <w:rsid w:val="00D00375"/>
    <w:rsid w:val="00D01967"/>
    <w:rsid w:val="00D01EE3"/>
    <w:rsid w:val="00D021AC"/>
    <w:rsid w:val="00D0292B"/>
    <w:rsid w:val="00D02D26"/>
    <w:rsid w:val="00D03474"/>
    <w:rsid w:val="00D03F8A"/>
    <w:rsid w:val="00D041D1"/>
    <w:rsid w:val="00D04B00"/>
    <w:rsid w:val="00D04E42"/>
    <w:rsid w:val="00D05985"/>
    <w:rsid w:val="00D07417"/>
    <w:rsid w:val="00D0745F"/>
    <w:rsid w:val="00D1025C"/>
    <w:rsid w:val="00D10A66"/>
    <w:rsid w:val="00D11405"/>
    <w:rsid w:val="00D145DE"/>
    <w:rsid w:val="00D155BF"/>
    <w:rsid w:val="00D156CA"/>
    <w:rsid w:val="00D163C3"/>
    <w:rsid w:val="00D163E1"/>
    <w:rsid w:val="00D16722"/>
    <w:rsid w:val="00D17431"/>
    <w:rsid w:val="00D17F5D"/>
    <w:rsid w:val="00D200A1"/>
    <w:rsid w:val="00D203D7"/>
    <w:rsid w:val="00D21099"/>
    <w:rsid w:val="00D21F78"/>
    <w:rsid w:val="00D21FED"/>
    <w:rsid w:val="00D23534"/>
    <w:rsid w:val="00D23E7C"/>
    <w:rsid w:val="00D241CC"/>
    <w:rsid w:val="00D24877"/>
    <w:rsid w:val="00D24A5C"/>
    <w:rsid w:val="00D250F9"/>
    <w:rsid w:val="00D26507"/>
    <w:rsid w:val="00D267AC"/>
    <w:rsid w:val="00D26A29"/>
    <w:rsid w:val="00D26EE3"/>
    <w:rsid w:val="00D2725B"/>
    <w:rsid w:val="00D27EEB"/>
    <w:rsid w:val="00D30427"/>
    <w:rsid w:val="00D30E17"/>
    <w:rsid w:val="00D31864"/>
    <w:rsid w:val="00D31A5E"/>
    <w:rsid w:val="00D31FE7"/>
    <w:rsid w:val="00D32C5B"/>
    <w:rsid w:val="00D33C5A"/>
    <w:rsid w:val="00D33D65"/>
    <w:rsid w:val="00D348B6"/>
    <w:rsid w:val="00D355C4"/>
    <w:rsid w:val="00D36F03"/>
    <w:rsid w:val="00D370D0"/>
    <w:rsid w:val="00D373FA"/>
    <w:rsid w:val="00D37C67"/>
    <w:rsid w:val="00D37F95"/>
    <w:rsid w:val="00D40103"/>
    <w:rsid w:val="00D40212"/>
    <w:rsid w:val="00D4096F"/>
    <w:rsid w:val="00D414E6"/>
    <w:rsid w:val="00D41B3A"/>
    <w:rsid w:val="00D44437"/>
    <w:rsid w:val="00D44998"/>
    <w:rsid w:val="00D4551A"/>
    <w:rsid w:val="00D455CB"/>
    <w:rsid w:val="00D46859"/>
    <w:rsid w:val="00D46DA7"/>
    <w:rsid w:val="00D46F47"/>
    <w:rsid w:val="00D46F82"/>
    <w:rsid w:val="00D47719"/>
    <w:rsid w:val="00D47C66"/>
    <w:rsid w:val="00D526CA"/>
    <w:rsid w:val="00D53614"/>
    <w:rsid w:val="00D547D0"/>
    <w:rsid w:val="00D549F8"/>
    <w:rsid w:val="00D55EEF"/>
    <w:rsid w:val="00D56BA5"/>
    <w:rsid w:val="00D56F31"/>
    <w:rsid w:val="00D57763"/>
    <w:rsid w:val="00D579A6"/>
    <w:rsid w:val="00D57D18"/>
    <w:rsid w:val="00D60A5C"/>
    <w:rsid w:val="00D61166"/>
    <w:rsid w:val="00D61585"/>
    <w:rsid w:val="00D61B5C"/>
    <w:rsid w:val="00D62B36"/>
    <w:rsid w:val="00D64DF4"/>
    <w:rsid w:val="00D66325"/>
    <w:rsid w:val="00D66CC8"/>
    <w:rsid w:val="00D674FC"/>
    <w:rsid w:val="00D67749"/>
    <w:rsid w:val="00D6785F"/>
    <w:rsid w:val="00D6786A"/>
    <w:rsid w:val="00D67B4F"/>
    <w:rsid w:val="00D70140"/>
    <w:rsid w:val="00D7053B"/>
    <w:rsid w:val="00D70A86"/>
    <w:rsid w:val="00D70D02"/>
    <w:rsid w:val="00D71B23"/>
    <w:rsid w:val="00D71C8E"/>
    <w:rsid w:val="00D71F98"/>
    <w:rsid w:val="00D72447"/>
    <w:rsid w:val="00D72751"/>
    <w:rsid w:val="00D72DE9"/>
    <w:rsid w:val="00D73999"/>
    <w:rsid w:val="00D74CCC"/>
    <w:rsid w:val="00D761A1"/>
    <w:rsid w:val="00D76339"/>
    <w:rsid w:val="00D76BA5"/>
    <w:rsid w:val="00D77B8C"/>
    <w:rsid w:val="00D77D6E"/>
    <w:rsid w:val="00D80675"/>
    <w:rsid w:val="00D807F7"/>
    <w:rsid w:val="00D80D5B"/>
    <w:rsid w:val="00D8109B"/>
    <w:rsid w:val="00D8117A"/>
    <w:rsid w:val="00D816FC"/>
    <w:rsid w:val="00D81CB5"/>
    <w:rsid w:val="00D8310C"/>
    <w:rsid w:val="00D8445A"/>
    <w:rsid w:val="00D84FB8"/>
    <w:rsid w:val="00D85016"/>
    <w:rsid w:val="00D8546F"/>
    <w:rsid w:val="00D85A04"/>
    <w:rsid w:val="00D86E7A"/>
    <w:rsid w:val="00D87446"/>
    <w:rsid w:val="00D877B8"/>
    <w:rsid w:val="00D8793C"/>
    <w:rsid w:val="00D87CD8"/>
    <w:rsid w:val="00D90F2F"/>
    <w:rsid w:val="00D9132A"/>
    <w:rsid w:val="00D91718"/>
    <w:rsid w:val="00D92908"/>
    <w:rsid w:val="00D92D02"/>
    <w:rsid w:val="00D93727"/>
    <w:rsid w:val="00D95820"/>
    <w:rsid w:val="00D95B61"/>
    <w:rsid w:val="00D96A00"/>
    <w:rsid w:val="00D96BC8"/>
    <w:rsid w:val="00D96C9A"/>
    <w:rsid w:val="00DA0800"/>
    <w:rsid w:val="00DA1ADD"/>
    <w:rsid w:val="00DA2FB0"/>
    <w:rsid w:val="00DA3120"/>
    <w:rsid w:val="00DA3E5A"/>
    <w:rsid w:val="00DA5ED3"/>
    <w:rsid w:val="00DA6E06"/>
    <w:rsid w:val="00DA70DE"/>
    <w:rsid w:val="00DA75F8"/>
    <w:rsid w:val="00DA79FE"/>
    <w:rsid w:val="00DB09D8"/>
    <w:rsid w:val="00DB1A2D"/>
    <w:rsid w:val="00DB1CC8"/>
    <w:rsid w:val="00DB2317"/>
    <w:rsid w:val="00DB3BB1"/>
    <w:rsid w:val="00DB53BE"/>
    <w:rsid w:val="00DB5462"/>
    <w:rsid w:val="00DB5B47"/>
    <w:rsid w:val="00DB5D13"/>
    <w:rsid w:val="00DB7178"/>
    <w:rsid w:val="00DB74A6"/>
    <w:rsid w:val="00DB7E51"/>
    <w:rsid w:val="00DB7EFA"/>
    <w:rsid w:val="00DB7FE0"/>
    <w:rsid w:val="00DC011D"/>
    <w:rsid w:val="00DC01B6"/>
    <w:rsid w:val="00DC0C28"/>
    <w:rsid w:val="00DC12F6"/>
    <w:rsid w:val="00DC16EB"/>
    <w:rsid w:val="00DC3258"/>
    <w:rsid w:val="00DC3B1D"/>
    <w:rsid w:val="00DC3B6D"/>
    <w:rsid w:val="00DC3E47"/>
    <w:rsid w:val="00DC461C"/>
    <w:rsid w:val="00DC4924"/>
    <w:rsid w:val="00DC49D4"/>
    <w:rsid w:val="00DC5225"/>
    <w:rsid w:val="00DC5782"/>
    <w:rsid w:val="00DC5963"/>
    <w:rsid w:val="00DC5E7A"/>
    <w:rsid w:val="00DC6192"/>
    <w:rsid w:val="00DC63EB"/>
    <w:rsid w:val="00DC694F"/>
    <w:rsid w:val="00DC6D29"/>
    <w:rsid w:val="00DC6FFE"/>
    <w:rsid w:val="00DC7263"/>
    <w:rsid w:val="00DD01DC"/>
    <w:rsid w:val="00DD16F0"/>
    <w:rsid w:val="00DD18C5"/>
    <w:rsid w:val="00DD2AC2"/>
    <w:rsid w:val="00DD3940"/>
    <w:rsid w:val="00DD3DA4"/>
    <w:rsid w:val="00DD5D2F"/>
    <w:rsid w:val="00DD67D7"/>
    <w:rsid w:val="00DD6BE8"/>
    <w:rsid w:val="00DD75D9"/>
    <w:rsid w:val="00DD7A21"/>
    <w:rsid w:val="00DD7BCC"/>
    <w:rsid w:val="00DE0A30"/>
    <w:rsid w:val="00DE0D99"/>
    <w:rsid w:val="00DE3AE2"/>
    <w:rsid w:val="00DE433B"/>
    <w:rsid w:val="00DF0E25"/>
    <w:rsid w:val="00DF56A7"/>
    <w:rsid w:val="00DF5AB4"/>
    <w:rsid w:val="00DF62F9"/>
    <w:rsid w:val="00E00214"/>
    <w:rsid w:val="00E011E7"/>
    <w:rsid w:val="00E0153C"/>
    <w:rsid w:val="00E0306F"/>
    <w:rsid w:val="00E045D5"/>
    <w:rsid w:val="00E04E32"/>
    <w:rsid w:val="00E05A1C"/>
    <w:rsid w:val="00E0706B"/>
    <w:rsid w:val="00E07468"/>
    <w:rsid w:val="00E0782E"/>
    <w:rsid w:val="00E07DD2"/>
    <w:rsid w:val="00E1015A"/>
    <w:rsid w:val="00E1083F"/>
    <w:rsid w:val="00E10F89"/>
    <w:rsid w:val="00E111C7"/>
    <w:rsid w:val="00E1264A"/>
    <w:rsid w:val="00E12C15"/>
    <w:rsid w:val="00E133F3"/>
    <w:rsid w:val="00E13863"/>
    <w:rsid w:val="00E143A7"/>
    <w:rsid w:val="00E14F36"/>
    <w:rsid w:val="00E15290"/>
    <w:rsid w:val="00E1540C"/>
    <w:rsid w:val="00E15C86"/>
    <w:rsid w:val="00E15E97"/>
    <w:rsid w:val="00E15F2B"/>
    <w:rsid w:val="00E16E39"/>
    <w:rsid w:val="00E17392"/>
    <w:rsid w:val="00E17A97"/>
    <w:rsid w:val="00E203DE"/>
    <w:rsid w:val="00E20EFD"/>
    <w:rsid w:val="00E21C11"/>
    <w:rsid w:val="00E21E5C"/>
    <w:rsid w:val="00E226C1"/>
    <w:rsid w:val="00E22D32"/>
    <w:rsid w:val="00E2327F"/>
    <w:rsid w:val="00E23330"/>
    <w:rsid w:val="00E23F9F"/>
    <w:rsid w:val="00E24355"/>
    <w:rsid w:val="00E24675"/>
    <w:rsid w:val="00E26491"/>
    <w:rsid w:val="00E26D01"/>
    <w:rsid w:val="00E27805"/>
    <w:rsid w:val="00E30201"/>
    <w:rsid w:val="00E30E88"/>
    <w:rsid w:val="00E31A17"/>
    <w:rsid w:val="00E33CF5"/>
    <w:rsid w:val="00E33E29"/>
    <w:rsid w:val="00E3581B"/>
    <w:rsid w:val="00E35F9F"/>
    <w:rsid w:val="00E3726A"/>
    <w:rsid w:val="00E379B1"/>
    <w:rsid w:val="00E407D5"/>
    <w:rsid w:val="00E4096A"/>
    <w:rsid w:val="00E410AD"/>
    <w:rsid w:val="00E41AB9"/>
    <w:rsid w:val="00E41E93"/>
    <w:rsid w:val="00E42A91"/>
    <w:rsid w:val="00E43F69"/>
    <w:rsid w:val="00E45304"/>
    <w:rsid w:val="00E46935"/>
    <w:rsid w:val="00E46EB1"/>
    <w:rsid w:val="00E50F1A"/>
    <w:rsid w:val="00E5145B"/>
    <w:rsid w:val="00E51C10"/>
    <w:rsid w:val="00E52EC4"/>
    <w:rsid w:val="00E5357E"/>
    <w:rsid w:val="00E53996"/>
    <w:rsid w:val="00E54DF0"/>
    <w:rsid w:val="00E5589B"/>
    <w:rsid w:val="00E55976"/>
    <w:rsid w:val="00E57293"/>
    <w:rsid w:val="00E6034E"/>
    <w:rsid w:val="00E620AF"/>
    <w:rsid w:val="00E624CA"/>
    <w:rsid w:val="00E625E7"/>
    <w:rsid w:val="00E62E57"/>
    <w:rsid w:val="00E632ED"/>
    <w:rsid w:val="00E63A82"/>
    <w:rsid w:val="00E63DB0"/>
    <w:rsid w:val="00E644AE"/>
    <w:rsid w:val="00E64C09"/>
    <w:rsid w:val="00E6514E"/>
    <w:rsid w:val="00E65CDC"/>
    <w:rsid w:val="00E65D99"/>
    <w:rsid w:val="00E66B7A"/>
    <w:rsid w:val="00E72AB3"/>
    <w:rsid w:val="00E733AD"/>
    <w:rsid w:val="00E7346A"/>
    <w:rsid w:val="00E7369C"/>
    <w:rsid w:val="00E7371C"/>
    <w:rsid w:val="00E74656"/>
    <w:rsid w:val="00E74B1C"/>
    <w:rsid w:val="00E7519B"/>
    <w:rsid w:val="00E7656E"/>
    <w:rsid w:val="00E80277"/>
    <w:rsid w:val="00E8048B"/>
    <w:rsid w:val="00E804BD"/>
    <w:rsid w:val="00E818CA"/>
    <w:rsid w:val="00E82236"/>
    <w:rsid w:val="00E8227F"/>
    <w:rsid w:val="00E83BD6"/>
    <w:rsid w:val="00E8466B"/>
    <w:rsid w:val="00E85654"/>
    <w:rsid w:val="00E85862"/>
    <w:rsid w:val="00E85C62"/>
    <w:rsid w:val="00E86173"/>
    <w:rsid w:val="00E8640A"/>
    <w:rsid w:val="00E905B7"/>
    <w:rsid w:val="00E917E1"/>
    <w:rsid w:val="00E91C17"/>
    <w:rsid w:val="00E92EE1"/>
    <w:rsid w:val="00E9337B"/>
    <w:rsid w:val="00E93DA2"/>
    <w:rsid w:val="00E944CF"/>
    <w:rsid w:val="00E949E7"/>
    <w:rsid w:val="00E950A4"/>
    <w:rsid w:val="00E9511B"/>
    <w:rsid w:val="00E958A8"/>
    <w:rsid w:val="00E961CC"/>
    <w:rsid w:val="00E9695E"/>
    <w:rsid w:val="00EA1174"/>
    <w:rsid w:val="00EA254A"/>
    <w:rsid w:val="00EA2C29"/>
    <w:rsid w:val="00EA4711"/>
    <w:rsid w:val="00EA4B24"/>
    <w:rsid w:val="00EA53F0"/>
    <w:rsid w:val="00EA5902"/>
    <w:rsid w:val="00EA5B96"/>
    <w:rsid w:val="00EA5C8E"/>
    <w:rsid w:val="00EA72D6"/>
    <w:rsid w:val="00EB0C7D"/>
    <w:rsid w:val="00EB0C92"/>
    <w:rsid w:val="00EB16CD"/>
    <w:rsid w:val="00EB1886"/>
    <w:rsid w:val="00EB219F"/>
    <w:rsid w:val="00EB317D"/>
    <w:rsid w:val="00EB39CB"/>
    <w:rsid w:val="00EB4FF9"/>
    <w:rsid w:val="00EB55BF"/>
    <w:rsid w:val="00EB63EC"/>
    <w:rsid w:val="00EB669F"/>
    <w:rsid w:val="00EB6DC3"/>
    <w:rsid w:val="00EB7340"/>
    <w:rsid w:val="00EC13B4"/>
    <w:rsid w:val="00EC1419"/>
    <w:rsid w:val="00EC1FB5"/>
    <w:rsid w:val="00EC2DA9"/>
    <w:rsid w:val="00EC3FF1"/>
    <w:rsid w:val="00EC5CAF"/>
    <w:rsid w:val="00EC6C5F"/>
    <w:rsid w:val="00EC7B04"/>
    <w:rsid w:val="00ED2A0F"/>
    <w:rsid w:val="00ED3217"/>
    <w:rsid w:val="00ED327D"/>
    <w:rsid w:val="00ED35E8"/>
    <w:rsid w:val="00ED3D7C"/>
    <w:rsid w:val="00ED45D5"/>
    <w:rsid w:val="00ED4B8E"/>
    <w:rsid w:val="00ED5D3C"/>
    <w:rsid w:val="00ED7246"/>
    <w:rsid w:val="00ED7D2F"/>
    <w:rsid w:val="00EE0896"/>
    <w:rsid w:val="00EE0ACC"/>
    <w:rsid w:val="00EE2AD6"/>
    <w:rsid w:val="00EE2D95"/>
    <w:rsid w:val="00EE3609"/>
    <w:rsid w:val="00EE4B1F"/>
    <w:rsid w:val="00EE783E"/>
    <w:rsid w:val="00EE7E26"/>
    <w:rsid w:val="00EF0280"/>
    <w:rsid w:val="00EF0D58"/>
    <w:rsid w:val="00EF14C2"/>
    <w:rsid w:val="00EF14DF"/>
    <w:rsid w:val="00EF2CD2"/>
    <w:rsid w:val="00EF2DA4"/>
    <w:rsid w:val="00EF2F97"/>
    <w:rsid w:val="00EF351D"/>
    <w:rsid w:val="00EF466B"/>
    <w:rsid w:val="00EF47E2"/>
    <w:rsid w:val="00EF4891"/>
    <w:rsid w:val="00EF4D20"/>
    <w:rsid w:val="00EF656F"/>
    <w:rsid w:val="00EF717D"/>
    <w:rsid w:val="00EF728C"/>
    <w:rsid w:val="00EF7A78"/>
    <w:rsid w:val="00EF7F46"/>
    <w:rsid w:val="00F00724"/>
    <w:rsid w:val="00F00A55"/>
    <w:rsid w:val="00F00B4B"/>
    <w:rsid w:val="00F00F7D"/>
    <w:rsid w:val="00F00FC0"/>
    <w:rsid w:val="00F0162A"/>
    <w:rsid w:val="00F02477"/>
    <w:rsid w:val="00F02510"/>
    <w:rsid w:val="00F02F40"/>
    <w:rsid w:val="00F05BCF"/>
    <w:rsid w:val="00F063F6"/>
    <w:rsid w:val="00F071C2"/>
    <w:rsid w:val="00F07329"/>
    <w:rsid w:val="00F10B93"/>
    <w:rsid w:val="00F111C2"/>
    <w:rsid w:val="00F11263"/>
    <w:rsid w:val="00F11B32"/>
    <w:rsid w:val="00F12832"/>
    <w:rsid w:val="00F1575E"/>
    <w:rsid w:val="00F15866"/>
    <w:rsid w:val="00F15D2F"/>
    <w:rsid w:val="00F160DE"/>
    <w:rsid w:val="00F175CE"/>
    <w:rsid w:val="00F176DA"/>
    <w:rsid w:val="00F17955"/>
    <w:rsid w:val="00F17E69"/>
    <w:rsid w:val="00F20472"/>
    <w:rsid w:val="00F217D5"/>
    <w:rsid w:val="00F2236D"/>
    <w:rsid w:val="00F22F4E"/>
    <w:rsid w:val="00F23DCC"/>
    <w:rsid w:val="00F24F56"/>
    <w:rsid w:val="00F250FA"/>
    <w:rsid w:val="00F25A61"/>
    <w:rsid w:val="00F27325"/>
    <w:rsid w:val="00F3092A"/>
    <w:rsid w:val="00F309B3"/>
    <w:rsid w:val="00F30E43"/>
    <w:rsid w:val="00F31720"/>
    <w:rsid w:val="00F32661"/>
    <w:rsid w:val="00F330C0"/>
    <w:rsid w:val="00F337C0"/>
    <w:rsid w:val="00F33B98"/>
    <w:rsid w:val="00F34134"/>
    <w:rsid w:val="00F342C1"/>
    <w:rsid w:val="00F348C7"/>
    <w:rsid w:val="00F34A81"/>
    <w:rsid w:val="00F351E3"/>
    <w:rsid w:val="00F35D08"/>
    <w:rsid w:val="00F36602"/>
    <w:rsid w:val="00F36727"/>
    <w:rsid w:val="00F37E2C"/>
    <w:rsid w:val="00F37EEB"/>
    <w:rsid w:val="00F400C1"/>
    <w:rsid w:val="00F430E5"/>
    <w:rsid w:val="00F43561"/>
    <w:rsid w:val="00F4367B"/>
    <w:rsid w:val="00F4401B"/>
    <w:rsid w:val="00F44388"/>
    <w:rsid w:val="00F44C90"/>
    <w:rsid w:val="00F450F8"/>
    <w:rsid w:val="00F45F80"/>
    <w:rsid w:val="00F4633A"/>
    <w:rsid w:val="00F469DF"/>
    <w:rsid w:val="00F46CD0"/>
    <w:rsid w:val="00F46DCE"/>
    <w:rsid w:val="00F46DDE"/>
    <w:rsid w:val="00F47213"/>
    <w:rsid w:val="00F475B0"/>
    <w:rsid w:val="00F51F5D"/>
    <w:rsid w:val="00F5442C"/>
    <w:rsid w:val="00F545A9"/>
    <w:rsid w:val="00F5540F"/>
    <w:rsid w:val="00F5590E"/>
    <w:rsid w:val="00F5592B"/>
    <w:rsid w:val="00F55A9E"/>
    <w:rsid w:val="00F55C4B"/>
    <w:rsid w:val="00F55D6D"/>
    <w:rsid w:val="00F5629C"/>
    <w:rsid w:val="00F61453"/>
    <w:rsid w:val="00F61DA9"/>
    <w:rsid w:val="00F62AD4"/>
    <w:rsid w:val="00F639F2"/>
    <w:rsid w:val="00F63A2B"/>
    <w:rsid w:val="00F66BBA"/>
    <w:rsid w:val="00F67FF7"/>
    <w:rsid w:val="00F70161"/>
    <w:rsid w:val="00F70790"/>
    <w:rsid w:val="00F70CAB"/>
    <w:rsid w:val="00F71042"/>
    <w:rsid w:val="00F7144D"/>
    <w:rsid w:val="00F71C3D"/>
    <w:rsid w:val="00F71F8F"/>
    <w:rsid w:val="00F726B9"/>
    <w:rsid w:val="00F73227"/>
    <w:rsid w:val="00F734A6"/>
    <w:rsid w:val="00F7361A"/>
    <w:rsid w:val="00F73DBB"/>
    <w:rsid w:val="00F74D56"/>
    <w:rsid w:val="00F74DAF"/>
    <w:rsid w:val="00F75DF2"/>
    <w:rsid w:val="00F76FB9"/>
    <w:rsid w:val="00F77843"/>
    <w:rsid w:val="00F77A43"/>
    <w:rsid w:val="00F809DE"/>
    <w:rsid w:val="00F81599"/>
    <w:rsid w:val="00F81C06"/>
    <w:rsid w:val="00F8217B"/>
    <w:rsid w:val="00F83424"/>
    <w:rsid w:val="00F8366D"/>
    <w:rsid w:val="00F849AC"/>
    <w:rsid w:val="00F85BC3"/>
    <w:rsid w:val="00F85FF8"/>
    <w:rsid w:val="00F869E5"/>
    <w:rsid w:val="00F86F37"/>
    <w:rsid w:val="00F86FE3"/>
    <w:rsid w:val="00F8707D"/>
    <w:rsid w:val="00F874AE"/>
    <w:rsid w:val="00F87C42"/>
    <w:rsid w:val="00F913AE"/>
    <w:rsid w:val="00F918BC"/>
    <w:rsid w:val="00F9216F"/>
    <w:rsid w:val="00F924D1"/>
    <w:rsid w:val="00F92610"/>
    <w:rsid w:val="00F9274A"/>
    <w:rsid w:val="00F93AB8"/>
    <w:rsid w:val="00F93AC9"/>
    <w:rsid w:val="00F93E9B"/>
    <w:rsid w:val="00F94142"/>
    <w:rsid w:val="00F94769"/>
    <w:rsid w:val="00F94FC7"/>
    <w:rsid w:val="00F95793"/>
    <w:rsid w:val="00F95CD2"/>
    <w:rsid w:val="00F969DB"/>
    <w:rsid w:val="00F9726E"/>
    <w:rsid w:val="00F973EC"/>
    <w:rsid w:val="00F97A68"/>
    <w:rsid w:val="00FA006B"/>
    <w:rsid w:val="00FA0D3D"/>
    <w:rsid w:val="00FA1341"/>
    <w:rsid w:val="00FA1DDE"/>
    <w:rsid w:val="00FA2099"/>
    <w:rsid w:val="00FA2AA1"/>
    <w:rsid w:val="00FA5D81"/>
    <w:rsid w:val="00FA6F1B"/>
    <w:rsid w:val="00FB03AE"/>
    <w:rsid w:val="00FB10D3"/>
    <w:rsid w:val="00FB1AC3"/>
    <w:rsid w:val="00FB1F33"/>
    <w:rsid w:val="00FB27F4"/>
    <w:rsid w:val="00FB2CD1"/>
    <w:rsid w:val="00FB2F1D"/>
    <w:rsid w:val="00FB3A32"/>
    <w:rsid w:val="00FB5148"/>
    <w:rsid w:val="00FB53D5"/>
    <w:rsid w:val="00FB572F"/>
    <w:rsid w:val="00FB5F37"/>
    <w:rsid w:val="00FB6A5E"/>
    <w:rsid w:val="00FB6F4B"/>
    <w:rsid w:val="00FB7738"/>
    <w:rsid w:val="00FB7D9B"/>
    <w:rsid w:val="00FC03FA"/>
    <w:rsid w:val="00FC1B2D"/>
    <w:rsid w:val="00FC2408"/>
    <w:rsid w:val="00FC2582"/>
    <w:rsid w:val="00FC2B17"/>
    <w:rsid w:val="00FC4CEC"/>
    <w:rsid w:val="00FC4DD3"/>
    <w:rsid w:val="00FC55F2"/>
    <w:rsid w:val="00FC5BCD"/>
    <w:rsid w:val="00FC5CD9"/>
    <w:rsid w:val="00FC6460"/>
    <w:rsid w:val="00FC6FA5"/>
    <w:rsid w:val="00FC720D"/>
    <w:rsid w:val="00FD1520"/>
    <w:rsid w:val="00FD174F"/>
    <w:rsid w:val="00FD2542"/>
    <w:rsid w:val="00FD33CA"/>
    <w:rsid w:val="00FD3BDC"/>
    <w:rsid w:val="00FD3CB3"/>
    <w:rsid w:val="00FD4B3D"/>
    <w:rsid w:val="00FD4E2E"/>
    <w:rsid w:val="00FD7D0A"/>
    <w:rsid w:val="00FE0AC5"/>
    <w:rsid w:val="00FE1CFA"/>
    <w:rsid w:val="00FE1EC2"/>
    <w:rsid w:val="00FE2700"/>
    <w:rsid w:val="00FE3A35"/>
    <w:rsid w:val="00FE41D2"/>
    <w:rsid w:val="00FE4881"/>
    <w:rsid w:val="00FE4985"/>
    <w:rsid w:val="00FE4A1A"/>
    <w:rsid w:val="00FE6F08"/>
    <w:rsid w:val="00FF14DB"/>
    <w:rsid w:val="00FF1F93"/>
    <w:rsid w:val="00FF2887"/>
    <w:rsid w:val="00FF3074"/>
    <w:rsid w:val="00FF32CD"/>
    <w:rsid w:val="00FF4484"/>
    <w:rsid w:val="00FF46F1"/>
    <w:rsid w:val="00FF5181"/>
    <w:rsid w:val="00FF6001"/>
    <w:rsid w:val="00FF6260"/>
    <w:rsid w:val="00FF662C"/>
    <w:rsid w:val="00FF6785"/>
    <w:rsid w:val="00FF7666"/>
    <w:rsid w:val="00F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A484F2"/>
  <w15:chartTrackingRefBased/>
  <w15:docId w15:val="{D9E791B4-D332-4FB6-A8E2-BCD28E450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489"/>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C80489"/>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C80489"/>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C80489"/>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C80489"/>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C80489"/>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C8048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2AC"/>
    <w:pPr>
      <w:ind w:left="720"/>
      <w:contextualSpacing/>
    </w:pPr>
  </w:style>
  <w:style w:type="paragraph" w:styleId="Header">
    <w:name w:val="header"/>
    <w:basedOn w:val="Normal"/>
    <w:link w:val="HeaderChar"/>
    <w:uiPriority w:val="99"/>
    <w:unhideWhenUsed/>
    <w:rsid w:val="000D2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669"/>
  </w:style>
  <w:style w:type="paragraph" w:styleId="Footer">
    <w:name w:val="footer"/>
    <w:basedOn w:val="Normal"/>
    <w:link w:val="FooterChar"/>
    <w:uiPriority w:val="99"/>
    <w:unhideWhenUsed/>
    <w:rsid w:val="000D2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669"/>
  </w:style>
  <w:style w:type="paragraph" w:customStyle="1" w:styleId="msonormal0">
    <w:name w:val="msonormal"/>
    <w:basedOn w:val="Normal"/>
    <w:rsid w:val="00E41A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80489"/>
    <w:rPr>
      <w:rFonts w:ascii="Calibri" w:eastAsia="Calibri" w:hAnsi="Calibri" w:cs="Calibri"/>
      <w:b/>
      <w:kern w:val="0"/>
      <w:sz w:val="48"/>
      <w:szCs w:val="48"/>
      <w:lang w:eastAsia="en-IN"/>
      <w14:ligatures w14:val="none"/>
    </w:rPr>
  </w:style>
  <w:style w:type="character" w:customStyle="1" w:styleId="Heading2Char">
    <w:name w:val="Heading 2 Char"/>
    <w:basedOn w:val="DefaultParagraphFont"/>
    <w:link w:val="Heading2"/>
    <w:uiPriority w:val="9"/>
    <w:semiHidden/>
    <w:rsid w:val="00C80489"/>
    <w:rPr>
      <w:rFonts w:ascii="Calibri" w:eastAsia="Calibri" w:hAnsi="Calibri" w:cs="Calibri"/>
      <w:b/>
      <w:kern w:val="0"/>
      <w:sz w:val="36"/>
      <w:szCs w:val="36"/>
      <w:lang w:eastAsia="en-IN"/>
      <w14:ligatures w14:val="none"/>
    </w:rPr>
  </w:style>
  <w:style w:type="character" w:customStyle="1" w:styleId="Heading3Char">
    <w:name w:val="Heading 3 Char"/>
    <w:basedOn w:val="DefaultParagraphFont"/>
    <w:link w:val="Heading3"/>
    <w:uiPriority w:val="9"/>
    <w:semiHidden/>
    <w:rsid w:val="00C80489"/>
    <w:rPr>
      <w:rFonts w:ascii="Calibri" w:eastAsia="Calibri" w:hAnsi="Calibri" w:cs="Calibri"/>
      <w:b/>
      <w:kern w:val="0"/>
      <w:sz w:val="28"/>
      <w:szCs w:val="28"/>
      <w:lang w:eastAsia="en-IN"/>
      <w14:ligatures w14:val="none"/>
    </w:rPr>
  </w:style>
  <w:style w:type="character" w:customStyle="1" w:styleId="Heading4Char">
    <w:name w:val="Heading 4 Char"/>
    <w:basedOn w:val="DefaultParagraphFont"/>
    <w:link w:val="Heading4"/>
    <w:uiPriority w:val="9"/>
    <w:semiHidden/>
    <w:rsid w:val="00C80489"/>
    <w:rPr>
      <w:rFonts w:ascii="Calibri" w:eastAsia="Calibri" w:hAnsi="Calibri" w:cs="Calibri"/>
      <w:b/>
      <w:kern w:val="0"/>
      <w:sz w:val="24"/>
      <w:szCs w:val="24"/>
      <w:lang w:eastAsia="en-IN"/>
      <w14:ligatures w14:val="none"/>
    </w:rPr>
  </w:style>
  <w:style w:type="character" w:customStyle="1" w:styleId="Heading5Char">
    <w:name w:val="Heading 5 Char"/>
    <w:basedOn w:val="DefaultParagraphFont"/>
    <w:link w:val="Heading5"/>
    <w:uiPriority w:val="9"/>
    <w:semiHidden/>
    <w:rsid w:val="00C80489"/>
    <w:rPr>
      <w:rFonts w:ascii="Calibri" w:eastAsia="Calibri" w:hAnsi="Calibri" w:cs="Calibri"/>
      <w:b/>
      <w:kern w:val="0"/>
      <w:lang w:eastAsia="en-IN"/>
      <w14:ligatures w14:val="none"/>
    </w:rPr>
  </w:style>
  <w:style w:type="character" w:customStyle="1" w:styleId="Heading6Char">
    <w:name w:val="Heading 6 Char"/>
    <w:basedOn w:val="DefaultParagraphFont"/>
    <w:link w:val="Heading6"/>
    <w:uiPriority w:val="9"/>
    <w:semiHidden/>
    <w:rsid w:val="00C80489"/>
    <w:rPr>
      <w:rFonts w:ascii="Calibri" w:eastAsia="Calibri" w:hAnsi="Calibri" w:cs="Calibri"/>
      <w:b/>
      <w:kern w:val="0"/>
      <w:sz w:val="20"/>
      <w:szCs w:val="20"/>
      <w:lang w:eastAsia="en-IN"/>
      <w14:ligatures w14:val="none"/>
    </w:rPr>
  </w:style>
  <w:style w:type="paragraph" w:styleId="Title">
    <w:name w:val="Title"/>
    <w:basedOn w:val="Normal"/>
    <w:next w:val="Normal"/>
    <w:link w:val="TitleChar"/>
    <w:uiPriority w:val="10"/>
    <w:qFormat/>
    <w:rsid w:val="00C80489"/>
    <w:pPr>
      <w:keepNext/>
      <w:keepLines/>
      <w:spacing w:before="480" w:after="120"/>
    </w:pPr>
    <w:rPr>
      <w:b/>
      <w:sz w:val="72"/>
      <w:szCs w:val="72"/>
    </w:rPr>
  </w:style>
  <w:style w:type="character" w:customStyle="1" w:styleId="TitleChar">
    <w:name w:val="Title Char"/>
    <w:basedOn w:val="DefaultParagraphFont"/>
    <w:link w:val="Title"/>
    <w:uiPriority w:val="10"/>
    <w:rsid w:val="00C80489"/>
    <w:rPr>
      <w:rFonts w:ascii="Calibri" w:eastAsia="Calibri" w:hAnsi="Calibri" w:cs="Calibri"/>
      <w:b/>
      <w:kern w:val="0"/>
      <w:sz w:val="72"/>
      <w:szCs w:val="72"/>
      <w:lang w:eastAsia="en-IN"/>
      <w14:ligatures w14:val="none"/>
    </w:rPr>
  </w:style>
  <w:style w:type="paragraph" w:styleId="Subtitle">
    <w:name w:val="Subtitle"/>
    <w:basedOn w:val="Normal"/>
    <w:next w:val="Normal"/>
    <w:link w:val="SubtitleChar"/>
    <w:uiPriority w:val="11"/>
    <w:qFormat/>
    <w:rsid w:val="00C80489"/>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C80489"/>
    <w:rPr>
      <w:rFonts w:ascii="Georgia" w:eastAsia="Georgia" w:hAnsi="Georgia" w:cs="Georgia"/>
      <w:i/>
      <w:color w:val="666666"/>
      <w:kern w:val="0"/>
      <w:sz w:val="48"/>
      <w:szCs w:val="48"/>
      <w:lang w:eastAsia="en-IN"/>
      <w14:ligatures w14:val="none"/>
    </w:rPr>
  </w:style>
  <w:style w:type="paragraph" w:styleId="Revision">
    <w:name w:val="Revision"/>
    <w:hidden/>
    <w:uiPriority w:val="99"/>
    <w:semiHidden/>
    <w:rsid w:val="0038627F"/>
    <w:pPr>
      <w:spacing w:after="0" w:line="240" w:lineRule="auto"/>
    </w:pPr>
    <w:rPr>
      <w:rFonts w:ascii="Calibri" w:eastAsia="Calibri" w:hAnsi="Calibri" w:cs="Calibri"/>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7471">
      <w:bodyDiv w:val="1"/>
      <w:marLeft w:val="0"/>
      <w:marRight w:val="0"/>
      <w:marTop w:val="0"/>
      <w:marBottom w:val="0"/>
      <w:divBdr>
        <w:top w:val="none" w:sz="0" w:space="0" w:color="auto"/>
        <w:left w:val="none" w:sz="0" w:space="0" w:color="auto"/>
        <w:bottom w:val="none" w:sz="0" w:space="0" w:color="auto"/>
        <w:right w:val="none" w:sz="0" w:space="0" w:color="auto"/>
      </w:divBdr>
    </w:div>
    <w:div w:id="22243498">
      <w:bodyDiv w:val="1"/>
      <w:marLeft w:val="0"/>
      <w:marRight w:val="0"/>
      <w:marTop w:val="0"/>
      <w:marBottom w:val="0"/>
      <w:divBdr>
        <w:top w:val="none" w:sz="0" w:space="0" w:color="auto"/>
        <w:left w:val="none" w:sz="0" w:space="0" w:color="auto"/>
        <w:bottom w:val="none" w:sz="0" w:space="0" w:color="auto"/>
        <w:right w:val="none" w:sz="0" w:space="0" w:color="auto"/>
      </w:divBdr>
    </w:div>
    <w:div w:id="63072211">
      <w:bodyDiv w:val="1"/>
      <w:marLeft w:val="0"/>
      <w:marRight w:val="0"/>
      <w:marTop w:val="0"/>
      <w:marBottom w:val="0"/>
      <w:divBdr>
        <w:top w:val="none" w:sz="0" w:space="0" w:color="auto"/>
        <w:left w:val="none" w:sz="0" w:space="0" w:color="auto"/>
        <w:bottom w:val="none" w:sz="0" w:space="0" w:color="auto"/>
        <w:right w:val="none" w:sz="0" w:space="0" w:color="auto"/>
      </w:divBdr>
    </w:div>
    <w:div w:id="64643823">
      <w:bodyDiv w:val="1"/>
      <w:marLeft w:val="0"/>
      <w:marRight w:val="0"/>
      <w:marTop w:val="0"/>
      <w:marBottom w:val="0"/>
      <w:divBdr>
        <w:top w:val="none" w:sz="0" w:space="0" w:color="auto"/>
        <w:left w:val="none" w:sz="0" w:space="0" w:color="auto"/>
        <w:bottom w:val="none" w:sz="0" w:space="0" w:color="auto"/>
        <w:right w:val="none" w:sz="0" w:space="0" w:color="auto"/>
      </w:divBdr>
    </w:div>
    <w:div w:id="110516380">
      <w:bodyDiv w:val="1"/>
      <w:marLeft w:val="0"/>
      <w:marRight w:val="0"/>
      <w:marTop w:val="0"/>
      <w:marBottom w:val="0"/>
      <w:divBdr>
        <w:top w:val="none" w:sz="0" w:space="0" w:color="auto"/>
        <w:left w:val="none" w:sz="0" w:space="0" w:color="auto"/>
        <w:bottom w:val="none" w:sz="0" w:space="0" w:color="auto"/>
        <w:right w:val="none" w:sz="0" w:space="0" w:color="auto"/>
      </w:divBdr>
    </w:div>
    <w:div w:id="151675565">
      <w:bodyDiv w:val="1"/>
      <w:marLeft w:val="0"/>
      <w:marRight w:val="0"/>
      <w:marTop w:val="0"/>
      <w:marBottom w:val="0"/>
      <w:divBdr>
        <w:top w:val="none" w:sz="0" w:space="0" w:color="auto"/>
        <w:left w:val="none" w:sz="0" w:space="0" w:color="auto"/>
        <w:bottom w:val="none" w:sz="0" w:space="0" w:color="auto"/>
        <w:right w:val="none" w:sz="0" w:space="0" w:color="auto"/>
      </w:divBdr>
    </w:div>
    <w:div w:id="158927617">
      <w:bodyDiv w:val="1"/>
      <w:marLeft w:val="0"/>
      <w:marRight w:val="0"/>
      <w:marTop w:val="0"/>
      <w:marBottom w:val="0"/>
      <w:divBdr>
        <w:top w:val="none" w:sz="0" w:space="0" w:color="auto"/>
        <w:left w:val="none" w:sz="0" w:space="0" w:color="auto"/>
        <w:bottom w:val="none" w:sz="0" w:space="0" w:color="auto"/>
        <w:right w:val="none" w:sz="0" w:space="0" w:color="auto"/>
      </w:divBdr>
    </w:div>
    <w:div w:id="160122263">
      <w:bodyDiv w:val="1"/>
      <w:marLeft w:val="0"/>
      <w:marRight w:val="0"/>
      <w:marTop w:val="0"/>
      <w:marBottom w:val="0"/>
      <w:divBdr>
        <w:top w:val="none" w:sz="0" w:space="0" w:color="auto"/>
        <w:left w:val="none" w:sz="0" w:space="0" w:color="auto"/>
        <w:bottom w:val="none" w:sz="0" w:space="0" w:color="auto"/>
        <w:right w:val="none" w:sz="0" w:space="0" w:color="auto"/>
      </w:divBdr>
    </w:div>
    <w:div w:id="172771727">
      <w:bodyDiv w:val="1"/>
      <w:marLeft w:val="0"/>
      <w:marRight w:val="0"/>
      <w:marTop w:val="0"/>
      <w:marBottom w:val="0"/>
      <w:divBdr>
        <w:top w:val="none" w:sz="0" w:space="0" w:color="auto"/>
        <w:left w:val="none" w:sz="0" w:space="0" w:color="auto"/>
        <w:bottom w:val="none" w:sz="0" w:space="0" w:color="auto"/>
        <w:right w:val="none" w:sz="0" w:space="0" w:color="auto"/>
      </w:divBdr>
    </w:div>
    <w:div w:id="173349539">
      <w:bodyDiv w:val="1"/>
      <w:marLeft w:val="0"/>
      <w:marRight w:val="0"/>
      <w:marTop w:val="0"/>
      <w:marBottom w:val="0"/>
      <w:divBdr>
        <w:top w:val="none" w:sz="0" w:space="0" w:color="auto"/>
        <w:left w:val="none" w:sz="0" w:space="0" w:color="auto"/>
        <w:bottom w:val="none" w:sz="0" w:space="0" w:color="auto"/>
        <w:right w:val="none" w:sz="0" w:space="0" w:color="auto"/>
      </w:divBdr>
    </w:div>
    <w:div w:id="294213970">
      <w:bodyDiv w:val="1"/>
      <w:marLeft w:val="0"/>
      <w:marRight w:val="0"/>
      <w:marTop w:val="0"/>
      <w:marBottom w:val="0"/>
      <w:divBdr>
        <w:top w:val="none" w:sz="0" w:space="0" w:color="auto"/>
        <w:left w:val="none" w:sz="0" w:space="0" w:color="auto"/>
        <w:bottom w:val="none" w:sz="0" w:space="0" w:color="auto"/>
        <w:right w:val="none" w:sz="0" w:space="0" w:color="auto"/>
      </w:divBdr>
    </w:div>
    <w:div w:id="310519816">
      <w:bodyDiv w:val="1"/>
      <w:marLeft w:val="0"/>
      <w:marRight w:val="0"/>
      <w:marTop w:val="0"/>
      <w:marBottom w:val="0"/>
      <w:divBdr>
        <w:top w:val="none" w:sz="0" w:space="0" w:color="auto"/>
        <w:left w:val="none" w:sz="0" w:space="0" w:color="auto"/>
        <w:bottom w:val="none" w:sz="0" w:space="0" w:color="auto"/>
        <w:right w:val="none" w:sz="0" w:space="0" w:color="auto"/>
      </w:divBdr>
    </w:div>
    <w:div w:id="318921079">
      <w:bodyDiv w:val="1"/>
      <w:marLeft w:val="0"/>
      <w:marRight w:val="0"/>
      <w:marTop w:val="0"/>
      <w:marBottom w:val="0"/>
      <w:divBdr>
        <w:top w:val="none" w:sz="0" w:space="0" w:color="auto"/>
        <w:left w:val="none" w:sz="0" w:space="0" w:color="auto"/>
        <w:bottom w:val="none" w:sz="0" w:space="0" w:color="auto"/>
        <w:right w:val="none" w:sz="0" w:space="0" w:color="auto"/>
      </w:divBdr>
    </w:div>
    <w:div w:id="351806015">
      <w:bodyDiv w:val="1"/>
      <w:marLeft w:val="0"/>
      <w:marRight w:val="0"/>
      <w:marTop w:val="0"/>
      <w:marBottom w:val="0"/>
      <w:divBdr>
        <w:top w:val="none" w:sz="0" w:space="0" w:color="auto"/>
        <w:left w:val="none" w:sz="0" w:space="0" w:color="auto"/>
        <w:bottom w:val="none" w:sz="0" w:space="0" w:color="auto"/>
        <w:right w:val="none" w:sz="0" w:space="0" w:color="auto"/>
      </w:divBdr>
    </w:div>
    <w:div w:id="388068221">
      <w:bodyDiv w:val="1"/>
      <w:marLeft w:val="0"/>
      <w:marRight w:val="0"/>
      <w:marTop w:val="0"/>
      <w:marBottom w:val="0"/>
      <w:divBdr>
        <w:top w:val="none" w:sz="0" w:space="0" w:color="auto"/>
        <w:left w:val="none" w:sz="0" w:space="0" w:color="auto"/>
        <w:bottom w:val="none" w:sz="0" w:space="0" w:color="auto"/>
        <w:right w:val="none" w:sz="0" w:space="0" w:color="auto"/>
      </w:divBdr>
    </w:div>
    <w:div w:id="404034868">
      <w:bodyDiv w:val="1"/>
      <w:marLeft w:val="0"/>
      <w:marRight w:val="0"/>
      <w:marTop w:val="0"/>
      <w:marBottom w:val="0"/>
      <w:divBdr>
        <w:top w:val="none" w:sz="0" w:space="0" w:color="auto"/>
        <w:left w:val="none" w:sz="0" w:space="0" w:color="auto"/>
        <w:bottom w:val="none" w:sz="0" w:space="0" w:color="auto"/>
        <w:right w:val="none" w:sz="0" w:space="0" w:color="auto"/>
      </w:divBdr>
    </w:div>
    <w:div w:id="413094274">
      <w:bodyDiv w:val="1"/>
      <w:marLeft w:val="0"/>
      <w:marRight w:val="0"/>
      <w:marTop w:val="0"/>
      <w:marBottom w:val="0"/>
      <w:divBdr>
        <w:top w:val="none" w:sz="0" w:space="0" w:color="auto"/>
        <w:left w:val="none" w:sz="0" w:space="0" w:color="auto"/>
        <w:bottom w:val="none" w:sz="0" w:space="0" w:color="auto"/>
        <w:right w:val="none" w:sz="0" w:space="0" w:color="auto"/>
      </w:divBdr>
    </w:div>
    <w:div w:id="419765217">
      <w:bodyDiv w:val="1"/>
      <w:marLeft w:val="0"/>
      <w:marRight w:val="0"/>
      <w:marTop w:val="0"/>
      <w:marBottom w:val="0"/>
      <w:divBdr>
        <w:top w:val="none" w:sz="0" w:space="0" w:color="auto"/>
        <w:left w:val="none" w:sz="0" w:space="0" w:color="auto"/>
        <w:bottom w:val="none" w:sz="0" w:space="0" w:color="auto"/>
        <w:right w:val="none" w:sz="0" w:space="0" w:color="auto"/>
      </w:divBdr>
    </w:div>
    <w:div w:id="509877130">
      <w:bodyDiv w:val="1"/>
      <w:marLeft w:val="0"/>
      <w:marRight w:val="0"/>
      <w:marTop w:val="0"/>
      <w:marBottom w:val="0"/>
      <w:divBdr>
        <w:top w:val="none" w:sz="0" w:space="0" w:color="auto"/>
        <w:left w:val="none" w:sz="0" w:space="0" w:color="auto"/>
        <w:bottom w:val="none" w:sz="0" w:space="0" w:color="auto"/>
        <w:right w:val="none" w:sz="0" w:space="0" w:color="auto"/>
      </w:divBdr>
    </w:div>
    <w:div w:id="523054791">
      <w:bodyDiv w:val="1"/>
      <w:marLeft w:val="0"/>
      <w:marRight w:val="0"/>
      <w:marTop w:val="0"/>
      <w:marBottom w:val="0"/>
      <w:divBdr>
        <w:top w:val="none" w:sz="0" w:space="0" w:color="auto"/>
        <w:left w:val="none" w:sz="0" w:space="0" w:color="auto"/>
        <w:bottom w:val="none" w:sz="0" w:space="0" w:color="auto"/>
        <w:right w:val="none" w:sz="0" w:space="0" w:color="auto"/>
      </w:divBdr>
    </w:div>
    <w:div w:id="548763278">
      <w:bodyDiv w:val="1"/>
      <w:marLeft w:val="0"/>
      <w:marRight w:val="0"/>
      <w:marTop w:val="0"/>
      <w:marBottom w:val="0"/>
      <w:divBdr>
        <w:top w:val="none" w:sz="0" w:space="0" w:color="auto"/>
        <w:left w:val="none" w:sz="0" w:space="0" w:color="auto"/>
        <w:bottom w:val="none" w:sz="0" w:space="0" w:color="auto"/>
        <w:right w:val="none" w:sz="0" w:space="0" w:color="auto"/>
      </w:divBdr>
    </w:div>
    <w:div w:id="557934611">
      <w:bodyDiv w:val="1"/>
      <w:marLeft w:val="0"/>
      <w:marRight w:val="0"/>
      <w:marTop w:val="0"/>
      <w:marBottom w:val="0"/>
      <w:divBdr>
        <w:top w:val="none" w:sz="0" w:space="0" w:color="auto"/>
        <w:left w:val="none" w:sz="0" w:space="0" w:color="auto"/>
        <w:bottom w:val="none" w:sz="0" w:space="0" w:color="auto"/>
        <w:right w:val="none" w:sz="0" w:space="0" w:color="auto"/>
      </w:divBdr>
    </w:div>
    <w:div w:id="563562807">
      <w:bodyDiv w:val="1"/>
      <w:marLeft w:val="0"/>
      <w:marRight w:val="0"/>
      <w:marTop w:val="0"/>
      <w:marBottom w:val="0"/>
      <w:divBdr>
        <w:top w:val="none" w:sz="0" w:space="0" w:color="auto"/>
        <w:left w:val="none" w:sz="0" w:space="0" w:color="auto"/>
        <w:bottom w:val="none" w:sz="0" w:space="0" w:color="auto"/>
        <w:right w:val="none" w:sz="0" w:space="0" w:color="auto"/>
      </w:divBdr>
    </w:div>
    <w:div w:id="609050467">
      <w:bodyDiv w:val="1"/>
      <w:marLeft w:val="0"/>
      <w:marRight w:val="0"/>
      <w:marTop w:val="0"/>
      <w:marBottom w:val="0"/>
      <w:divBdr>
        <w:top w:val="none" w:sz="0" w:space="0" w:color="auto"/>
        <w:left w:val="none" w:sz="0" w:space="0" w:color="auto"/>
        <w:bottom w:val="none" w:sz="0" w:space="0" w:color="auto"/>
        <w:right w:val="none" w:sz="0" w:space="0" w:color="auto"/>
      </w:divBdr>
    </w:div>
    <w:div w:id="639769322">
      <w:bodyDiv w:val="1"/>
      <w:marLeft w:val="0"/>
      <w:marRight w:val="0"/>
      <w:marTop w:val="0"/>
      <w:marBottom w:val="0"/>
      <w:divBdr>
        <w:top w:val="none" w:sz="0" w:space="0" w:color="auto"/>
        <w:left w:val="none" w:sz="0" w:space="0" w:color="auto"/>
        <w:bottom w:val="none" w:sz="0" w:space="0" w:color="auto"/>
        <w:right w:val="none" w:sz="0" w:space="0" w:color="auto"/>
      </w:divBdr>
    </w:div>
    <w:div w:id="642123616">
      <w:bodyDiv w:val="1"/>
      <w:marLeft w:val="0"/>
      <w:marRight w:val="0"/>
      <w:marTop w:val="0"/>
      <w:marBottom w:val="0"/>
      <w:divBdr>
        <w:top w:val="none" w:sz="0" w:space="0" w:color="auto"/>
        <w:left w:val="none" w:sz="0" w:space="0" w:color="auto"/>
        <w:bottom w:val="none" w:sz="0" w:space="0" w:color="auto"/>
        <w:right w:val="none" w:sz="0" w:space="0" w:color="auto"/>
      </w:divBdr>
    </w:div>
    <w:div w:id="695540926">
      <w:bodyDiv w:val="1"/>
      <w:marLeft w:val="0"/>
      <w:marRight w:val="0"/>
      <w:marTop w:val="0"/>
      <w:marBottom w:val="0"/>
      <w:divBdr>
        <w:top w:val="none" w:sz="0" w:space="0" w:color="auto"/>
        <w:left w:val="none" w:sz="0" w:space="0" w:color="auto"/>
        <w:bottom w:val="none" w:sz="0" w:space="0" w:color="auto"/>
        <w:right w:val="none" w:sz="0" w:space="0" w:color="auto"/>
      </w:divBdr>
    </w:div>
    <w:div w:id="704867894">
      <w:bodyDiv w:val="1"/>
      <w:marLeft w:val="0"/>
      <w:marRight w:val="0"/>
      <w:marTop w:val="0"/>
      <w:marBottom w:val="0"/>
      <w:divBdr>
        <w:top w:val="none" w:sz="0" w:space="0" w:color="auto"/>
        <w:left w:val="none" w:sz="0" w:space="0" w:color="auto"/>
        <w:bottom w:val="none" w:sz="0" w:space="0" w:color="auto"/>
        <w:right w:val="none" w:sz="0" w:space="0" w:color="auto"/>
      </w:divBdr>
    </w:div>
    <w:div w:id="773213204">
      <w:bodyDiv w:val="1"/>
      <w:marLeft w:val="0"/>
      <w:marRight w:val="0"/>
      <w:marTop w:val="0"/>
      <w:marBottom w:val="0"/>
      <w:divBdr>
        <w:top w:val="none" w:sz="0" w:space="0" w:color="auto"/>
        <w:left w:val="none" w:sz="0" w:space="0" w:color="auto"/>
        <w:bottom w:val="none" w:sz="0" w:space="0" w:color="auto"/>
        <w:right w:val="none" w:sz="0" w:space="0" w:color="auto"/>
      </w:divBdr>
    </w:div>
    <w:div w:id="773787233">
      <w:bodyDiv w:val="1"/>
      <w:marLeft w:val="0"/>
      <w:marRight w:val="0"/>
      <w:marTop w:val="0"/>
      <w:marBottom w:val="0"/>
      <w:divBdr>
        <w:top w:val="none" w:sz="0" w:space="0" w:color="auto"/>
        <w:left w:val="none" w:sz="0" w:space="0" w:color="auto"/>
        <w:bottom w:val="none" w:sz="0" w:space="0" w:color="auto"/>
        <w:right w:val="none" w:sz="0" w:space="0" w:color="auto"/>
      </w:divBdr>
    </w:div>
    <w:div w:id="802769770">
      <w:bodyDiv w:val="1"/>
      <w:marLeft w:val="0"/>
      <w:marRight w:val="0"/>
      <w:marTop w:val="0"/>
      <w:marBottom w:val="0"/>
      <w:divBdr>
        <w:top w:val="none" w:sz="0" w:space="0" w:color="auto"/>
        <w:left w:val="none" w:sz="0" w:space="0" w:color="auto"/>
        <w:bottom w:val="none" w:sz="0" w:space="0" w:color="auto"/>
        <w:right w:val="none" w:sz="0" w:space="0" w:color="auto"/>
      </w:divBdr>
    </w:div>
    <w:div w:id="830174386">
      <w:bodyDiv w:val="1"/>
      <w:marLeft w:val="0"/>
      <w:marRight w:val="0"/>
      <w:marTop w:val="0"/>
      <w:marBottom w:val="0"/>
      <w:divBdr>
        <w:top w:val="none" w:sz="0" w:space="0" w:color="auto"/>
        <w:left w:val="none" w:sz="0" w:space="0" w:color="auto"/>
        <w:bottom w:val="none" w:sz="0" w:space="0" w:color="auto"/>
        <w:right w:val="none" w:sz="0" w:space="0" w:color="auto"/>
      </w:divBdr>
    </w:div>
    <w:div w:id="859854420">
      <w:bodyDiv w:val="1"/>
      <w:marLeft w:val="0"/>
      <w:marRight w:val="0"/>
      <w:marTop w:val="0"/>
      <w:marBottom w:val="0"/>
      <w:divBdr>
        <w:top w:val="none" w:sz="0" w:space="0" w:color="auto"/>
        <w:left w:val="none" w:sz="0" w:space="0" w:color="auto"/>
        <w:bottom w:val="none" w:sz="0" w:space="0" w:color="auto"/>
        <w:right w:val="none" w:sz="0" w:space="0" w:color="auto"/>
      </w:divBdr>
    </w:div>
    <w:div w:id="877014378">
      <w:bodyDiv w:val="1"/>
      <w:marLeft w:val="0"/>
      <w:marRight w:val="0"/>
      <w:marTop w:val="0"/>
      <w:marBottom w:val="0"/>
      <w:divBdr>
        <w:top w:val="none" w:sz="0" w:space="0" w:color="auto"/>
        <w:left w:val="none" w:sz="0" w:space="0" w:color="auto"/>
        <w:bottom w:val="none" w:sz="0" w:space="0" w:color="auto"/>
        <w:right w:val="none" w:sz="0" w:space="0" w:color="auto"/>
      </w:divBdr>
    </w:div>
    <w:div w:id="892277862">
      <w:bodyDiv w:val="1"/>
      <w:marLeft w:val="0"/>
      <w:marRight w:val="0"/>
      <w:marTop w:val="0"/>
      <w:marBottom w:val="0"/>
      <w:divBdr>
        <w:top w:val="none" w:sz="0" w:space="0" w:color="auto"/>
        <w:left w:val="none" w:sz="0" w:space="0" w:color="auto"/>
        <w:bottom w:val="none" w:sz="0" w:space="0" w:color="auto"/>
        <w:right w:val="none" w:sz="0" w:space="0" w:color="auto"/>
      </w:divBdr>
    </w:div>
    <w:div w:id="894898263">
      <w:bodyDiv w:val="1"/>
      <w:marLeft w:val="0"/>
      <w:marRight w:val="0"/>
      <w:marTop w:val="0"/>
      <w:marBottom w:val="0"/>
      <w:divBdr>
        <w:top w:val="none" w:sz="0" w:space="0" w:color="auto"/>
        <w:left w:val="none" w:sz="0" w:space="0" w:color="auto"/>
        <w:bottom w:val="none" w:sz="0" w:space="0" w:color="auto"/>
        <w:right w:val="none" w:sz="0" w:space="0" w:color="auto"/>
      </w:divBdr>
    </w:div>
    <w:div w:id="962690200">
      <w:bodyDiv w:val="1"/>
      <w:marLeft w:val="0"/>
      <w:marRight w:val="0"/>
      <w:marTop w:val="0"/>
      <w:marBottom w:val="0"/>
      <w:divBdr>
        <w:top w:val="none" w:sz="0" w:space="0" w:color="auto"/>
        <w:left w:val="none" w:sz="0" w:space="0" w:color="auto"/>
        <w:bottom w:val="none" w:sz="0" w:space="0" w:color="auto"/>
        <w:right w:val="none" w:sz="0" w:space="0" w:color="auto"/>
      </w:divBdr>
    </w:div>
    <w:div w:id="999119482">
      <w:bodyDiv w:val="1"/>
      <w:marLeft w:val="0"/>
      <w:marRight w:val="0"/>
      <w:marTop w:val="0"/>
      <w:marBottom w:val="0"/>
      <w:divBdr>
        <w:top w:val="none" w:sz="0" w:space="0" w:color="auto"/>
        <w:left w:val="none" w:sz="0" w:space="0" w:color="auto"/>
        <w:bottom w:val="none" w:sz="0" w:space="0" w:color="auto"/>
        <w:right w:val="none" w:sz="0" w:space="0" w:color="auto"/>
      </w:divBdr>
    </w:div>
    <w:div w:id="1000036371">
      <w:bodyDiv w:val="1"/>
      <w:marLeft w:val="0"/>
      <w:marRight w:val="0"/>
      <w:marTop w:val="0"/>
      <w:marBottom w:val="0"/>
      <w:divBdr>
        <w:top w:val="none" w:sz="0" w:space="0" w:color="auto"/>
        <w:left w:val="none" w:sz="0" w:space="0" w:color="auto"/>
        <w:bottom w:val="none" w:sz="0" w:space="0" w:color="auto"/>
        <w:right w:val="none" w:sz="0" w:space="0" w:color="auto"/>
      </w:divBdr>
    </w:div>
    <w:div w:id="1033655631">
      <w:bodyDiv w:val="1"/>
      <w:marLeft w:val="0"/>
      <w:marRight w:val="0"/>
      <w:marTop w:val="0"/>
      <w:marBottom w:val="0"/>
      <w:divBdr>
        <w:top w:val="none" w:sz="0" w:space="0" w:color="auto"/>
        <w:left w:val="none" w:sz="0" w:space="0" w:color="auto"/>
        <w:bottom w:val="none" w:sz="0" w:space="0" w:color="auto"/>
        <w:right w:val="none" w:sz="0" w:space="0" w:color="auto"/>
      </w:divBdr>
    </w:div>
    <w:div w:id="1106466525">
      <w:bodyDiv w:val="1"/>
      <w:marLeft w:val="0"/>
      <w:marRight w:val="0"/>
      <w:marTop w:val="0"/>
      <w:marBottom w:val="0"/>
      <w:divBdr>
        <w:top w:val="none" w:sz="0" w:space="0" w:color="auto"/>
        <w:left w:val="none" w:sz="0" w:space="0" w:color="auto"/>
        <w:bottom w:val="none" w:sz="0" w:space="0" w:color="auto"/>
        <w:right w:val="none" w:sz="0" w:space="0" w:color="auto"/>
      </w:divBdr>
    </w:div>
    <w:div w:id="1143890119">
      <w:bodyDiv w:val="1"/>
      <w:marLeft w:val="0"/>
      <w:marRight w:val="0"/>
      <w:marTop w:val="0"/>
      <w:marBottom w:val="0"/>
      <w:divBdr>
        <w:top w:val="none" w:sz="0" w:space="0" w:color="auto"/>
        <w:left w:val="none" w:sz="0" w:space="0" w:color="auto"/>
        <w:bottom w:val="none" w:sz="0" w:space="0" w:color="auto"/>
        <w:right w:val="none" w:sz="0" w:space="0" w:color="auto"/>
      </w:divBdr>
    </w:div>
    <w:div w:id="1159687556">
      <w:bodyDiv w:val="1"/>
      <w:marLeft w:val="0"/>
      <w:marRight w:val="0"/>
      <w:marTop w:val="0"/>
      <w:marBottom w:val="0"/>
      <w:divBdr>
        <w:top w:val="none" w:sz="0" w:space="0" w:color="auto"/>
        <w:left w:val="none" w:sz="0" w:space="0" w:color="auto"/>
        <w:bottom w:val="none" w:sz="0" w:space="0" w:color="auto"/>
        <w:right w:val="none" w:sz="0" w:space="0" w:color="auto"/>
      </w:divBdr>
    </w:div>
    <w:div w:id="1187251686">
      <w:bodyDiv w:val="1"/>
      <w:marLeft w:val="0"/>
      <w:marRight w:val="0"/>
      <w:marTop w:val="0"/>
      <w:marBottom w:val="0"/>
      <w:divBdr>
        <w:top w:val="none" w:sz="0" w:space="0" w:color="auto"/>
        <w:left w:val="none" w:sz="0" w:space="0" w:color="auto"/>
        <w:bottom w:val="none" w:sz="0" w:space="0" w:color="auto"/>
        <w:right w:val="none" w:sz="0" w:space="0" w:color="auto"/>
      </w:divBdr>
    </w:div>
    <w:div w:id="1193152169">
      <w:bodyDiv w:val="1"/>
      <w:marLeft w:val="0"/>
      <w:marRight w:val="0"/>
      <w:marTop w:val="0"/>
      <w:marBottom w:val="0"/>
      <w:divBdr>
        <w:top w:val="none" w:sz="0" w:space="0" w:color="auto"/>
        <w:left w:val="none" w:sz="0" w:space="0" w:color="auto"/>
        <w:bottom w:val="none" w:sz="0" w:space="0" w:color="auto"/>
        <w:right w:val="none" w:sz="0" w:space="0" w:color="auto"/>
      </w:divBdr>
    </w:div>
    <w:div w:id="1216552624">
      <w:bodyDiv w:val="1"/>
      <w:marLeft w:val="0"/>
      <w:marRight w:val="0"/>
      <w:marTop w:val="0"/>
      <w:marBottom w:val="0"/>
      <w:divBdr>
        <w:top w:val="none" w:sz="0" w:space="0" w:color="auto"/>
        <w:left w:val="none" w:sz="0" w:space="0" w:color="auto"/>
        <w:bottom w:val="none" w:sz="0" w:space="0" w:color="auto"/>
        <w:right w:val="none" w:sz="0" w:space="0" w:color="auto"/>
      </w:divBdr>
    </w:div>
    <w:div w:id="1234972519">
      <w:bodyDiv w:val="1"/>
      <w:marLeft w:val="0"/>
      <w:marRight w:val="0"/>
      <w:marTop w:val="0"/>
      <w:marBottom w:val="0"/>
      <w:divBdr>
        <w:top w:val="none" w:sz="0" w:space="0" w:color="auto"/>
        <w:left w:val="none" w:sz="0" w:space="0" w:color="auto"/>
        <w:bottom w:val="none" w:sz="0" w:space="0" w:color="auto"/>
        <w:right w:val="none" w:sz="0" w:space="0" w:color="auto"/>
      </w:divBdr>
    </w:div>
    <w:div w:id="1235436366">
      <w:bodyDiv w:val="1"/>
      <w:marLeft w:val="0"/>
      <w:marRight w:val="0"/>
      <w:marTop w:val="0"/>
      <w:marBottom w:val="0"/>
      <w:divBdr>
        <w:top w:val="none" w:sz="0" w:space="0" w:color="auto"/>
        <w:left w:val="none" w:sz="0" w:space="0" w:color="auto"/>
        <w:bottom w:val="none" w:sz="0" w:space="0" w:color="auto"/>
        <w:right w:val="none" w:sz="0" w:space="0" w:color="auto"/>
      </w:divBdr>
    </w:div>
    <w:div w:id="1269199514">
      <w:bodyDiv w:val="1"/>
      <w:marLeft w:val="0"/>
      <w:marRight w:val="0"/>
      <w:marTop w:val="0"/>
      <w:marBottom w:val="0"/>
      <w:divBdr>
        <w:top w:val="none" w:sz="0" w:space="0" w:color="auto"/>
        <w:left w:val="none" w:sz="0" w:space="0" w:color="auto"/>
        <w:bottom w:val="none" w:sz="0" w:space="0" w:color="auto"/>
        <w:right w:val="none" w:sz="0" w:space="0" w:color="auto"/>
      </w:divBdr>
    </w:div>
    <w:div w:id="1362516727">
      <w:bodyDiv w:val="1"/>
      <w:marLeft w:val="0"/>
      <w:marRight w:val="0"/>
      <w:marTop w:val="0"/>
      <w:marBottom w:val="0"/>
      <w:divBdr>
        <w:top w:val="none" w:sz="0" w:space="0" w:color="auto"/>
        <w:left w:val="none" w:sz="0" w:space="0" w:color="auto"/>
        <w:bottom w:val="none" w:sz="0" w:space="0" w:color="auto"/>
        <w:right w:val="none" w:sz="0" w:space="0" w:color="auto"/>
      </w:divBdr>
    </w:div>
    <w:div w:id="1364863948">
      <w:bodyDiv w:val="1"/>
      <w:marLeft w:val="0"/>
      <w:marRight w:val="0"/>
      <w:marTop w:val="0"/>
      <w:marBottom w:val="0"/>
      <w:divBdr>
        <w:top w:val="none" w:sz="0" w:space="0" w:color="auto"/>
        <w:left w:val="none" w:sz="0" w:space="0" w:color="auto"/>
        <w:bottom w:val="none" w:sz="0" w:space="0" w:color="auto"/>
        <w:right w:val="none" w:sz="0" w:space="0" w:color="auto"/>
      </w:divBdr>
    </w:div>
    <w:div w:id="1444183641">
      <w:bodyDiv w:val="1"/>
      <w:marLeft w:val="0"/>
      <w:marRight w:val="0"/>
      <w:marTop w:val="0"/>
      <w:marBottom w:val="0"/>
      <w:divBdr>
        <w:top w:val="none" w:sz="0" w:space="0" w:color="auto"/>
        <w:left w:val="none" w:sz="0" w:space="0" w:color="auto"/>
        <w:bottom w:val="none" w:sz="0" w:space="0" w:color="auto"/>
        <w:right w:val="none" w:sz="0" w:space="0" w:color="auto"/>
      </w:divBdr>
    </w:div>
    <w:div w:id="1456437366">
      <w:bodyDiv w:val="1"/>
      <w:marLeft w:val="0"/>
      <w:marRight w:val="0"/>
      <w:marTop w:val="0"/>
      <w:marBottom w:val="0"/>
      <w:divBdr>
        <w:top w:val="none" w:sz="0" w:space="0" w:color="auto"/>
        <w:left w:val="none" w:sz="0" w:space="0" w:color="auto"/>
        <w:bottom w:val="none" w:sz="0" w:space="0" w:color="auto"/>
        <w:right w:val="none" w:sz="0" w:space="0" w:color="auto"/>
      </w:divBdr>
    </w:div>
    <w:div w:id="1472597285">
      <w:bodyDiv w:val="1"/>
      <w:marLeft w:val="0"/>
      <w:marRight w:val="0"/>
      <w:marTop w:val="0"/>
      <w:marBottom w:val="0"/>
      <w:divBdr>
        <w:top w:val="none" w:sz="0" w:space="0" w:color="auto"/>
        <w:left w:val="none" w:sz="0" w:space="0" w:color="auto"/>
        <w:bottom w:val="none" w:sz="0" w:space="0" w:color="auto"/>
        <w:right w:val="none" w:sz="0" w:space="0" w:color="auto"/>
      </w:divBdr>
    </w:div>
    <w:div w:id="1473937107">
      <w:bodyDiv w:val="1"/>
      <w:marLeft w:val="0"/>
      <w:marRight w:val="0"/>
      <w:marTop w:val="0"/>
      <w:marBottom w:val="0"/>
      <w:divBdr>
        <w:top w:val="none" w:sz="0" w:space="0" w:color="auto"/>
        <w:left w:val="none" w:sz="0" w:space="0" w:color="auto"/>
        <w:bottom w:val="none" w:sz="0" w:space="0" w:color="auto"/>
        <w:right w:val="none" w:sz="0" w:space="0" w:color="auto"/>
      </w:divBdr>
    </w:div>
    <w:div w:id="1524973894">
      <w:bodyDiv w:val="1"/>
      <w:marLeft w:val="0"/>
      <w:marRight w:val="0"/>
      <w:marTop w:val="0"/>
      <w:marBottom w:val="0"/>
      <w:divBdr>
        <w:top w:val="none" w:sz="0" w:space="0" w:color="auto"/>
        <w:left w:val="none" w:sz="0" w:space="0" w:color="auto"/>
        <w:bottom w:val="none" w:sz="0" w:space="0" w:color="auto"/>
        <w:right w:val="none" w:sz="0" w:space="0" w:color="auto"/>
      </w:divBdr>
    </w:div>
    <w:div w:id="1583104725">
      <w:bodyDiv w:val="1"/>
      <w:marLeft w:val="0"/>
      <w:marRight w:val="0"/>
      <w:marTop w:val="0"/>
      <w:marBottom w:val="0"/>
      <w:divBdr>
        <w:top w:val="none" w:sz="0" w:space="0" w:color="auto"/>
        <w:left w:val="none" w:sz="0" w:space="0" w:color="auto"/>
        <w:bottom w:val="none" w:sz="0" w:space="0" w:color="auto"/>
        <w:right w:val="none" w:sz="0" w:space="0" w:color="auto"/>
      </w:divBdr>
    </w:div>
    <w:div w:id="1609851960">
      <w:bodyDiv w:val="1"/>
      <w:marLeft w:val="0"/>
      <w:marRight w:val="0"/>
      <w:marTop w:val="0"/>
      <w:marBottom w:val="0"/>
      <w:divBdr>
        <w:top w:val="none" w:sz="0" w:space="0" w:color="auto"/>
        <w:left w:val="none" w:sz="0" w:space="0" w:color="auto"/>
        <w:bottom w:val="none" w:sz="0" w:space="0" w:color="auto"/>
        <w:right w:val="none" w:sz="0" w:space="0" w:color="auto"/>
      </w:divBdr>
    </w:div>
    <w:div w:id="1641307154">
      <w:bodyDiv w:val="1"/>
      <w:marLeft w:val="0"/>
      <w:marRight w:val="0"/>
      <w:marTop w:val="0"/>
      <w:marBottom w:val="0"/>
      <w:divBdr>
        <w:top w:val="none" w:sz="0" w:space="0" w:color="auto"/>
        <w:left w:val="none" w:sz="0" w:space="0" w:color="auto"/>
        <w:bottom w:val="none" w:sz="0" w:space="0" w:color="auto"/>
        <w:right w:val="none" w:sz="0" w:space="0" w:color="auto"/>
      </w:divBdr>
    </w:div>
    <w:div w:id="1657952001">
      <w:bodyDiv w:val="1"/>
      <w:marLeft w:val="0"/>
      <w:marRight w:val="0"/>
      <w:marTop w:val="0"/>
      <w:marBottom w:val="0"/>
      <w:divBdr>
        <w:top w:val="none" w:sz="0" w:space="0" w:color="auto"/>
        <w:left w:val="none" w:sz="0" w:space="0" w:color="auto"/>
        <w:bottom w:val="none" w:sz="0" w:space="0" w:color="auto"/>
        <w:right w:val="none" w:sz="0" w:space="0" w:color="auto"/>
      </w:divBdr>
    </w:div>
    <w:div w:id="1661158232">
      <w:bodyDiv w:val="1"/>
      <w:marLeft w:val="0"/>
      <w:marRight w:val="0"/>
      <w:marTop w:val="0"/>
      <w:marBottom w:val="0"/>
      <w:divBdr>
        <w:top w:val="none" w:sz="0" w:space="0" w:color="auto"/>
        <w:left w:val="none" w:sz="0" w:space="0" w:color="auto"/>
        <w:bottom w:val="none" w:sz="0" w:space="0" w:color="auto"/>
        <w:right w:val="none" w:sz="0" w:space="0" w:color="auto"/>
      </w:divBdr>
    </w:div>
    <w:div w:id="1673023390">
      <w:bodyDiv w:val="1"/>
      <w:marLeft w:val="0"/>
      <w:marRight w:val="0"/>
      <w:marTop w:val="0"/>
      <w:marBottom w:val="0"/>
      <w:divBdr>
        <w:top w:val="none" w:sz="0" w:space="0" w:color="auto"/>
        <w:left w:val="none" w:sz="0" w:space="0" w:color="auto"/>
        <w:bottom w:val="none" w:sz="0" w:space="0" w:color="auto"/>
        <w:right w:val="none" w:sz="0" w:space="0" w:color="auto"/>
      </w:divBdr>
    </w:div>
    <w:div w:id="1674062717">
      <w:bodyDiv w:val="1"/>
      <w:marLeft w:val="0"/>
      <w:marRight w:val="0"/>
      <w:marTop w:val="0"/>
      <w:marBottom w:val="0"/>
      <w:divBdr>
        <w:top w:val="none" w:sz="0" w:space="0" w:color="auto"/>
        <w:left w:val="none" w:sz="0" w:space="0" w:color="auto"/>
        <w:bottom w:val="none" w:sz="0" w:space="0" w:color="auto"/>
        <w:right w:val="none" w:sz="0" w:space="0" w:color="auto"/>
      </w:divBdr>
    </w:div>
    <w:div w:id="1734769095">
      <w:bodyDiv w:val="1"/>
      <w:marLeft w:val="0"/>
      <w:marRight w:val="0"/>
      <w:marTop w:val="0"/>
      <w:marBottom w:val="0"/>
      <w:divBdr>
        <w:top w:val="none" w:sz="0" w:space="0" w:color="auto"/>
        <w:left w:val="none" w:sz="0" w:space="0" w:color="auto"/>
        <w:bottom w:val="none" w:sz="0" w:space="0" w:color="auto"/>
        <w:right w:val="none" w:sz="0" w:space="0" w:color="auto"/>
      </w:divBdr>
    </w:div>
    <w:div w:id="1775786014">
      <w:bodyDiv w:val="1"/>
      <w:marLeft w:val="0"/>
      <w:marRight w:val="0"/>
      <w:marTop w:val="0"/>
      <w:marBottom w:val="0"/>
      <w:divBdr>
        <w:top w:val="none" w:sz="0" w:space="0" w:color="auto"/>
        <w:left w:val="none" w:sz="0" w:space="0" w:color="auto"/>
        <w:bottom w:val="none" w:sz="0" w:space="0" w:color="auto"/>
        <w:right w:val="none" w:sz="0" w:space="0" w:color="auto"/>
      </w:divBdr>
    </w:div>
    <w:div w:id="1816952747">
      <w:bodyDiv w:val="1"/>
      <w:marLeft w:val="0"/>
      <w:marRight w:val="0"/>
      <w:marTop w:val="0"/>
      <w:marBottom w:val="0"/>
      <w:divBdr>
        <w:top w:val="none" w:sz="0" w:space="0" w:color="auto"/>
        <w:left w:val="none" w:sz="0" w:space="0" w:color="auto"/>
        <w:bottom w:val="none" w:sz="0" w:space="0" w:color="auto"/>
        <w:right w:val="none" w:sz="0" w:space="0" w:color="auto"/>
      </w:divBdr>
    </w:div>
    <w:div w:id="1835801816">
      <w:bodyDiv w:val="1"/>
      <w:marLeft w:val="0"/>
      <w:marRight w:val="0"/>
      <w:marTop w:val="0"/>
      <w:marBottom w:val="0"/>
      <w:divBdr>
        <w:top w:val="none" w:sz="0" w:space="0" w:color="auto"/>
        <w:left w:val="none" w:sz="0" w:space="0" w:color="auto"/>
        <w:bottom w:val="none" w:sz="0" w:space="0" w:color="auto"/>
        <w:right w:val="none" w:sz="0" w:space="0" w:color="auto"/>
      </w:divBdr>
    </w:div>
    <w:div w:id="1836454979">
      <w:bodyDiv w:val="1"/>
      <w:marLeft w:val="0"/>
      <w:marRight w:val="0"/>
      <w:marTop w:val="0"/>
      <w:marBottom w:val="0"/>
      <w:divBdr>
        <w:top w:val="none" w:sz="0" w:space="0" w:color="auto"/>
        <w:left w:val="none" w:sz="0" w:space="0" w:color="auto"/>
        <w:bottom w:val="none" w:sz="0" w:space="0" w:color="auto"/>
        <w:right w:val="none" w:sz="0" w:space="0" w:color="auto"/>
      </w:divBdr>
    </w:div>
    <w:div w:id="1844969941">
      <w:bodyDiv w:val="1"/>
      <w:marLeft w:val="0"/>
      <w:marRight w:val="0"/>
      <w:marTop w:val="0"/>
      <w:marBottom w:val="0"/>
      <w:divBdr>
        <w:top w:val="none" w:sz="0" w:space="0" w:color="auto"/>
        <w:left w:val="none" w:sz="0" w:space="0" w:color="auto"/>
        <w:bottom w:val="none" w:sz="0" w:space="0" w:color="auto"/>
        <w:right w:val="none" w:sz="0" w:space="0" w:color="auto"/>
      </w:divBdr>
    </w:div>
    <w:div w:id="1866021349">
      <w:bodyDiv w:val="1"/>
      <w:marLeft w:val="0"/>
      <w:marRight w:val="0"/>
      <w:marTop w:val="0"/>
      <w:marBottom w:val="0"/>
      <w:divBdr>
        <w:top w:val="none" w:sz="0" w:space="0" w:color="auto"/>
        <w:left w:val="none" w:sz="0" w:space="0" w:color="auto"/>
        <w:bottom w:val="none" w:sz="0" w:space="0" w:color="auto"/>
        <w:right w:val="none" w:sz="0" w:space="0" w:color="auto"/>
      </w:divBdr>
    </w:div>
    <w:div w:id="1942830584">
      <w:bodyDiv w:val="1"/>
      <w:marLeft w:val="0"/>
      <w:marRight w:val="0"/>
      <w:marTop w:val="0"/>
      <w:marBottom w:val="0"/>
      <w:divBdr>
        <w:top w:val="none" w:sz="0" w:space="0" w:color="auto"/>
        <w:left w:val="none" w:sz="0" w:space="0" w:color="auto"/>
        <w:bottom w:val="none" w:sz="0" w:space="0" w:color="auto"/>
        <w:right w:val="none" w:sz="0" w:space="0" w:color="auto"/>
      </w:divBdr>
    </w:div>
    <w:div w:id="1959988777">
      <w:bodyDiv w:val="1"/>
      <w:marLeft w:val="0"/>
      <w:marRight w:val="0"/>
      <w:marTop w:val="0"/>
      <w:marBottom w:val="0"/>
      <w:divBdr>
        <w:top w:val="none" w:sz="0" w:space="0" w:color="auto"/>
        <w:left w:val="none" w:sz="0" w:space="0" w:color="auto"/>
        <w:bottom w:val="none" w:sz="0" w:space="0" w:color="auto"/>
        <w:right w:val="none" w:sz="0" w:space="0" w:color="auto"/>
      </w:divBdr>
    </w:div>
    <w:div w:id="1960867822">
      <w:bodyDiv w:val="1"/>
      <w:marLeft w:val="0"/>
      <w:marRight w:val="0"/>
      <w:marTop w:val="0"/>
      <w:marBottom w:val="0"/>
      <w:divBdr>
        <w:top w:val="none" w:sz="0" w:space="0" w:color="auto"/>
        <w:left w:val="none" w:sz="0" w:space="0" w:color="auto"/>
        <w:bottom w:val="none" w:sz="0" w:space="0" w:color="auto"/>
        <w:right w:val="none" w:sz="0" w:space="0" w:color="auto"/>
      </w:divBdr>
    </w:div>
    <w:div w:id="1962883290">
      <w:bodyDiv w:val="1"/>
      <w:marLeft w:val="0"/>
      <w:marRight w:val="0"/>
      <w:marTop w:val="0"/>
      <w:marBottom w:val="0"/>
      <w:divBdr>
        <w:top w:val="none" w:sz="0" w:space="0" w:color="auto"/>
        <w:left w:val="none" w:sz="0" w:space="0" w:color="auto"/>
        <w:bottom w:val="none" w:sz="0" w:space="0" w:color="auto"/>
        <w:right w:val="none" w:sz="0" w:space="0" w:color="auto"/>
      </w:divBdr>
    </w:div>
    <w:div w:id="1974599858">
      <w:bodyDiv w:val="1"/>
      <w:marLeft w:val="0"/>
      <w:marRight w:val="0"/>
      <w:marTop w:val="0"/>
      <w:marBottom w:val="0"/>
      <w:divBdr>
        <w:top w:val="none" w:sz="0" w:space="0" w:color="auto"/>
        <w:left w:val="none" w:sz="0" w:space="0" w:color="auto"/>
        <w:bottom w:val="none" w:sz="0" w:space="0" w:color="auto"/>
        <w:right w:val="none" w:sz="0" w:space="0" w:color="auto"/>
      </w:divBdr>
    </w:div>
    <w:div w:id="1989748202">
      <w:bodyDiv w:val="1"/>
      <w:marLeft w:val="0"/>
      <w:marRight w:val="0"/>
      <w:marTop w:val="0"/>
      <w:marBottom w:val="0"/>
      <w:divBdr>
        <w:top w:val="none" w:sz="0" w:space="0" w:color="auto"/>
        <w:left w:val="none" w:sz="0" w:space="0" w:color="auto"/>
        <w:bottom w:val="none" w:sz="0" w:space="0" w:color="auto"/>
        <w:right w:val="none" w:sz="0" w:space="0" w:color="auto"/>
      </w:divBdr>
    </w:div>
    <w:div w:id="2003463618">
      <w:bodyDiv w:val="1"/>
      <w:marLeft w:val="0"/>
      <w:marRight w:val="0"/>
      <w:marTop w:val="0"/>
      <w:marBottom w:val="0"/>
      <w:divBdr>
        <w:top w:val="none" w:sz="0" w:space="0" w:color="auto"/>
        <w:left w:val="none" w:sz="0" w:space="0" w:color="auto"/>
        <w:bottom w:val="none" w:sz="0" w:space="0" w:color="auto"/>
        <w:right w:val="none" w:sz="0" w:space="0" w:color="auto"/>
      </w:divBdr>
    </w:div>
    <w:div w:id="2027318645">
      <w:bodyDiv w:val="1"/>
      <w:marLeft w:val="0"/>
      <w:marRight w:val="0"/>
      <w:marTop w:val="0"/>
      <w:marBottom w:val="0"/>
      <w:divBdr>
        <w:top w:val="none" w:sz="0" w:space="0" w:color="auto"/>
        <w:left w:val="none" w:sz="0" w:space="0" w:color="auto"/>
        <w:bottom w:val="none" w:sz="0" w:space="0" w:color="auto"/>
        <w:right w:val="none" w:sz="0" w:space="0" w:color="auto"/>
      </w:divBdr>
    </w:div>
    <w:div w:id="2040861363">
      <w:bodyDiv w:val="1"/>
      <w:marLeft w:val="0"/>
      <w:marRight w:val="0"/>
      <w:marTop w:val="0"/>
      <w:marBottom w:val="0"/>
      <w:divBdr>
        <w:top w:val="none" w:sz="0" w:space="0" w:color="auto"/>
        <w:left w:val="none" w:sz="0" w:space="0" w:color="auto"/>
        <w:bottom w:val="none" w:sz="0" w:space="0" w:color="auto"/>
        <w:right w:val="none" w:sz="0" w:space="0" w:color="auto"/>
      </w:divBdr>
    </w:div>
    <w:div w:id="2050491778">
      <w:bodyDiv w:val="1"/>
      <w:marLeft w:val="0"/>
      <w:marRight w:val="0"/>
      <w:marTop w:val="0"/>
      <w:marBottom w:val="0"/>
      <w:divBdr>
        <w:top w:val="none" w:sz="0" w:space="0" w:color="auto"/>
        <w:left w:val="none" w:sz="0" w:space="0" w:color="auto"/>
        <w:bottom w:val="none" w:sz="0" w:space="0" w:color="auto"/>
        <w:right w:val="none" w:sz="0" w:space="0" w:color="auto"/>
      </w:divBdr>
    </w:div>
    <w:div w:id="2062287483">
      <w:bodyDiv w:val="1"/>
      <w:marLeft w:val="0"/>
      <w:marRight w:val="0"/>
      <w:marTop w:val="0"/>
      <w:marBottom w:val="0"/>
      <w:divBdr>
        <w:top w:val="none" w:sz="0" w:space="0" w:color="auto"/>
        <w:left w:val="none" w:sz="0" w:space="0" w:color="auto"/>
        <w:bottom w:val="none" w:sz="0" w:space="0" w:color="auto"/>
        <w:right w:val="none" w:sz="0" w:space="0" w:color="auto"/>
      </w:divBdr>
    </w:div>
    <w:div w:id="2082561169">
      <w:bodyDiv w:val="1"/>
      <w:marLeft w:val="0"/>
      <w:marRight w:val="0"/>
      <w:marTop w:val="0"/>
      <w:marBottom w:val="0"/>
      <w:divBdr>
        <w:top w:val="none" w:sz="0" w:space="0" w:color="auto"/>
        <w:left w:val="none" w:sz="0" w:space="0" w:color="auto"/>
        <w:bottom w:val="none" w:sz="0" w:space="0" w:color="auto"/>
        <w:right w:val="none" w:sz="0" w:space="0" w:color="auto"/>
      </w:divBdr>
    </w:div>
    <w:div w:id="2115861411">
      <w:bodyDiv w:val="1"/>
      <w:marLeft w:val="0"/>
      <w:marRight w:val="0"/>
      <w:marTop w:val="0"/>
      <w:marBottom w:val="0"/>
      <w:divBdr>
        <w:top w:val="none" w:sz="0" w:space="0" w:color="auto"/>
        <w:left w:val="none" w:sz="0" w:space="0" w:color="auto"/>
        <w:bottom w:val="none" w:sz="0" w:space="0" w:color="auto"/>
        <w:right w:val="none" w:sz="0" w:space="0" w:color="auto"/>
      </w:divBdr>
    </w:div>
    <w:div w:id="2116434951">
      <w:bodyDiv w:val="1"/>
      <w:marLeft w:val="0"/>
      <w:marRight w:val="0"/>
      <w:marTop w:val="0"/>
      <w:marBottom w:val="0"/>
      <w:divBdr>
        <w:top w:val="none" w:sz="0" w:space="0" w:color="auto"/>
        <w:left w:val="none" w:sz="0" w:space="0" w:color="auto"/>
        <w:bottom w:val="none" w:sz="0" w:space="0" w:color="auto"/>
        <w:right w:val="none" w:sz="0" w:space="0" w:color="auto"/>
      </w:divBdr>
    </w:div>
    <w:div w:id="2129887207">
      <w:bodyDiv w:val="1"/>
      <w:marLeft w:val="0"/>
      <w:marRight w:val="0"/>
      <w:marTop w:val="0"/>
      <w:marBottom w:val="0"/>
      <w:divBdr>
        <w:top w:val="none" w:sz="0" w:space="0" w:color="auto"/>
        <w:left w:val="none" w:sz="0" w:space="0" w:color="auto"/>
        <w:bottom w:val="none" w:sz="0" w:space="0" w:color="auto"/>
        <w:right w:val="none" w:sz="0" w:space="0" w:color="auto"/>
      </w:divBdr>
    </w:div>
    <w:div w:id="214134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E917E-EB5F-4B0F-8F57-3D249D2EC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109</Pages>
  <Words>22523</Words>
  <Characters>103890</Characters>
  <Application>Microsoft Office Word</Application>
  <DocSecurity>0</DocSecurity>
  <Lines>4616</Lines>
  <Paragraphs>3292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N</dc:creator>
  <cp:keywords/>
  <dc:description/>
  <cp:lastModifiedBy>Dinesh N</cp:lastModifiedBy>
  <cp:revision>45</cp:revision>
  <dcterms:created xsi:type="dcterms:W3CDTF">2024-06-22T04:43:00Z</dcterms:created>
  <dcterms:modified xsi:type="dcterms:W3CDTF">2024-06-27T11:18:00Z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0bf8a618e51232cd237c278b20829b9b2c74fc39928a3b57f5aaf61409a3ef8e</vt:lpwstr>
  </property>
</Properties>
</file>